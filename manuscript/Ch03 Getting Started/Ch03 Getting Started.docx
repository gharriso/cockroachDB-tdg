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1DD2" w14:textId="4C908D13" w:rsidR="00685A3F" w:rsidRDefault="00D362FC" w:rsidP="00707853">
      <w:pPr>
        <w:pStyle w:val="Heading1"/>
      </w:pPr>
      <w:r>
        <w:t>Getting Starte</w:t>
      </w:r>
      <w:r w:rsidR="006734C5">
        <w:t>d</w:t>
      </w:r>
    </w:p>
    <w:p w14:paraId="42B08083" w14:textId="444CDE08" w:rsidR="00C03301" w:rsidRDefault="00C03301" w:rsidP="00AD2B45">
      <w:pPr>
        <w:pStyle w:val="Heading2"/>
      </w:pPr>
      <w:r>
        <w:t>Installation</w:t>
      </w:r>
    </w:p>
    <w:p w14:paraId="4192C4B4" w14:textId="6285D104" w:rsidR="00151B77" w:rsidRDefault="00D31038" w:rsidP="00C03301">
      <w:pPr>
        <w:pStyle w:val="Heading3"/>
      </w:pPr>
      <w:r>
        <w:t xml:space="preserve">Installing a </w:t>
      </w:r>
      <w:r w:rsidR="009642ED">
        <w:t>CockroachDB client</w:t>
      </w:r>
    </w:p>
    <w:p w14:paraId="1DA3237D" w14:textId="0D0708E8" w:rsidR="00511ACF" w:rsidRDefault="009642ED" w:rsidP="00C03301">
      <w:proofErr w:type="gramStart"/>
      <w:r>
        <w:t>You’ll</w:t>
      </w:r>
      <w:proofErr w:type="gramEnd"/>
      <w:r>
        <w:t xml:space="preserve"> need a CockroachDB compatible client on your </w:t>
      </w:r>
      <w:r w:rsidR="00904813">
        <w:t>system in order to connect</w:t>
      </w:r>
      <w:r w:rsidR="006805E8">
        <w:t xml:space="preserve"> to a CockroachDB server wherever it might be</w:t>
      </w:r>
      <w:r w:rsidR="00151D1C">
        <w:t>….</w:t>
      </w:r>
    </w:p>
    <w:p w14:paraId="75CC6540" w14:textId="12B28130" w:rsidR="00511ACF" w:rsidRDefault="00511ACF" w:rsidP="00C03301">
      <w:pPr>
        <w:pStyle w:val="Heading4"/>
      </w:pPr>
      <w:r>
        <w:t xml:space="preserve">The official </w:t>
      </w:r>
      <w:r w:rsidR="00091E16">
        <w:t xml:space="preserve">CockroachDB client </w:t>
      </w:r>
    </w:p>
    <w:p w14:paraId="2967332A" w14:textId="020E285F" w:rsidR="00091E16" w:rsidRDefault="00091E16" w:rsidP="00C03301">
      <w:r>
        <w:t>The CockroachDB client is buil</w:t>
      </w:r>
      <w:r w:rsidR="00520678">
        <w:t>t</w:t>
      </w:r>
      <w:r>
        <w:t xml:space="preserve"> into the CockroachDB binary which can be</w:t>
      </w:r>
      <w:r w:rsidR="00520678">
        <w:t xml:space="preserve"> installed on any </w:t>
      </w:r>
      <w:r w:rsidR="006805E8">
        <w:t xml:space="preserve">platform.  </w:t>
      </w:r>
    </w:p>
    <w:p w14:paraId="6E9FF9CB" w14:textId="21A61908" w:rsidR="00091E16" w:rsidRDefault="002F0462" w:rsidP="002F0462">
      <w:pPr>
        <w:pStyle w:val="ListParagraph"/>
        <w:numPr>
          <w:ilvl w:val="0"/>
          <w:numId w:val="22"/>
        </w:numPr>
      </w:pPr>
      <w:r>
        <w:t>Installing on Mac</w:t>
      </w:r>
    </w:p>
    <w:p w14:paraId="7C1B1082" w14:textId="7680F8CC" w:rsidR="002F0462" w:rsidRDefault="002F0462" w:rsidP="002F0462">
      <w:pPr>
        <w:pStyle w:val="ListParagraph"/>
        <w:numPr>
          <w:ilvl w:val="0"/>
          <w:numId w:val="22"/>
        </w:numPr>
      </w:pPr>
      <w:r>
        <w:t>Installing on Windows</w:t>
      </w:r>
    </w:p>
    <w:p w14:paraId="4CD59927" w14:textId="691D7F13" w:rsidR="002F0462" w:rsidRDefault="002F0462" w:rsidP="002F0462">
      <w:pPr>
        <w:pStyle w:val="ListParagraph"/>
        <w:numPr>
          <w:ilvl w:val="0"/>
          <w:numId w:val="22"/>
        </w:numPr>
      </w:pPr>
      <w:r>
        <w:t xml:space="preserve">Installing on Linux </w:t>
      </w:r>
    </w:p>
    <w:p w14:paraId="73E4F118" w14:textId="0AB6A5EB" w:rsidR="00091E16" w:rsidRDefault="00091E16" w:rsidP="00C03301">
      <w:pPr>
        <w:pStyle w:val="Heading4"/>
      </w:pPr>
      <w:r>
        <w:t>PostgreSQL clients</w:t>
      </w:r>
    </w:p>
    <w:p w14:paraId="748CC55F" w14:textId="1960627D" w:rsidR="00091E16" w:rsidRDefault="00091E16" w:rsidP="00C03301">
      <w:r>
        <w:t xml:space="preserve">Because CockroachDB is compatible with PostgreSQL, you may already have a </w:t>
      </w:r>
      <w:r w:rsidR="00520678">
        <w:t>compatible client installed.  The `</w:t>
      </w:r>
      <w:proofErr w:type="spellStart"/>
      <w:r w:rsidR="00520678">
        <w:t>pg</w:t>
      </w:r>
      <w:proofErr w:type="spellEnd"/>
      <w:r w:rsidR="00520678">
        <w:t>` client works fine with CockroachDB</w:t>
      </w:r>
      <w:r w:rsidR="00010E72">
        <w:t xml:space="preserve">, although the CockroachDB client is preferred. </w:t>
      </w:r>
    </w:p>
    <w:p w14:paraId="21AF25CF" w14:textId="30A635CA" w:rsidR="003D1905" w:rsidRDefault="003D1905" w:rsidP="003D1905">
      <w:pPr>
        <w:pStyle w:val="ListParagraph"/>
        <w:numPr>
          <w:ilvl w:val="0"/>
          <w:numId w:val="22"/>
        </w:numPr>
      </w:pPr>
      <w:r>
        <w:t xml:space="preserve">Brief overview of the </w:t>
      </w:r>
      <w:proofErr w:type="spellStart"/>
      <w:r w:rsidR="000F4955">
        <w:t>psql</w:t>
      </w:r>
      <w:proofErr w:type="spellEnd"/>
      <w:r>
        <w:t xml:space="preserve"> client </w:t>
      </w:r>
    </w:p>
    <w:p w14:paraId="079F36FA" w14:textId="736A4458" w:rsidR="009C2C31" w:rsidRDefault="009C2C31" w:rsidP="009C2C31">
      <w:pPr>
        <w:pStyle w:val="Heading4"/>
      </w:pPr>
      <w:r>
        <w:t>GUI Clients</w:t>
      </w:r>
    </w:p>
    <w:p w14:paraId="4ECCEC7D" w14:textId="74A280BA" w:rsidR="000F4955" w:rsidRDefault="000F4955" w:rsidP="000F4955">
      <w:r>
        <w:t xml:space="preserve">Many GUI clients support Postgres and some support CockroachDB directly.  Here we mention a few with </w:t>
      </w:r>
      <w:proofErr w:type="spellStart"/>
      <w:r>
        <w:t>DBEaver</w:t>
      </w:r>
      <w:proofErr w:type="spellEnd"/>
      <w:r>
        <w:t xml:space="preserve"> probably the recommended client (?)</w:t>
      </w:r>
    </w:p>
    <w:p w14:paraId="09601A20" w14:textId="77777777" w:rsidR="00140328" w:rsidRDefault="00511ACF" w:rsidP="00C03301">
      <w:pPr>
        <w:pStyle w:val="Heading3"/>
      </w:pPr>
      <w:r>
        <w:t xml:space="preserve"> </w:t>
      </w:r>
      <w:r w:rsidR="00140328">
        <w:t>Connecting to the CockroachDB cloud</w:t>
      </w:r>
    </w:p>
    <w:p w14:paraId="675026F7" w14:textId="377EA5EA" w:rsidR="009642ED" w:rsidRDefault="00CE103B" w:rsidP="00C03301">
      <w:proofErr w:type="spellStart"/>
      <w:r>
        <w:t>CockroachCloud</w:t>
      </w:r>
      <w:proofErr w:type="spellEnd"/>
      <w:r>
        <w:t xml:space="preserve"> is</w:t>
      </w:r>
      <w:r w:rsidR="00A57DDE">
        <w:t xml:space="preserve"> the simplest way to get a CockroachDB </w:t>
      </w:r>
      <w:r w:rsidR="00E64FE7">
        <w:t xml:space="preserve">sever up and running.  CockroachDB offers a Forever-free plan which is ideal for getting started.  </w:t>
      </w:r>
    </w:p>
    <w:p w14:paraId="61EA5332" w14:textId="7EEA6B85" w:rsidR="00E64FE7" w:rsidRDefault="00E64FE7" w:rsidP="00C03301">
      <w:pPr>
        <w:pStyle w:val="Heading3"/>
      </w:pPr>
      <w:r>
        <w:t xml:space="preserve">Installing </w:t>
      </w:r>
      <w:r w:rsidR="00893D6F">
        <w:t>a local CockroachDB server</w:t>
      </w:r>
    </w:p>
    <w:p w14:paraId="6680AD2A" w14:textId="57DCC6FF" w:rsidR="00893D6F" w:rsidRDefault="00446A95" w:rsidP="00C03301">
      <w:r>
        <w:t xml:space="preserve">If you want to setup a local CockroachDB </w:t>
      </w:r>
      <w:proofErr w:type="gramStart"/>
      <w:r>
        <w:t>server</w:t>
      </w:r>
      <w:proofErr w:type="gramEnd"/>
      <w:r>
        <w:t xml:space="preserve"> it’s easy to install a single node cluster on </w:t>
      </w:r>
      <w:r w:rsidR="00D8405E">
        <w:t>any platform.</w:t>
      </w:r>
    </w:p>
    <w:p w14:paraId="23847B82" w14:textId="77777777" w:rsidR="000F4955" w:rsidRDefault="000F4955" w:rsidP="000F4955">
      <w:pPr>
        <w:pStyle w:val="ListParagraph"/>
        <w:numPr>
          <w:ilvl w:val="0"/>
          <w:numId w:val="22"/>
        </w:numPr>
      </w:pPr>
      <w:r>
        <w:t>Installing on Mac</w:t>
      </w:r>
    </w:p>
    <w:p w14:paraId="2C82E3A0" w14:textId="77777777" w:rsidR="000F4955" w:rsidRDefault="000F4955" w:rsidP="000F4955">
      <w:pPr>
        <w:pStyle w:val="ListParagraph"/>
        <w:numPr>
          <w:ilvl w:val="0"/>
          <w:numId w:val="22"/>
        </w:numPr>
      </w:pPr>
      <w:r>
        <w:t>Installing on Windows</w:t>
      </w:r>
    </w:p>
    <w:p w14:paraId="346329D9" w14:textId="5B493090" w:rsidR="000F4955" w:rsidRDefault="000F4955" w:rsidP="000F4955">
      <w:pPr>
        <w:pStyle w:val="ListParagraph"/>
        <w:numPr>
          <w:ilvl w:val="0"/>
          <w:numId w:val="22"/>
        </w:numPr>
      </w:pPr>
      <w:r>
        <w:t xml:space="preserve">Installing on Linux </w:t>
      </w:r>
    </w:p>
    <w:p w14:paraId="21D8F023" w14:textId="5ABD7E55" w:rsidR="000F4955" w:rsidRDefault="000F4955" w:rsidP="000F4955">
      <w:pPr>
        <w:pStyle w:val="ListParagraph"/>
        <w:numPr>
          <w:ilvl w:val="0"/>
          <w:numId w:val="22"/>
        </w:numPr>
      </w:pPr>
      <w:r>
        <w:t>Installing with Docker</w:t>
      </w:r>
    </w:p>
    <w:p w14:paraId="7CB71441" w14:textId="6E870264" w:rsidR="00D8405E" w:rsidRDefault="00860DEB" w:rsidP="00610686">
      <w:pPr>
        <w:pStyle w:val="Heading3"/>
      </w:pPr>
      <w:r>
        <w:t>Installing a test cluster</w:t>
      </w:r>
    </w:p>
    <w:p w14:paraId="09E72281" w14:textId="4876DF96" w:rsidR="00860DEB" w:rsidRDefault="00860DEB" w:rsidP="00860DEB">
      <w:r>
        <w:t xml:space="preserve">If </w:t>
      </w:r>
      <w:r w:rsidR="00E0290D">
        <w:t>you want to work with a CockroachDB cluster</w:t>
      </w:r>
      <w:r>
        <w:t xml:space="preserve">, you might want to install a </w:t>
      </w:r>
      <w:r w:rsidR="00674307">
        <w:t xml:space="preserve">K8S hosted cluster on a K8S cluster you have lying around the house or (maybe) on </w:t>
      </w:r>
      <w:proofErr w:type="spellStart"/>
      <w:r w:rsidR="00674307">
        <w:t>minikube</w:t>
      </w:r>
      <w:proofErr w:type="spellEnd"/>
      <w:r w:rsidR="00674307">
        <w:t xml:space="preserve">. </w:t>
      </w:r>
    </w:p>
    <w:p w14:paraId="136C680B" w14:textId="5554ADC1" w:rsidR="007311B0" w:rsidRDefault="007311B0" w:rsidP="007311B0">
      <w:pPr>
        <w:pStyle w:val="ListParagraph"/>
        <w:numPr>
          <w:ilvl w:val="0"/>
          <w:numId w:val="22"/>
        </w:numPr>
      </w:pPr>
      <w:r>
        <w:t xml:space="preserve">Preview of Kubernetes installation using K8S </w:t>
      </w:r>
      <w:proofErr w:type="gramStart"/>
      <w:r>
        <w:t>operator</w:t>
      </w:r>
      <w:proofErr w:type="gramEnd"/>
    </w:p>
    <w:p w14:paraId="26F89F2D" w14:textId="2C9AB97B" w:rsidR="00BA6B4D" w:rsidRDefault="00BA6B4D" w:rsidP="00BA6B4D">
      <w:pPr>
        <w:pStyle w:val="Heading3"/>
      </w:pPr>
      <w:r>
        <w:t>Connecting to a cluster</w:t>
      </w:r>
    </w:p>
    <w:p w14:paraId="46CA68EB" w14:textId="445663CB" w:rsidR="007311B0" w:rsidRDefault="00C45380" w:rsidP="007311B0">
      <w:r>
        <w:t xml:space="preserve">Now that you have a server and a cluster, </w:t>
      </w:r>
      <w:proofErr w:type="gramStart"/>
      <w:r>
        <w:t>it’s</w:t>
      </w:r>
      <w:proofErr w:type="gramEnd"/>
      <w:r>
        <w:t xml:space="preserve"> time to connect!</w:t>
      </w:r>
    </w:p>
    <w:p w14:paraId="413F2D00" w14:textId="422DE981" w:rsidR="00C45380" w:rsidRDefault="00C45380" w:rsidP="007311B0">
      <w:r>
        <w:t xml:space="preserve">NB: We’ll have shown connection as the last step in every install tutorial, but here we’ll talk about the CockroachDB connection string and some of it’s important </w:t>
      </w:r>
      <w:proofErr w:type="gramStart"/>
      <w:r>
        <w:t>options</w:t>
      </w:r>
      <w:proofErr w:type="gramEnd"/>
    </w:p>
    <w:p w14:paraId="7BD3BF64" w14:textId="7FB199A3" w:rsidR="000F007A" w:rsidRDefault="00F761D1" w:rsidP="00CE103B">
      <w:pPr>
        <w:pStyle w:val="Heading2"/>
      </w:pPr>
      <w:r>
        <w:lastRenderedPageBreak/>
        <w:t>Exploring CockroachDB</w:t>
      </w:r>
    </w:p>
    <w:p w14:paraId="5B60045D" w14:textId="77777777" w:rsidR="00267D5F" w:rsidRPr="00267D5F" w:rsidRDefault="00267D5F" w:rsidP="00267D5F"/>
    <w:p w14:paraId="471DE364" w14:textId="5E2DC595" w:rsidR="00C45380" w:rsidRDefault="00C45380" w:rsidP="00C45380">
      <w:proofErr w:type="gramStart"/>
      <w:r>
        <w:t>Let’s</w:t>
      </w:r>
      <w:proofErr w:type="gramEnd"/>
      <w:r>
        <w:t xml:space="preserve"> get started with CockroachDB by:</w:t>
      </w:r>
    </w:p>
    <w:p w14:paraId="704DC1FD" w14:textId="5577EA72" w:rsidR="006C67BE" w:rsidRDefault="006C67BE" w:rsidP="00C45380">
      <w:pPr>
        <w:pStyle w:val="ListParagraph"/>
        <w:numPr>
          <w:ilvl w:val="0"/>
          <w:numId w:val="22"/>
        </w:numPr>
      </w:pPr>
      <w:r>
        <w:t xml:space="preserve">Installing demo data </w:t>
      </w:r>
      <w:r w:rsidR="00C45380">
        <w:t>using</w:t>
      </w:r>
      <w:r w:rsidR="00A63B1F">
        <w:t xml:space="preserve"> CockroachDB </w:t>
      </w:r>
      <w:r w:rsidR="00350BBE">
        <w:t>command line</w:t>
      </w:r>
      <w:r w:rsidR="00C45380">
        <w:t xml:space="preserve"> </w:t>
      </w:r>
    </w:p>
    <w:p w14:paraId="3EA03807" w14:textId="55F584E4" w:rsidR="00F761D1" w:rsidRDefault="00F761D1" w:rsidP="00C45380">
      <w:pPr>
        <w:pStyle w:val="ListParagraph"/>
        <w:numPr>
          <w:ilvl w:val="0"/>
          <w:numId w:val="22"/>
        </w:numPr>
      </w:pPr>
      <w:r>
        <w:t xml:space="preserve">Listing </w:t>
      </w:r>
      <w:r w:rsidR="00350BBE">
        <w:t xml:space="preserve">and describing databases and tables </w:t>
      </w:r>
    </w:p>
    <w:p w14:paraId="65CFBCBF" w14:textId="086B4D9F" w:rsidR="006C67BE" w:rsidRDefault="00F761D1" w:rsidP="00C45380">
      <w:pPr>
        <w:pStyle w:val="ListParagraph"/>
        <w:numPr>
          <w:ilvl w:val="0"/>
          <w:numId w:val="22"/>
        </w:numPr>
      </w:pPr>
      <w:r>
        <w:t>Creating a table</w:t>
      </w:r>
    </w:p>
    <w:p w14:paraId="758E209E" w14:textId="40339AA0" w:rsidR="00F761D1" w:rsidRDefault="005F00EB" w:rsidP="00C45380">
      <w:pPr>
        <w:pStyle w:val="ListParagraph"/>
        <w:numPr>
          <w:ilvl w:val="0"/>
          <w:numId w:val="22"/>
        </w:numPr>
      </w:pPr>
      <w:r>
        <w:t>Issuing SELECT queries</w:t>
      </w:r>
    </w:p>
    <w:p w14:paraId="7C7F8C1E" w14:textId="29711B4A" w:rsidR="006C67BE" w:rsidRDefault="005F00EB" w:rsidP="00C45380">
      <w:pPr>
        <w:pStyle w:val="ListParagraph"/>
        <w:numPr>
          <w:ilvl w:val="0"/>
          <w:numId w:val="22"/>
        </w:numPr>
      </w:pPr>
      <w:r>
        <w:t xml:space="preserve">Inserting, updating deleting data </w:t>
      </w:r>
      <w:r w:rsidR="006C67BE">
        <w:t xml:space="preserve"> </w:t>
      </w:r>
    </w:p>
    <w:p w14:paraId="45A8396B" w14:textId="3F98E3C8" w:rsidR="006B6B01" w:rsidRDefault="005F00EB" w:rsidP="00C45380">
      <w:pPr>
        <w:pStyle w:val="ListParagraph"/>
        <w:numPr>
          <w:ilvl w:val="0"/>
          <w:numId w:val="22"/>
        </w:numPr>
      </w:pPr>
      <w:r>
        <w:t>Exploring the information schema</w:t>
      </w:r>
    </w:p>
    <w:p w14:paraId="78454A7D" w14:textId="6767436D" w:rsidR="00966485" w:rsidRDefault="00966485" w:rsidP="00966485">
      <w:pPr>
        <w:pStyle w:val="Heading2"/>
      </w:pPr>
      <w:r>
        <w:t>Working with programming languages</w:t>
      </w:r>
    </w:p>
    <w:p w14:paraId="7F928948" w14:textId="34A60F29" w:rsidR="005F00EB" w:rsidRDefault="00814A77" w:rsidP="00814A77">
      <w:r>
        <w:t xml:space="preserve">Here we will show the simplest possible example of a program that connects to CockroachDB and selects some data.  </w:t>
      </w:r>
      <w:proofErr w:type="gramStart"/>
      <w:r>
        <w:t>We’ll</w:t>
      </w:r>
      <w:proofErr w:type="gramEnd"/>
      <w:r>
        <w:t xml:space="preserve"> do this for:</w:t>
      </w:r>
    </w:p>
    <w:p w14:paraId="61A063F2" w14:textId="65EE3BFA" w:rsidR="00814A77" w:rsidRDefault="00814A77" w:rsidP="0048695D">
      <w:pPr>
        <w:pStyle w:val="ListParagraph"/>
        <w:numPr>
          <w:ilvl w:val="0"/>
          <w:numId w:val="23"/>
        </w:numPr>
      </w:pPr>
      <w:r>
        <w:t>NodeJS</w:t>
      </w:r>
    </w:p>
    <w:p w14:paraId="7F7FC0DB" w14:textId="307096FC" w:rsidR="00814A77" w:rsidRDefault="00814A77" w:rsidP="0048695D">
      <w:pPr>
        <w:pStyle w:val="ListParagraph"/>
        <w:numPr>
          <w:ilvl w:val="0"/>
          <w:numId w:val="23"/>
        </w:numPr>
      </w:pPr>
      <w:proofErr w:type="spellStart"/>
      <w:r>
        <w:t>GoLang</w:t>
      </w:r>
      <w:proofErr w:type="spellEnd"/>
    </w:p>
    <w:p w14:paraId="6A5D0A9A" w14:textId="1C7A78B1" w:rsidR="00814A77" w:rsidRDefault="00814A77" w:rsidP="0048695D">
      <w:pPr>
        <w:pStyle w:val="ListParagraph"/>
        <w:numPr>
          <w:ilvl w:val="0"/>
          <w:numId w:val="23"/>
        </w:numPr>
      </w:pPr>
      <w:r>
        <w:t>Java</w:t>
      </w:r>
    </w:p>
    <w:p w14:paraId="2174E230" w14:textId="35D09682" w:rsidR="00814A77" w:rsidRDefault="00814A77" w:rsidP="0048695D">
      <w:pPr>
        <w:pStyle w:val="ListParagraph"/>
        <w:numPr>
          <w:ilvl w:val="0"/>
          <w:numId w:val="23"/>
        </w:numPr>
      </w:pPr>
      <w:r>
        <w:t>Python</w:t>
      </w:r>
    </w:p>
    <w:p w14:paraId="6E971BD6" w14:textId="77777777" w:rsidR="00BC2179" w:rsidRPr="00685A3F" w:rsidRDefault="00BC2179" w:rsidP="00E21682">
      <w:pPr>
        <w:pStyle w:val="Heading3"/>
      </w:pPr>
    </w:p>
    <w:sectPr w:rsidR="00BC2179" w:rsidRPr="0068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2806A" w14:textId="77777777" w:rsidR="00524600" w:rsidRDefault="00524600" w:rsidP="00C74D85">
      <w:pPr>
        <w:spacing w:after="0" w:line="240" w:lineRule="auto"/>
      </w:pPr>
      <w:r>
        <w:separator/>
      </w:r>
    </w:p>
  </w:endnote>
  <w:endnote w:type="continuationSeparator" w:id="0">
    <w:p w14:paraId="2D4B8302" w14:textId="77777777" w:rsidR="00524600" w:rsidRDefault="00524600" w:rsidP="00C74D85">
      <w:pPr>
        <w:spacing w:after="0" w:line="240" w:lineRule="auto"/>
      </w:pPr>
      <w:r>
        <w:continuationSeparator/>
      </w:r>
    </w:p>
  </w:endnote>
  <w:endnote w:type="continuationNotice" w:id="1">
    <w:p w14:paraId="6C6399D1" w14:textId="77777777" w:rsidR="00524600" w:rsidRDefault="005246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B04B4" w14:textId="77777777" w:rsidR="00524600" w:rsidRDefault="00524600" w:rsidP="00C74D85">
      <w:pPr>
        <w:spacing w:after="0" w:line="240" w:lineRule="auto"/>
      </w:pPr>
      <w:r>
        <w:separator/>
      </w:r>
    </w:p>
  </w:footnote>
  <w:footnote w:type="continuationSeparator" w:id="0">
    <w:p w14:paraId="1E423F3B" w14:textId="77777777" w:rsidR="00524600" w:rsidRDefault="00524600" w:rsidP="00C74D85">
      <w:pPr>
        <w:spacing w:after="0" w:line="240" w:lineRule="auto"/>
      </w:pPr>
      <w:r>
        <w:continuationSeparator/>
      </w:r>
    </w:p>
  </w:footnote>
  <w:footnote w:type="continuationNotice" w:id="1">
    <w:p w14:paraId="5152C650" w14:textId="77777777" w:rsidR="00524600" w:rsidRDefault="005246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63A"/>
    <w:multiLevelType w:val="hybridMultilevel"/>
    <w:tmpl w:val="89B2F200"/>
    <w:lvl w:ilvl="0" w:tplc="4F10695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03BD9"/>
    <w:multiLevelType w:val="hybridMultilevel"/>
    <w:tmpl w:val="78D4031C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58088B"/>
    <w:multiLevelType w:val="hybridMultilevel"/>
    <w:tmpl w:val="B74A0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337"/>
    <w:multiLevelType w:val="hybridMultilevel"/>
    <w:tmpl w:val="91944B8A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06B3E"/>
    <w:multiLevelType w:val="hybridMultilevel"/>
    <w:tmpl w:val="07AA4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A46EC"/>
    <w:multiLevelType w:val="multilevel"/>
    <w:tmpl w:val="FDCC4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0A5F1B"/>
    <w:multiLevelType w:val="hybridMultilevel"/>
    <w:tmpl w:val="B008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B30F9"/>
    <w:multiLevelType w:val="hybridMultilevel"/>
    <w:tmpl w:val="07BAB77E"/>
    <w:lvl w:ilvl="0" w:tplc="FF9CA046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60061E11"/>
    <w:multiLevelType w:val="hybridMultilevel"/>
    <w:tmpl w:val="5B9255DA"/>
    <w:lvl w:ilvl="0" w:tplc="FF9CA046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9146F"/>
    <w:multiLevelType w:val="hybridMultilevel"/>
    <w:tmpl w:val="5F4EA178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57115"/>
    <w:multiLevelType w:val="hybridMultilevel"/>
    <w:tmpl w:val="105CE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82EC8"/>
    <w:multiLevelType w:val="hybridMultilevel"/>
    <w:tmpl w:val="C442A84A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D1540"/>
    <w:multiLevelType w:val="hybridMultilevel"/>
    <w:tmpl w:val="DB3AE590"/>
    <w:lvl w:ilvl="0" w:tplc="4F10695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4"/>
  </w:num>
  <w:num w:numId="13">
    <w:abstractNumId w:val="12"/>
  </w:num>
  <w:num w:numId="14">
    <w:abstractNumId w:val="1"/>
  </w:num>
  <w:num w:numId="15">
    <w:abstractNumId w:val="10"/>
  </w:num>
  <w:num w:numId="16">
    <w:abstractNumId w:val="3"/>
  </w:num>
  <w:num w:numId="17">
    <w:abstractNumId w:val="11"/>
  </w:num>
  <w:num w:numId="18">
    <w:abstractNumId w:val="5"/>
  </w:num>
  <w:num w:numId="19">
    <w:abstractNumId w:val="0"/>
  </w:num>
  <w:num w:numId="20">
    <w:abstractNumId w:val="7"/>
  </w:num>
  <w:num w:numId="21">
    <w:abstractNumId w:val="13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LWwNAUCI3MLEyUdpeDU4uLM/DyQAkPzWgDDUPa1LQAAAA=="/>
  </w:docVars>
  <w:rsids>
    <w:rsidRoot w:val="00685A3F"/>
    <w:rsid w:val="000002CD"/>
    <w:rsid w:val="000016E8"/>
    <w:rsid w:val="000019F6"/>
    <w:rsid w:val="00001B28"/>
    <w:rsid w:val="00002FA1"/>
    <w:rsid w:val="000037A0"/>
    <w:rsid w:val="00003B36"/>
    <w:rsid w:val="00005FD6"/>
    <w:rsid w:val="00007561"/>
    <w:rsid w:val="00007B01"/>
    <w:rsid w:val="00010E72"/>
    <w:rsid w:val="00011F2D"/>
    <w:rsid w:val="00012571"/>
    <w:rsid w:val="00012765"/>
    <w:rsid w:val="00013EB6"/>
    <w:rsid w:val="00014D47"/>
    <w:rsid w:val="00015FDE"/>
    <w:rsid w:val="00020584"/>
    <w:rsid w:val="00021029"/>
    <w:rsid w:val="00021FF5"/>
    <w:rsid w:val="0002201A"/>
    <w:rsid w:val="0002212A"/>
    <w:rsid w:val="00022FAA"/>
    <w:rsid w:val="000239A5"/>
    <w:rsid w:val="00024E0A"/>
    <w:rsid w:val="0002606B"/>
    <w:rsid w:val="00026CE8"/>
    <w:rsid w:val="0003065B"/>
    <w:rsid w:val="0003398A"/>
    <w:rsid w:val="00033BA3"/>
    <w:rsid w:val="0003407A"/>
    <w:rsid w:val="000354BA"/>
    <w:rsid w:val="00036D8A"/>
    <w:rsid w:val="000401B5"/>
    <w:rsid w:val="000404F2"/>
    <w:rsid w:val="00050865"/>
    <w:rsid w:val="000508BA"/>
    <w:rsid w:val="00050932"/>
    <w:rsid w:val="00053BC8"/>
    <w:rsid w:val="000551EF"/>
    <w:rsid w:val="00056159"/>
    <w:rsid w:val="000615AE"/>
    <w:rsid w:val="00062520"/>
    <w:rsid w:val="00062635"/>
    <w:rsid w:val="00063932"/>
    <w:rsid w:val="000648BB"/>
    <w:rsid w:val="000661C2"/>
    <w:rsid w:val="00066F91"/>
    <w:rsid w:val="00067152"/>
    <w:rsid w:val="000676C7"/>
    <w:rsid w:val="0007560F"/>
    <w:rsid w:val="00076544"/>
    <w:rsid w:val="00076812"/>
    <w:rsid w:val="00077019"/>
    <w:rsid w:val="000805DF"/>
    <w:rsid w:val="00080958"/>
    <w:rsid w:val="00080E93"/>
    <w:rsid w:val="0008373D"/>
    <w:rsid w:val="00083E19"/>
    <w:rsid w:val="00084087"/>
    <w:rsid w:val="0008764F"/>
    <w:rsid w:val="00087771"/>
    <w:rsid w:val="000919A4"/>
    <w:rsid w:val="00091E16"/>
    <w:rsid w:val="00091F73"/>
    <w:rsid w:val="00092325"/>
    <w:rsid w:val="0009349A"/>
    <w:rsid w:val="00093900"/>
    <w:rsid w:val="00093D46"/>
    <w:rsid w:val="00093DFF"/>
    <w:rsid w:val="0009606E"/>
    <w:rsid w:val="0009655C"/>
    <w:rsid w:val="00096B87"/>
    <w:rsid w:val="000A0852"/>
    <w:rsid w:val="000A1D80"/>
    <w:rsid w:val="000A3630"/>
    <w:rsid w:val="000A4318"/>
    <w:rsid w:val="000A444B"/>
    <w:rsid w:val="000A5347"/>
    <w:rsid w:val="000A5427"/>
    <w:rsid w:val="000A5D0D"/>
    <w:rsid w:val="000A689E"/>
    <w:rsid w:val="000A6CBF"/>
    <w:rsid w:val="000B0499"/>
    <w:rsid w:val="000B2026"/>
    <w:rsid w:val="000B3390"/>
    <w:rsid w:val="000B6FA5"/>
    <w:rsid w:val="000B7DD1"/>
    <w:rsid w:val="000C0806"/>
    <w:rsid w:val="000C0935"/>
    <w:rsid w:val="000C14BE"/>
    <w:rsid w:val="000C2BE4"/>
    <w:rsid w:val="000C3152"/>
    <w:rsid w:val="000C41AE"/>
    <w:rsid w:val="000C4999"/>
    <w:rsid w:val="000C52B7"/>
    <w:rsid w:val="000C68D6"/>
    <w:rsid w:val="000C78F3"/>
    <w:rsid w:val="000D0BEC"/>
    <w:rsid w:val="000D1A28"/>
    <w:rsid w:val="000D1A84"/>
    <w:rsid w:val="000D1C71"/>
    <w:rsid w:val="000D2AC9"/>
    <w:rsid w:val="000D41F3"/>
    <w:rsid w:val="000D48E9"/>
    <w:rsid w:val="000D4C74"/>
    <w:rsid w:val="000D61FF"/>
    <w:rsid w:val="000D62CB"/>
    <w:rsid w:val="000D6C03"/>
    <w:rsid w:val="000E06F7"/>
    <w:rsid w:val="000E27F6"/>
    <w:rsid w:val="000E48C8"/>
    <w:rsid w:val="000F007A"/>
    <w:rsid w:val="000F4955"/>
    <w:rsid w:val="000F5E45"/>
    <w:rsid w:val="000F7961"/>
    <w:rsid w:val="000F7C71"/>
    <w:rsid w:val="00101628"/>
    <w:rsid w:val="00101B2F"/>
    <w:rsid w:val="00103FB9"/>
    <w:rsid w:val="0010404F"/>
    <w:rsid w:val="00105758"/>
    <w:rsid w:val="00105CC3"/>
    <w:rsid w:val="00106FEF"/>
    <w:rsid w:val="00107101"/>
    <w:rsid w:val="00107DB3"/>
    <w:rsid w:val="00111A40"/>
    <w:rsid w:val="00112A47"/>
    <w:rsid w:val="001139CD"/>
    <w:rsid w:val="00114419"/>
    <w:rsid w:val="001149FA"/>
    <w:rsid w:val="00117674"/>
    <w:rsid w:val="00117BC1"/>
    <w:rsid w:val="001204F6"/>
    <w:rsid w:val="00121820"/>
    <w:rsid w:val="00121B4D"/>
    <w:rsid w:val="00121D94"/>
    <w:rsid w:val="00123145"/>
    <w:rsid w:val="00124045"/>
    <w:rsid w:val="001241C7"/>
    <w:rsid w:val="0012533C"/>
    <w:rsid w:val="00125DA4"/>
    <w:rsid w:val="00126823"/>
    <w:rsid w:val="00127520"/>
    <w:rsid w:val="00130611"/>
    <w:rsid w:val="001316A9"/>
    <w:rsid w:val="00131C49"/>
    <w:rsid w:val="00132B79"/>
    <w:rsid w:val="00135DAE"/>
    <w:rsid w:val="00137733"/>
    <w:rsid w:val="00140268"/>
    <w:rsid w:val="00140328"/>
    <w:rsid w:val="001406F8"/>
    <w:rsid w:val="00140E98"/>
    <w:rsid w:val="0014160C"/>
    <w:rsid w:val="0014252F"/>
    <w:rsid w:val="00142B0D"/>
    <w:rsid w:val="001472B5"/>
    <w:rsid w:val="00147942"/>
    <w:rsid w:val="001503FC"/>
    <w:rsid w:val="0015089C"/>
    <w:rsid w:val="00151B77"/>
    <w:rsid w:val="00151D1C"/>
    <w:rsid w:val="0015234F"/>
    <w:rsid w:val="001552A4"/>
    <w:rsid w:val="00156810"/>
    <w:rsid w:val="00156882"/>
    <w:rsid w:val="001570C6"/>
    <w:rsid w:val="00157980"/>
    <w:rsid w:val="0016158C"/>
    <w:rsid w:val="001631D7"/>
    <w:rsid w:val="00164F70"/>
    <w:rsid w:val="00165828"/>
    <w:rsid w:val="001700FE"/>
    <w:rsid w:val="00174AC6"/>
    <w:rsid w:val="001755A7"/>
    <w:rsid w:val="0017718A"/>
    <w:rsid w:val="0017752C"/>
    <w:rsid w:val="001807BB"/>
    <w:rsid w:val="001812C9"/>
    <w:rsid w:val="001812FB"/>
    <w:rsid w:val="00181CF7"/>
    <w:rsid w:val="00182837"/>
    <w:rsid w:val="00183EE0"/>
    <w:rsid w:val="001856D3"/>
    <w:rsid w:val="001866BC"/>
    <w:rsid w:val="00193D4D"/>
    <w:rsid w:val="0019402F"/>
    <w:rsid w:val="00194E98"/>
    <w:rsid w:val="00195008"/>
    <w:rsid w:val="001954C7"/>
    <w:rsid w:val="001A17C9"/>
    <w:rsid w:val="001A210F"/>
    <w:rsid w:val="001A331C"/>
    <w:rsid w:val="001B2538"/>
    <w:rsid w:val="001B62D1"/>
    <w:rsid w:val="001B6DC0"/>
    <w:rsid w:val="001B747D"/>
    <w:rsid w:val="001C00AF"/>
    <w:rsid w:val="001C1324"/>
    <w:rsid w:val="001C166E"/>
    <w:rsid w:val="001C2656"/>
    <w:rsid w:val="001C516E"/>
    <w:rsid w:val="001C71DC"/>
    <w:rsid w:val="001C78AF"/>
    <w:rsid w:val="001D0389"/>
    <w:rsid w:val="001D1983"/>
    <w:rsid w:val="001D2AB3"/>
    <w:rsid w:val="001D2BB3"/>
    <w:rsid w:val="001D2E78"/>
    <w:rsid w:val="001D34FA"/>
    <w:rsid w:val="001D37F8"/>
    <w:rsid w:val="001D3A49"/>
    <w:rsid w:val="001D4760"/>
    <w:rsid w:val="001D4C08"/>
    <w:rsid w:val="001E01D1"/>
    <w:rsid w:val="001E1613"/>
    <w:rsid w:val="001E2EF0"/>
    <w:rsid w:val="001E575A"/>
    <w:rsid w:val="001F08DA"/>
    <w:rsid w:val="001F286F"/>
    <w:rsid w:val="001F3221"/>
    <w:rsid w:val="001F33E6"/>
    <w:rsid w:val="001F3862"/>
    <w:rsid w:val="001F7166"/>
    <w:rsid w:val="001F7A84"/>
    <w:rsid w:val="001F7B73"/>
    <w:rsid w:val="00201B43"/>
    <w:rsid w:val="002033AD"/>
    <w:rsid w:val="002035D9"/>
    <w:rsid w:val="00204DD9"/>
    <w:rsid w:val="00205DE8"/>
    <w:rsid w:val="00206004"/>
    <w:rsid w:val="00206150"/>
    <w:rsid w:val="00206658"/>
    <w:rsid w:val="00206669"/>
    <w:rsid w:val="002075C8"/>
    <w:rsid w:val="00207696"/>
    <w:rsid w:val="002101AE"/>
    <w:rsid w:val="00210698"/>
    <w:rsid w:val="00210BBC"/>
    <w:rsid w:val="00212558"/>
    <w:rsid w:val="0021270F"/>
    <w:rsid w:val="00216B30"/>
    <w:rsid w:val="00216BDC"/>
    <w:rsid w:val="002178F9"/>
    <w:rsid w:val="00221225"/>
    <w:rsid w:val="0022345E"/>
    <w:rsid w:val="00223641"/>
    <w:rsid w:val="00225159"/>
    <w:rsid w:val="00225F69"/>
    <w:rsid w:val="00227BF8"/>
    <w:rsid w:val="002304BD"/>
    <w:rsid w:val="00231217"/>
    <w:rsid w:val="002316FE"/>
    <w:rsid w:val="00234FBC"/>
    <w:rsid w:val="00235751"/>
    <w:rsid w:val="00240714"/>
    <w:rsid w:val="002420C1"/>
    <w:rsid w:val="002440D9"/>
    <w:rsid w:val="002453F7"/>
    <w:rsid w:val="00246AB2"/>
    <w:rsid w:val="00246FED"/>
    <w:rsid w:val="00247885"/>
    <w:rsid w:val="00247C93"/>
    <w:rsid w:val="00254A32"/>
    <w:rsid w:val="00254C8C"/>
    <w:rsid w:val="00254F3B"/>
    <w:rsid w:val="00256E83"/>
    <w:rsid w:val="00257C77"/>
    <w:rsid w:val="00260EA4"/>
    <w:rsid w:val="00263726"/>
    <w:rsid w:val="002650BA"/>
    <w:rsid w:val="002651C3"/>
    <w:rsid w:val="002656C9"/>
    <w:rsid w:val="0026617A"/>
    <w:rsid w:val="00267D5F"/>
    <w:rsid w:val="0027156C"/>
    <w:rsid w:val="0027232B"/>
    <w:rsid w:val="00273467"/>
    <w:rsid w:val="00274330"/>
    <w:rsid w:val="00276AC1"/>
    <w:rsid w:val="00277394"/>
    <w:rsid w:val="00277CD4"/>
    <w:rsid w:val="00277D24"/>
    <w:rsid w:val="00280046"/>
    <w:rsid w:val="0028150D"/>
    <w:rsid w:val="00281B15"/>
    <w:rsid w:val="0028276F"/>
    <w:rsid w:val="0028536F"/>
    <w:rsid w:val="0028570E"/>
    <w:rsid w:val="00287F55"/>
    <w:rsid w:val="0029078C"/>
    <w:rsid w:val="00293A61"/>
    <w:rsid w:val="00295E40"/>
    <w:rsid w:val="00295F27"/>
    <w:rsid w:val="00296796"/>
    <w:rsid w:val="00297748"/>
    <w:rsid w:val="002A00DF"/>
    <w:rsid w:val="002A17D7"/>
    <w:rsid w:val="002A2D21"/>
    <w:rsid w:val="002A4003"/>
    <w:rsid w:val="002A5794"/>
    <w:rsid w:val="002A6A08"/>
    <w:rsid w:val="002A71EA"/>
    <w:rsid w:val="002B12E2"/>
    <w:rsid w:val="002B36DF"/>
    <w:rsid w:val="002B4E82"/>
    <w:rsid w:val="002B5FF5"/>
    <w:rsid w:val="002B61D2"/>
    <w:rsid w:val="002B6523"/>
    <w:rsid w:val="002B6FD5"/>
    <w:rsid w:val="002C1CE4"/>
    <w:rsid w:val="002C2E14"/>
    <w:rsid w:val="002C42E5"/>
    <w:rsid w:val="002C4678"/>
    <w:rsid w:val="002C5C17"/>
    <w:rsid w:val="002C71C6"/>
    <w:rsid w:val="002D1879"/>
    <w:rsid w:val="002D69A5"/>
    <w:rsid w:val="002D6C68"/>
    <w:rsid w:val="002D71F7"/>
    <w:rsid w:val="002D7C61"/>
    <w:rsid w:val="002E2FAD"/>
    <w:rsid w:val="002E3E7C"/>
    <w:rsid w:val="002E66A1"/>
    <w:rsid w:val="002F017B"/>
    <w:rsid w:val="002F0462"/>
    <w:rsid w:val="002F0C5C"/>
    <w:rsid w:val="002F2B5D"/>
    <w:rsid w:val="002F2E60"/>
    <w:rsid w:val="002F3D3D"/>
    <w:rsid w:val="002F57F6"/>
    <w:rsid w:val="002F6205"/>
    <w:rsid w:val="002F691F"/>
    <w:rsid w:val="002F6D69"/>
    <w:rsid w:val="00300AEE"/>
    <w:rsid w:val="003022FB"/>
    <w:rsid w:val="0030239E"/>
    <w:rsid w:val="00302A62"/>
    <w:rsid w:val="00303426"/>
    <w:rsid w:val="003037AC"/>
    <w:rsid w:val="003104BF"/>
    <w:rsid w:val="003114E9"/>
    <w:rsid w:val="00316082"/>
    <w:rsid w:val="00317154"/>
    <w:rsid w:val="003200D9"/>
    <w:rsid w:val="003213B5"/>
    <w:rsid w:val="0032191E"/>
    <w:rsid w:val="003219D1"/>
    <w:rsid w:val="00322103"/>
    <w:rsid w:val="0032289F"/>
    <w:rsid w:val="00323A2D"/>
    <w:rsid w:val="00325249"/>
    <w:rsid w:val="003255FE"/>
    <w:rsid w:val="00326AF5"/>
    <w:rsid w:val="00327280"/>
    <w:rsid w:val="003300E6"/>
    <w:rsid w:val="00330EC5"/>
    <w:rsid w:val="00331092"/>
    <w:rsid w:val="0033266B"/>
    <w:rsid w:val="00333112"/>
    <w:rsid w:val="0033313B"/>
    <w:rsid w:val="003337CE"/>
    <w:rsid w:val="00334DC9"/>
    <w:rsid w:val="00334FC6"/>
    <w:rsid w:val="0033714B"/>
    <w:rsid w:val="00337D5C"/>
    <w:rsid w:val="003402BB"/>
    <w:rsid w:val="003403A5"/>
    <w:rsid w:val="0034233C"/>
    <w:rsid w:val="003438B4"/>
    <w:rsid w:val="00343D13"/>
    <w:rsid w:val="003452C0"/>
    <w:rsid w:val="00350530"/>
    <w:rsid w:val="003506E1"/>
    <w:rsid w:val="00350BBE"/>
    <w:rsid w:val="0035170C"/>
    <w:rsid w:val="00351C0E"/>
    <w:rsid w:val="00352179"/>
    <w:rsid w:val="003524AA"/>
    <w:rsid w:val="0035322E"/>
    <w:rsid w:val="0035541F"/>
    <w:rsid w:val="00356513"/>
    <w:rsid w:val="00356C47"/>
    <w:rsid w:val="00357963"/>
    <w:rsid w:val="00357A3D"/>
    <w:rsid w:val="003609FC"/>
    <w:rsid w:val="00361B52"/>
    <w:rsid w:val="003626E7"/>
    <w:rsid w:val="00363D94"/>
    <w:rsid w:val="003642DE"/>
    <w:rsid w:val="003648B4"/>
    <w:rsid w:val="00365BB1"/>
    <w:rsid w:val="00366615"/>
    <w:rsid w:val="00366C5B"/>
    <w:rsid w:val="0037220E"/>
    <w:rsid w:val="00372D37"/>
    <w:rsid w:val="00372DA9"/>
    <w:rsid w:val="00374233"/>
    <w:rsid w:val="003742EE"/>
    <w:rsid w:val="00374BFD"/>
    <w:rsid w:val="003752F9"/>
    <w:rsid w:val="00376E3C"/>
    <w:rsid w:val="00377CA1"/>
    <w:rsid w:val="00377F37"/>
    <w:rsid w:val="00381FEE"/>
    <w:rsid w:val="00385DCD"/>
    <w:rsid w:val="00387638"/>
    <w:rsid w:val="00387F77"/>
    <w:rsid w:val="00390C24"/>
    <w:rsid w:val="00391821"/>
    <w:rsid w:val="003923A6"/>
    <w:rsid w:val="003925B8"/>
    <w:rsid w:val="00392635"/>
    <w:rsid w:val="00392CD1"/>
    <w:rsid w:val="003935D0"/>
    <w:rsid w:val="00395885"/>
    <w:rsid w:val="0039642C"/>
    <w:rsid w:val="00397630"/>
    <w:rsid w:val="003A074F"/>
    <w:rsid w:val="003A1258"/>
    <w:rsid w:val="003A2BEF"/>
    <w:rsid w:val="003A37BE"/>
    <w:rsid w:val="003A5762"/>
    <w:rsid w:val="003A69AD"/>
    <w:rsid w:val="003A71BA"/>
    <w:rsid w:val="003A7DC6"/>
    <w:rsid w:val="003B00A4"/>
    <w:rsid w:val="003B1A11"/>
    <w:rsid w:val="003B1B5E"/>
    <w:rsid w:val="003B1EEA"/>
    <w:rsid w:val="003B4B3E"/>
    <w:rsid w:val="003B569C"/>
    <w:rsid w:val="003B58C4"/>
    <w:rsid w:val="003B7364"/>
    <w:rsid w:val="003B7CBA"/>
    <w:rsid w:val="003C084D"/>
    <w:rsid w:val="003C1A16"/>
    <w:rsid w:val="003C1D49"/>
    <w:rsid w:val="003C26AD"/>
    <w:rsid w:val="003C4B72"/>
    <w:rsid w:val="003C660D"/>
    <w:rsid w:val="003D1905"/>
    <w:rsid w:val="003D3107"/>
    <w:rsid w:val="003D4097"/>
    <w:rsid w:val="003D4319"/>
    <w:rsid w:val="003D4C6D"/>
    <w:rsid w:val="003D555C"/>
    <w:rsid w:val="003D6811"/>
    <w:rsid w:val="003D7D4D"/>
    <w:rsid w:val="003E0213"/>
    <w:rsid w:val="003E1EEB"/>
    <w:rsid w:val="003E214D"/>
    <w:rsid w:val="003E2735"/>
    <w:rsid w:val="003E3164"/>
    <w:rsid w:val="003E3332"/>
    <w:rsid w:val="003E5F40"/>
    <w:rsid w:val="003E6A93"/>
    <w:rsid w:val="003F0F89"/>
    <w:rsid w:val="003F1941"/>
    <w:rsid w:val="003F1D22"/>
    <w:rsid w:val="003F2A91"/>
    <w:rsid w:val="003F577A"/>
    <w:rsid w:val="003F5C75"/>
    <w:rsid w:val="003F74A0"/>
    <w:rsid w:val="004001A6"/>
    <w:rsid w:val="0040050E"/>
    <w:rsid w:val="004005F1"/>
    <w:rsid w:val="00402696"/>
    <w:rsid w:val="00403AA6"/>
    <w:rsid w:val="00403CE3"/>
    <w:rsid w:val="004056A6"/>
    <w:rsid w:val="00405C57"/>
    <w:rsid w:val="0040607C"/>
    <w:rsid w:val="00406B0D"/>
    <w:rsid w:val="004072EF"/>
    <w:rsid w:val="0040739C"/>
    <w:rsid w:val="00411AA8"/>
    <w:rsid w:val="00411D93"/>
    <w:rsid w:val="0041364A"/>
    <w:rsid w:val="00413C52"/>
    <w:rsid w:val="004140CB"/>
    <w:rsid w:val="00415D14"/>
    <w:rsid w:val="00416264"/>
    <w:rsid w:val="004172EA"/>
    <w:rsid w:val="0042056B"/>
    <w:rsid w:val="00420ACD"/>
    <w:rsid w:val="0042125F"/>
    <w:rsid w:val="0042169A"/>
    <w:rsid w:val="00421905"/>
    <w:rsid w:val="004220F9"/>
    <w:rsid w:val="00422800"/>
    <w:rsid w:val="00422B9E"/>
    <w:rsid w:val="00425733"/>
    <w:rsid w:val="004265A8"/>
    <w:rsid w:val="004304BB"/>
    <w:rsid w:val="004308C0"/>
    <w:rsid w:val="004321FF"/>
    <w:rsid w:val="00433B0E"/>
    <w:rsid w:val="00433C2D"/>
    <w:rsid w:val="00434378"/>
    <w:rsid w:val="00435216"/>
    <w:rsid w:val="00437CE8"/>
    <w:rsid w:val="00440183"/>
    <w:rsid w:val="00442AF5"/>
    <w:rsid w:val="00443EE0"/>
    <w:rsid w:val="00444C44"/>
    <w:rsid w:val="00445C89"/>
    <w:rsid w:val="00446A95"/>
    <w:rsid w:val="004501E0"/>
    <w:rsid w:val="004507BD"/>
    <w:rsid w:val="0045151B"/>
    <w:rsid w:val="00452D72"/>
    <w:rsid w:val="00454DC6"/>
    <w:rsid w:val="004569FA"/>
    <w:rsid w:val="00456D13"/>
    <w:rsid w:val="0045769C"/>
    <w:rsid w:val="004617ED"/>
    <w:rsid w:val="004623CD"/>
    <w:rsid w:val="0046265E"/>
    <w:rsid w:val="00462ADF"/>
    <w:rsid w:val="00462F02"/>
    <w:rsid w:val="0046332F"/>
    <w:rsid w:val="0046481F"/>
    <w:rsid w:val="00465440"/>
    <w:rsid w:val="00466080"/>
    <w:rsid w:val="0046660A"/>
    <w:rsid w:val="00466DE5"/>
    <w:rsid w:val="0046722F"/>
    <w:rsid w:val="0047099D"/>
    <w:rsid w:val="004726CE"/>
    <w:rsid w:val="00473EDC"/>
    <w:rsid w:val="00475507"/>
    <w:rsid w:val="00475AB4"/>
    <w:rsid w:val="00480C05"/>
    <w:rsid w:val="0048357F"/>
    <w:rsid w:val="00483FA1"/>
    <w:rsid w:val="0048496B"/>
    <w:rsid w:val="00486342"/>
    <w:rsid w:val="004866B6"/>
    <w:rsid w:val="0048695D"/>
    <w:rsid w:val="00490F43"/>
    <w:rsid w:val="004917BF"/>
    <w:rsid w:val="00491D92"/>
    <w:rsid w:val="00494A23"/>
    <w:rsid w:val="00495501"/>
    <w:rsid w:val="00496C79"/>
    <w:rsid w:val="004A08C0"/>
    <w:rsid w:val="004A0DF7"/>
    <w:rsid w:val="004A1C5B"/>
    <w:rsid w:val="004A2703"/>
    <w:rsid w:val="004A4B44"/>
    <w:rsid w:val="004A5022"/>
    <w:rsid w:val="004A55C0"/>
    <w:rsid w:val="004A72D4"/>
    <w:rsid w:val="004B17F8"/>
    <w:rsid w:val="004B2B12"/>
    <w:rsid w:val="004B33B8"/>
    <w:rsid w:val="004B440B"/>
    <w:rsid w:val="004B5065"/>
    <w:rsid w:val="004B7500"/>
    <w:rsid w:val="004C0986"/>
    <w:rsid w:val="004C11A4"/>
    <w:rsid w:val="004C1346"/>
    <w:rsid w:val="004C191C"/>
    <w:rsid w:val="004C2C9D"/>
    <w:rsid w:val="004C5B3A"/>
    <w:rsid w:val="004C5D3E"/>
    <w:rsid w:val="004C5EEE"/>
    <w:rsid w:val="004C7C4B"/>
    <w:rsid w:val="004D136A"/>
    <w:rsid w:val="004D2215"/>
    <w:rsid w:val="004D39C2"/>
    <w:rsid w:val="004D58A9"/>
    <w:rsid w:val="004D5DE4"/>
    <w:rsid w:val="004D6796"/>
    <w:rsid w:val="004E069C"/>
    <w:rsid w:val="004E4E21"/>
    <w:rsid w:val="004F024E"/>
    <w:rsid w:val="004F1273"/>
    <w:rsid w:val="004F23A3"/>
    <w:rsid w:val="004F4D77"/>
    <w:rsid w:val="004F65A7"/>
    <w:rsid w:val="004F6C2B"/>
    <w:rsid w:val="004F715B"/>
    <w:rsid w:val="005001B5"/>
    <w:rsid w:val="00505363"/>
    <w:rsid w:val="005061AC"/>
    <w:rsid w:val="00506EA3"/>
    <w:rsid w:val="00507AD9"/>
    <w:rsid w:val="0051146C"/>
    <w:rsid w:val="00511686"/>
    <w:rsid w:val="00511ACF"/>
    <w:rsid w:val="00512686"/>
    <w:rsid w:val="00513754"/>
    <w:rsid w:val="00514F39"/>
    <w:rsid w:val="00516018"/>
    <w:rsid w:val="005166A7"/>
    <w:rsid w:val="00520678"/>
    <w:rsid w:val="005214E7"/>
    <w:rsid w:val="005222ED"/>
    <w:rsid w:val="005236A1"/>
    <w:rsid w:val="00524600"/>
    <w:rsid w:val="0052520D"/>
    <w:rsid w:val="005263FC"/>
    <w:rsid w:val="005331F0"/>
    <w:rsid w:val="00533D2D"/>
    <w:rsid w:val="00533DA3"/>
    <w:rsid w:val="0053721E"/>
    <w:rsid w:val="00541850"/>
    <w:rsid w:val="005421F5"/>
    <w:rsid w:val="00542C5C"/>
    <w:rsid w:val="00543B71"/>
    <w:rsid w:val="00544FB4"/>
    <w:rsid w:val="0054532A"/>
    <w:rsid w:val="00545A17"/>
    <w:rsid w:val="005474CF"/>
    <w:rsid w:val="005477A9"/>
    <w:rsid w:val="00551AB8"/>
    <w:rsid w:val="00552581"/>
    <w:rsid w:val="005526F5"/>
    <w:rsid w:val="00552F80"/>
    <w:rsid w:val="00553FA8"/>
    <w:rsid w:val="00556904"/>
    <w:rsid w:val="00556F59"/>
    <w:rsid w:val="00557897"/>
    <w:rsid w:val="005614E5"/>
    <w:rsid w:val="0056526C"/>
    <w:rsid w:val="00565BED"/>
    <w:rsid w:val="00566499"/>
    <w:rsid w:val="005671C2"/>
    <w:rsid w:val="00570B89"/>
    <w:rsid w:val="00570BE2"/>
    <w:rsid w:val="00571B09"/>
    <w:rsid w:val="00572523"/>
    <w:rsid w:val="005759D4"/>
    <w:rsid w:val="00575A17"/>
    <w:rsid w:val="00576521"/>
    <w:rsid w:val="005843D6"/>
    <w:rsid w:val="0058471D"/>
    <w:rsid w:val="005860E9"/>
    <w:rsid w:val="005876BB"/>
    <w:rsid w:val="00587845"/>
    <w:rsid w:val="00591CC9"/>
    <w:rsid w:val="005929A2"/>
    <w:rsid w:val="00596793"/>
    <w:rsid w:val="005971AF"/>
    <w:rsid w:val="00597804"/>
    <w:rsid w:val="00597B64"/>
    <w:rsid w:val="005A07C1"/>
    <w:rsid w:val="005A49A4"/>
    <w:rsid w:val="005A721C"/>
    <w:rsid w:val="005A7CA7"/>
    <w:rsid w:val="005B0DF6"/>
    <w:rsid w:val="005B1F1B"/>
    <w:rsid w:val="005B2C23"/>
    <w:rsid w:val="005B442A"/>
    <w:rsid w:val="005B488B"/>
    <w:rsid w:val="005B4C21"/>
    <w:rsid w:val="005B6133"/>
    <w:rsid w:val="005C1A9C"/>
    <w:rsid w:val="005C4181"/>
    <w:rsid w:val="005C49FA"/>
    <w:rsid w:val="005C656F"/>
    <w:rsid w:val="005C6BF7"/>
    <w:rsid w:val="005C749B"/>
    <w:rsid w:val="005C7793"/>
    <w:rsid w:val="005D0F45"/>
    <w:rsid w:val="005D37DB"/>
    <w:rsid w:val="005D5132"/>
    <w:rsid w:val="005D5B6B"/>
    <w:rsid w:val="005E0A44"/>
    <w:rsid w:val="005E2AAD"/>
    <w:rsid w:val="005E4098"/>
    <w:rsid w:val="005E4A9C"/>
    <w:rsid w:val="005E4E2D"/>
    <w:rsid w:val="005E642E"/>
    <w:rsid w:val="005E6A00"/>
    <w:rsid w:val="005E7612"/>
    <w:rsid w:val="005E7848"/>
    <w:rsid w:val="005F00EB"/>
    <w:rsid w:val="005F0461"/>
    <w:rsid w:val="005F3165"/>
    <w:rsid w:val="005F50A7"/>
    <w:rsid w:val="005F713E"/>
    <w:rsid w:val="00600CC3"/>
    <w:rsid w:val="006013F4"/>
    <w:rsid w:val="006016D4"/>
    <w:rsid w:val="00601D91"/>
    <w:rsid w:val="006057FC"/>
    <w:rsid w:val="006078DD"/>
    <w:rsid w:val="00607E2B"/>
    <w:rsid w:val="00610686"/>
    <w:rsid w:val="00610D13"/>
    <w:rsid w:val="0061120A"/>
    <w:rsid w:val="00613C6F"/>
    <w:rsid w:val="00614653"/>
    <w:rsid w:val="00615419"/>
    <w:rsid w:val="00615F87"/>
    <w:rsid w:val="00616A6D"/>
    <w:rsid w:val="00617724"/>
    <w:rsid w:val="00621924"/>
    <w:rsid w:val="0062323E"/>
    <w:rsid w:val="00624538"/>
    <w:rsid w:val="006257AC"/>
    <w:rsid w:val="0063093F"/>
    <w:rsid w:val="0063241A"/>
    <w:rsid w:val="006332CC"/>
    <w:rsid w:val="006333DD"/>
    <w:rsid w:val="0063468F"/>
    <w:rsid w:val="006346EA"/>
    <w:rsid w:val="00635F4A"/>
    <w:rsid w:val="006368E2"/>
    <w:rsid w:val="00636BA1"/>
    <w:rsid w:val="00640484"/>
    <w:rsid w:val="006406D2"/>
    <w:rsid w:val="00641012"/>
    <w:rsid w:val="006422C2"/>
    <w:rsid w:val="00642C64"/>
    <w:rsid w:val="0064356B"/>
    <w:rsid w:val="00644B90"/>
    <w:rsid w:val="00644F69"/>
    <w:rsid w:val="0064578E"/>
    <w:rsid w:val="00651864"/>
    <w:rsid w:val="00651E6B"/>
    <w:rsid w:val="006523A1"/>
    <w:rsid w:val="0065296A"/>
    <w:rsid w:val="006530AD"/>
    <w:rsid w:val="00654B0B"/>
    <w:rsid w:val="00655541"/>
    <w:rsid w:val="006570BA"/>
    <w:rsid w:val="00660216"/>
    <w:rsid w:val="006605CD"/>
    <w:rsid w:val="00660E1F"/>
    <w:rsid w:val="0066177B"/>
    <w:rsid w:val="00662ACE"/>
    <w:rsid w:val="00664ADE"/>
    <w:rsid w:val="00664DF0"/>
    <w:rsid w:val="00666BB8"/>
    <w:rsid w:val="0066791F"/>
    <w:rsid w:val="00670956"/>
    <w:rsid w:val="006716D3"/>
    <w:rsid w:val="006734C5"/>
    <w:rsid w:val="0067408A"/>
    <w:rsid w:val="006742DC"/>
    <w:rsid w:val="00674307"/>
    <w:rsid w:val="00674503"/>
    <w:rsid w:val="00674C15"/>
    <w:rsid w:val="006750FA"/>
    <w:rsid w:val="00675CBE"/>
    <w:rsid w:val="006805E8"/>
    <w:rsid w:val="0068071C"/>
    <w:rsid w:val="006807EF"/>
    <w:rsid w:val="00680C28"/>
    <w:rsid w:val="00683BF6"/>
    <w:rsid w:val="0068431C"/>
    <w:rsid w:val="00685A3F"/>
    <w:rsid w:val="00685E22"/>
    <w:rsid w:val="00686428"/>
    <w:rsid w:val="00686662"/>
    <w:rsid w:val="0068709C"/>
    <w:rsid w:val="006879ED"/>
    <w:rsid w:val="00690EF1"/>
    <w:rsid w:val="0069333C"/>
    <w:rsid w:val="00694AE9"/>
    <w:rsid w:val="006957D6"/>
    <w:rsid w:val="00695AD5"/>
    <w:rsid w:val="00696D44"/>
    <w:rsid w:val="00697467"/>
    <w:rsid w:val="006979B3"/>
    <w:rsid w:val="006979C7"/>
    <w:rsid w:val="006A1CE1"/>
    <w:rsid w:val="006A2080"/>
    <w:rsid w:val="006A20F5"/>
    <w:rsid w:val="006A225C"/>
    <w:rsid w:val="006A2B75"/>
    <w:rsid w:val="006A2C83"/>
    <w:rsid w:val="006A32CF"/>
    <w:rsid w:val="006A4DEC"/>
    <w:rsid w:val="006A57BA"/>
    <w:rsid w:val="006A611D"/>
    <w:rsid w:val="006A7726"/>
    <w:rsid w:val="006B052D"/>
    <w:rsid w:val="006B2A6E"/>
    <w:rsid w:val="006B3996"/>
    <w:rsid w:val="006B3BBA"/>
    <w:rsid w:val="006B557D"/>
    <w:rsid w:val="006B638D"/>
    <w:rsid w:val="006B6B01"/>
    <w:rsid w:val="006B6C8C"/>
    <w:rsid w:val="006C135B"/>
    <w:rsid w:val="006C18BC"/>
    <w:rsid w:val="006C1EF6"/>
    <w:rsid w:val="006C1FC4"/>
    <w:rsid w:val="006C2428"/>
    <w:rsid w:val="006C2F72"/>
    <w:rsid w:val="006C66C6"/>
    <w:rsid w:val="006C67BE"/>
    <w:rsid w:val="006C727B"/>
    <w:rsid w:val="006C7E6B"/>
    <w:rsid w:val="006D370F"/>
    <w:rsid w:val="006D5AFB"/>
    <w:rsid w:val="006E0752"/>
    <w:rsid w:val="006E1AA5"/>
    <w:rsid w:val="006E30E2"/>
    <w:rsid w:val="006E5301"/>
    <w:rsid w:val="006E5C0B"/>
    <w:rsid w:val="006F0212"/>
    <w:rsid w:val="006F244E"/>
    <w:rsid w:val="006F24C6"/>
    <w:rsid w:val="006F2525"/>
    <w:rsid w:val="006F2F1F"/>
    <w:rsid w:val="006F31F0"/>
    <w:rsid w:val="006F4CF9"/>
    <w:rsid w:val="006F52A2"/>
    <w:rsid w:val="006F558C"/>
    <w:rsid w:val="006F5E26"/>
    <w:rsid w:val="00701947"/>
    <w:rsid w:val="007052D3"/>
    <w:rsid w:val="00705DA4"/>
    <w:rsid w:val="00706AE6"/>
    <w:rsid w:val="0070767B"/>
    <w:rsid w:val="00707853"/>
    <w:rsid w:val="00712935"/>
    <w:rsid w:val="007143BD"/>
    <w:rsid w:val="00717776"/>
    <w:rsid w:val="00720E37"/>
    <w:rsid w:val="00722638"/>
    <w:rsid w:val="007229A8"/>
    <w:rsid w:val="007237F6"/>
    <w:rsid w:val="007239E1"/>
    <w:rsid w:val="00724687"/>
    <w:rsid w:val="0072500C"/>
    <w:rsid w:val="00725F46"/>
    <w:rsid w:val="00726AC9"/>
    <w:rsid w:val="00727116"/>
    <w:rsid w:val="00727C0A"/>
    <w:rsid w:val="007302B2"/>
    <w:rsid w:val="00730599"/>
    <w:rsid w:val="00730826"/>
    <w:rsid w:val="00730DD4"/>
    <w:rsid w:val="00730DE7"/>
    <w:rsid w:val="007311B0"/>
    <w:rsid w:val="007323B3"/>
    <w:rsid w:val="007329D2"/>
    <w:rsid w:val="00734272"/>
    <w:rsid w:val="00736BFD"/>
    <w:rsid w:val="007371C4"/>
    <w:rsid w:val="00742432"/>
    <w:rsid w:val="007438B6"/>
    <w:rsid w:val="0074468D"/>
    <w:rsid w:val="0074548A"/>
    <w:rsid w:val="007469F5"/>
    <w:rsid w:val="00747F96"/>
    <w:rsid w:val="007503A5"/>
    <w:rsid w:val="00750930"/>
    <w:rsid w:val="00751BCD"/>
    <w:rsid w:val="00755076"/>
    <w:rsid w:val="007554F6"/>
    <w:rsid w:val="0075574E"/>
    <w:rsid w:val="00756242"/>
    <w:rsid w:val="007569F6"/>
    <w:rsid w:val="00760436"/>
    <w:rsid w:val="0076112B"/>
    <w:rsid w:val="00761CF3"/>
    <w:rsid w:val="00762541"/>
    <w:rsid w:val="00765283"/>
    <w:rsid w:val="00765659"/>
    <w:rsid w:val="0076784F"/>
    <w:rsid w:val="007700B7"/>
    <w:rsid w:val="0077063C"/>
    <w:rsid w:val="00770AC9"/>
    <w:rsid w:val="007714C0"/>
    <w:rsid w:val="00772996"/>
    <w:rsid w:val="00772CC3"/>
    <w:rsid w:val="00773CA4"/>
    <w:rsid w:val="007762B8"/>
    <w:rsid w:val="0077721F"/>
    <w:rsid w:val="00777490"/>
    <w:rsid w:val="0078331D"/>
    <w:rsid w:val="00783818"/>
    <w:rsid w:val="0078399A"/>
    <w:rsid w:val="007841B8"/>
    <w:rsid w:val="00784BCD"/>
    <w:rsid w:val="007860F7"/>
    <w:rsid w:val="007902CE"/>
    <w:rsid w:val="00790398"/>
    <w:rsid w:val="00790804"/>
    <w:rsid w:val="0079647D"/>
    <w:rsid w:val="00796A81"/>
    <w:rsid w:val="00797B9C"/>
    <w:rsid w:val="007A0AA4"/>
    <w:rsid w:val="007A12D0"/>
    <w:rsid w:val="007A1CDC"/>
    <w:rsid w:val="007A1E62"/>
    <w:rsid w:val="007A29B7"/>
    <w:rsid w:val="007A34AC"/>
    <w:rsid w:val="007A388E"/>
    <w:rsid w:val="007A48BC"/>
    <w:rsid w:val="007A4ED8"/>
    <w:rsid w:val="007A64D5"/>
    <w:rsid w:val="007B0B7C"/>
    <w:rsid w:val="007B0E8F"/>
    <w:rsid w:val="007B31EC"/>
    <w:rsid w:val="007B7DA0"/>
    <w:rsid w:val="007C0C5B"/>
    <w:rsid w:val="007C0D30"/>
    <w:rsid w:val="007C51F4"/>
    <w:rsid w:val="007C6A63"/>
    <w:rsid w:val="007C7643"/>
    <w:rsid w:val="007D0E01"/>
    <w:rsid w:val="007D1F72"/>
    <w:rsid w:val="007D2B6F"/>
    <w:rsid w:val="007D3588"/>
    <w:rsid w:val="007D4B95"/>
    <w:rsid w:val="007E33C4"/>
    <w:rsid w:val="007E4A38"/>
    <w:rsid w:val="007E5209"/>
    <w:rsid w:val="007E5DC5"/>
    <w:rsid w:val="007E6FFB"/>
    <w:rsid w:val="007E7184"/>
    <w:rsid w:val="007F0E06"/>
    <w:rsid w:val="007F2114"/>
    <w:rsid w:val="007F2E9D"/>
    <w:rsid w:val="007F3286"/>
    <w:rsid w:val="007F4162"/>
    <w:rsid w:val="007F46D5"/>
    <w:rsid w:val="007F4C9B"/>
    <w:rsid w:val="007F588A"/>
    <w:rsid w:val="007F6706"/>
    <w:rsid w:val="007F6F48"/>
    <w:rsid w:val="00800B91"/>
    <w:rsid w:val="00800BA0"/>
    <w:rsid w:val="008014D0"/>
    <w:rsid w:val="00801904"/>
    <w:rsid w:val="00802131"/>
    <w:rsid w:val="00803F8F"/>
    <w:rsid w:val="00804813"/>
    <w:rsid w:val="00805955"/>
    <w:rsid w:val="00806E83"/>
    <w:rsid w:val="008073EA"/>
    <w:rsid w:val="008101FB"/>
    <w:rsid w:val="00810E58"/>
    <w:rsid w:val="008116C2"/>
    <w:rsid w:val="008122F4"/>
    <w:rsid w:val="0081315C"/>
    <w:rsid w:val="00813223"/>
    <w:rsid w:val="008139F2"/>
    <w:rsid w:val="0081403C"/>
    <w:rsid w:val="0081411C"/>
    <w:rsid w:val="0081448D"/>
    <w:rsid w:val="00814A77"/>
    <w:rsid w:val="008161B0"/>
    <w:rsid w:val="008163D0"/>
    <w:rsid w:val="00816644"/>
    <w:rsid w:val="008167E6"/>
    <w:rsid w:val="00817E6C"/>
    <w:rsid w:val="00821EB2"/>
    <w:rsid w:val="00823889"/>
    <w:rsid w:val="00823F78"/>
    <w:rsid w:val="00824A77"/>
    <w:rsid w:val="00825850"/>
    <w:rsid w:val="00826299"/>
    <w:rsid w:val="00827623"/>
    <w:rsid w:val="00827689"/>
    <w:rsid w:val="0083248C"/>
    <w:rsid w:val="00833D81"/>
    <w:rsid w:val="0083437A"/>
    <w:rsid w:val="00835783"/>
    <w:rsid w:val="00835A69"/>
    <w:rsid w:val="0084008B"/>
    <w:rsid w:val="00841C59"/>
    <w:rsid w:val="00843A71"/>
    <w:rsid w:val="00844849"/>
    <w:rsid w:val="008460F7"/>
    <w:rsid w:val="008464E2"/>
    <w:rsid w:val="00846732"/>
    <w:rsid w:val="008468AA"/>
    <w:rsid w:val="008469CA"/>
    <w:rsid w:val="008479FD"/>
    <w:rsid w:val="00847A9B"/>
    <w:rsid w:val="00851652"/>
    <w:rsid w:val="0085291A"/>
    <w:rsid w:val="00854E68"/>
    <w:rsid w:val="008560FF"/>
    <w:rsid w:val="00856143"/>
    <w:rsid w:val="00856ECE"/>
    <w:rsid w:val="00860DEB"/>
    <w:rsid w:val="008613DD"/>
    <w:rsid w:val="00862A70"/>
    <w:rsid w:val="00863354"/>
    <w:rsid w:val="008646B5"/>
    <w:rsid w:val="008653EB"/>
    <w:rsid w:val="00865543"/>
    <w:rsid w:val="008701E5"/>
    <w:rsid w:val="00870AD5"/>
    <w:rsid w:val="00870C07"/>
    <w:rsid w:val="0087107E"/>
    <w:rsid w:val="00874244"/>
    <w:rsid w:val="00875B92"/>
    <w:rsid w:val="00877DA4"/>
    <w:rsid w:val="00877F1E"/>
    <w:rsid w:val="008803CF"/>
    <w:rsid w:val="008807CA"/>
    <w:rsid w:val="008829DB"/>
    <w:rsid w:val="00882C77"/>
    <w:rsid w:val="00884C27"/>
    <w:rsid w:val="00884D87"/>
    <w:rsid w:val="00885431"/>
    <w:rsid w:val="00886817"/>
    <w:rsid w:val="0089065C"/>
    <w:rsid w:val="00891A40"/>
    <w:rsid w:val="00892ACF"/>
    <w:rsid w:val="00892B86"/>
    <w:rsid w:val="008930B7"/>
    <w:rsid w:val="0089397B"/>
    <w:rsid w:val="00893D6F"/>
    <w:rsid w:val="0089427C"/>
    <w:rsid w:val="00895743"/>
    <w:rsid w:val="00896104"/>
    <w:rsid w:val="00897D7A"/>
    <w:rsid w:val="008A06D4"/>
    <w:rsid w:val="008A2E36"/>
    <w:rsid w:val="008A3D27"/>
    <w:rsid w:val="008A3FD0"/>
    <w:rsid w:val="008A4DF8"/>
    <w:rsid w:val="008A54D2"/>
    <w:rsid w:val="008B3965"/>
    <w:rsid w:val="008B41F7"/>
    <w:rsid w:val="008B5A63"/>
    <w:rsid w:val="008B5DCF"/>
    <w:rsid w:val="008B6860"/>
    <w:rsid w:val="008B7797"/>
    <w:rsid w:val="008B7E5F"/>
    <w:rsid w:val="008C12B0"/>
    <w:rsid w:val="008C1413"/>
    <w:rsid w:val="008C1885"/>
    <w:rsid w:val="008C2F0B"/>
    <w:rsid w:val="008C34E4"/>
    <w:rsid w:val="008C5FAC"/>
    <w:rsid w:val="008C626C"/>
    <w:rsid w:val="008C7662"/>
    <w:rsid w:val="008C7865"/>
    <w:rsid w:val="008C7FE8"/>
    <w:rsid w:val="008D094E"/>
    <w:rsid w:val="008D0FAE"/>
    <w:rsid w:val="008D1021"/>
    <w:rsid w:val="008D1064"/>
    <w:rsid w:val="008D120A"/>
    <w:rsid w:val="008D1CEB"/>
    <w:rsid w:val="008D210E"/>
    <w:rsid w:val="008D21A5"/>
    <w:rsid w:val="008D2AF6"/>
    <w:rsid w:val="008D3454"/>
    <w:rsid w:val="008D5EFC"/>
    <w:rsid w:val="008E20F3"/>
    <w:rsid w:val="008E2670"/>
    <w:rsid w:val="008E30B8"/>
    <w:rsid w:val="008E37DA"/>
    <w:rsid w:val="008E62EA"/>
    <w:rsid w:val="008E64CE"/>
    <w:rsid w:val="008F215F"/>
    <w:rsid w:val="008F225B"/>
    <w:rsid w:val="008F2533"/>
    <w:rsid w:val="008F2B5F"/>
    <w:rsid w:val="008F46A6"/>
    <w:rsid w:val="008F506D"/>
    <w:rsid w:val="008F60CE"/>
    <w:rsid w:val="008F70C7"/>
    <w:rsid w:val="0090135B"/>
    <w:rsid w:val="009027C5"/>
    <w:rsid w:val="00904813"/>
    <w:rsid w:val="0090697D"/>
    <w:rsid w:val="00907264"/>
    <w:rsid w:val="0090764D"/>
    <w:rsid w:val="009079D9"/>
    <w:rsid w:val="00910AFC"/>
    <w:rsid w:val="009115E6"/>
    <w:rsid w:val="009119FA"/>
    <w:rsid w:val="00911C70"/>
    <w:rsid w:val="00912CC1"/>
    <w:rsid w:val="009150EB"/>
    <w:rsid w:val="00915194"/>
    <w:rsid w:val="009167AF"/>
    <w:rsid w:val="00917502"/>
    <w:rsid w:val="00917BAF"/>
    <w:rsid w:val="00922214"/>
    <w:rsid w:val="00922C1E"/>
    <w:rsid w:val="00924FF7"/>
    <w:rsid w:val="00925450"/>
    <w:rsid w:val="0092552F"/>
    <w:rsid w:val="009309EF"/>
    <w:rsid w:val="00930EBD"/>
    <w:rsid w:val="00933277"/>
    <w:rsid w:val="0093463B"/>
    <w:rsid w:val="00934C21"/>
    <w:rsid w:val="009369EE"/>
    <w:rsid w:val="0093751B"/>
    <w:rsid w:val="00940076"/>
    <w:rsid w:val="00941B6B"/>
    <w:rsid w:val="00944076"/>
    <w:rsid w:val="00947489"/>
    <w:rsid w:val="00947BCB"/>
    <w:rsid w:val="00950457"/>
    <w:rsid w:val="00950B17"/>
    <w:rsid w:val="009510FE"/>
    <w:rsid w:val="009512BA"/>
    <w:rsid w:val="00951CB6"/>
    <w:rsid w:val="009539CD"/>
    <w:rsid w:val="00954362"/>
    <w:rsid w:val="00960CC6"/>
    <w:rsid w:val="00961086"/>
    <w:rsid w:val="009612E7"/>
    <w:rsid w:val="009642ED"/>
    <w:rsid w:val="0096496E"/>
    <w:rsid w:val="00965ED1"/>
    <w:rsid w:val="00966485"/>
    <w:rsid w:val="00971CC6"/>
    <w:rsid w:val="0097220F"/>
    <w:rsid w:val="009729AC"/>
    <w:rsid w:val="0097327E"/>
    <w:rsid w:val="00974215"/>
    <w:rsid w:val="0097422B"/>
    <w:rsid w:val="00974908"/>
    <w:rsid w:val="00974D7A"/>
    <w:rsid w:val="00974EE9"/>
    <w:rsid w:val="009756B6"/>
    <w:rsid w:val="00981C8C"/>
    <w:rsid w:val="00982520"/>
    <w:rsid w:val="009834FA"/>
    <w:rsid w:val="009836B9"/>
    <w:rsid w:val="009839B4"/>
    <w:rsid w:val="00983FCE"/>
    <w:rsid w:val="00986166"/>
    <w:rsid w:val="009876A2"/>
    <w:rsid w:val="00990477"/>
    <w:rsid w:val="0099224C"/>
    <w:rsid w:val="00993212"/>
    <w:rsid w:val="00994C28"/>
    <w:rsid w:val="00997E74"/>
    <w:rsid w:val="009A1211"/>
    <w:rsid w:val="009A2F69"/>
    <w:rsid w:val="009A3C9B"/>
    <w:rsid w:val="009A49C8"/>
    <w:rsid w:val="009A5D1F"/>
    <w:rsid w:val="009A6DC6"/>
    <w:rsid w:val="009A7A4B"/>
    <w:rsid w:val="009B0328"/>
    <w:rsid w:val="009B59C6"/>
    <w:rsid w:val="009B5C99"/>
    <w:rsid w:val="009B664D"/>
    <w:rsid w:val="009B789A"/>
    <w:rsid w:val="009C083D"/>
    <w:rsid w:val="009C1C82"/>
    <w:rsid w:val="009C2391"/>
    <w:rsid w:val="009C2C31"/>
    <w:rsid w:val="009C2D6E"/>
    <w:rsid w:val="009C30B1"/>
    <w:rsid w:val="009C44C9"/>
    <w:rsid w:val="009C4798"/>
    <w:rsid w:val="009C4F4B"/>
    <w:rsid w:val="009C5294"/>
    <w:rsid w:val="009C5680"/>
    <w:rsid w:val="009C66D5"/>
    <w:rsid w:val="009D09A6"/>
    <w:rsid w:val="009D3C18"/>
    <w:rsid w:val="009D43F4"/>
    <w:rsid w:val="009D4D25"/>
    <w:rsid w:val="009D5345"/>
    <w:rsid w:val="009D5BB3"/>
    <w:rsid w:val="009D63F3"/>
    <w:rsid w:val="009D6FCB"/>
    <w:rsid w:val="009E03F1"/>
    <w:rsid w:val="009E1B12"/>
    <w:rsid w:val="009E1CB8"/>
    <w:rsid w:val="009E20CD"/>
    <w:rsid w:val="009E25A0"/>
    <w:rsid w:val="009E382C"/>
    <w:rsid w:val="009E3ACC"/>
    <w:rsid w:val="009E7C92"/>
    <w:rsid w:val="009F045A"/>
    <w:rsid w:val="009F0DB5"/>
    <w:rsid w:val="009F14A0"/>
    <w:rsid w:val="009F2188"/>
    <w:rsid w:val="009F4606"/>
    <w:rsid w:val="009F4EC8"/>
    <w:rsid w:val="009F7038"/>
    <w:rsid w:val="00A007D8"/>
    <w:rsid w:val="00A014AA"/>
    <w:rsid w:val="00A015F8"/>
    <w:rsid w:val="00A01DBE"/>
    <w:rsid w:val="00A026C9"/>
    <w:rsid w:val="00A02AB9"/>
    <w:rsid w:val="00A02F1F"/>
    <w:rsid w:val="00A04706"/>
    <w:rsid w:val="00A04CD2"/>
    <w:rsid w:val="00A06FA9"/>
    <w:rsid w:val="00A0703B"/>
    <w:rsid w:val="00A07A39"/>
    <w:rsid w:val="00A103AC"/>
    <w:rsid w:val="00A11639"/>
    <w:rsid w:val="00A13680"/>
    <w:rsid w:val="00A15336"/>
    <w:rsid w:val="00A16270"/>
    <w:rsid w:val="00A21098"/>
    <w:rsid w:val="00A22DCD"/>
    <w:rsid w:val="00A23A8B"/>
    <w:rsid w:val="00A23ECB"/>
    <w:rsid w:val="00A2494B"/>
    <w:rsid w:val="00A26463"/>
    <w:rsid w:val="00A2701D"/>
    <w:rsid w:val="00A3143B"/>
    <w:rsid w:val="00A31DDB"/>
    <w:rsid w:val="00A32849"/>
    <w:rsid w:val="00A32F95"/>
    <w:rsid w:val="00A33A14"/>
    <w:rsid w:val="00A35182"/>
    <w:rsid w:val="00A364FB"/>
    <w:rsid w:val="00A36C48"/>
    <w:rsid w:val="00A36FA3"/>
    <w:rsid w:val="00A375F5"/>
    <w:rsid w:val="00A42423"/>
    <w:rsid w:val="00A42FA0"/>
    <w:rsid w:val="00A4495A"/>
    <w:rsid w:val="00A45255"/>
    <w:rsid w:val="00A4705D"/>
    <w:rsid w:val="00A52F97"/>
    <w:rsid w:val="00A53241"/>
    <w:rsid w:val="00A538E5"/>
    <w:rsid w:val="00A56275"/>
    <w:rsid w:val="00A562C9"/>
    <w:rsid w:val="00A5635C"/>
    <w:rsid w:val="00A56D84"/>
    <w:rsid w:val="00A57DDE"/>
    <w:rsid w:val="00A616B6"/>
    <w:rsid w:val="00A61E53"/>
    <w:rsid w:val="00A61EAA"/>
    <w:rsid w:val="00A61F4D"/>
    <w:rsid w:val="00A630C8"/>
    <w:rsid w:val="00A63B1F"/>
    <w:rsid w:val="00A659AB"/>
    <w:rsid w:val="00A65EDA"/>
    <w:rsid w:val="00A66CD2"/>
    <w:rsid w:val="00A672A8"/>
    <w:rsid w:val="00A7090D"/>
    <w:rsid w:val="00A718D6"/>
    <w:rsid w:val="00A72C97"/>
    <w:rsid w:val="00A735C3"/>
    <w:rsid w:val="00A7438F"/>
    <w:rsid w:val="00A75BE8"/>
    <w:rsid w:val="00A76A3C"/>
    <w:rsid w:val="00A76F46"/>
    <w:rsid w:val="00A804AA"/>
    <w:rsid w:val="00A81FC2"/>
    <w:rsid w:val="00A836E5"/>
    <w:rsid w:val="00A83994"/>
    <w:rsid w:val="00A84C2C"/>
    <w:rsid w:val="00A857B6"/>
    <w:rsid w:val="00A87C8F"/>
    <w:rsid w:val="00A904D9"/>
    <w:rsid w:val="00A9086B"/>
    <w:rsid w:val="00A9147B"/>
    <w:rsid w:val="00A9162E"/>
    <w:rsid w:val="00A919D4"/>
    <w:rsid w:val="00A91C0D"/>
    <w:rsid w:val="00A91C52"/>
    <w:rsid w:val="00A9213F"/>
    <w:rsid w:val="00A94415"/>
    <w:rsid w:val="00A959A4"/>
    <w:rsid w:val="00A96882"/>
    <w:rsid w:val="00A96D65"/>
    <w:rsid w:val="00A97402"/>
    <w:rsid w:val="00A97519"/>
    <w:rsid w:val="00AA0FCC"/>
    <w:rsid w:val="00AA258A"/>
    <w:rsid w:val="00AA2F46"/>
    <w:rsid w:val="00AA48C2"/>
    <w:rsid w:val="00AA5055"/>
    <w:rsid w:val="00AA50E0"/>
    <w:rsid w:val="00AA5227"/>
    <w:rsid w:val="00AA5D06"/>
    <w:rsid w:val="00AA6DC7"/>
    <w:rsid w:val="00AA781A"/>
    <w:rsid w:val="00AB035E"/>
    <w:rsid w:val="00AB2B67"/>
    <w:rsid w:val="00AB2D6F"/>
    <w:rsid w:val="00AB3411"/>
    <w:rsid w:val="00AB3BCB"/>
    <w:rsid w:val="00AB4DA4"/>
    <w:rsid w:val="00AB4FE8"/>
    <w:rsid w:val="00AB6457"/>
    <w:rsid w:val="00AB67E9"/>
    <w:rsid w:val="00AB7806"/>
    <w:rsid w:val="00AC132C"/>
    <w:rsid w:val="00AC2629"/>
    <w:rsid w:val="00AC393F"/>
    <w:rsid w:val="00AC3C31"/>
    <w:rsid w:val="00AC3D74"/>
    <w:rsid w:val="00AC4259"/>
    <w:rsid w:val="00AC4C5A"/>
    <w:rsid w:val="00AC668D"/>
    <w:rsid w:val="00AC70B6"/>
    <w:rsid w:val="00AC73B6"/>
    <w:rsid w:val="00AC7540"/>
    <w:rsid w:val="00AC75D2"/>
    <w:rsid w:val="00AD124A"/>
    <w:rsid w:val="00AD24BA"/>
    <w:rsid w:val="00AD2B1D"/>
    <w:rsid w:val="00AD2B45"/>
    <w:rsid w:val="00AD380A"/>
    <w:rsid w:val="00AD45D1"/>
    <w:rsid w:val="00AD4975"/>
    <w:rsid w:val="00AD4BF6"/>
    <w:rsid w:val="00AE0AD5"/>
    <w:rsid w:val="00AE0B67"/>
    <w:rsid w:val="00AE0C44"/>
    <w:rsid w:val="00AE105E"/>
    <w:rsid w:val="00AE11FC"/>
    <w:rsid w:val="00AE23AF"/>
    <w:rsid w:val="00AE2BA4"/>
    <w:rsid w:val="00AE4164"/>
    <w:rsid w:val="00AE5ACF"/>
    <w:rsid w:val="00AE6EBF"/>
    <w:rsid w:val="00AE7601"/>
    <w:rsid w:val="00AE7A2B"/>
    <w:rsid w:val="00AE7A4F"/>
    <w:rsid w:val="00AF0DF1"/>
    <w:rsid w:val="00AF1379"/>
    <w:rsid w:val="00AF440C"/>
    <w:rsid w:val="00AF7B27"/>
    <w:rsid w:val="00B0358E"/>
    <w:rsid w:val="00B03DF3"/>
    <w:rsid w:val="00B04292"/>
    <w:rsid w:val="00B0488C"/>
    <w:rsid w:val="00B04E7C"/>
    <w:rsid w:val="00B0556A"/>
    <w:rsid w:val="00B05ADC"/>
    <w:rsid w:val="00B06D14"/>
    <w:rsid w:val="00B10251"/>
    <w:rsid w:val="00B10A49"/>
    <w:rsid w:val="00B1211F"/>
    <w:rsid w:val="00B12B93"/>
    <w:rsid w:val="00B13928"/>
    <w:rsid w:val="00B13A73"/>
    <w:rsid w:val="00B13FE0"/>
    <w:rsid w:val="00B14522"/>
    <w:rsid w:val="00B149A3"/>
    <w:rsid w:val="00B163E6"/>
    <w:rsid w:val="00B16572"/>
    <w:rsid w:val="00B17211"/>
    <w:rsid w:val="00B17475"/>
    <w:rsid w:val="00B17B03"/>
    <w:rsid w:val="00B17C52"/>
    <w:rsid w:val="00B2190A"/>
    <w:rsid w:val="00B21D8F"/>
    <w:rsid w:val="00B234D1"/>
    <w:rsid w:val="00B25567"/>
    <w:rsid w:val="00B265A2"/>
    <w:rsid w:val="00B275D8"/>
    <w:rsid w:val="00B31A39"/>
    <w:rsid w:val="00B32ECD"/>
    <w:rsid w:val="00B3327A"/>
    <w:rsid w:val="00B40EF8"/>
    <w:rsid w:val="00B41C1F"/>
    <w:rsid w:val="00B41EEA"/>
    <w:rsid w:val="00B42903"/>
    <w:rsid w:val="00B44ECC"/>
    <w:rsid w:val="00B451A4"/>
    <w:rsid w:val="00B466DC"/>
    <w:rsid w:val="00B473A4"/>
    <w:rsid w:val="00B51052"/>
    <w:rsid w:val="00B52E22"/>
    <w:rsid w:val="00B54AEA"/>
    <w:rsid w:val="00B54E0B"/>
    <w:rsid w:val="00B559E3"/>
    <w:rsid w:val="00B55D3D"/>
    <w:rsid w:val="00B6076E"/>
    <w:rsid w:val="00B62B72"/>
    <w:rsid w:val="00B62EC6"/>
    <w:rsid w:val="00B64308"/>
    <w:rsid w:val="00B6594D"/>
    <w:rsid w:val="00B65DE1"/>
    <w:rsid w:val="00B66993"/>
    <w:rsid w:val="00B675A3"/>
    <w:rsid w:val="00B675E2"/>
    <w:rsid w:val="00B6781E"/>
    <w:rsid w:val="00B679DC"/>
    <w:rsid w:val="00B67F4A"/>
    <w:rsid w:val="00B7046A"/>
    <w:rsid w:val="00B72883"/>
    <w:rsid w:val="00B75C9C"/>
    <w:rsid w:val="00B77AF6"/>
    <w:rsid w:val="00B80265"/>
    <w:rsid w:val="00B804D4"/>
    <w:rsid w:val="00B81131"/>
    <w:rsid w:val="00B8281E"/>
    <w:rsid w:val="00B82D0B"/>
    <w:rsid w:val="00B8311F"/>
    <w:rsid w:val="00B8390F"/>
    <w:rsid w:val="00B839B2"/>
    <w:rsid w:val="00B86848"/>
    <w:rsid w:val="00B87CE2"/>
    <w:rsid w:val="00B90097"/>
    <w:rsid w:val="00B90EA3"/>
    <w:rsid w:val="00B91921"/>
    <w:rsid w:val="00B925B1"/>
    <w:rsid w:val="00B93263"/>
    <w:rsid w:val="00B96D3C"/>
    <w:rsid w:val="00BA048E"/>
    <w:rsid w:val="00BA0D5E"/>
    <w:rsid w:val="00BA514A"/>
    <w:rsid w:val="00BA53AC"/>
    <w:rsid w:val="00BA6B4D"/>
    <w:rsid w:val="00BA6FF2"/>
    <w:rsid w:val="00BA7B29"/>
    <w:rsid w:val="00BB1A69"/>
    <w:rsid w:val="00BB35A7"/>
    <w:rsid w:val="00BB407F"/>
    <w:rsid w:val="00BB477C"/>
    <w:rsid w:val="00BB4BC0"/>
    <w:rsid w:val="00BB60B2"/>
    <w:rsid w:val="00BB6685"/>
    <w:rsid w:val="00BC04DA"/>
    <w:rsid w:val="00BC2179"/>
    <w:rsid w:val="00BC40FA"/>
    <w:rsid w:val="00BC43E6"/>
    <w:rsid w:val="00BC7D31"/>
    <w:rsid w:val="00BC7FB5"/>
    <w:rsid w:val="00BD06DB"/>
    <w:rsid w:val="00BD5837"/>
    <w:rsid w:val="00BD6221"/>
    <w:rsid w:val="00BD6833"/>
    <w:rsid w:val="00BD7519"/>
    <w:rsid w:val="00BD75AD"/>
    <w:rsid w:val="00BE295C"/>
    <w:rsid w:val="00BE30EB"/>
    <w:rsid w:val="00BE452B"/>
    <w:rsid w:val="00BE4AB4"/>
    <w:rsid w:val="00BE5830"/>
    <w:rsid w:val="00BE5D06"/>
    <w:rsid w:val="00BE634F"/>
    <w:rsid w:val="00BF1850"/>
    <w:rsid w:val="00BF18B5"/>
    <w:rsid w:val="00BF1BE0"/>
    <w:rsid w:val="00BF3251"/>
    <w:rsid w:val="00BF4DA8"/>
    <w:rsid w:val="00BF590B"/>
    <w:rsid w:val="00BF7031"/>
    <w:rsid w:val="00C00AFC"/>
    <w:rsid w:val="00C01555"/>
    <w:rsid w:val="00C02E91"/>
    <w:rsid w:val="00C03301"/>
    <w:rsid w:val="00C03577"/>
    <w:rsid w:val="00C03D47"/>
    <w:rsid w:val="00C03E93"/>
    <w:rsid w:val="00C05389"/>
    <w:rsid w:val="00C079B5"/>
    <w:rsid w:val="00C07B83"/>
    <w:rsid w:val="00C07CE5"/>
    <w:rsid w:val="00C07D7F"/>
    <w:rsid w:val="00C11C87"/>
    <w:rsid w:val="00C1219E"/>
    <w:rsid w:val="00C12CD5"/>
    <w:rsid w:val="00C136CB"/>
    <w:rsid w:val="00C15772"/>
    <w:rsid w:val="00C223CE"/>
    <w:rsid w:val="00C231A5"/>
    <w:rsid w:val="00C23BFD"/>
    <w:rsid w:val="00C24560"/>
    <w:rsid w:val="00C254C7"/>
    <w:rsid w:val="00C25C3A"/>
    <w:rsid w:val="00C26D02"/>
    <w:rsid w:val="00C27085"/>
    <w:rsid w:val="00C27738"/>
    <w:rsid w:val="00C32CFB"/>
    <w:rsid w:val="00C330C1"/>
    <w:rsid w:val="00C34E3A"/>
    <w:rsid w:val="00C366FF"/>
    <w:rsid w:val="00C36B70"/>
    <w:rsid w:val="00C36B9B"/>
    <w:rsid w:val="00C36F97"/>
    <w:rsid w:val="00C378F3"/>
    <w:rsid w:val="00C41623"/>
    <w:rsid w:val="00C41BA6"/>
    <w:rsid w:val="00C421C6"/>
    <w:rsid w:val="00C422C4"/>
    <w:rsid w:val="00C4277A"/>
    <w:rsid w:val="00C44312"/>
    <w:rsid w:val="00C45380"/>
    <w:rsid w:val="00C46C85"/>
    <w:rsid w:val="00C4789E"/>
    <w:rsid w:val="00C529FD"/>
    <w:rsid w:val="00C5405C"/>
    <w:rsid w:val="00C5437C"/>
    <w:rsid w:val="00C549EF"/>
    <w:rsid w:val="00C558B1"/>
    <w:rsid w:val="00C558FB"/>
    <w:rsid w:val="00C563CF"/>
    <w:rsid w:val="00C57813"/>
    <w:rsid w:val="00C6308B"/>
    <w:rsid w:val="00C63566"/>
    <w:rsid w:val="00C63DCD"/>
    <w:rsid w:val="00C64315"/>
    <w:rsid w:val="00C64654"/>
    <w:rsid w:val="00C657E4"/>
    <w:rsid w:val="00C65DAF"/>
    <w:rsid w:val="00C660DE"/>
    <w:rsid w:val="00C67DAA"/>
    <w:rsid w:val="00C701DC"/>
    <w:rsid w:val="00C71D1B"/>
    <w:rsid w:val="00C71DA7"/>
    <w:rsid w:val="00C734B3"/>
    <w:rsid w:val="00C74D85"/>
    <w:rsid w:val="00C75C3D"/>
    <w:rsid w:val="00C76459"/>
    <w:rsid w:val="00C77150"/>
    <w:rsid w:val="00C778F2"/>
    <w:rsid w:val="00C77F19"/>
    <w:rsid w:val="00C8253B"/>
    <w:rsid w:val="00C8457F"/>
    <w:rsid w:val="00C8553E"/>
    <w:rsid w:val="00C90D27"/>
    <w:rsid w:val="00C90F8C"/>
    <w:rsid w:val="00C91B2A"/>
    <w:rsid w:val="00C9244C"/>
    <w:rsid w:val="00C93172"/>
    <w:rsid w:val="00C96D02"/>
    <w:rsid w:val="00C97C7D"/>
    <w:rsid w:val="00CA0C77"/>
    <w:rsid w:val="00CA1C4A"/>
    <w:rsid w:val="00CA2CCF"/>
    <w:rsid w:val="00CA4ACE"/>
    <w:rsid w:val="00CA552F"/>
    <w:rsid w:val="00CA5D72"/>
    <w:rsid w:val="00CA6E1B"/>
    <w:rsid w:val="00CA7823"/>
    <w:rsid w:val="00CB059E"/>
    <w:rsid w:val="00CB15C8"/>
    <w:rsid w:val="00CB6EAD"/>
    <w:rsid w:val="00CC14F8"/>
    <w:rsid w:val="00CC3221"/>
    <w:rsid w:val="00CC41E0"/>
    <w:rsid w:val="00CC4A2D"/>
    <w:rsid w:val="00CC56B0"/>
    <w:rsid w:val="00CC614F"/>
    <w:rsid w:val="00CC68AA"/>
    <w:rsid w:val="00CC69B8"/>
    <w:rsid w:val="00CC7230"/>
    <w:rsid w:val="00CC7595"/>
    <w:rsid w:val="00CC79AB"/>
    <w:rsid w:val="00CD1250"/>
    <w:rsid w:val="00CD1A3B"/>
    <w:rsid w:val="00CD2452"/>
    <w:rsid w:val="00CD27C4"/>
    <w:rsid w:val="00CD3022"/>
    <w:rsid w:val="00CD325F"/>
    <w:rsid w:val="00CD4329"/>
    <w:rsid w:val="00CD5729"/>
    <w:rsid w:val="00CE04B4"/>
    <w:rsid w:val="00CE103B"/>
    <w:rsid w:val="00CE1098"/>
    <w:rsid w:val="00CE2363"/>
    <w:rsid w:val="00CE51B4"/>
    <w:rsid w:val="00CE57DE"/>
    <w:rsid w:val="00CE5F17"/>
    <w:rsid w:val="00CE6C0B"/>
    <w:rsid w:val="00CE7318"/>
    <w:rsid w:val="00CE7511"/>
    <w:rsid w:val="00CF1A6A"/>
    <w:rsid w:val="00CF37AE"/>
    <w:rsid w:val="00CF412A"/>
    <w:rsid w:val="00CF4F50"/>
    <w:rsid w:val="00CF6066"/>
    <w:rsid w:val="00CF7B38"/>
    <w:rsid w:val="00CF7B8C"/>
    <w:rsid w:val="00D00061"/>
    <w:rsid w:val="00D003E2"/>
    <w:rsid w:val="00D02F4B"/>
    <w:rsid w:val="00D03B51"/>
    <w:rsid w:val="00D04AD9"/>
    <w:rsid w:val="00D06202"/>
    <w:rsid w:val="00D0718E"/>
    <w:rsid w:val="00D1091B"/>
    <w:rsid w:val="00D11853"/>
    <w:rsid w:val="00D13B2B"/>
    <w:rsid w:val="00D13C61"/>
    <w:rsid w:val="00D15325"/>
    <w:rsid w:val="00D1721A"/>
    <w:rsid w:val="00D20965"/>
    <w:rsid w:val="00D20A8F"/>
    <w:rsid w:val="00D21ECB"/>
    <w:rsid w:val="00D22723"/>
    <w:rsid w:val="00D246AF"/>
    <w:rsid w:val="00D25378"/>
    <w:rsid w:val="00D31038"/>
    <w:rsid w:val="00D343D6"/>
    <w:rsid w:val="00D34B8D"/>
    <w:rsid w:val="00D35541"/>
    <w:rsid w:val="00D362FC"/>
    <w:rsid w:val="00D364C7"/>
    <w:rsid w:val="00D36CC8"/>
    <w:rsid w:val="00D3717D"/>
    <w:rsid w:val="00D40347"/>
    <w:rsid w:val="00D40EFD"/>
    <w:rsid w:val="00D4185C"/>
    <w:rsid w:val="00D41C62"/>
    <w:rsid w:val="00D42F22"/>
    <w:rsid w:val="00D440A8"/>
    <w:rsid w:val="00D4430C"/>
    <w:rsid w:val="00D447BD"/>
    <w:rsid w:val="00D4544B"/>
    <w:rsid w:val="00D4596A"/>
    <w:rsid w:val="00D46326"/>
    <w:rsid w:val="00D46374"/>
    <w:rsid w:val="00D4682D"/>
    <w:rsid w:val="00D47C0F"/>
    <w:rsid w:val="00D5293D"/>
    <w:rsid w:val="00D52A9E"/>
    <w:rsid w:val="00D55698"/>
    <w:rsid w:val="00D565A1"/>
    <w:rsid w:val="00D60222"/>
    <w:rsid w:val="00D60722"/>
    <w:rsid w:val="00D612A4"/>
    <w:rsid w:val="00D6145F"/>
    <w:rsid w:val="00D61C77"/>
    <w:rsid w:val="00D6233C"/>
    <w:rsid w:val="00D62475"/>
    <w:rsid w:val="00D62DB9"/>
    <w:rsid w:val="00D6383C"/>
    <w:rsid w:val="00D6473B"/>
    <w:rsid w:val="00D648C0"/>
    <w:rsid w:val="00D66D74"/>
    <w:rsid w:val="00D67393"/>
    <w:rsid w:val="00D7188E"/>
    <w:rsid w:val="00D737F8"/>
    <w:rsid w:val="00D740D5"/>
    <w:rsid w:val="00D7607C"/>
    <w:rsid w:val="00D76B11"/>
    <w:rsid w:val="00D77630"/>
    <w:rsid w:val="00D82B6C"/>
    <w:rsid w:val="00D83F1B"/>
    <w:rsid w:val="00D8405E"/>
    <w:rsid w:val="00D84FAA"/>
    <w:rsid w:val="00D85901"/>
    <w:rsid w:val="00D8664A"/>
    <w:rsid w:val="00D87A14"/>
    <w:rsid w:val="00D87EAD"/>
    <w:rsid w:val="00D90CFD"/>
    <w:rsid w:val="00D91596"/>
    <w:rsid w:val="00D91806"/>
    <w:rsid w:val="00D91AD5"/>
    <w:rsid w:val="00D95CF9"/>
    <w:rsid w:val="00DA37AE"/>
    <w:rsid w:val="00DA4F1C"/>
    <w:rsid w:val="00DA593E"/>
    <w:rsid w:val="00DA6631"/>
    <w:rsid w:val="00DA79B6"/>
    <w:rsid w:val="00DA7A97"/>
    <w:rsid w:val="00DB0316"/>
    <w:rsid w:val="00DB1CDB"/>
    <w:rsid w:val="00DB24E3"/>
    <w:rsid w:val="00DB36E2"/>
    <w:rsid w:val="00DB5397"/>
    <w:rsid w:val="00DB7A0D"/>
    <w:rsid w:val="00DC0367"/>
    <w:rsid w:val="00DC1178"/>
    <w:rsid w:val="00DC1272"/>
    <w:rsid w:val="00DC15D9"/>
    <w:rsid w:val="00DC1750"/>
    <w:rsid w:val="00DC2B3C"/>
    <w:rsid w:val="00DC444B"/>
    <w:rsid w:val="00DC7144"/>
    <w:rsid w:val="00DC727E"/>
    <w:rsid w:val="00DD02CE"/>
    <w:rsid w:val="00DD0514"/>
    <w:rsid w:val="00DD0B7E"/>
    <w:rsid w:val="00DD21F7"/>
    <w:rsid w:val="00DD48B9"/>
    <w:rsid w:val="00DD58AA"/>
    <w:rsid w:val="00DD610B"/>
    <w:rsid w:val="00DE06EC"/>
    <w:rsid w:val="00DE13DD"/>
    <w:rsid w:val="00DE1755"/>
    <w:rsid w:val="00DE1893"/>
    <w:rsid w:val="00DE1B99"/>
    <w:rsid w:val="00DE2335"/>
    <w:rsid w:val="00DE3226"/>
    <w:rsid w:val="00DE3B9C"/>
    <w:rsid w:val="00DE3F4F"/>
    <w:rsid w:val="00DE4C84"/>
    <w:rsid w:val="00DE4FC1"/>
    <w:rsid w:val="00DE65B1"/>
    <w:rsid w:val="00DE6A64"/>
    <w:rsid w:val="00DE6B07"/>
    <w:rsid w:val="00DF13D2"/>
    <w:rsid w:val="00DF2466"/>
    <w:rsid w:val="00DF2708"/>
    <w:rsid w:val="00DF2E42"/>
    <w:rsid w:val="00DF3568"/>
    <w:rsid w:val="00DF4C0C"/>
    <w:rsid w:val="00DF5F55"/>
    <w:rsid w:val="00DF613C"/>
    <w:rsid w:val="00DF6514"/>
    <w:rsid w:val="00DF6B28"/>
    <w:rsid w:val="00E00673"/>
    <w:rsid w:val="00E0290D"/>
    <w:rsid w:val="00E04387"/>
    <w:rsid w:val="00E04630"/>
    <w:rsid w:val="00E05EF4"/>
    <w:rsid w:val="00E07A19"/>
    <w:rsid w:val="00E07F72"/>
    <w:rsid w:val="00E10201"/>
    <w:rsid w:val="00E10AEE"/>
    <w:rsid w:val="00E11800"/>
    <w:rsid w:val="00E11B37"/>
    <w:rsid w:val="00E11E3B"/>
    <w:rsid w:val="00E12132"/>
    <w:rsid w:val="00E1432C"/>
    <w:rsid w:val="00E14ECA"/>
    <w:rsid w:val="00E15743"/>
    <w:rsid w:val="00E15BDF"/>
    <w:rsid w:val="00E16EBC"/>
    <w:rsid w:val="00E20192"/>
    <w:rsid w:val="00E21682"/>
    <w:rsid w:val="00E2296E"/>
    <w:rsid w:val="00E233B4"/>
    <w:rsid w:val="00E23F5F"/>
    <w:rsid w:val="00E252BB"/>
    <w:rsid w:val="00E25D22"/>
    <w:rsid w:val="00E31D1A"/>
    <w:rsid w:val="00E32933"/>
    <w:rsid w:val="00E32A02"/>
    <w:rsid w:val="00E33A8A"/>
    <w:rsid w:val="00E35F1C"/>
    <w:rsid w:val="00E36B79"/>
    <w:rsid w:val="00E372D9"/>
    <w:rsid w:val="00E401F5"/>
    <w:rsid w:val="00E416A8"/>
    <w:rsid w:val="00E42F42"/>
    <w:rsid w:val="00E433BD"/>
    <w:rsid w:val="00E4466E"/>
    <w:rsid w:val="00E44CD2"/>
    <w:rsid w:val="00E44D5A"/>
    <w:rsid w:val="00E47552"/>
    <w:rsid w:val="00E51147"/>
    <w:rsid w:val="00E51292"/>
    <w:rsid w:val="00E520DD"/>
    <w:rsid w:val="00E52C74"/>
    <w:rsid w:val="00E53395"/>
    <w:rsid w:val="00E56D10"/>
    <w:rsid w:val="00E570A0"/>
    <w:rsid w:val="00E57435"/>
    <w:rsid w:val="00E62918"/>
    <w:rsid w:val="00E63181"/>
    <w:rsid w:val="00E64F54"/>
    <w:rsid w:val="00E64FE7"/>
    <w:rsid w:val="00E6566D"/>
    <w:rsid w:val="00E6642F"/>
    <w:rsid w:val="00E664EB"/>
    <w:rsid w:val="00E66D69"/>
    <w:rsid w:val="00E7025C"/>
    <w:rsid w:val="00E70D3A"/>
    <w:rsid w:val="00E722E4"/>
    <w:rsid w:val="00E72750"/>
    <w:rsid w:val="00E72931"/>
    <w:rsid w:val="00E72B51"/>
    <w:rsid w:val="00E731B8"/>
    <w:rsid w:val="00E75E16"/>
    <w:rsid w:val="00E76B2F"/>
    <w:rsid w:val="00E76BDC"/>
    <w:rsid w:val="00E76D89"/>
    <w:rsid w:val="00E775D5"/>
    <w:rsid w:val="00E80754"/>
    <w:rsid w:val="00E8209B"/>
    <w:rsid w:val="00E8364C"/>
    <w:rsid w:val="00E84F74"/>
    <w:rsid w:val="00E8626D"/>
    <w:rsid w:val="00E90959"/>
    <w:rsid w:val="00E90E79"/>
    <w:rsid w:val="00E92838"/>
    <w:rsid w:val="00E92F0D"/>
    <w:rsid w:val="00E9474D"/>
    <w:rsid w:val="00E96946"/>
    <w:rsid w:val="00EA2E7B"/>
    <w:rsid w:val="00EA2EF8"/>
    <w:rsid w:val="00EA3535"/>
    <w:rsid w:val="00EA4A68"/>
    <w:rsid w:val="00EA5481"/>
    <w:rsid w:val="00EA638A"/>
    <w:rsid w:val="00EA6BEA"/>
    <w:rsid w:val="00EA706A"/>
    <w:rsid w:val="00EB086A"/>
    <w:rsid w:val="00EB3D9B"/>
    <w:rsid w:val="00EB5E01"/>
    <w:rsid w:val="00EB5E78"/>
    <w:rsid w:val="00EC0498"/>
    <w:rsid w:val="00EC0721"/>
    <w:rsid w:val="00EC1026"/>
    <w:rsid w:val="00EC21A3"/>
    <w:rsid w:val="00EC3801"/>
    <w:rsid w:val="00EC48A7"/>
    <w:rsid w:val="00EC6492"/>
    <w:rsid w:val="00EC679C"/>
    <w:rsid w:val="00ED22DA"/>
    <w:rsid w:val="00ED36D7"/>
    <w:rsid w:val="00ED3DD1"/>
    <w:rsid w:val="00ED4254"/>
    <w:rsid w:val="00ED572C"/>
    <w:rsid w:val="00ED58BD"/>
    <w:rsid w:val="00ED5D68"/>
    <w:rsid w:val="00ED6148"/>
    <w:rsid w:val="00ED7127"/>
    <w:rsid w:val="00ED757B"/>
    <w:rsid w:val="00ED777D"/>
    <w:rsid w:val="00EE1A77"/>
    <w:rsid w:val="00EE1D65"/>
    <w:rsid w:val="00EE3475"/>
    <w:rsid w:val="00EE3F5F"/>
    <w:rsid w:val="00EE4895"/>
    <w:rsid w:val="00EE4974"/>
    <w:rsid w:val="00EE4B1C"/>
    <w:rsid w:val="00EE4F56"/>
    <w:rsid w:val="00EE5116"/>
    <w:rsid w:val="00EE5CEF"/>
    <w:rsid w:val="00EF0260"/>
    <w:rsid w:val="00EF1DC1"/>
    <w:rsid w:val="00EF37AF"/>
    <w:rsid w:val="00EF3AF7"/>
    <w:rsid w:val="00EF5453"/>
    <w:rsid w:val="00F02C6B"/>
    <w:rsid w:val="00F032C9"/>
    <w:rsid w:val="00F04DD5"/>
    <w:rsid w:val="00F06E7F"/>
    <w:rsid w:val="00F1001F"/>
    <w:rsid w:val="00F1118C"/>
    <w:rsid w:val="00F118C4"/>
    <w:rsid w:val="00F12507"/>
    <w:rsid w:val="00F125E1"/>
    <w:rsid w:val="00F129DD"/>
    <w:rsid w:val="00F12F6B"/>
    <w:rsid w:val="00F12FF8"/>
    <w:rsid w:val="00F14707"/>
    <w:rsid w:val="00F14E89"/>
    <w:rsid w:val="00F15153"/>
    <w:rsid w:val="00F151CC"/>
    <w:rsid w:val="00F17C31"/>
    <w:rsid w:val="00F20C6C"/>
    <w:rsid w:val="00F23D2C"/>
    <w:rsid w:val="00F257AA"/>
    <w:rsid w:val="00F25C14"/>
    <w:rsid w:val="00F2602B"/>
    <w:rsid w:val="00F265AF"/>
    <w:rsid w:val="00F32108"/>
    <w:rsid w:val="00F332E0"/>
    <w:rsid w:val="00F33407"/>
    <w:rsid w:val="00F3556D"/>
    <w:rsid w:val="00F365C3"/>
    <w:rsid w:val="00F4013B"/>
    <w:rsid w:val="00F402B5"/>
    <w:rsid w:val="00F40313"/>
    <w:rsid w:val="00F4092C"/>
    <w:rsid w:val="00F41DDF"/>
    <w:rsid w:val="00F44A86"/>
    <w:rsid w:val="00F45697"/>
    <w:rsid w:val="00F46278"/>
    <w:rsid w:val="00F47A30"/>
    <w:rsid w:val="00F502AA"/>
    <w:rsid w:val="00F50BFB"/>
    <w:rsid w:val="00F51D28"/>
    <w:rsid w:val="00F52A16"/>
    <w:rsid w:val="00F52F8A"/>
    <w:rsid w:val="00F55667"/>
    <w:rsid w:val="00F56694"/>
    <w:rsid w:val="00F568AB"/>
    <w:rsid w:val="00F56915"/>
    <w:rsid w:val="00F607D7"/>
    <w:rsid w:val="00F62745"/>
    <w:rsid w:val="00F628E6"/>
    <w:rsid w:val="00F62B99"/>
    <w:rsid w:val="00F62D23"/>
    <w:rsid w:val="00F6432E"/>
    <w:rsid w:val="00F65518"/>
    <w:rsid w:val="00F674EE"/>
    <w:rsid w:val="00F7008C"/>
    <w:rsid w:val="00F71291"/>
    <w:rsid w:val="00F72FDC"/>
    <w:rsid w:val="00F7365B"/>
    <w:rsid w:val="00F76141"/>
    <w:rsid w:val="00F761D1"/>
    <w:rsid w:val="00F76490"/>
    <w:rsid w:val="00F7693D"/>
    <w:rsid w:val="00F803AD"/>
    <w:rsid w:val="00F806F5"/>
    <w:rsid w:val="00F80B92"/>
    <w:rsid w:val="00F815AD"/>
    <w:rsid w:val="00F821C8"/>
    <w:rsid w:val="00F833AE"/>
    <w:rsid w:val="00F83797"/>
    <w:rsid w:val="00F83D3C"/>
    <w:rsid w:val="00F91626"/>
    <w:rsid w:val="00F922A0"/>
    <w:rsid w:val="00F94146"/>
    <w:rsid w:val="00F9497E"/>
    <w:rsid w:val="00F9559D"/>
    <w:rsid w:val="00F964B2"/>
    <w:rsid w:val="00F9673B"/>
    <w:rsid w:val="00FA0B4D"/>
    <w:rsid w:val="00FA3B9E"/>
    <w:rsid w:val="00FA3E89"/>
    <w:rsid w:val="00FA528A"/>
    <w:rsid w:val="00FA543B"/>
    <w:rsid w:val="00FA5637"/>
    <w:rsid w:val="00FA68B1"/>
    <w:rsid w:val="00FA7157"/>
    <w:rsid w:val="00FA7184"/>
    <w:rsid w:val="00FA7B3B"/>
    <w:rsid w:val="00FB0315"/>
    <w:rsid w:val="00FB114A"/>
    <w:rsid w:val="00FB1C05"/>
    <w:rsid w:val="00FB2EC1"/>
    <w:rsid w:val="00FB38A8"/>
    <w:rsid w:val="00FB5466"/>
    <w:rsid w:val="00FB6850"/>
    <w:rsid w:val="00FB7A3E"/>
    <w:rsid w:val="00FC2DFB"/>
    <w:rsid w:val="00FC3301"/>
    <w:rsid w:val="00FC4ACF"/>
    <w:rsid w:val="00FC5499"/>
    <w:rsid w:val="00FC65C0"/>
    <w:rsid w:val="00FC6679"/>
    <w:rsid w:val="00FC7FEF"/>
    <w:rsid w:val="00FD0702"/>
    <w:rsid w:val="00FD129B"/>
    <w:rsid w:val="00FD7B53"/>
    <w:rsid w:val="00FD7C38"/>
    <w:rsid w:val="00FE6CD7"/>
    <w:rsid w:val="00FE7569"/>
    <w:rsid w:val="00FE7E57"/>
    <w:rsid w:val="00FF17AF"/>
    <w:rsid w:val="00FF2C99"/>
    <w:rsid w:val="03682F56"/>
    <w:rsid w:val="06795E5B"/>
    <w:rsid w:val="0850A974"/>
    <w:rsid w:val="0B2FB0F3"/>
    <w:rsid w:val="0FBCD0C9"/>
    <w:rsid w:val="10074FFB"/>
    <w:rsid w:val="10E47A47"/>
    <w:rsid w:val="121D98D0"/>
    <w:rsid w:val="139B16D0"/>
    <w:rsid w:val="1A8B8F5E"/>
    <w:rsid w:val="1BCB9E53"/>
    <w:rsid w:val="1DEB6DF7"/>
    <w:rsid w:val="1E798408"/>
    <w:rsid w:val="29802965"/>
    <w:rsid w:val="2ADCC453"/>
    <w:rsid w:val="2BAC4098"/>
    <w:rsid w:val="2C0D5ED9"/>
    <w:rsid w:val="348B614E"/>
    <w:rsid w:val="44C6633E"/>
    <w:rsid w:val="50A72145"/>
    <w:rsid w:val="58B88FBA"/>
    <w:rsid w:val="596578F9"/>
    <w:rsid w:val="5F8EA5E0"/>
    <w:rsid w:val="6337BEC2"/>
    <w:rsid w:val="75E3CED4"/>
    <w:rsid w:val="79E9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892C2A"/>
  <w15:chartTrackingRefBased/>
  <w15:docId w15:val="{BA59D4DE-0A93-4B1A-94CE-1D5C8A84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D1C"/>
  </w:style>
  <w:style w:type="paragraph" w:styleId="Heading1">
    <w:name w:val="heading 1"/>
    <w:basedOn w:val="Normal"/>
    <w:next w:val="Normal"/>
    <w:link w:val="Heading1Char"/>
    <w:uiPriority w:val="9"/>
    <w:qFormat/>
    <w:rsid w:val="00151D1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D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D1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D1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1D1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1D1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D1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D1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D1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D1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1D1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D1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1D1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151D1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151D1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D1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D1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D1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51D1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51D1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51D1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D1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D1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51D1C"/>
    <w:rPr>
      <w:b/>
      <w:bCs/>
    </w:rPr>
  </w:style>
  <w:style w:type="character" w:styleId="Emphasis">
    <w:name w:val="Emphasis"/>
    <w:basedOn w:val="DefaultParagraphFont"/>
    <w:uiPriority w:val="20"/>
    <w:qFormat/>
    <w:rsid w:val="00151D1C"/>
    <w:rPr>
      <w:i/>
      <w:iCs/>
    </w:rPr>
  </w:style>
  <w:style w:type="paragraph" w:styleId="NoSpacing">
    <w:name w:val="No Spacing"/>
    <w:uiPriority w:val="1"/>
    <w:qFormat/>
    <w:rsid w:val="00151D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1D1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51D1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D1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D1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51D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1D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1D1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1D1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51D1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D1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51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9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634F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odyText">
    <w:name w:val="Body Text"/>
    <w:basedOn w:val="Normal"/>
    <w:link w:val="BodyTextChar"/>
    <w:rsid w:val="00D7607C"/>
    <w:pPr>
      <w:spacing w:before="180" w:after="18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D7607C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D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D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D85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6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36B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3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B36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A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CF"/>
  </w:style>
  <w:style w:type="paragraph" w:styleId="Footer">
    <w:name w:val="footer"/>
    <w:basedOn w:val="Normal"/>
    <w:link w:val="FooterChar"/>
    <w:uiPriority w:val="99"/>
    <w:unhideWhenUsed/>
    <w:rsid w:val="006A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CF"/>
  </w:style>
  <w:style w:type="character" w:styleId="HTMLCode">
    <w:name w:val="HTML Code"/>
    <w:basedOn w:val="DefaultParagraphFont"/>
    <w:uiPriority w:val="99"/>
    <w:semiHidden/>
    <w:unhideWhenUsed/>
    <w:rsid w:val="003022F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2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980FC-0E3C-429F-B87F-EA8256FF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Harrison</dc:creator>
  <cp:keywords/>
  <dc:description/>
  <cp:lastModifiedBy>Guy Harrison</cp:lastModifiedBy>
  <cp:revision>53</cp:revision>
  <dcterms:created xsi:type="dcterms:W3CDTF">2021-04-12T09:30:00Z</dcterms:created>
  <dcterms:modified xsi:type="dcterms:W3CDTF">2021-04-14T08:29:00Z</dcterms:modified>
</cp:coreProperties>
</file>