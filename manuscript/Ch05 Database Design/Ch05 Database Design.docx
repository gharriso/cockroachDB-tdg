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F1804" w14:textId="571F4AC3" w:rsidR="00CC4465" w:rsidRDefault="0047373C" w:rsidP="0047373C">
      <w:bookmarkStart w:id="0" w:name="OLE_LINK8"/>
      <w:bookmarkStart w:id="1" w:name="OLE_LINK9"/>
      <w:bookmarkStart w:id="2" w:name="OLE_LINK10"/>
      <w:bookmarkStart w:id="3" w:name="OLE_LINK11"/>
      <w:bookmarkStart w:id="4" w:name="OLE_LINK12"/>
      <w:bookmarkStart w:id="5" w:name="OLE_LINK13"/>
      <w:bookmarkStart w:id="6" w:name="OLE_LINK14"/>
      <w:bookmarkStart w:id="7" w:name="OLE_LINK15"/>
      <w:bookmarkStart w:id="8" w:name="OLE_LINK16"/>
      <w:bookmarkStart w:id="9" w:name="OLE_LINK17"/>
      <w:bookmarkStart w:id="10" w:name="OLE_LINK18"/>
      <w:bookmarkStart w:id="11" w:name="OLE_LINK19"/>
      <w:bookmarkStart w:id="12" w:name="OLE_LINK2"/>
      <w:bookmarkStart w:id="13" w:name="OLE_LINK3"/>
      <w:bookmarkStart w:id="14" w:name="OLE_LINK4"/>
      <w:bookmarkStart w:id="15" w:name="OLE_LINK5"/>
      <w:bookmarkStart w:id="16" w:name="OLE_LINK6"/>
      <w:bookmarkStart w:id="17" w:name="OLE_LINK7"/>
      <w:r w:rsidRPr="0047373C">
        <w:t>[[</w:t>
      </w:r>
      <w:r>
        <w:t>Ch0</w:t>
      </w:r>
      <w:r w:rsidR="00F067C8">
        <w:t>5</w:t>
      </w:r>
      <w:r>
        <w:t xml:space="preserve"> – </w:t>
      </w:r>
      <w:r w:rsidR="008B1B79">
        <w:t xml:space="preserve">CockroachDB </w:t>
      </w:r>
      <w:r w:rsidR="00FE773E">
        <w:t>Schema Design</w:t>
      </w:r>
      <w:r w:rsidRPr="0047373C">
        <w:t>]]</w:t>
      </w:r>
    </w:p>
    <w:p w14:paraId="6683F4E7" w14:textId="77777777" w:rsidR="00DF0EE7" w:rsidRDefault="00DF0EE7" w:rsidP="0047373C"/>
    <w:p w14:paraId="03951DD2" w14:textId="5AB1DD07" w:rsidR="00685A3F" w:rsidRDefault="00CC4465" w:rsidP="00E820E5">
      <w:pPr>
        <w:pStyle w:val="Heading1"/>
      </w:pPr>
      <w:r>
        <w:t xml:space="preserve">== </w:t>
      </w:r>
      <w:r w:rsidR="004F3B94">
        <w:t xml:space="preserve">CockroachDB </w:t>
      </w:r>
      <w:r w:rsidR="00FE773E">
        <w:t>Schema Design</w:t>
      </w:r>
    </w:p>
    <w:p w14:paraId="72833EFC" w14:textId="77777777" w:rsidR="00CC4465" w:rsidRPr="00CC4465" w:rsidRDefault="00CC4465" w:rsidP="0042027D">
      <w:pPr>
        <w:rPr>
          <w:b/>
          <w:bCs/>
        </w:rPr>
      </w:pPr>
    </w:p>
    <w:p w14:paraId="71818D89" w14:textId="77777777" w:rsidR="00CB1D6F" w:rsidRDefault="00CB1D6F" w:rsidP="00CB1D6F"/>
    <w:p w14:paraId="121FB5E3" w14:textId="7B0768CA" w:rsidR="00CB1D6F" w:rsidRDefault="00CB1D6F" w:rsidP="00CB1D6F">
      <w:r>
        <w:t>A sound data model is the foundation of a high</w:t>
      </w:r>
      <w:r w:rsidR="00117A51">
        <w:t>ly performant</w:t>
      </w:r>
      <w:r>
        <w:t xml:space="preserve"> and maintainable application.  In this chapter, we</w:t>
      </w:r>
      <w:r w:rsidR="00C942D6">
        <w:t>'</w:t>
      </w:r>
      <w:r>
        <w:t xml:space="preserve">ll review the fundamentals of relational schema design, with a particular focus on aspects of schema design that bear on distributed database operations and on advanced CockroachDB features such as column families and JSONB support. </w:t>
      </w:r>
      <w:r w:rsidR="00C942D6">
        <w:t>We'</w:t>
      </w:r>
      <w:r w:rsidR="00117A51">
        <w:t>ll cover the creation of tables, indexes and other schema object</w:t>
      </w:r>
      <w:r w:rsidR="00315635">
        <w:t>s</w:t>
      </w:r>
      <w:r w:rsidR="00117A51">
        <w:t xml:space="preserve"> that support a well-designed CockroachDB application. </w:t>
      </w:r>
    </w:p>
    <w:p w14:paraId="65917558" w14:textId="77777777" w:rsidR="00CB1D6F" w:rsidRDefault="00CB1D6F" w:rsidP="00CB1D6F"/>
    <w:p w14:paraId="3EF19458" w14:textId="3B2FB969" w:rsidR="00CB1D6F" w:rsidRDefault="00CB1D6F" w:rsidP="00CB1D6F">
      <w:r>
        <w:t xml:space="preserve">Although CockroachDB supports mechanisms for efficiently altering schemas online, schema changes </w:t>
      </w:r>
      <w:r w:rsidR="00EB5B68">
        <w:t>to production application</w:t>
      </w:r>
      <w:r w:rsidR="00315635">
        <w:t>s</w:t>
      </w:r>
      <w:r w:rsidR="00EB5B68">
        <w:t xml:space="preserve"> </w:t>
      </w:r>
      <w:r>
        <w:t>are nevertheless high impact changes</w:t>
      </w:r>
      <w:r w:rsidR="00117A51">
        <w:t xml:space="preserve">, typically involving coordinated changes to application code and production database configuration.  </w:t>
      </w:r>
      <w:r w:rsidR="00EB5B68">
        <w:t>If done poorly, there</w:t>
      </w:r>
      <w:r w:rsidR="00C942D6">
        <w:t>'</w:t>
      </w:r>
      <w:r w:rsidR="00EB5B68">
        <w:t xml:space="preserve">s </w:t>
      </w:r>
      <w:r w:rsidR="00315635">
        <w:t xml:space="preserve">the </w:t>
      </w:r>
      <w:r w:rsidR="00EB5B68">
        <w:t>risk of loss of application functionality, availability of pe</w:t>
      </w:r>
      <w:r w:rsidR="00315635">
        <w:t>rformanc</w:t>
      </w:r>
      <w:r w:rsidR="00EB5B68">
        <w:t>e.  Therefore although it</w:t>
      </w:r>
      <w:r w:rsidR="00C942D6">
        <w:t>'</w:t>
      </w:r>
      <w:r w:rsidR="00EB5B68">
        <w:t>s quite possible to alter CockroachDB schemas in production, it</w:t>
      </w:r>
      <w:r w:rsidR="004E13F3">
        <w:t xml:space="preserve"> i</w:t>
      </w:r>
      <w:r w:rsidR="00EB5B68">
        <w:t xml:space="preserve">s far better to get the schema right </w:t>
      </w:r>
      <w:r w:rsidR="00E6028D">
        <w:t xml:space="preserve">during application design. </w:t>
      </w:r>
    </w:p>
    <w:p w14:paraId="2DF61C97" w14:textId="77777777" w:rsidR="00E6028D" w:rsidRDefault="00E6028D" w:rsidP="00CB1D6F"/>
    <w:p w14:paraId="54D4D693" w14:textId="7A62DCCB" w:rsidR="00CB1D6F" w:rsidRDefault="00CB1D6F" w:rsidP="00CB1D6F">
      <w:r>
        <w:t>Relational database design is a big topic and has been the subject of many books and continuing debate.  We don</w:t>
      </w:r>
      <w:r w:rsidR="00C942D6">
        <w:t>'</w:t>
      </w:r>
      <w:r>
        <w:t xml:space="preserve">t want to try to cover advanced design principles here, nor do we want to engage </w:t>
      </w:r>
      <w:r w:rsidR="004E13F3">
        <w:t>i</w:t>
      </w:r>
      <w:r>
        <w:t xml:space="preserve">n any debates about the purity of various design patterns.  Most database models are a compromise between the mathematical purity of the relational model and the </w:t>
      </w:r>
      <w:r w:rsidR="003A67F5">
        <w:t>practicalities</w:t>
      </w:r>
      <w:r>
        <w:t xml:space="preserve"> imposed by the physical database system.  Therefore, in this chapter, we</w:t>
      </w:r>
      <w:r w:rsidR="00C942D6">
        <w:t>'</w:t>
      </w:r>
      <w:r>
        <w:t xml:space="preserve">ll attempt to only briefly cover the theoretical side of the relational model but dive quite deep into the practicalities of designing a model that will work well with a CockroachDB implementation. </w:t>
      </w:r>
    </w:p>
    <w:p w14:paraId="7DB95D29" w14:textId="77777777" w:rsidR="00DF0EE7" w:rsidRDefault="00DF0EE7" w:rsidP="00CB1D6F"/>
    <w:p w14:paraId="0438A0BE" w14:textId="2394E71C" w:rsidR="00CB1D6F" w:rsidRDefault="00E440D8" w:rsidP="00CB1D6F">
      <w:pPr>
        <w:pStyle w:val="Heading2"/>
      </w:pPr>
      <w:r>
        <w:t xml:space="preserve">=== </w:t>
      </w:r>
      <w:r w:rsidR="00CB1D6F">
        <w:t>Logical Data modelling</w:t>
      </w:r>
    </w:p>
    <w:p w14:paraId="2272D692" w14:textId="77777777" w:rsidR="00152539" w:rsidRPr="007E1DEF" w:rsidRDefault="00152539" w:rsidP="007E1DEF"/>
    <w:p w14:paraId="0B7B5C9D" w14:textId="77777777" w:rsidR="00CB1D6F" w:rsidRDefault="00CB1D6F" w:rsidP="00CB1D6F">
      <w:pPr>
        <w:rPr>
          <w:lang w:eastAsia="en-US"/>
        </w:rPr>
      </w:pPr>
      <w:r>
        <w:rPr>
          <w:lang w:eastAsia="en-US"/>
        </w:rPr>
        <w:t xml:space="preserve">Application data models are commonly created in two phases. Establishing the logical data model involves </w:t>
      </w:r>
      <w:proofErr w:type="spellStart"/>
      <w:r>
        <w:rPr>
          <w:lang w:eastAsia="en-US"/>
        </w:rPr>
        <w:t>modeling</w:t>
      </w:r>
      <w:proofErr w:type="spellEnd"/>
      <w:r>
        <w:rPr>
          <w:lang w:eastAsia="en-US"/>
        </w:rPr>
        <w:t xml:space="preserve"> the information that will be stored and processed by the application and ensuring that all necessary data is correctly, completely and unambiguously represented. </w:t>
      </w:r>
    </w:p>
    <w:p w14:paraId="5BE5B507" w14:textId="77777777" w:rsidR="009E5B05" w:rsidRDefault="00CB1D6F" w:rsidP="00CB1D6F">
      <w:pPr>
        <w:rPr>
          <w:lang w:eastAsia="en-US"/>
        </w:rPr>
      </w:pPr>
      <w:r>
        <w:rPr>
          <w:lang w:eastAsia="en-US"/>
        </w:rPr>
        <w:t>The logical data model is then mapped to a physical data model. The physical data model describes the tables, indexes, views</w:t>
      </w:r>
      <w:r w:rsidR="000E0ADA">
        <w:rPr>
          <w:lang w:eastAsia="en-US"/>
        </w:rPr>
        <w:t xml:space="preserve"> that are created in the DBMS</w:t>
      </w:r>
      <w:r w:rsidR="00944EF9">
        <w:rPr>
          <w:lang w:eastAsia="en-US"/>
        </w:rPr>
        <w:t xml:space="preserve">.  </w:t>
      </w:r>
    </w:p>
    <w:p w14:paraId="4C0E00D2" w14:textId="77777777" w:rsidR="009E5B05" w:rsidRDefault="009E5B05" w:rsidP="00CB1D6F">
      <w:pPr>
        <w:rPr>
          <w:lang w:eastAsia="en-US"/>
        </w:rPr>
      </w:pPr>
    </w:p>
    <w:p w14:paraId="169CA05F" w14:textId="242E93AA" w:rsidR="00CB1D6F" w:rsidRDefault="00944EF9" w:rsidP="00CB1D6F">
      <w:pPr>
        <w:rPr>
          <w:lang w:eastAsia="en-US"/>
        </w:rPr>
      </w:pPr>
      <w:r>
        <w:rPr>
          <w:lang w:eastAsia="en-US"/>
        </w:rPr>
        <w:t>The logical data model typically sat</w:t>
      </w:r>
      <w:r w:rsidR="004E13F3">
        <w:rPr>
          <w:lang w:eastAsia="en-US"/>
        </w:rPr>
        <w:t>is</w:t>
      </w:r>
      <w:r>
        <w:rPr>
          <w:lang w:eastAsia="en-US"/>
        </w:rPr>
        <w:t xml:space="preserve">fies only the functional requirements of the application.  The physical data model must also </w:t>
      </w:r>
      <w:r w:rsidR="00CC6556">
        <w:rPr>
          <w:lang w:eastAsia="en-US"/>
        </w:rPr>
        <w:t xml:space="preserve">satisfy non-functional requirements, most particularly performance requirements.  </w:t>
      </w:r>
      <w:r w:rsidR="00CB1D6F">
        <w:rPr>
          <w:lang w:eastAsia="en-US"/>
        </w:rPr>
        <w:t xml:space="preserve"> </w:t>
      </w:r>
    </w:p>
    <w:p w14:paraId="1ABA54A5" w14:textId="794E0FAF" w:rsidR="009E5B05" w:rsidRDefault="009E5B05" w:rsidP="00CB1D6F">
      <w:pPr>
        <w:rPr>
          <w:lang w:eastAsia="en-US"/>
        </w:rPr>
      </w:pPr>
    </w:p>
    <w:p w14:paraId="42BCB34C" w14:textId="29E3A2B2" w:rsidR="009E5B05" w:rsidRDefault="009E5B05" w:rsidP="00CB1D6F">
      <w:pPr>
        <w:rPr>
          <w:lang w:eastAsia="en-US"/>
        </w:rPr>
      </w:pPr>
      <w:r>
        <w:rPr>
          <w:lang w:eastAsia="en-US"/>
        </w:rPr>
        <w:t xml:space="preserve">In practice, these two phases are often blurred together, especially in agile and other iterative development environments.  Nevertheless, whether done explicitly or not, </w:t>
      </w:r>
      <w:r w:rsidR="006A0F25">
        <w:rPr>
          <w:lang w:eastAsia="en-US"/>
        </w:rPr>
        <w:t>there is definitely a difference between the analysis required to determine *what* data an application might process and *how* that data is best represented in a specific database system.</w:t>
      </w:r>
    </w:p>
    <w:p w14:paraId="53B6F54F" w14:textId="2CEDB3DD" w:rsidR="00E440D8" w:rsidRDefault="00E440D8" w:rsidP="00E440D8">
      <w:pPr>
        <w:rPr>
          <w:lang w:eastAsia="en-US"/>
        </w:rPr>
      </w:pPr>
    </w:p>
    <w:p w14:paraId="3619E8CC" w14:textId="494E1FEA" w:rsidR="00E440D8" w:rsidRDefault="00E440D8" w:rsidP="00E440D8">
      <w:pPr>
        <w:rPr>
          <w:lang w:eastAsia="en-US"/>
        </w:rPr>
      </w:pPr>
      <w:r>
        <w:rPr>
          <w:lang w:eastAsia="en-US"/>
        </w:rPr>
        <w:t xml:space="preserve">We introduced </w:t>
      </w:r>
      <w:r w:rsidR="00C92DEE">
        <w:rPr>
          <w:lang w:eastAsia="en-US"/>
        </w:rPr>
        <w:t>some of the core concepts of the relational model in Chapter 1.  Theoretically</w:t>
      </w:r>
      <w:r w:rsidR="004E13F3">
        <w:rPr>
          <w:lang w:eastAsia="en-US"/>
        </w:rPr>
        <w:t>,</w:t>
      </w:r>
      <w:r w:rsidR="00C92DEE">
        <w:rPr>
          <w:lang w:eastAsia="en-US"/>
        </w:rPr>
        <w:t xml:space="preserve"> </w:t>
      </w:r>
      <w:r w:rsidR="00195A1A">
        <w:rPr>
          <w:lang w:eastAsia="en-US"/>
        </w:rPr>
        <w:t xml:space="preserve">during logical data </w:t>
      </w:r>
      <w:proofErr w:type="spellStart"/>
      <w:r w:rsidR="00195A1A">
        <w:rPr>
          <w:lang w:eastAsia="en-US"/>
        </w:rPr>
        <w:t>modeling</w:t>
      </w:r>
      <w:proofErr w:type="spellEnd"/>
      <w:r w:rsidR="00195A1A">
        <w:rPr>
          <w:lang w:eastAsia="en-US"/>
        </w:rPr>
        <w:t xml:space="preserve"> we deal with relations, tuples and attributes, while in physical </w:t>
      </w:r>
      <w:r w:rsidR="00195A1A">
        <w:rPr>
          <w:lang w:eastAsia="en-US"/>
        </w:rPr>
        <w:lastRenderedPageBreak/>
        <w:t>de</w:t>
      </w:r>
      <w:r w:rsidR="00E55144">
        <w:rPr>
          <w:lang w:eastAsia="en-US"/>
        </w:rPr>
        <w:t>sign</w:t>
      </w:r>
      <w:r w:rsidR="004E13F3">
        <w:rPr>
          <w:lang w:eastAsia="en-US"/>
        </w:rPr>
        <w:t>,</w:t>
      </w:r>
      <w:r w:rsidR="00E55144">
        <w:rPr>
          <w:lang w:eastAsia="en-US"/>
        </w:rPr>
        <w:t xml:space="preserve"> we deal with tables, rows and columns.  However, </w:t>
      </w:r>
      <w:r w:rsidR="005C0070">
        <w:rPr>
          <w:lang w:eastAsia="en-US"/>
        </w:rPr>
        <w:t>outside of academia, these distinctions are often ignored, and in practice</w:t>
      </w:r>
      <w:r w:rsidR="004E13F3">
        <w:rPr>
          <w:lang w:eastAsia="en-US"/>
        </w:rPr>
        <w:t>,</w:t>
      </w:r>
      <w:r w:rsidR="005C0070">
        <w:rPr>
          <w:lang w:eastAsia="en-US"/>
        </w:rPr>
        <w:t xml:space="preserve"> it</w:t>
      </w:r>
      <w:r w:rsidR="004E13F3">
        <w:rPr>
          <w:lang w:eastAsia="en-US"/>
        </w:rPr>
        <w:t>'</w:t>
      </w:r>
      <w:r w:rsidR="005C0070">
        <w:rPr>
          <w:lang w:eastAsia="en-US"/>
        </w:rPr>
        <w:t xml:space="preserve">s commonplace to develop a logical model using the language of tables and columns. </w:t>
      </w:r>
    </w:p>
    <w:p w14:paraId="0D5F667A" w14:textId="1FEB1F9A" w:rsidR="002D4733" w:rsidRDefault="002D4733" w:rsidP="00E440D8">
      <w:pPr>
        <w:rPr>
          <w:lang w:eastAsia="en-US"/>
        </w:rPr>
      </w:pPr>
    </w:p>
    <w:p w14:paraId="1A282326" w14:textId="17497B6C" w:rsidR="002D4733" w:rsidRPr="007E1DEF" w:rsidRDefault="002D4733" w:rsidP="00E440D8">
      <w:pPr>
        <w:rPr>
          <w:color w:val="FF0000"/>
          <w:lang w:eastAsia="en-US"/>
        </w:rPr>
      </w:pPr>
      <w:r w:rsidRPr="007E1DEF">
        <w:rPr>
          <w:color w:val="FF0000"/>
          <w:lang w:eastAsia="en-US"/>
        </w:rPr>
        <w:t>.</w:t>
      </w:r>
      <w:proofErr w:type="spellStart"/>
      <w:r w:rsidRPr="007E1DEF">
        <w:rPr>
          <w:color w:val="FF0000"/>
          <w:lang w:eastAsia="en-US"/>
        </w:rPr>
        <w:t>Mea</w:t>
      </w:r>
      <w:proofErr w:type="spellEnd"/>
      <w:r w:rsidRPr="007E1DEF">
        <w:rPr>
          <w:color w:val="FF0000"/>
          <w:lang w:eastAsia="en-US"/>
        </w:rPr>
        <w:t xml:space="preserve"> Culpa</w:t>
      </w:r>
    </w:p>
    <w:p w14:paraId="7910935B" w14:textId="7B9868E3" w:rsidR="002D4733" w:rsidRPr="007E1DEF" w:rsidRDefault="001A2C3B" w:rsidP="00E440D8">
      <w:pPr>
        <w:rPr>
          <w:color w:val="FF0000"/>
          <w:lang w:eastAsia="en-US"/>
        </w:rPr>
      </w:pPr>
      <w:r w:rsidRPr="007E1DEF">
        <w:rPr>
          <w:color w:val="FF0000"/>
          <w:lang w:eastAsia="en-US"/>
        </w:rPr>
        <w:t>****</w:t>
      </w:r>
    </w:p>
    <w:p w14:paraId="201915D2" w14:textId="3A27F497" w:rsidR="002D4733" w:rsidRPr="007E1DEF" w:rsidRDefault="002D4733" w:rsidP="00E440D8">
      <w:pPr>
        <w:rPr>
          <w:color w:val="FF0000"/>
          <w:lang w:eastAsia="en-US"/>
        </w:rPr>
      </w:pPr>
      <w:r w:rsidRPr="007E1DEF">
        <w:rPr>
          <w:color w:val="FF0000"/>
          <w:lang w:eastAsia="en-US"/>
        </w:rPr>
        <w:t xml:space="preserve">Relational data </w:t>
      </w:r>
      <w:proofErr w:type="spellStart"/>
      <w:r w:rsidRPr="007E1DEF">
        <w:rPr>
          <w:color w:val="FF0000"/>
          <w:lang w:eastAsia="en-US"/>
        </w:rPr>
        <w:t>modeling</w:t>
      </w:r>
      <w:proofErr w:type="spellEnd"/>
      <w:r w:rsidRPr="007E1DEF">
        <w:rPr>
          <w:color w:val="FF0000"/>
          <w:lang w:eastAsia="en-US"/>
        </w:rPr>
        <w:t xml:space="preserve"> has generated an immense volume of research</w:t>
      </w:r>
      <w:r w:rsidR="003D28C5" w:rsidRPr="007E1DEF">
        <w:rPr>
          <w:color w:val="FF0000"/>
          <w:lang w:eastAsia="en-US"/>
        </w:rPr>
        <w:t xml:space="preserve"> and debate over the past four decades. </w:t>
      </w:r>
      <w:r w:rsidR="00C942D6">
        <w:rPr>
          <w:color w:val="FF0000"/>
          <w:lang w:eastAsia="en-US"/>
        </w:rPr>
        <w:t>It'</w:t>
      </w:r>
      <w:r w:rsidR="003D28C5" w:rsidRPr="007E1DEF">
        <w:rPr>
          <w:color w:val="FF0000"/>
          <w:lang w:eastAsia="en-US"/>
        </w:rPr>
        <w:t xml:space="preserve">s almost impossible to say anything sensible about relational data </w:t>
      </w:r>
      <w:proofErr w:type="spellStart"/>
      <w:r w:rsidR="003D28C5" w:rsidRPr="007E1DEF">
        <w:rPr>
          <w:color w:val="FF0000"/>
          <w:lang w:eastAsia="en-US"/>
        </w:rPr>
        <w:t>modeling</w:t>
      </w:r>
      <w:proofErr w:type="spellEnd"/>
      <w:r w:rsidR="003D28C5" w:rsidRPr="007E1DEF">
        <w:rPr>
          <w:color w:val="FF0000"/>
          <w:lang w:eastAsia="en-US"/>
        </w:rPr>
        <w:t xml:space="preserve"> without </w:t>
      </w:r>
      <w:r w:rsidR="0095086C" w:rsidRPr="007E1DEF">
        <w:rPr>
          <w:color w:val="FF0000"/>
          <w:lang w:eastAsia="en-US"/>
        </w:rPr>
        <w:t xml:space="preserve">oversimplification or misrepresentation.   </w:t>
      </w:r>
      <w:r w:rsidR="003C4621" w:rsidRPr="007E1DEF">
        <w:rPr>
          <w:color w:val="FF0000"/>
          <w:lang w:eastAsia="en-US"/>
        </w:rPr>
        <w:br/>
      </w:r>
      <w:r w:rsidR="003C4621" w:rsidRPr="007E1DEF">
        <w:rPr>
          <w:color w:val="FF0000"/>
          <w:lang w:eastAsia="en-US"/>
        </w:rPr>
        <w:br/>
        <w:t>This is a book about CockroachDB, not about the relational theory</w:t>
      </w:r>
      <w:r w:rsidR="00536885">
        <w:rPr>
          <w:color w:val="FF0000"/>
          <w:lang w:eastAsia="en-US"/>
        </w:rPr>
        <w:t>,</w:t>
      </w:r>
      <w:r w:rsidR="003C4621" w:rsidRPr="007E1DEF">
        <w:rPr>
          <w:color w:val="FF0000"/>
          <w:lang w:eastAsia="en-US"/>
        </w:rPr>
        <w:t xml:space="preserve"> and so we </w:t>
      </w:r>
      <w:r w:rsidR="00536885">
        <w:rPr>
          <w:color w:val="FF0000"/>
          <w:lang w:eastAsia="en-US"/>
        </w:rPr>
        <w:t>have tried</w:t>
      </w:r>
      <w:r w:rsidR="003C4621" w:rsidRPr="007E1DEF">
        <w:rPr>
          <w:color w:val="FF0000"/>
          <w:lang w:eastAsia="en-US"/>
        </w:rPr>
        <w:t xml:space="preserve"> to avoid getting bogged down in debates about the correct way to </w:t>
      </w:r>
      <w:r w:rsidR="00474E5A" w:rsidRPr="007E1DEF">
        <w:rPr>
          <w:color w:val="FF0000"/>
          <w:lang w:eastAsia="en-US"/>
        </w:rPr>
        <w:t xml:space="preserve">perform relational design.  Our purpose here is to provide enough quick background on relational </w:t>
      </w:r>
      <w:proofErr w:type="spellStart"/>
      <w:r w:rsidR="00474E5A" w:rsidRPr="007E1DEF">
        <w:rPr>
          <w:color w:val="FF0000"/>
          <w:lang w:eastAsia="en-US"/>
        </w:rPr>
        <w:t>modeling</w:t>
      </w:r>
      <w:proofErr w:type="spellEnd"/>
      <w:r w:rsidR="00474E5A" w:rsidRPr="007E1DEF">
        <w:rPr>
          <w:color w:val="FF0000"/>
          <w:lang w:eastAsia="en-US"/>
        </w:rPr>
        <w:t xml:space="preserve"> to allow for us to sensibly talk about CockroachDB specific physical design principles.  Our apologies to anyone who feels we</w:t>
      </w:r>
      <w:r w:rsidR="00C942D6">
        <w:rPr>
          <w:color w:val="FF0000"/>
          <w:lang w:eastAsia="en-US"/>
        </w:rPr>
        <w:t>'</w:t>
      </w:r>
      <w:r w:rsidR="00474E5A" w:rsidRPr="007E1DEF">
        <w:rPr>
          <w:color w:val="FF0000"/>
          <w:lang w:eastAsia="en-US"/>
        </w:rPr>
        <w:t xml:space="preserve">ve failed to adequately cover this complex and nuanced topic. </w:t>
      </w:r>
      <w:r w:rsidR="003C4621" w:rsidRPr="007E1DEF">
        <w:rPr>
          <w:color w:val="FF0000"/>
          <w:lang w:eastAsia="en-US"/>
        </w:rPr>
        <w:t xml:space="preserve"> </w:t>
      </w:r>
      <w:r w:rsidR="0095086C" w:rsidRPr="007E1DEF">
        <w:rPr>
          <w:color w:val="FF0000"/>
          <w:lang w:eastAsia="en-US"/>
        </w:rPr>
        <w:t xml:space="preserve"> </w:t>
      </w:r>
    </w:p>
    <w:p w14:paraId="442BA66B" w14:textId="34EE93B6" w:rsidR="002D4733" w:rsidRPr="007E1DEF" w:rsidRDefault="001A2C3B" w:rsidP="00E440D8">
      <w:pPr>
        <w:rPr>
          <w:color w:val="FF0000"/>
          <w:lang w:eastAsia="en-US"/>
        </w:rPr>
      </w:pPr>
      <w:r w:rsidRPr="007E1DEF">
        <w:rPr>
          <w:color w:val="FF0000"/>
          <w:lang w:eastAsia="en-US"/>
        </w:rPr>
        <w:t>****</w:t>
      </w:r>
    </w:p>
    <w:p w14:paraId="2CD86FBA" w14:textId="77777777" w:rsidR="00474E5A" w:rsidRPr="007E1DEF" w:rsidRDefault="00474E5A" w:rsidP="007E1DEF"/>
    <w:p w14:paraId="15F2E208" w14:textId="682C0F16" w:rsidR="00CB1D6F" w:rsidRDefault="00B401FE" w:rsidP="00CB1D6F">
      <w:pPr>
        <w:pStyle w:val="Heading3"/>
      </w:pPr>
      <w:r>
        <w:t xml:space="preserve">==== </w:t>
      </w:r>
      <w:r w:rsidR="00CB1D6F">
        <w:t>Normalization</w:t>
      </w:r>
    </w:p>
    <w:p w14:paraId="21D60E3F" w14:textId="588C2F5B" w:rsidR="00CB1D6F" w:rsidRDefault="00CB1D6F" w:rsidP="00CB1D6F">
      <w:r w:rsidRPr="00644B2C">
        <w:t xml:space="preserve">A normalized data model is one in which any data redundancy has been eliminated and in which all data is completely identifiable by primary and foreign keys.   Although the normalized data model is rarely the final destination from a performance point of view, the normalized data model is almost always the best </w:t>
      </w:r>
      <w:r w:rsidR="00B47B3D">
        <w:t xml:space="preserve">initial representation of </w:t>
      </w:r>
      <w:r w:rsidR="00666866">
        <w:t xml:space="preserve">a schema since it minimizes redundancy and ambiguity. </w:t>
      </w:r>
    </w:p>
    <w:p w14:paraId="2BED495A" w14:textId="77777777" w:rsidR="00CB1D6F" w:rsidRDefault="00CB1D6F" w:rsidP="00CB1D6F"/>
    <w:p w14:paraId="4C2C2C48" w14:textId="77874166" w:rsidR="00E90A68" w:rsidRDefault="00CB3701" w:rsidP="00CB1D6F">
      <w:r>
        <w:t>The r</w:t>
      </w:r>
      <w:r w:rsidR="00CB1D6F">
        <w:t xml:space="preserve">elational theory defines multiple </w:t>
      </w:r>
      <w:r w:rsidR="00C942D6">
        <w:t>"</w:t>
      </w:r>
      <w:r w:rsidR="00CB1D6F">
        <w:t>levels</w:t>
      </w:r>
      <w:r w:rsidR="00C942D6">
        <w:t>"</w:t>
      </w:r>
      <w:r w:rsidR="00CB1D6F">
        <w:t xml:space="preserve"> of normalization.  The third normal form is </w:t>
      </w:r>
      <w:r w:rsidR="000D6887">
        <w:t xml:space="preserve">the generally accepted standard of an adequately normalized data model. </w:t>
      </w:r>
      <w:r w:rsidR="00AC3E85">
        <w:t xml:space="preserve"> </w:t>
      </w:r>
    </w:p>
    <w:p w14:paraId="336813D8" w14:textId="77777777" w:rsidR="00E90A68" w:rsidRDefault="00E90A68" w:rsidP="00CB1D6F"/>
    <w:p w14:paraId="2355B2F9" w14:textId="1AE4CAD6" w:rsidR="00D23588" w:rsidRDefault="00E90A68" w:rsidP="00CB1D6F">
      <w:r>
        <w:t xml:space="preserve">In </w:t>
      </w:r>
      <w:r w:rsidR="00CB3701">
        <w:t>the</w:t>
      </w:r>
      <w:r>
        <w:t xml:space="preserve"> third normal form, every </w:t>
      </w:r>
      <w:r w:rsidR="008D25E5">
        <w:t xml:space="preserve">attribute </w:t>
      </w:r>
      <w:r w:rsidR="004A5870">
        <w:t xml:space="preserve">(column) in a tuple (row) are dependent only on the entire primary key of that </w:t>
      </w:r>
      <w:r w:rsidR="00021FA0">
        <w:t xml:space="preserve">tuple and not on any other attribute or key.  We sometimes remember this as </w:t>
      </w:r>
      <w:r w:rsidR="00C942D6">
        <w:t>"</w:t>
      </w:r>
      <w:r w:rsidR="00021FA0">
        <w:t>The key, the whole key and nothing but the key</w:t>
      </w:r>
      <w:r w:rsidR="00C942D6">
        <w:t>"</w:t>
      </w:r>
      <w:r w:rsidR="00B63B26">
        <w:t xml:space="preserve">. </w:t>
      </w:r>
    </w:p>
    <w:p w14:paraId="3D7FCD75" w14:textId="77777777" w:rsidR="00D23588" w:rsidRDefault="00D23588" w:rsidP="00CB1D6F"/>
    <w:p w14:paraId="36D9E6A4" w14:textId="65990B3D" w:rsidR="00C646AB" w:rsidRDefault="00D23588" w:rsidP="00CB1D6F">
      <w:r>
        <w:t xml:space="preserve">For example consider the data </w:t>
      </w:r>
      <w:r w:rsidR="00993D1D">
        <w:t xml:space="preserve">shown in </w:t>
      </w:r>
      <w:r w:rsidR="00CB1D6F">
        <w:t xml:space="preserve">  </w:t>
      </w:r>
      <w:r w:rsidR="00BC321B">
        <w:t>&lt;&lt;</w:t>
      </w:r>
      <w:proofErr w:type="spellStart"/>
      <w:r w:rsidR="00BC321B">
        <w:t>StudentTestsDenormalized</w:t>
      </w:r>
      <w:proofErr w:type="spellEnd"/>
      <w:r w:rsidR="00BC321B">
        <w:t>&gt;&gt;</w:t>
      </w:r>
      <w:r w:rsidR="00C646AB">
        <w:t>.</w:t>
      </w:r>
    </w:p>
    <w:p w14:paraId="3B5102B2" w14:textId="2DE130D8" w:rsidR="00C646AB" w:rsidRDefault="00C646AB" w:rsidP="00CB1D6F"/>
    <w:p w14:paraId="4611FC03" w14:textId="6F33F280" w:rsidR="00C646AB" w:rsidRDefault="00C646AB" w:rsidP="00C646AB">
      <w:pPr>
        <w:rPr>
          <w:lang w:eastAsia="en-US"/>
        </w:rPr>
      </w:pPr>
      <w:r>
        <w:rPr>
          <w:lang w:eastAsia="en-US"/>
        </w:rPr>
        <w:t>[[</w:t>
      </w:r>
      <w:proofErr w:type="spellStart"/>
      <w:r>
        <w:t>StudentTestsDenormalized</w:t>
      </w:r>
      <w:proofErr w:type="spellEnd"/>
      <w:r>
        <w:rPr>
          <w:lang w:eastAsia="en-US"/>
        </w:rPr>
        <w:t xml:space="preserve">]] </w:t>
      </w:r>
    </w:p>
    <w:p w14:paraId="3AFDCBBE" w14:textId="56DB7E44" w:rsidR="00C646AB" w:rsidRDefault="00C646AB" w:rsidP="00C646AB">
      <w:pPr>
        <w:rPr>
          <w:lang w:eastAsia="en-US"/>
        </w:rPr>
      </w:pPr>
      <w:r>
        <w:rPr>
          <w:lang w:eastAsia="en-US"/>
        </w:rPr>
        <w:t>.Student Test Data (Denormalized)</w:t>
      </w:r>
    </w:p>
    <w:p w14:paraId="357E0AE5" w14:textId="6D271EC2" w:rsidR="00C646AB" w:rsidRDefault="00C646AB" w:rsidP="00C646AB">
      <w:pPr>
        <w:rPr>
          <w:lang w:eastAsia="en-US"/>
        </w:rPr>
      </w:pPr>
      <w:r>
        <w:rPr>
          <w:lang w:eastAsia="en-US"/>
        </w:rPr>
        <w:t>image::images/</w:t>
      </w:r>
      <w:r w:rsidR="003008A2">
        <w:t>StudentTestsDenormalized</w:t>
      </w:r>
      <w:r w:rsidR="003008A2">
        <w:rPr>
          <w:lang w:eastAsia="en-US"/>
        </w:rPr>
        <w:t>.</w:t>
      </w:r>
      <w:r>
        <w:rPr>
          <w:lang w:eastAsia="en-US"/>
        </w:rPr>
        <w:t>png[Delete Statement]</w:t>
      </w:r>
    </w:p>
    <w:p w14:paraId="331BA191" w14:textId="77777777" w:rsidR="00C646AB" w:rsidRDefault="00C646AB" w:rsidP="00CB1D6F"/>
    <w:p w14:paraId="4923B997" w14:textId="10D3FD07" w:rsidR="00CB1D6F" w:rsidRDefault="00BC321B" w:rsidP="00CB1D6F">
      <w:r>
        <w:rPr>
          <w:noProof/>
        </w:rPr>
        <w:lastRenderedPageBreak/>
        <w:drawing>
          <wp:inline distT="0" distB="0" distL="0" distR="0" wp14:anchorId="0B681DC7" wp14:editId="45ABA206">
            <wp:extent cx="2514600" cy="6997702"/>
            <wp:effectExtent l="0" t="0" r="0" b="0"/>
            <wp:docPr id="6" name="Picture 6"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514600" cy="6997702"/>
                    </a:xfrm>
                    <a:prstGeom prst="rect">
                      <a:avLst/>
                    </a:prstGeom>
                  </pic:spPr>
                </pic:pic>
              </a:graphicData>
            </a:graphic>
          </wp:inline>
        </w:drawing>
      </w:r>
      <w:r w:rsidR="7111E314">
        <w:t xml:space="preserve"> </w:t>
      </w:r>
    </w:p>
    <w:p w14:paraId="2F9EB575" w14:textId="76A42104" w:rsidR="003008A2" w:rsidRDefault="003008A2" w:rsidP="00CB1D6F"/>
    <w:p w14:paraId="11939CA7" w14:textId="34E8FDC9" w:rsidR="003008A2" w:rsidRDefault="00910A3A" w:rsidP="00CB1D6F">
      <w:r>
        <w:t xml:space="preserve">Even if we created a </w:t>
      </w:r>
      <w:r w:rsidR="00666DC7">
        <w:t xml:space="preserve">primary key on </w:t>
      </w:r>
      <w:r w:rsidR="00DB4636">
        <w:t>STUDENT</w:t>
      </w:r>
      <w:r w:rsidR="00427332">
        <w:t>NAME</w:t>
      </w:r>
      <w:r w:rsidR="00666DC7">
        <w:t>,</w:t>
      </w:r>
      <w:r w:rsidR="00427332">
        <w:t xml:space="preserve"> TESTNAME</w:t>
      </w:r>
      <w:r w:rsidR="00666DC7">
        <w:t xml:space="preserve"> and </w:t>
      </w:r>
      <w:r w:rsidR="00427332">
        <w:t>TESTDATE</w:t>
      </w:r>
      <w:r w:rsidR="00666DC7">
        <w:t xml:space="preserve">, we would still be a long way from </w:t>
      </w:r>
      <w:r w:rsidR="00427332">
        <w:t xml:space="preserve">the </w:t>
      </w:r>
      <w:r w:rsidR="00666DC7">
        <w:t xml:space="preserve">third normal form.  Attributes such as </w:t>
      </w:r>
      <w:r w:rsidR="00427332">
        <w:t>STUDENTDOB</w:t>
      </w:r>
      <w:r w:rsidR="00666DC7">
        <w:t xml:space="preserve"> are dependent only on part of the key (</w:t>
      </w:r>
      <w:r w:rsidR="00427332">
        <w:t>STUDENTNAME</w:t>
      </w:r>
      <w:r w:rsidR="00666DC7">
        <w:t>)</w:t>
      </w:r>
      <w:r w:rsidR="00427332">
        <w:t>,</w:t>
      </w:r>
      <w:r w:rsidR="00666DC7">
        <w:t xml:space="preserve"> and </w:t>
      </w:r>
      <w:r w:rsidR="00FC3144">
        <w:t xml:space="preserve">the repeating </w:t>
      </w:r>
      <w:r w:rsidR="00C942D6">
        <w:t>"</w:t>
      </w:r>
      <w:r w:rsidR="00FC3144">
        <w:t>answer</w:t>
      </w:r>
      <w:r w:rsidR="00C942D6">
        <w:t>"</w:t>
      </w:r>
      <w:r w:rsidR="00FC3144">
        <w:t xml:space="preserve"> columns are dependent on a non-key attribute (the corresponding question). </w:t>
      </w:r>
    </w:p>
    <w:p w14:paraId="0557FCE9" w14:textId="1B8E1764" w:rsidR="001A2C3B" w:rsidRDefault="001A2C3B" w:rsidP="00CB1D6F"/>
    <w:p w14:paraId="0FA03978" w14:textId="6D7ABC20" w:rsidR="001A2C3B" w:rsidRDefault="001A2C3B" w:rsidP="001A2C3B">
      <w:pPr>
        <w:rPr>
          <w:lang w:eastAsia="en-US"/>
        </w:rPr>
      </w:pPr>
      <w:r>
        <w:t xml:space="preserve">A normalized version of this data is shown in </w:t>
      </w:r>
      <w:r>
        <w:rPr>
          <w:lang w:eastAsia="en-US"/>
        </w:rPr>
        <w:t>&lt;</w:t>
      </w:r>
      <w:r w:rsidR="00C90F93">
        <w:rPr>
          <w:lang w:eastAsia="en-US"/>
        </w:rPr>
        <w:t>&lt;</w:t>
      </w:r>
      <w:proofErr w:type="spellStart"/>
      <w:r>
        <w:t>StudentTestsNormalized</w:t>
      </w:r>
      <w:proofErr w:type="spellEnd"/>
      <w:r>
        <w:rPr>
          <w:lang w:eastAsia="en-US"/>
        </w:rPr>
        <w:t xml:space="preserve">&gt;&gt;.  Students take tests, </w:t>
      </w:r>
      <w:r w:rsidR="00064F9D">
        <w:rPr>
          <w:lang w:eastAsia="en-US"/>
        </w:rPr>
        <w:t>and</w:t>
      </w:r>
      <w:r>
        <w:rPr>
          <w:lang w:eastAsia="en-US"/>
        </w:rPr>
        <w:t xml:space="preserve"> tests have questions</w:t>
      </w:r>
      <w:r w:rsidR="00064F9D">
        <w:rPr>
          <w:lang w:eastAsia="en-US"/>
        </w:rPr>
        <w:t>,</w:t>
      </w:r>
      <w:r>
        <w:rPr>
          <w:lang w:eastAsia="en-US"/>
        </w:rPr>
        <w:t xml:space="preserve"> and students answer those questions.  All attributes in each relation are now fully dependent on the primary keys for that relation. </w:t>
      </w:r>
    </w:p>
    <w:p w14:paraId="35241944" w14:textId="10C97D40" w:rsidR="001A2C3B" w:rsidRDefault="001A2C3B" w:rsidP="00CB1D6F"/>
    <w:p w14:paraId="418F04F5" w14:textId="26BE07B1" w:rsidR="00FC3144" w:rsidRDefault="00FC3144" w:rsidP="00CB1D6F"/>
    <w:p w14:paraId="7F44D720" w14:textId="3C82EDE0" w:rsidR="001A2C3B" w:rsidRDefault="001A2C3B" w:rsidP="001A2C3B">
      <w:pPr>
        <w:rPr>
          <w:lang w:eastAsia="en-US"/>
        </w:rPr>
      </w:pPr>
      <w:r>
        <w:rPr>
          <w:lang w:eastAsia="en-US"/>
        </w:rPr>
        <w:t>[[</w:t>
      </w:r>
      <w:proofErr w:type="spellStart"/>
      <w:r>
        <w:t>StudentTestsNormalized</w:t>
      </w:r>
      <w:proofErr w:type="spellEnd"/>
      <w:r>
        <w:rPr>
          <w:lang w:eastAsia="en-US"/>
        </w:rPr>
        <w:t xml:space="preserve">]] </w:t>
      </w:r>
    </w:p>
    <w:p w14:paraId="0EFDF19F" w14:textId="48628ECB" w:rsidR="001A2C3B" w:rsidRDefault="001A2C3B" w:rsidP="001A2C3B">
      <w:pPr>
        <w:rPr>
          <w:lang w:eastAsia="en-US"/>
        </w:rPr>
      </w:pPr>
      <w:r>
        <w:rPr>
          <w:lang w:eastAsia="en-US"/>
        </w:rPr>
        <w:t>.Student Test Data (Normalized)</w:t>
      </w:r>
    </w:p>
    <w:p w14:paraId="3F2B1224" w14:textId="71AE69DD" w:rsidR="001A2C3B" w:rsidRDefault="001A2C3B" w:rsidP="001A2C3B">
      <w:pPr>
        <w:rPr>
          <w:lang w:eastAsia="en-US"/>
        </w:rPr>
      </w:pPr>
      <w:r>
        <w:rPr>
          <w:lang w:eastAsia="en-US"/>
        </w:rPr>
        <w:t>image::images/</w:t>
      </w:r>
      <w:r>
        <w:t>StudentTestsNormalized</w:t>
      </w:r>
      <w:r w:rsidR="00C44C28">
        <w:rPr>
          <w:lang w:eastAsia="en-US"/>
        </w:rPr>
        <w:t>.</w:t>
      </w:r>
      <w:r>
        <w:rPr>
          <w:lang w:eastAsia="en-US"/>
        </w:rPr>
        <w:t>png[</w:t>
      </w:r>
      <w:proofErr w:type="spellStart"/>
      <w:r>
        <w:t>StudentTestsNormalized</w:t>
      </w:r>
      <w:proofErr w:type="spellEnd"/>
      <w:r>
        <w:rPr>
          <w:lang w:eastAsia="en-US"/>
        </w:rPr>
        <w:t>]</w:t>
      </w:r>
    </w:p>
    <w:p w14:paraId="6339DF39" w14:textId="77777777" w:rsidR="00FC3144" w:rsidRDefault="00FC3144" w:rsidP="00CB1D6F"/>
    <w:p w14:paraId="7A93C306" w14:textId="62FD3C20" w:rsidR="00CB1D6F" w:rsidRDefault="009D5358" w:rsidP="00CB1D6F">
      <w:r>
        <w:rPr>
          <w:noProof/>
        </w:rPr>
        <w:drawing>
          <wp:inline distT="0" distB="0" distL="0" distR="0" wp14:anchorId="390B85AA" wp14:editId="21BF9F13">
            <wp:extent cx="5731510" cy="607504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731510" cy="6075045"/>
                    </a:xfrm>
                    <a:prstGeom prst="rect">
                      <a:avLst/>
                    </a:prstGeom>
                  </pic:spPr>
                </pic:pic>
              </a:graphicData>
            </a:graphic>
          </wp:inline>
        </w:drawing>
      </w:r>
    </w:p>
    <w:p w14:paraId="27F877E9" w14:textId="105DA41D" w:rsidR="00013402" w:rsidRDefault="002B2E02" w:rsidP="002B2E02">
      <w:pPr>
        <w:pStyle w:val="Heading3"/>
      </w:pPr>
      <w:r>
        <w:t>==== Don’t go too far</w:t>
      </w:r>
    </w:p>
    <w:p w14:paraId="736DA627" w14:textId="508C1A28" w:rsidR="007966DE" w:rsidRDefault="007966DE" w:rsidP="007966DE">
      <w:pPr>
        <w:rPr>
          <w:lang w:eastAsia="en-US"/>
        </w:rPr>
      </w:pPr>
    </w:p>
    <w:p w14:paraId="29D45144" w14:textId="0C715A2F" w:rsidR="007966DE" w:rsidRDefault="00E11421" w:rsidP="007966DE">
      <w:pPr>
        <w:rPr>
          <w:lang w:eastAsia="en-US"/>
        </w:rPr>
      </w:pPr>
      <w:r>
        <w:rPr>
          <w:lang w:eastAsia="en-US"/>
        </w:rPr>
        <w:t>You</w:t>
      </w:r>
      <w:r w:rsidR="00C942D6">
        <w:rPr>
          <w:lang w:eastAsia="en-US"/>
        </w:rPr>
        <w:t>'</w:t>
      </w:r>
      <w:r>
        <w:rPr>
          <w:lang w:eastAsia="en-US"/>
        </w:rPr>
        <w:t xml:space="preserve">ll generally recognize a well-normalized data model by the absence of any redundant information.  For instance, </w:t>
      </w:r>
      <w:r w:rsidR="00C90F93">
        <w:rPr>
          <w:lang w:eastAsia="en-US"/>
        </w:rPr>
        <w:t xml:space="preserve"> in &lt;&lt;</w:t>
      </w:r>
      <w:proofErr w:type="spellStart"/>
      <w:r w:rsidR="00C90F93">
        <w:t>StudentTestsNormalized</w:t>
      </w:r>
      <w:proofErr w:type="spellEnd"/>
      <w:r w:rsidR="00C90F93">
        <w:rPr>
          <w:lang w:eastAsia="en-US"/>
        </w:rPr>
        <w:t>&gt;&gt;, you</w:t>
      </w:r>
      <w:r w:rsidR="00C942D6">
        <w:rPr>
          <w:lang w:eastAsia="en-US"/>
        </w:rPr>
        <w:t>'</w:t>
      </w:r>
      <w:r w:rsidR="00C90F93">
        <w:rPr>
          <w:lang w:eastAsia="en-US"/>
        </w:rPr>
        <w:t>ll notice that student name</w:t>
      </w:r>
      <w:r w:rsidR="00776593">
        <w:rPr>
          <w:lang w:eastAsia="en-US"/>
        </w:rPr>
        <w:t>s</w:t>
      </w:r>
      <w:r w:rsidR="00C90F93">
        <w:rPr>
          <w:lang w:eastAsia="en-US"/>
        </w:rPr>
        <w:t xml:space="preserve">, test names, </w:t>
      </w:r>
      <w:r w:rsidR="00DA51BC">
        <w:rPr>
          <w:lang w:eastAsia="en-US"/>
        </w:rPr>
        <w:t>question texts, etc</w:t>
      </w:r>
      <w:r w:rsidR="00776593">
        <w:rPr>
          <w:lang w:eastAsia="en-US"/>
        </w:rPr>
        <w:t>.</w:t>
      </w:r>
      <w:r w:rsidR="00DA51BC">
        <w:rPr>
          <w:lang w:eastAsia="en-US"/>
        </w:rPr>
        <w:t xml:space="preserve"> are never repeated across multiple entries.  There is one and only one entry for each attribute.  The only thing that is repeated in a well-normalized model should be </w:t>
      </w:r>
      <w:r w:rsidR="009E4728">
        <w:rPr>
          <w:lang w:eastAsia="en-US"/>
        </w:rPr>
        <w:t xml:space="preserve">foreign key references. </w:t>
      </w:r>
    </w:p>
    <w:p w14:paraId="71203A07" w14:textId="7C5F0365" w:rsidR="009E4728" w:rsidRDefault="009E4728" w:rsidP="007966DE">
      <w:pPr>
        <w:rPr>
          <w:lang w:eastAsia="en-US"/>
        </w:rPr>
      </w:pPr>
    </w:p>
    <w:p w14:paraId="64122669" w14:textId="0B21747B" w:rsidR="009E4728" w:rsidRDefault="009E4728" w:rsidP="007966DE">
      <w:pPr>
        <w:rPr>
          <w:lang w:eastAsia="en-US"/>
        </w:rPr>
      </w:pPr>
      <w:r>
        <w:rPr>
          <w:lang w:eastAsia="en-US"/>
        </w:rPr>
        <w:lastRenderedPageBreak/>
        <w:t>That having been said, it</w:t>
      </w:r>
      <w:r w:rsidR="00C942D6">
        <w:rPr>
          <w:lang w:eastAsia="en-US"/>
        </w:rPr>
        <w:t>'</w:t>
      </w:r>
      <w:r>
        <w:rPr>
          <w:lang w:eastAsia="en-US"/>
        </w:rPr>
        <w:t xml:space="preserve">s often a mistake to take the normalization process too far.  </w:t>
      </w:r>
      <w:r w:rsidR="00E51DF4">
        <w:rPr>
          <w:lang w:eastAsia="en-US"/>
        </w:rPr>
        <w:t>In a real</w:t>
      </w:r>
      <w:r w:rsidR="00776593">
        <w:rPr>
          <w:lang w:eastAsia="en-US"/>
        </w:rPr>
        <w:t>-</w:t>
      </w:r>
      <w:r w:rsidR="00E51DF4">
        <w:rPr>
          <w:lang w:eastAsia="en-US"/>
        </w:rPr>
        <w:t xml:space="preserve">world database, each new table in the model adds complexity to program code and overhead in joining information during </w:t>
      </w:r>
      <w:r w:rsidR="00EE3BF5">
        <w:rPr>
          <w:lang w:eastAsia="en-US"/>
        </w:rPr>
        <w:t xml:space="preserve">data retrieval. </w:t>
      </w:r>
    </w:p>
    <w:p w14:paraId="15BCCA0F" w14:textId="06A04DE3" w:rsidR="00EE3BF5" w:rsidRDefault="00EE3BF5" w:rsidP="007966DE">
      <w:pPr>
        <w:rPr>
          <w:lang w:eastAsia="en-US"/>
        </w:rPr>
      </w:pPr>
    </w:p>
    <w:p w14:paraId="1172C9C0" w14:textId="64B3D69C" w:rsidR="00EE3BF5" w:rsidRDefault="00EE3BF5" w:rsidP="00EE3BF5">
      <w:pPr>
        <w:rPr>
          <w:lang w:eastAsia="en-US"/>
        </w:rPr>
      </w:pPr>
      <w:r>
        <w:rPr>
          <w:lang w:eastAsia="en-US"/>
        </w:rPr>
        <w:t xml:space="preserve">For example, from time to time we see addresses </w:t>
      </w:r>
      <w:r w:rsidR="00C942D6">
        <w:rPr>
          <w:lang w:eastAsia="en-US"/>
        </w:rPr>
        <w:t>"</w:t>
      </w:r>
      <w:r>
        <w:rPr>
          <w:lang w:eastAsia="en-US"/>
        </w:rPr>
        <w:t>normalized</w:t>
      </w:r>
      <w:r w:rsidR="00C942D6">
        <w:rPr>
          <w:lang w:eastAsia="en-US"/>
        </w:rPr>
        <w:t>"</w:t>
      </w:r>
      <w:r>
        <w:rPr>
          <w:lang w:eastAsia="en-US"/>
        </w:rPr>
        <w:t xml:space="preserve"> as in &lt;&lt;</w:t>
      </w:r>
      <w:proofErr w:type="spellStart"/>
      <w:r w:rsidRPr="00E11421">
        <w:rPr>
          <w:lang w:eastAsia="en-US"/>
        </w:rPr>
        <w:t>studentsOvernormalized</w:t>
      </w:r>
      <w:proofErr w:type="spellEnd"/>
      <w:r>
        <w:rPr>
          <w:lang w:eastAsia="en-US"/>
        </w:rPr>
        <w:t>&gt;&gt;.</w:t>
      </w:r>
    </w:p>
    <w:p w14:paraId="4ED8A5ED" w14:textId="7BB29407" w:rsidR="00EE3BF5" w:rsidRPr="007E1DEF" w:rsidRDefault="00EE3BF5" w:rsidP="007E1DEF"/>
    <w:p w14:paraId="35C6E36D" w14:textId="2A0FAF5B" w:rsidR="00AD4133" w:rsidRDefault="00AD4133" w:rsidP="00AD4133">
      <w:pPr>
        <w:rPr>
          <w:lang w:eastAsia="en-US"/>
        </w:rPr>
      </w:pPr>
    </w:p>
    <w:p w14:paraId="709D27CF" w14:textId="3BDFF378" w:rsidR="00E11421" w:rsidRDefault="00E11421" w:rsidP="00E11421">
      <w:pPr>
        <w:rPr>
          <w:lang w:eastAsia="en-US"/>
        </w:rPr>
      </w:pPr>
      <w:r>
        <w:rPr>
          <w:lang w:eastAsia="en-US"/>
        </w:rPr>
        <w:t>[[</w:t>
      </w:r>
      <w:proofErr w:type="spellStart"/>
      <w:r w:rsidRPr="00E11421">
        <w:rPr>
          <w:lang w:eastAsia="en-US"/>
        </w:rPr>
        <w:t>studentsOvernormalized</w:t>
      </w:r>
      <w:proofErr w:type="spellEnd"/>
      <w:r>
        <w:rPr>
          <w:lang w:eastAsia="en-US"/>
        </w:rPr>
        <w:t xml:space="preserve">]] </w:t>
      </w:r>
    </w:p>
    <w:p w14:paraId="580D3426" w14:textId="0DEC8730" w:rsidR="00E11421" w:rsidRDefault="00E11421" w:rsidP="00E11421">
      <w:pPr>
        <w:rPr>
          <w:lang w:eastAsia="en-US"/>
        </w:rPr>
      </w:pPr>
      <w:r>
        <w:rPr>
          <w:lang w:eastAsia="en-US"/>
        </w:rPr>
        <w:t>.Student Address model (Normalized)</w:t>
      </w:r>
    </w:p>
    <w:p w14:paraId="0D966AB4" w14:textId="12ECBFAD" w:rsidR="00E11421" w:rsidRDefault="00E11421" w:rsidP="00E11421">
      <w:pPr>
        <w:rPr>
          <w:lang w:eastAsia="en-US"/>
        </w:rPr>
      </w:pPr>
      <w:r>
        <w:rPr>
          <w:lang w:eastAsia="en-US"/>
        </w:rPr>
        <w:t>image::</w:t>
      </w:r>
      <w:r w:rsidRPr="00E11421">
        <w:rPr>
          <w:lang w:eastAsia="en-US"/>
        </w:rPr>
        <w:t>images/studentsOvernormalized.png</w:t>
      </w:r>
      <w:r>
        <w:rPr>
          <w:lang w:eastAsia="en-US"/>
        </w:rPr>
        <w:t>[</w:t>
      </w:r>
      <w:proofErr w:type="spellStart"/>
      <w:r w:rsidRPr="00E11421">
        <w:rPr>
          <w:lang w:eastAsia="en-US"/>
        </w:rPr>
        <w:t>studentsOvernormalized</w:t>
      </w:r>
      <w:proofErr w:type="spellEnd"/>
      <w:r>
        <w:rPr>
          <w:lang w:eastAsia="en-US"/>
        </w:rPr>
        <w:t>]</w:t>
      </w:r>
    </w:p>
    <w:p w14:paraId="36C6F8F8" w14:textId="7A1D5DC9" w:rsidR="00AD4133" w:rsidRPr="007E1DEF" w:rsidRDefault="00AD4133">
      <w:pPr>
        <w:rPr>
          <w:lang w:eastAsia="en-US"/>
        </w:rPr>
      </w:pPr>
    </w:p>
    <w:p w14:paraId="42FCDFAA" w14:textId="4A3EB7F8" w:rsidR="00E11421" w:rsidRDefault="00E11421" w:rsidP="007E1DEF">
      <w:r>
        <w:rPr>
          <w:noProof/>
        </w:rPr>
        <w:drawing>
          <wp:inline distT="0" distB="0" distL="0" distR="0" wp14:anchorId="13BB9D95" wp14:editId="4170B9FB">
            <wp:extent cx="5731510" cy="3347085"/>
            <wp:effectExtent l="0" t="0" r="0" b="571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5731510" cy="3347085"/>
                    </a:xfrm>
                    <a:prstGeom prst="rect">
                      <a:avLst/>
                    </a:prstGeom>
                  </pic:spPr>
                </pic:pic>
              </a:graphicData>
            </a:graphic>
          </wp:inline>
        </w:drawing>
      </w:r>
    </w:p>
    <w:p w14:paraId="6E929366" w14:textId="261CE22C" w:rsidR="00115939" w:rsidRDefault="00EE3BF5" w:rsidP="00EE3BF5">
      <w:pPr>
        <w:rPr>
          <w:lang w:eastAsia="en-US"/>
        </w:rPr>
      </w:pPr>
      <w:r>
        <w:rPr>
          <w:lang w:eastAsia="en-US"/>
        </w:rPr>
        <w:t>There</w:t>
      </w:r>
      <w:r w:rsidR="00C942D6">
        <w:rPr>
          <w:lang w:eastAsia="en-US"/>
        </w:rPr>
        <w:t>'</w:t>
      </w:r>
      <w:r>
        <w:rPr>
          <w:lang w:eastAsia="en-US"/>
        </w:rPr>
        <w:t xml:space="preserve">s nothing theoretically wrong with this model.  Two students could share a </w:t>
      </w:r>
      <w:r w:rsidR="009E28CE">
        <w:rPr>
          <w:lang w:eastAsia="en-US"/>
        </w:rPr>
        <w:t xml:space="preserve">flat, and the relationships between cities, states and countries are very real.  </w:t>
      </w:r>
      <w:r w:rsidR="00227AFA">
        <w:rPr>
          <w:lang w:eastAsia="en-US"/>
        </w:rPr>
        <w:t xml:space="preserve">We could even </w:t>
      </w:r>
      <w:r w:rsidR="00492B78">
        <w:rPr>
          <w:lang w:eastAsia="en-US"/>
        </w:rPr>
        <w:t>throw</w:t>
      </w:r>
      <w:r w:rsidR="00227AFA">
        <w:rPr>
          <w:lang w:eastAsia="en-US"/>
        </w:rPr>
        <w:t xml:space="preserve"> in </w:t>
      </w:r>
      <w:r w:rsidR="00492B78">
        <w:rPr>
          <w:lang w:eastAsia="en-US"/>
        </w:rPr>
        <w:t>c</w:t>
      </w:r>
      <w:r w:rsidR="00227AFA">
        <w:rPr>
          <w:lang w:eastAsia="en-US"/>
        </w:rPr>
        <w:t xml:space="preserve">ontinents, solar systems and galaxies entities into the model without violating </w:t>
      </w:r>
      <w:r w:rsidR="00115939">
        <w:rPr>
          <w:lang w:eastAsia="en-US"/>
        </w:rPr>
        <w:t xml:space="preserve">Third Normal Form. </w:t>
      </w:r>
    </w:p>
    <w:p w14:paraId="57FB71E6" w14:textId="77777777" w:rsidR="00115939" w:rsidRDefault="00115939" w:rsidP="00EE3BF5">
      <w:pPr>
        <w:rPr>
          <w:lang w:eastAsia="en-US"/>
        </w:rPr>
      </w:pPr>
    </w:p>
    <w:p w14:paraId="63247378" w14:textId="05A51F9E" w:rsidR="00EE3BF5" w:rsidRDefault="00115939" w:rsidP="00EE3BF5">
      <w:pPr>
        <w:rPr>
          <w:lang w:eastAsia="en-US"/>
        </w:rPr>
      </w:pPr>
      <w:r>
        <w:rPr>
          <w:lang w:eastAsia="en-US"/>
        </w:rPr>
        <w:t xml:space="preserve">However, in practice, this model will require a five-way join whenever a </w:t>
      </w:r>
      <w:r w:rsidR="00FA3B92">
        <w:rPr>
          <w:lang w:eastAsia="en-US"/>
        </w:rPr>
        <w:t>student</w:t>
      </w:r>
      <w:r w:rsidR="00C942D6">
        <w:rPr>
          <w:lang w:eastAsia="en-US"/>
        </w:rPr>
        <w:t>'</w:t>
      </w:r>
      <w:r w:rsidR="00FA3B92">
        <w:rPr>
          <w:lang w:eastAsia="en-US"/>
        </w:rPr>
        <w:t>s address needs to be retrieved.  Since this is a pretty common operation</w:t>
      </w:r>
      <w:r w:rsidR="00492B78">
        <w:rPr>
          <w:lang w:eastAsia="en-US"/>
        </w:rPr>
        <w:t>,</w:t>
      </w:r>
      <w:r w:rsidR="00FA3B92">
        <w:rPr>
          <w:lang w:eastAsia="en-US"/>
        </w:rPr>
        <w:t xml:space="preserve"> the cost of the join across the life of the application will be high. </w:t>
      </w:r>
      <w:r w:rsidR="00C942D6">
        <w:rPr>
          <w:lang w:eastAsia="en-US"/>
        </w:rPr>
        <w:t>It'</w:t>
      </w:r>
      <w:r w:rsidR="003D6EF1">
        <w:rPr>
          <w:lang w:eastAsia="en-US"/>
        </w:rPr>
        <w:t xml:space="preserve">s probably better just to leave the address fully embedded in the </w:t>
      </w:r>
      <w:r w:rsidR="00492B78">
        <w:rPr>
          <w:lang w:eastAsia="en-US"/>
        </w:rPr>
        <w:t>STUDENTS</w:t>
      </w:r>
      <w:r w:rsidR="00810F1C">
        <w:rPr>
          <w:lang w:eastAsia="en-US"/>
        </w:rPr>
        <w:t xml:space="preserve"> table as shown in &lt;&lt;</w:t>
      </w:r>
      <w:proofErr w:type="spellStart"/>
      <w:r w:rsidR="00810F1C">
        <w:t>StudentTestsNormalized</w:t>
      </w:r>
      <w:proofErr w:type="spellEnd"/>
      <w:r w:rsidR="00810F1C">
        <w:rPr>
          <w:lang w:eastAsia="en-US"/>
        </w:rPr>
        <w:t>&gt;&gt;.</w:t>
      </w:r>
    </w:p>
    <w:p w14:paraId="2E902402" w14:textId="6AC22C54" w:rsidR="00810F1C" w:rsidRDefault="00810F1C" w:rsidP="00EE3BF5">
      <w:pPr>
        <w:rPr>
          <w:lang w:eastAsia="en-US"/>
        </w:rPr>
      </w:pPr>
    </w:p>
    <w:p w14:paraId="362B76EC" w14:textId="14942810" w:rsidR="00810F1C" w:rsidRPr="007E1DEF" w:rsidRDefault="00810F1C" w:rsidP="007E1DEF">
      <w:r>
        <w:rPr>
          <w:lang w:eastAsia="en-US"/>
        </w:rPr>
        <w:t xml:space="preserve">Purists will definitely argue that this sort of denormalization </w:t>
      </w:r>
      <w:r w:rsidR="00A06D2A">
        <w:rPr>
          <w:lang w:eastAsia="en-US"/>
        </w:rPr>
        <w:t xml:space="preserve">should be performed in the physical data </w:t>
      </w:r>
      <w:proofErr w:type="spellStart"/>
      <w:r w:rsidR="00A06D2A">
        <w:rPr>
          <w:lang w:eastAsia="en-US"/>
        </w:rPr>
        <w:t>modeling</w:t>
      </w:r>
      <w:proofErr w:type="spellEnd"/>
      <w:r w:rsidR="00A06D2A">
        <w:rPr>
          <w:lang w:eastAsia="en-US"/>
        </w:rPr>
        <w:t xml:space="preserve"> stage.  And it</w:t>
      </w:r>
      <w:r w:rsidR="00C942D6">
        <w:rPr>
          <w:lang w:eastAsia="en-US"/>
        </w:rPr>
        <w:t>'</w:t>
      </w:r>
      <w:r w:rsidR="00A06D2A">
        <w:rPr>
          <w:lang w:eastAsia="en-US"/>
        </w:rPr>
        <w:t xml:space="preserve">s also worth noting that there </w:t>
      </w:r>
      <w:r w:rsidR="000503E1">
        <w:rPr>
          <w:lang w:eastAsia="en-US"/>
        </w:rPr>
        <w:t>may be good reasons for having a CITY or STATE table in a production system – each might be associated with specific attributes of relevance</w:t>
      </w:r>
      <w:r w:rsidR="00945AEC">
        <w:rPr>
          <w:lang w:eastAsia="en-US"/>
        </w:rPr>
        <w:t>.  But we</w:t>
      </w:r>
      <w:r w:rsidR="00C942D6">
        <w:rPr>
          <w:lang w:eastAsia="en-US"/>
        </w:rPr>
        <w:t>'</w:t>
      </w:r>
      <w:r w:rsidR="00945AEC">
        <w:rPr>
          <w:lang w:eastAsia="en-US"/>
        </w:rPr>
        <w:t xml:space="preserve">d </w:t>
      </w:r>
      <w:r w:rsidR="006F254D">
        <w:rPr>
          <w:lang w:eastAsia="en-US"/>
        </w:rPr>
        <w:t>suggest that you be pragmatic when contemplating such extended relationships.  There</w:t>
      </w:r>
      <w:r w:rsidR="00492B78">
        <w:rPr>
          <w:lang w:eastAsia="en-US"/>
        </w:rPr>
        <w:t>'</w:t>
      </w:r>
      <w:r w:rsidR="006F254D">
        <w:rPr>
          <w:lang w:eastAsia="en-US"/>
        </w:rPr>
        <w:t xml:space="preserve">s a lot of wasted effort in </w:t>
      </w:r>
      <w:proofErr w:type="spellStart"/>
      <w:r w:rsidR="006F254D">
        <w:rPr>
          <w:lang w:eastAsia="en-US"/>
        </w:rPr>
        <w:t>modeling</w:t>
      </w:r>
      <w:proofErr w:type="spellEnd"/>
      <w:r w:rsidR="006F254D">
        <w:rPr>
          <w:lang w:eastAsia="en-US"/>
        </w:rPr>
        <w:t xml:space="preserve"> logical relationships that are inevitably going to be collapsed in the physical design phase.  </w:t>
      </w:r>
      <w:r w:rsidR="00945AEC">
        <w:rPr>
          <w:lang w:eastAsia="en-US"/>
        </w:rPr>
        <w:t xml:space="preserve"> </w:t>
      </w:r>
    </w:p>
    <w:p w14:paraId="0F3C9D58" w14:textId="236CFEF4" w:rsidR="00C40AC7" w:rsidRDefault="00C40AC7" w:rsidP="00C40AC7"/>
    <w:p w14:paraId="277DA325" w14:textId="77777777" w:rsidR="00C40AC7" w:rsidRDefault="00C40AC7" w:rsidP="00C40AC7"/>
    <w:p w14:paraId="4BF06A38" w14:textId="274EA5D5" w:rsidR="00CB1D6F" w:rsidRDefault="006F254D" w:rsidP="00CB1D6F">
      <w:pPr>
        <w:pStyle w:val="Heading3"/>
      </w:pPr>
      <w:r>
        <w:lastRenderedPageBreak/>
        <w:t>==== P</w:t>
      </w:r>
      <w:r w:rsidR="00CB1D6F">
        <w:t xml:space="preserve">rimary </w:t>
      </w:r>
      <w:r>
        <w:t>K</w:t>
      </w:r>
      <w:r w:rsidR="00CB1D6F">
        <w:t>ey choices</w:t>
      </w:r>
    </w:p>
    <w:p w14:paraId="07B88584" w14:textId="73957624" w:rsidR="006F254D" w:rsidRDefault="006F254D" w:rsidP="006F254D">
      <w:pPr>
        <w:rPr>
          <w:lang w:eastAsia="en-US"/>
        </w:rPr>
      </w:pPr>
    </w:p>
    <w:p w14:paraId="47E231D2" w14:textId="0EE34888" w:rsidR="006F254D" w:rsidRDefault="00114270" w:rsidP="006F254D">
      <w:pPr>
        <w:rPr>
          <w:lang w:eastAsia="en-US"/>
        </w:rPr>
      </w:pPr>
      <w:r>
        <w:rPr>
          <w:lang w:eastAsia="en-US"/>
        </w:rPr>
        <w:t xml:space="preserve">In CockroachDB, the choice of primary keys is critical to performance because it is the primary key </w:t>
      </w:r>
      <w:r w:rsidR="00492B78">
        <w:rPr>
          <w:lang w:eastAsia="en-US"/>
        </w:rPr>
        <w:t>that</w:t>
      </w:r>
      <w:r>
        <w:rPr>
          <w:lang w:eastAsia="en-US"/>
        </w:rPr>
        <w:t xml:space="preserve"> will determine the distribution of data across the nodes in the system. </w:t>
      </w:r>
      <w:r w:rsidR="00C942D6">
        <w:rPr>
          <w:lang w:eastAsia="en-US"/>
        </w:rPr>
        <w:t>We'</w:t>
      </w:r>
      <w:r>
        <w:rPr>
          <w:lang w:eastAsia="en-US"/>
        </w:rPr>
        <w:t xml:space="preserve">ll talk extensively about this in the next major section.  </w:t>
      </w:r>
    </w:p>
    <w:p w14:paraId="5DF1846C" w14:textId="15721C2C" w:rsidR="00114270" w:rsidRDefault="00114270" w:rsidP="006F254D">
      <w:pPr>
        <w:rPr>
          <w:lang w:eastAsia="en-US"/>
        </w:rPr>
      </w:pPr>
    </w:p>
    <w:p w14:paraId="55AF7DE7" w14:textId="69EAF741" w:rsidR="00114270" w:rsidRPr="007E1DEF" w:rsidRDefault="00114270" w:rsidP="007E1DEF">
      <w:r>
        <w:rPr>
          <w:lang w:eastAsia="en-US"/>
        </w:rPr>
        <w:t xml:space="preserve">However, </w:t>
      </w:r>
      <w:r w:rsidR="0043437C">
        <w:rPr>
          <w:lang w:eastAsia="en-US"/>
        </w:rPr>
        <w:t xml:space="preserve">even </w:t>
      </w:r>
      <w:r>
        <w:rPr>
          <w:lang w:eastAsia="en-US"/>
        </w:rPr>
        <w:t xml:space="preserve">from </w:t>
      </w:r>
      <w:r w:rsidR="001C0439">
        <w:rPr>
          <w:lang w:eastAsia="en-US"/>
        </w:rPr>
        <w:t xml:space="preserve">the </w:t>
      </w:r>
      <w:r>
        <w:rPr>
          <w:lang w:eastAsia="en-US"/>
        </w:rPr>
        <w:t xml:space="preserve">logical </w:t>
      </w:r>
      <w:proofErr w:type="spellStart"/>
      <w:r>
        <w:rPr>
          <w:lang w:eastAsia="en-US"/>
        </w:rPr>
        <w:t>modeling</w:t>
      </w:r>
      <w:proofErr w:type="spellEnd"/>
      <w:r>
        <w:rPr>
          <w:lang w:eastAsia="en-US"/>
        </w:rPr>
        <w:t xml:space="preserve"> point of view</w:t>
      </w:r>
      <w:r w:rsidR="001C0439">
        <w:rPr>
          <w:lang w:eastAsia="en-US"/>
        </w:rPr>
        <w:t>,</w:t>
      </w:r>
      <w:r w:rsidR="0043437C">
        <w:rPr>
          <w:lang w:eastAsia="en-US"/>
        </w:rPr>
        <w:t xml:space="preserve"> there are some factors to consider. </w:t>
      </w:r>
      <w:r>
        <w:rPr>
          <w:lang w:eastAsia="en-US"/>
        </w:rPr>
        <w:t xml:space="preserve"> </w:t>
      </w:r>
    </w:p>
    <w:p w14:paraId="6127C2A7" w14:textId="77777777" w:rsidR="00CB1D6F" w:rsidRPr="00E13685" w:rsidRDefault="00CB1D6F" w:rsidP="00CB1D6F">
      <w:pPr>
        <w:rPr>
          <w:lang w:eastAsia="en-US"/>
        </w:rPr>
      </w:pPr>
    </w:p>
    <w:p w14:paraId="4D63787A" w14:textId="4DF50112" w:rsidR="00CB1D6F" w:rsidRDefault="00CB1D6F" w:rsidP="00CB1D6F">
      <w:r>
        <w:t>T</w:t>
      </w:r>
      <w:r w:rsidR="001C0439">
        <w:t>he t</w:t>
      </w:r>
      <w:r>
        <w:t xml:space="preserve">hird normal form requires that each relation have a primary key.  However, it does not specify whether that key should be artificial or synthetic.  A </w:t>
      </w:r>
      <w:r w:rsidR="001C0439">
        <w:t>_</w:t>
      </w:r>
      <w:r>
        <w:rPr>
          <w:i/>
          <w:iCs/>
        </w:rPr>
        <w:t>natural key</w:t>
      </w:r>
      <w:r w:rsidR="001C0439">
        <w:rPr>
          <w:i/>
          <w:iCs/>
        </w:rPr>
        <w:t>_</w:t>
      </w:r>
      <w:r>
        <w:t xml:space="preserve"> is one constructed from unique attributes that normally </w:t>
      </w:r>
      <w:r w:rsidR="001C0439">
        <w:t>occur</w:t>
      </w:r>
      <w:r>
        <w:t xml:space="preserve"> within the entity. An </w:t>
      </w:r>
      <w:r w:rsidR="001C0439">
        <w:t>_</w:t>
      </w:r>
      <w:r>
        <w:rPr>
          <w:i/>
          <w:iCs/>
        </w:rPr>
        <w:t>artificial key</w:t>
      </w:r>
      <w:r w:rsidR="001C0439">
        <w:rPr>
          <w:i/>
          <w:iCs/>
        </w:rPr>
        <w:t>_</w:t>
      </w:r>
      <w:r>
        <w:t xml:space="preserve"> is one </w:t>
      </w:r>
      <w:r w:rsidR="001C0439">
        <w:t>that</w:t>
      </w:r>
      <w:r>
        <w:t xml:space="preserve"> contains no meaningful column information and which exists only to uniquely identify the row.  There is a continual debate within the database community regarding the merits of </w:t>
      </w:r>
      <w:r w:rsidR="00C942D6">
        <w:t>"</w:t>
      </w:r>
      <w:r>
        <w:t>artificial</w:t>
      </w:r>
      <w:r w:rsidR="00C942D6">
        <w:t>"</w:t>
      </w:r>
      <w:r>
        <w:t xml:space="preserve"> primary keys versus the </w:t>
      </w:r>
      <w:r w:rsidR="00C942D6">
        <w:t>"</w:t>
      </w:r>
      <w:r>
        <w:t>natural</w:t>
      </w:r>
      <w:r w:rsidR="00C942D6">
        <w:t>"</w:t>
      </w:r>
      <w:r>
        <w:t xml:space="preserve"> key.</w:t>
      </w:r>
    </w:p>
    <w:p w14:paraId="4149FA4D" w14:textId="4E142122" w:rsidR="009C5C64" w:rsidRDefault="009C5C64" w:rsidP="00CB1D6F"/>
    <w:p w14:paraId="7547E1ED" w14:textId="278BEF26" w:rsidR="009C5C64" w:rsidRDefault="00E80566" w:rsidP="00CB1D6F">
      <w:r>
        <w:t xml:space="preserve">In general, we are of the opinion that most fundamental entities should use an artificial key.  Artificial keys </w:t>
      </w:r>
      <w:r w:rsidR="00204BF0">
        <w:t>are generally superior from a performance point of view and eliminate some of the awkwardness involved when a natural prima</w:t>
      </w:r>
      <w:r w:rsidR="001C0439">
        <w:t>r</w:t>
      </w:r>
      <w:r w:rsidR="00204BF0">
        <w:t xml:space="preserve">y key is changed.  </w:t>
      </w:r>
      <w:r w:rsidR="00AF2015">
        <w:t>Furthermore, in CockroachDB, the use of an artificial key provides us with methods for ensuring a</w:t>
      </w:r>
      <w:r w:rsidR="001C0439">
        <w:t>n</w:t>
      </w:r>
      <w:r w:rsidR="00AF2015">
        <w:t xml:space="preserve"> </w:t>
      </w:r>
      <w:r w:rsidR="003515D7">
        <w:t xml:space="preserve">even distribution of keys throughout the cluster. </w:t>
      </w:r>
    </w:p>
    <w:p w14:paraId="65530CED" w14:textId="77777777" w:rsidR="00CB1D6F" w:rsidRDefault="00CB1D6F" w:rsidP="00CB1D6F"/>
    <w:p w14:paraId="3E23C0AE" w14:textId="636EB648" w:rsidR="00CB1D6F" w:rsidRDefault="00FE1461" w:rsidP="00CB1D6F">
      <w:pPr>
        <w:pStyle w:val="Heading3"/>
      </w:pPr>
      <w:r>
        <w:t xml:space="preserve">==== </w:t>
      </w:r>
      <w:r w:rsidR="00CB1D6F">
        <w:t>Special purpose Designs</w:t>
      </w:r>
    </w:p>
    <w:p w14:paraId="17DCB1BF" w14:textId="77777777" w:rsidR="003515D7" w:rsidRPr="007E1DEF" w:rsidRDefault="003515D7" w:rsidP="007E1DEF"/>
    <w:p w14:paraId="7CA3B237" w14:textId="3E625C3F" w:rsidR="00CB1D6F" w:rsidRDefault="00CB1D6F" w:rsidP="00CB1D6F">
      <w:r>
        <w:t>For any given set of data, there usually exists more than one way to create a nearly correct relational model.   Within the universe of possible models</w:t>
      </w:r>
      <w:r w:rsidR="001C0439">
        <w:t>,</w:t>
      </w:r>
      <w:r>
        <w:t xml:space="preserve"> there exist some patterns that are particularly applicable to certain workloads.  </w:t>
      </w:r>
      <w:proofErr w:type="spellStart"/>
      <w:r w:rsidR="00DB0E48">
        <w:t>To</w:t>
      </w:r>
      <w:proofErr w:type="spellEnd"/>
      <w:r w:rsidR="00DB0E48">
        <w:t xml:space="preserve"> of the most common are:</w:t>
      </w:r>
    </w:p>
    <w:p w14:paraId="447171F5" w14:textId="4F2D9287" w:rsidR="00DB0E48" w:rsidRDefault="00DB0E48" w:rsidP="00CB1D6F"/>
    <w:p w14:paraId="225B2CAC" w14:textId="3C9154E3" w:rsidR="00DB0E48" w:rsidRDefault="00DB0E48" w:rsidP="00CB1D6F">
      <w:r>
        <w:t xml:space="preserve">* </w:t>
      </w:r>
      <w:r w:rsidR="00FE1461">
        <w:t>*</w:t>
      </w:r>
      <w:r>
        <w:t>Data warehousing</w:t>
      </w:r>
      <w:r w:rsidR="00FE1461">
        <w:t>*</w:t>
      </w:r>
      <w:r>
        <w:t xml:space="preserve"> designs such as the *star* and *snowflake* schemas.  </w:t>
      </w:r>
      <w:r w:rsidR="00560458">
        <w:t xml:space="preserve">These models have a large central </w:t>
      </w:r>
      <w:r w:rsidR="00C942D6">
        <w:t>"</w:t>
      </w:r>
      <w:r w:rsidR="00560458">
        <w:t>fact</w:t>
      </w:r>
      <w:r w:rsidR="00C942D6">
        <w:t>"</w:t>
      </w:r>
      <w:r w:rsidR="00560458">
        <w:t xml:space="preserve"> table with foreign keys to multiple </w:t>
      </w:r>
      <w:r w:rsidR="00C942D6">
        <w:t>"</w:t>
      </w:r>
      <w:r w:rsidR="00560458">
        <w:t>dimension</w:t>
      </w:r>
      <w:r w:rsidR="00C942D6">
        <w:t>"</w:t>
      </w:r>
      <w:r w:rsidR="00560458">
        <w:t xml:space="preserve"> tables.  </w:t>
      </w:r>
      <w:r w:rsidR="00711F34">
        <w:t>CockroachDB is not primarily intended as a data</w:t>
      </w:r>
      <w:r w:rsidR="00782186">
        <w:t xml:space="preserve"> </w:t>
      </w:r>
      <w:r w:rsidR="00711F34">
        <w:t xml:space="preserve">warehousing database, and so these models are not typical of a CockroachDB deployment.  </w:t>
      </w:r>
    </w:p>
    <w:p w14:paraId="780BFD87" w14:textId="6B76673D" w:rsidR="00711F34" w:rsidRDefault="00711F34" w:rsidP="00CB1D6F">
      <w:r>
        <w:t xml:space="preserve">* </w:t>
      </w:r>
      <w:r w:rsidR="00FE1461">
        <w:t>*</w:t>
      </w:r>
      <w:r>
        <w:t>Time</w:t>
      </w:r>
      <w:r w:rsidR="00D361A8">
        <w:t>-</w:t>
      </w:r>
      <w:r>
        <w:t>Series</w:t>
      </w:r>
      <w:r w:rsidR="00FE1461">
        <w:t>*</w:t>
      </w:r>
      <w:r>
        <w:t xml:space="preserve"> </w:t>
      </w:r>
      <w:r w:rsidR="006C6BDA">
        <w:t>designs</w:t>
      </w:r>
      <w:r w:rsidR="004C605F">
        <w:t xml:space="preserve"> in which the time of origin of data </w:t>
      </w:r>
      <w:r w:rsidR="00B952A0">
        <w:t>is part of each data element</w:t>
      </w:r>
      <w:r w:rsidR="00D361A8">
        <w:t>'</w:t>
      </w:r>
      <w:r w:rsidR="00B952A0">
        <w:t xml:space="preserve">s key and in which data accumulates primarily as </w:t>
      </w:r>
      <w:r w:rsidR="006C6BDA">
        <w:t>continual inserts. We</w:t>
      </w:r>
      <w:r w:rsidR="00C942D6">
        <w:t>'</w:t>
      </w:r>
      <w:r w:rsidR="006C6BDA">
        <w:t>ll briefly consider some of the considerations for time</w:t>
      </w:r>
      <w:r w:rsidR="00782186">
        <w:t>-</w:t>
      </w:r>
      <w:r w:rsidR="006C6BDA">
        <w:t xml:space="preserve">series in the next section. </w:t>
      </w:r>
    </w:p>
    <w:p w14:paraId="2EF8F479" w14:textId="77777777" w:rsidR="00CB1D6F" w:rsidRDefault="00CB1D6F" w:rsidP="00CB1D6F"/>
    <w:p w14:paraId="66AB0EC9" w14:textId="3FE76E91" w:rsidR="00CB1D6F" w:rsidRDefault="006C6449" w:rsidP="00CB1D6F">
      <w:pPr>
        <w:pStyle w:val="Heading2"/>
      </w:pPr>
      <w:r>
        <w:t xml:space="preserve">=== </w:t>
      </w:r>
      <w:r w:rsidR="00CB1D6F">
        <w:t>Physical design</w:t>
      </w:r>
    </w:p>
    <w:p w14:paraId="4B63208B" w14:textId="77777777" w:rsidR="00CB1D6F" w:rsidRDefault="00CB1D6F" w:rsidP="00CB1D6F">
      <w:pPr>
        <w:rPr>
          <w:lang w:eastAsia="en-US"/>
        </w:rPr>
      </w:pPr>
    </w:p>
    <w:p w14:paraId="6B9B43C5" w14:textId="0AA767BA" w:rsidR="00074791" w:rsidRDefault="00CB1D6F" w:rsidP="00CB1D6F">
      <w:pPr>
        <w:rPr>
          <w:lang w:eastAsia="en-US"/>
        </w:rPr>
      </w:pPr>
      <w:r>
        <w:rPr>
          <w:lang w:eastAsia="en-US"/>
        </w:rPr>
        <w:t>Physical design involves modifying the logical design so as to improve its performance or maintainability.  Some of these changes are driven by workload considerations</w:t>
      </w:r>
      <w:r w:rsidR="00074791">
        <w:rPr>
          <w:lang w:eastAsia="en-US"/>
        </w:rPr>
        <w:t xml:space="preserve">. </w:t>
      </w:r>
      <w:r>
        <w:rPr>
          <w:lang w:eastAsia="en-US"/>
        </w:rPr>
        <w:t xml:space="preserve"> For instance</w:t>
      </w:r>
      <w:r w:rsidR="00E8423D">
        <w:rPr>
          <w:lang w:eastAsia="en-US"/>
        </w:rPr>
        <w:t>,</w:t>
      </w:r>
      <w:r>
        <w:rPr>
          <w:lang w:eastAsia="en-US"/>
        </w:rPr>
        <w:t xml:space="preserve"> if a table is only ever accessed in a JOIN with another table, we might replicate some column</w:t>
      </w:r>
      <w:r w:rsidR="00696FD6">
        <w:rPr>
          <w:lang w:eastAsia="en-US"/>
        </w:rPr>
        <w:t>s</w:t>
      </w:r>
      <w:r>
        <w:rPr>
          <w:lang w:eastAsia="en-US"/>
        </w:rPr>
        <w:t xml:space="preserve"> from the second table into the first to avoid the join. </w:t>
      </w:r>
    </w:p>
    <w:p w14:paraId="60D9646B" w14:textId="77777777" w:rsidR="00074791" w:rsidRDefault="00074791" w:rsidP="00CB1D6F">
      <w:pPr>
        <w:rPr>
          <w:lang w:eastAsia="en-US"/>
        </w:rPr>
      </w:pPr>
    </w:p>
    <w:p w14:paraId="34E44113" w14:textId="5B30F08D" w:rsidR="00CB1D6F" w:rsidRDefault="00074791" w:rsidP="00CB1D6F">
      <w:pPr>
        <w:rPr>
          <w:lang w:eastAsia="en-US"/>
        </w:rPr>
      </w:pPr>
      <w:r>
        <w:rPr>
          <w:lang w:eastAsia="en-US"/>
        </w:rPr>
        <w:t>The o</w:t>
      </w:r>
      <w:r w:rsidR="00CB1D6F">
        <w:rPr>
          <w:lang w:eastAsia="en-US"/>
        </w:rPr>
        <w:t>ther</w:t>
      </w:r>
      <w:r w:rsidR="00283004">
        <w:rPr>
          <w:lang w:eastAsia="en-US"/>
        </w:rPr>
        <w:t xml:space="preserve"> primary physical design driver is the capabilities and performance charact</w:t>
      </w:r>
      <w:r w:rsidR="00E8423D">
        <w:rPr>
          <w:lang w:eastAsia="en-US"/>
        </w:rPr>
        <w:t>e</w:t>
      </w:r>
      <w:r w:rsidR="00283004">
        <w:rPr>
          <w:lang w:eastAsia="en-US"/>
        </w:rPr>
        <w:t>ristics of the database engine</w:t>
      </w:r>
      <w:r w:rsidR="00CB1D6F">
        <w:rPr>
          <w:lang w:eastAsia="en-US"/>
        </w:rPr>
        <w:t>.  For instance, in CockroachDB</w:t>
      </w:r>
      <w:r w:rsidR="00E8423D">
        <w:rPr>
          <w:lang w:eastAsia="en-US"/>
        </w:rPr>
        <w:t>,</w:t>
      </w:r>
      <w:r w:rsidR="00CB1D6F">
        <w:rPr>
          <w:lang w:eastAsia="en-US"/>
        </w:rPr>
        <w:t xml:space="preserve"> ascending primary keys cause hotspots on certain nodes and should be avoided, while in a non-distributed SQL database such as PostgreSQL</w:t>
      </w:r>
      <w:r w:rsidR="00E8423D">
        <w:rPr>
          <w:lang w:eastAsia="en-US"/>
        </w:rPr>
        <w:t>,</w:t>
      </w:r>
      <w:r w:rsidR="00CB1D6F">
        <w:rPr>
          <w:lang w:eastAsia="en-US"/>
        </w:rPr>
        <w:t xml:space="preserve"> ascending keys are fine.  </w:t>
      </w:r>
    </w:p>
    <w:p w14:paraId="33A141CE" w14:textId="77777777" w:rsidR="00CB1D6F" w:rsidRDefault="00CB1D6F" w:rsidP="00CB1D6F">
      <w:pPr>
        <w:rPr>
          <w:lang w:eastAsia="en-US"/>
        </w:rPr>
      </w:pPr>
    </w:p>
    <w:p w14:paraId="4C6655C0" w14:textId="3EF5A69B" w:rsidR="00CB1D6F" w:rsidRDefault="006C6449" w:rsidP="00CB1D6F">
      <w:pPr>
        <w:pStyle w:val="Heading3"/>
      </w:pPr>
      <w:r>
        <w:lastRenderedPageBreak/>
        <w:t xml:space="preserve">==== </w:t>
      </w:r>
      <w:r w:rsidR="00D307E0">
        <w:t>Entities to tables</w:t>
      </w:r>
    </w:p>
    <w:p w14:paraId="495F8718" w14:textId="70CE89FE" w:rsidR="00C8027D" w:rsidRDefault="00C8027D" w:rsidP="00C8027D">
      <w:pPr>
        <w:rPr>
          <w:lang w:eastAsia="en-US"/>
        </w:rPr>
      </w:pPr>
    </w:p>
    <w:p w14:paraId="3E90D327" w14:textId="4C4016BE" w:rsidR="00C8027D" w:rsidRDefault="00C8027D" w:rsidP="00C8027D">
      <w:pPr>
        <w:rPr>
          <w:lang w:eastAsia="en-US"/>
        </w:rPr>
      </w:pPr>
      <w:r>
        <w:rPr>
          <w:lang w:eastAsia="en-US"/>
        </w:rPr>
        <w:t xml:space="preserve">The </w:t>
      </w:r>
      <w:r w:rsidR="00874866">
        <w:rPr>
          <w:lang w:eastAsia="en-US"/>
        </w:rPr>
        <w:t xml:space="preserve">major </w:t>
      </w:r>
      <w:r>
        <w:rPr>
          <w:lang w:eastAsia="en-US"/>
        </w:rPr>
        <w:t xml:space="preserve">output of the </w:t>
      </w:r>
      <w:r w:rsidR="00874866">
        <w:rPr>
          <w:lang w:eastAsia="en-US"/>
        </w:rPr>
        <w:t xml:space="preserve">logical design process are entities, attributes and keys. </w:t>
      </w:r>
      <w:r w:rsidR="00BD5FE7">
        <w:rPr>
          <w:lang w:eastAsia="en-US"/>
        </w:rPr>
        <w:t xml:space="preserve"> To convert the logical model to a physical model</w:t>
      </w:r>
      <w:r w:rsidR="00E8423D">
        <w:rPr>
          <w:lang w:eastAsia="en-US"/>
        </w:rPr>
        <w:t>,</w:t>
      </w:r>
      <w:r w:rsidR="00BD5FE7">
        <w:rPr>
          <w:lang w:eastAsia="en-US"/>
        </w:rPr>
        <w:t xml:space="preserve"> we need to convert </w:t>
      </w:r>
      <w:r w:rsidR="00057A3C">
        <w:rPr>
          <w:lang w:eastAsia="en-US"/>
        </w:rPr>
        <w:t xml:space="preserve">entities to tables and attributes to columns.  </w:t>
      </w:r>
    </w:p>
    <w:p w14:paraId="278CD742" w14:textId="612AD0A6" w:rsidR="007C7F59" w:rsidRDefault="007C7F59" w:rsidP="00C8027D">
      <w:pPr>
        <w:rPr>
          <w:lang w:eastAsia="en-US"/>
        </w:rPr>
      </w:pPr>
    </w:p>
    <w:p w14:paraId="429349B2" w14:textId="4C623806" w:rsidR="007C7F59" w:rsidRDefault="007C7F59" w:rsidP="00C8027D">
      <w:pPr>
        <w:rPr>
          <w:lang w:eastAsia="en-US"/>
        </w:rPr>
      </w:pPr>
      <w:r>
        <w:rPr>
          <w:lang w:eastAsia="en-US"/>
        </w:rPr>
        <w:t xml:space="preserve">Depending on your logical model, this conversion may be close to a one-to-one mapping.  However, be aware that </w:t>
      </w:r>
      <w:r w:rsidR="007204DD">
        <w:rPr>
          <w:lang w:eastAsia="en-US"/>
        </w:rPr>
        <w:t>in some cases</w:t>
      </w:r>
      <w:r w:rsidR="00E8423D">
        <w:rPr>
          <w:lang w:eastAsia="en-US"/>
        </w:rPr>
        <w:t>,</w:t>
      </w:r>
      <w:r w:rsidR="007204DD">
        <w:rPr>
          <w:lang w:eastAsia="en-US"/>
        </w:rPr>
        <w:t xml:space="preserve"> a single entity may map to multiple table</w:t>
      </w:r>
      <w:r w:rsidR="00E8423D">
        <w:rPr>
          <w:lang w:eastAsia="en-US"/>
        </w:rPr>
        <w:t>s</w:t>
      </w:r>
      <w:r w:rsidR="007204DD">
        <w:rPr>
          <w:lang w:eastAsia="en-US"/>
        </w:rPr>
        <w:t xml:space="preserve"> or vice-versa.  For instance</w:t>
      </w:r>
      <w:r w:rsidR="00E8423D">
        <w:rPr>
          <w:lang w:eastAsia="en-US"/>
        </w:rPr>
        <w:t>,</w:t>
      </w:r>
      <w:r w:rsidR="007204DD">
        <w:rPr>
          <w:lang w:eastAsia="en-US"/>
        </w:rPr>
        <w:t xml:space="preserve"> we might decide that the logical model shown in </w:t>
      </w:r>
      <w:r w:rsidR="001968DC">
        <w:rPr>
          <w:lang w:eastAsia="en-US"/>
        </w:rPr>
        <w:t>&lt;&lt;</w:t>
      </w:r>
      <w:proofErr w:type="spellStart"/>
      <w:r w:rsidR="001968DC" w:rsidRPr="00E11421">
        <w:rPr>
          <w:lang w:eastAsia="en-US"/>
        </w:rPr>
        <w:t>studentsOvernormalized</w:t>
      </w:r>
      <w:proofErr w:type="spellEnd"/>
      <w:r w:rsidR="001968DC">
        <w:rPr>
          <w:lang w:eastAsia="en-US"/>
        </w:rPr>
        <w:t xml:space="preserve">&gt;&gt; should be collapsed to a single table, folding all address attributes into the Student table.  </w:t>
      </w:r>
      <w:r w:rsidR="00994A5D">
        <w:rPr>
          <w:lang w:eastAsia="en-US"/>
        </w:rPr>
        <w:t xml:space="preserve">Or we might collapse the addresses entity into students and </w:t>
      </w:r>
      <w:r w:rsidR="00F30869">
        <w:rPr>
          <w:lang w:eastAsia="en-US"/>
        </w:rPr>
        <w:t xml:space="preserve">collapse states and countries into cities. </w:t>
      </w:r>
    </w:p>
    <w:p w14:paraId="7B23B9B7" w14:textId="2498983E" w:rsidR="00F30869" w:rsidRDefault="00F30869" w:rsidP="00C8027D">
      <w:pPr>
        <w:rPr>
          <w:lang w:eastAsia="en-US"/>
        </w:rPr>
      </w:pPr>
    </w:p>
    <w:p w14:paraId="0D15589F" w14:textId="265B4BF3" w:rsidR="00F30869" w:rsidRDefault="00F30869" w:rsidP="00C8027D">
      <w:pPr>
        <w:rPr>
          <w:lang w:eastAsia="en-US"/>
        </w:rPr>
      </w:pPr>
      <w:r>
        <w:rPr>
          <w:lang w:eastAsia="en-US"/>
        </w:rPr>
        <w:t>In some cases</w:t>
      </w:r>
      <w:r w:rsidR="00E8423D">
        <w:rPr>
          <w:lang w:eastAsia="en-US"/>
        </w:rPr>
        <w:t>,</w:t>
      </w:r>
      <w:r>
        <w:rPr>
          <w:lang w:eastAsia="en-US"/>
        </w:rPr>
        <w:t xml:space="preserve"> a logical model may include *subtypes* in which an entity is defined that </w:t>
      </w:r>
      <w:r w:rsidR="005B5337">
        <w:rPr>
          <w:lang w:eastAsia="en-US"/>
        </w:rPr>
        <w:t xml:space="preserve">includes multiple </w:t>
      </w:r>
      <w:r w:rsidR="00C942D6">
        <w:rPr>
          <w:lang w:eastAsia="en-US"/>
        </w:rPr>
        <w:t>"</w:t>
      </w:r>
      <w:r w:rsidR="005B5337">
        <w:rPr>
          <w:lang w:eastAsia="en-US"/>
        </w:rPr>
        <w:t>types</w:t>
      </w:r>
      <w:r w:rsidR="00C942D6">
        <w:rPr>
          <w:lang w:eastAsia="en-US"/>
        </w:rPr>
        <w:t>"</w:t>
      </w:r>
      <w:r w:rsidR="005B5337">
        <w:rPr>
          <w:lang w:eastAsia="en-US"/>
        </w:rPr>
        <w:t xml:space="preserve"> of tuple</w:t>
      </w:r>
      <w:r w:rsidR="00E8423D">
        <w:rPr>
          <w:lang w:eastAsia="en-US"/>
        </w:rPr>
        <w:t>s</w:t>
      </w:r>
      <w:r w:rsidR="005B5337">
        <w:rPr>
          <w:lang w:eastAsia="en-US"/>
        </w:rPr>
        <w:t>.  For instance</w:t>
      </w:r>
      <w:r w:rsidR="00E8423D">
        <w:rPr>
          <w:lang w:eastAsia="en-US"/>
        </w:rPr>
        <w:t>,</w:t>
      </w:r>
      <w:r w:rsidR="005B5337">
        <w:rPr>
          <w:lang w:eastAsia="en-US"/>
        </w:rPr>
        <w:t xml:space="preserve"> a PEOPLE entity might be defined as shown in </w:t>
      </w:r>
      <w:r w:rsidR="008517D8">
        <w:rPr>
          <w:lang w:eastAsia="en-US"/>
        </w:rPr>
        <w:t>&lt;&lt;Subtypes</w:t>
      </w:r>
      <w:r w:rsidR="00E80CD8">
        <w:rPr>
          <w:lang w:eastAsia="en-US"/>
        </w:rPr>
        <w:t>&gt;&gt;.</w:t>
      </w:r>
    </w:p>
    <w:p w14:paraId="6AEE6292" w14:textId="5B3CF4E1" w:rsidR="00E80CD8" w:rsidRDefault="003A41E1" w:rsidP="00C8027D">
      <w:pPr>
        <w:rPr>
          <w:lang w:eastAsia="en-US"/>
        </w:rPr>
      </w:pPr>
      <w:r>
        <w:rPr>
          <w:noProof/>
        </w:rPr>
        <w:drawing>
          <wp:inline distT="0" distB="0" distL="0" distR="0" wp14:anchorId="4C8B43AA" wp14:editId="24F5D753">
            <wp:extent cx="4470400" cy="5816599"/>
            <wp:effectExtent l="0" t="0" r="0" b="0"/>
            <wp:docPr id="22" name="Picture 2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1">
                      <a:extLst>
                        <a:ext uri="{28A0092B-C50C-407E-A947-70E740481C1C}">
                          <a14:useLocalDpi xmlns:a14="http://schemas.microsoft.com/office/drawing/2010/main" val="0"/>
                        </a:ext>
                      </a:extLst>
                    </a:blip>
                    <a:stretch>
                      <a:fillRect/>
                    </a:stretch>
                  </pic:blipFill>
                  <pic:spPr>
                    <a:xfrm>
                      <a:off x="0" y="0"/>
                      <a:ext cx="4470400" cy="5816599"/>
                    </a:xfrm>
                    <a:prstGeom prst="rect">
                      <a:avLst/>
                    </a:prstGeom>
                  </pic:spPr>
                </pic:pic>
              </a:graphicData>
            </a:graphic>
          </wp:inline>
        </w:drawing>
      </w:r>
    </w:p>
    <w:p w14:paraId="3153F125" w14:textId="5D21D227" w:rsidR="00E80CD8" w:rsidRDefault="00E80CD8" w:rsidP="00E80CD8">
      <w:pPr>
        <w:rPr>
          <w:lang w:eastAsia="en-US"/>
        </w:rPr>
      </w:pPr>
      <w:r>
        <w:rPr>
          <w:lang w:eastAsia="en-US"/>
        </w:rPr>
        <w:t xml:space="preserve">[[Subtypes]] </w:t>
      </w:r>
    </w:p>
    <w:p w14:paraId="7C56EDC8" w14:textId="2BE141D6" w:rsidR="00E80CD8" w:rsidRDefault="00E80CD8" w:rsidP="00E80CD8">
      <w:pPr>
        <w:rPr>
          <w:lang w:eastAsia="en-US"/>
        </w:rPr>
      </w:pPr>
      <w:r>
        <w:rPr>
          <w:lang w:eastAsia="en-US"/>
        </w:rPr>
        <w:lastRenderedPageBreak/>
        <w:t>.Logical Model with Subtypes</w:t>
      </w:r>
    </w:p>
    <w:p w14:paraId="2DED0D97" w14:textId="54B236C1" w:rsidR="00E80CD8" w:rsidRDefault="00E80CD8" w:rsidP="00E80CD8">
      <w:pPr>
        <w:rPr>
          <w:lang w:eastAsia="en-US"/>
        </w:rPr>
      </w:pPr>
      <w:r>
        <w:rPr>
          <w:lang w:eastAsia="en-US"/>
        </w:rPr>
        <w:t>image::</w:t>
      </w:r>
      <w:r w:rsidRPr="00E11421">
        <w:rPr>
          <w:lang w:eastAsia="en-US"/>
        </w:rPr>
        <w:t>images/</w:t>
      </w:r>
      <w:r w:rsidR="001E765A">
        <w:rPr>
          <w:lang w:eastAsia="en-US"/>
        </w:rPr>
        <w:t>s</w:t>
      </w:r>
      <w:r>
        <w:rPr>
          <w:lang w:eastAsia="en-US"/>
        </w:rPr>
        <w:t>ubtypes.</w:t>
      </w:r>
      <w:r w:rsidRPr="00E11421">
        <w:rPr>
          <w:lang w:eastAsia="en-US"/>
        </w:rPr>
        <w:t>png</w:t>
      </w:r>
      <w:r>
        <w:rPr>
          <w:lang w:eastAsia="en-US"/>
        </w:rPr>
        <w:t>[Subtypes]</w:t>
      </w:r>
    </w:p>
    <w:p w14:paraId="64DF116C" w14:textId="5CAC3612" w:rsidR="00E80CD8" w:rsidRDefault="00E80CD8" w:rsidP="00E80CD8">
      <w:pPr>
        <w:rPr>
          <w:lang w:eastAsia="en-US"/>
        </w:rPr>
      </w:pPr>
    </w:p>
    <w:p w14:paraId="55A34893" w14:textId="360F4491" w:rsidR="00E80CD8" w:rsidRDefault="00E80CD8" w:rsidP="00E80CD8">
      <w:pPr>
        <w:rPr>
          <w:lang w:eastAsia="en-US"/>
        </w:rPr>
      </w:pPr>
      <w:r>
        <w:rPr>
          <w:lang w:eastAsia="en-US"/>
        </w:rPr>
        <w:t>People can be customers or employees (or both).  So should there be a single PEOPLE table, a CUSTOMER and a</w:t>
      </w:r>
      <w:r w:rsidR="00032C61">
        <w:rPr>
          <w:lang w:eastAsia="en-US"/>
        </w:rPr>
        <w:t>n</w:t>
      </w:r>
      <w:r>
        <w:rPr>
          <w:lang w:eastAsia="en-US"/>
        </w:rPr>
        <w:t xml:space="preserve"> EMPLOYEE table or even three tables: a PEOPLE table with attributes common to customers and employees and CUSTOMERS and EMPLOYEES tables with attributes unique to each type</w:t>
      </w:r>
      <w:r w:rsidR="00032C61">
        <w:rPr>
          <w:lang w:eastAsia="en-US"/>
        </w:rPr>
        <w:t>?</w:t>
      </w:r>
    </w:p>
    <w:p w14:paraId="5DDF3CD5" w14:textId="582D9D0E" w:rsidR="00032C61" w:rsidRDefault="00032C61" w:rsidP="00E80CD8">
      <w:pPr>
        <w:rPr>
          <w:lang w:eastAsia="en-US"/>
        </w:rPr>
      </w:pPr>
    </w:p>
    <w:p w14:paraId="68EF0E94" w14:textId="3AAB9FDF" w:rsidR="00032C61" w:rsidRDefault="00032C61" w:rsidP="00E80CD8">
      <w:pPr>
        <w:rPr>
          <w:lang w:eastAsia="en-US"/>
        </w:rPr>
      </w:pPr>
      <w:r>
        <w:rPr>
          <w:lang w:eastAsia="en-US"/>
        </w:rPr>
        <w:t xml:space="preserve">The answer </w:t>
      </w:r>
      <w:r w:rsidR="007062B2">
        <w:rPr>
          <w:lang w:eastAsia="en-US"/>
        </w:rPr>
        <w:t>depends</w:t>
      </w:r>
      <w:r>
        <w:rPr>
          <w:lang w:eastAsia="en-US"/>
        </w:rPr>
        <w:t xml:space="preserve"> on your workload and </w:t>
      </w:r>
      <w:r w:rsidR="00421B16">
        <w:rPr>
          <w:lang w:eastAsia="en-US"/>
        </w:rPr>
        <w:t>performance requirements.  Each of the above solutions has a performance advantage for a certain class of query</w:t>
      </w:r>
      <w:r w:rsidR="000E5F85">
        <w:rPr>
          <w:lang w:eastAsia="en-US"/>
        </w:rPr>
        <w:t>; you</w:t>
      </w:r>
      <w:r w:rsidR="00C942D6">
        <w:rPr>
          <w:lang w:eastAsia="en-US"/>
        </w:rPr>
        <w:t>'</w:t>
      </w:r>
      <w:r w:rsidR="000E5F85">
        <w:rPr>
          <w:lang w:eastAsia="en-US"/>
        </w:rPr>
        <w:t xml:space="preserve">ll need to think through the operations that are most important </w:t>
      </w:r>
      <w:r w:rsidR="00441A92">
        <w:rPr>
          <w:lang w:eastAsia="en-US"/>
        </w:rPr>
        <w:t>to your application.  However, the solution that we</w:t>
      </w:r>
      <w:r w:rsidR="00C942D6">
        <w:rPr>
          <w:lang w:eastAsia="en-US"/>
        </w:rPr>
        <w:t>'</w:t>
      </w:r>
      <w:r w:rsidR="00441A92">
        <w:rPr>
          <w:lang w:eastAsia="en-US"/>
        </w:rPr>
        <w:t>ve seen most often is the two</w:t>
      </w:r>
      <w:r w:rsidR="007062B2">
        <w:rPr>
          <w:lang w:eastAsia="en-US"/>
        </w:rPr>
        <w:t>-</w:t>
      </w:r>
      <w:r w:rsidR="00441A92">
        <w:rPr>
          <w:lang w:eastAsia="en-US"/>
        </w:rPr>
        <w:t xml:space="preserve">table model (CUSTOMERS and EMPLOYEES). </w:t>
      </w:r>
    </w:p>
    <w:p w14:paraId="74E11100" w14:textId="7956354B" w:rsidR="00D307E0" w:rsidRDefault="00D307E0" w:rsidP="00E80CD8">
      <w:pPr>
        <w:rPr>
          <w:lang w:eastAsia="en-US"/>
        </w:rPr>
      </w:pPr>
    </w:p>
    <w:p w14:paraId="7B4767AB" w14:textId="6D7160E9" w:rsidR="00D307E0" w:rsidRDefault="002C30A2" w:rsidP="002C30A2">
      <w:pPr>
        <w:pStyle w:val="Heading3"/>
      </w:pPr>
      <w:r>
        <w:t>==== Attributes to Columns</w:t>
      </w:r>
    </w:p>
    <w:p w14:paraId="319FBE7C" w14:textId="585B6DFE" w:rsidR="002C30A2" w:rsidRDefault="002C30A2" w:rsidP="002C30A2">
      <w:pPr>
        <w:rPr>
          <w:lang w:eastAsia="en-US"/>
        </w:rPr>
      </w:pPr>
    </w:p>
    <w:p w14:paraId="46978609" w14:textId="3D9BFA5C" w:rsidR="002C30A2" w:rsidRDefault="0039001A" w:rsidP="002C30A2">
      <w:pPr>
        <w:rPr>
          <w:lang w:eastAsia="en-US"/>
        </w:rPr>
      </w:pPr>
      <w:r>
        <w:rPr>
          <w:lang w:eastAsia="en-US"/>
        </w:rPr>
        <w:t>When mapping attributes to columns</w:t>
      </w:r>
      <w:r w:rsidR="007062B2">
        <w:rPr>
          <w:lang w:eastAsia="en-US"/>
        </w:rPr>
        <w:t>,</w:t>
      </w:r>
      <w:r>
        <w:rPr>
          <w:lang w:eastAsia="en-US"/>
        </w:rPr>
        <w:t xml:space="preserve"> we are mainly concerned with selecting the best datatype for the column and defining its nullability correctly. </w:t>
      </w:r>
    </w:p>
    <w:p w14:paraId="55022B03" w14:textId="4F38E6FC" w:rsidR="0039001A" w:rsidRDefault="0039001A" w:rsidP="002C30A2">
      <w:pPr>
        <w:rPr>
          <w:lang w:eastAsia="en-US"/>
        </w:rPr>
      </w:pPr>
    </w:p>
    <w:p w14:paraId="550223AB" w14:textId="50D8A2F1" w:rsidR="0039001A" w:rsidRDefault="0039001A" w:rsidP="002C30A2">
      <w:pPr>
        <w:rPr>
          <w:lang w:eastAsia="en-US"/>
        </w:rPr>
      </w:pPr>
      <w:r>
        <w:rPr>
          <w:lang w:eastAsia="en-US"/>
        </w:rPr>
        <w:t xml:space="preserve">Null values are an important concept in </w:t>
      </w:r>
      <w:r w:rsidR="00B94917">
        <w:rPr>
          <w:lang w:eastAsia="en-US"/>
        </w:rPr>
        <w:t xml:space="preserve">relational databases </w:t>
      </w:r>
      <w:r w:rsidR="00356C69">
        <w:rPr>
          <w:lang w:eastAsia="en-US"/>
        </w:rPr>
        <w:t>– they distinguish between data that has a known value and data which is unknown or missing.  Three valued logic</w:t>
      </w:r>
      <w:r w:rsidR="00EB2133">
        <w:rPr>
          <w:lang w:eastAsia="en-US"/>
        </w:rPr>
        <w:t xml:space="preserve"> - </w:t>
      </w:r>
      <w:r w:rsidR="00356C69">
        <w:rPr>
          <w:lang w:eastAsia="en-US"/>
        </w:rPr>
        <w:t xml:space="preserve"> TRUE/FALSE/NULL </w:t>
      </w:r>
      <w:r w:rsidR="00EB2133">
        <w:rPr>
          <w:lang w:eastAsia="en-US"/>
        </w:rPr>
        <w:t xml:space="preserve">- </w:t>
      </w:r>
      <w:r w:rsidR="00356C69">
        <w:rPr>
          <w:lang w:eastAsia="en-US"/>
        </w:rPr>
        <w:t>is at the heart of SQL operations</w:t>
      </w:r>
      <w:r w:rsidR="00EB2133">
        <w:rPr>
          <w:lang w:eastAsia="en-US"/>
        </w:rPr>
        <w:t>,</w:t>
      </w:r>
      <w:r w:rsidR="00356C69">
        <w:rPr>
          <w:lang w:eastAsia="en-US"/>
        </w:rPr>
        <w:t xml:space="preserve"> such as WHERE.  </w:t>
      </w:r>
    </w:p>
    <w:p w14:paraId="22EB4C97" w14:textId="37E5F521" w:rsidR="00983821" w:rsidRDefault="00983821" w:rsidP="002C30A2">
      <w:pPr>
        <w:rPr>
          <w:lang w:eastAsia="en-US"/>
        </w:rPr>
      </w:pPr>
    </w:p>
    <w:p w14:paraId="0BF9B647" w14:textId="3CAC9CA8" w:rsidR="00983821" w:rsidRDefault="00983821" w:rsidP="002C30A2">
      <w:pPr>
        <w:rPr>
          <w:lang w:eastAsia="en-US"/>
        </w:rPr>
      </w:pPr>
      <w:r>
        <w:rPr>
          <w:lang w:eastAsia="en-US"/>
        </w:rPr>
        <w:t xml:space="preserve">In some systems, the use of NULLS in </w:t>
      </w:r>
      <w:r w:rsidR="0080460A">
        <w:rPr>
          <w:lang w:eastAsia="en-US"/>
        </w:rPr>
        <w:t>indexed columns is discouraged</w:t>
      </w:r>
      <w:r w:rsidR="00EB2133">
        <w:rPr>
          <w:lang w:eastAsia="en-US"/>
        </w:rPr>
        <w:t>,</w:t>
      </w:r>
      <w:r w:rsidR="0080460A">
        <w:rPr>
          <w:lang w:eastAsia="en-US"/>
        </w:rPr>
        <w:t xml:space="preserve"> and it is recommended to use NOT NULL with a DEFAULT value.  This is because</w:t>
      </w:r>
      <w:r w:rsidR="00EB2133">
        <w:rPr>
          <w:lang w:eastAsia="en-US"/>
        </w:rPr>
        <w:t>,</w:t>
      </w:r>
      <w:r w:rsidR="0080460A">
        <w:rPr>
          <w:lang w:eastAsia="en-US"/>
        </w:rPr>
        <w:t xml:space="preserve"> in some databases (</w:t>
      </w:r>
      <w:r w:rsidR="00EB2133">
        <w:rPr>
          <w:lang w:eastAsia="en-US"/>
        </w:rPr>
        <w:t>PostgreSQL,</w:t>
      </w:r>
      <w:r w:rsidR="0080460A">
        <w:rPr>
          <w:lang w:eastAsia="en-US"/>
        </w:rPr>
        <w:t xml:space="preserve"> for instance)</w:t>
      </w:r>
      <w:r w:rsidR="00EB2133">
        <w:rPr>
          <w:lang w:eastAsia="en-US"/>
        </w:rPr>
        <w:t>,</w:t>
      </w:r>
      <w:r w:rsidR="0080460A">
        <w:rPr>
          <w:lang w:eastAsia="en-US"/>
        </w:rPr>
        <w:t xml:space="preserve"> </w:t>
      </w:r>
      <w:r w:rsidR="004A0E96">
        <w:rPr>
          <w:lang w:eastAsia="en-US"/>
        </w:rPr>
        <w:t xml:space="preserve">NULL values are not included in indexes.  However, CockroachDB </w:t>
      </w:r>
      <w:r w:rsidR="00EB2133">
        <w:rPr>
          <w:lang w:eastAsia="en-US"/>
        </w:rPr>
        <w:t>doe store</w:t>
      </w:r>
      <w:r w:rsidR="004A0E96">
        <w:rPr>
          <w:lang w:eastAsia="en-US"/>
        </w:rPr>
        <w:t xml:space="preserve"> NULL values in indexes</w:t>
      </w:r>
      <w:r w:rsidR="00EB2133">
        <w:rPr>
          <w:lang w:eastAsia="en-US"/>
        </w:rPr>
        <w:t>,</w:t>
      </w:r>
      <w:r w:rsidR="004A0E96">
        <w:rPr>
          <w:lang w:eastAsia="en-US"/>
        </w:rPr>
        <w:t xml:space="preserve"> and you can use an index to evaluate a IS NULL where condition.</w:t>
      </w:r>
    </w:p>
    <w:p w14:paraId="444FB2D3" w14:textId="408C2B42" w:rsidR="002C39C4" w:rsidRDefault="002C39C4" w:rsidP="002C30A2">
      <w:pPr>
        <w:rPr>
          <w:lang w:eastAsia="en-US"/>
        </w:rPr>
      </w:pPr>
    </w:p>
    <w:p w14:paraId="5C645E50" w14:textId="5B0F848B" w:rsidR="002C39C4" w:rsidRDefault="008614EA" w:rsidP="002C30A2">
      <w:pPr>
        <w:rPr>
          <w:lang w:eastAsia="en-US"/>
        </w:rPr>
      </w:pPr>
      <w:r>
        <w:rPr>
          <w:lang w:eastAsia="en-US"/>
        </w:rPr>
        <w:t xml:space="preserve">CockroachDB datatypes </w:t>
      </w:r>
      <w:r w:rsidR="00A912C6">
        <w:rPr>
          <w:lang w:eastAsia="en-US"/>
        </w:rPr>
        <w:t>generally map easily to logical datatypes.  The following considerations may be considered:</w:t>
      </w:r>
    </w:p>
    <w:p w14:paraId="7D5CB0DE" w14:textId="67FA35D3" w:rsidR="00A912C6" w:rsidRDefault="00A912C6" w:rsidP="002C30A2">
      <w:pPr>
        <w:rPr>
          <w:lang w:eastAsia="en-US"/>
        </w:rPr>
      </w:pPr>
    </w:p>
    <w:p w14:paraId="04EFBF31" w14:textId="070A48F9" w:rsidR="00A912C6" w:rsidRDefault="00A912C6" w:rsidP="002C30A2">
      <w:pPr>
        <w:rPr>
          <w:lang w:eastAsia="en-US"/>
        </w:rPr>
      </w:pPr>
      <w:r>
        <w:rPr>
          <w:lang w:eastAsia="en-US"/>
        </w:rPr>
        <w:t xml:space="preserve">* </w:t>
      </w:r>
      <w:r w:rsidR="00526A62">
        <w:rPr>
          <w:lang w:eastAsia="en-US"/>
        </w:rPr>
        <w:t>All the</w:t>
      </w:r>
      <w:r w:rsidR="0056720F">
        <w:rPr>
          <w:lang w:eastAsia="en-US"/>
        </w:rPr>
        <w:t>se</w:t>
      </w:r>
      <w:r w:rsidR="00526A62">
        <w:rPr>
          <w:lang w:eastAsia="en-US"/>
        </w:rPr>
        <w:t xml:space="preserve"> CockroachDB </w:t>
      </w:r>
      <w:r w:rsidR="00E530CA">
        <w:rPr>
          <w:lang w:eastAsia="en-US"/>
        </w:rPr>
        <w:t>string datatypes are equivalent:  TEXT,</w:t>
      </w:r>
      <w:r w:rsidR="00EB2133">
        <w:rPr>
          <w:lang w:eastAsia="en-US"/>
        </w:rPr>
        <w:t xml:space="preserve"> </w:t>
      </w:r>
      <w:r w:rsidR="00E530CA">
        <w:rPr>
          <w:lang w:eastAsia="en-US"/>
        </w:rPr>
        <w:t xml:space="preserve">CHAR, VARCHAR, CHARACTER VARYING </w:t>
      </w:r>
      <w:r w:rsidR="0056720F">
        <w:rPr>
          <w:lang w:eastAsia="en-US"/>
        </w:rPr>
        <w:t>and STRING.</w:t>
      </w:r>
    </w:p>
    <w:p w14:paraId="557A09CF" w14:textId="4502A17D" w:rsidR="00A94137" w:rsidRDefault="00F41E7D" w:rsidP="002C30A2">
      <w:pPr>
        <w:rPr>
          <w:lang w:eastAsia="en-US"/>
        </w:rPr>
      </w:pPr>
      <w:r>
        <w:rPr>
          <w:lang w:eastAsia="en-US"/>
        </w:rPr>
        <w:t>* All of the integer datatypes: INT, INT2,I</w:t>
      </w:r>
      <w:r w:rsidR="00C04E71">
        <w:rPr>
          <w:lang w:eastAsia="en-US"/>
        </w:rPr>
        <w:t xml:space="preserve"> </w:t>
      </w:r>
      <w:r>
        <w:rPr>
          <w:lang w:eastAsia="en-US"/>
        </w:rPr>
        <w:t>NT4,</w:t>
      </w:r>
      <w:r w:rsidR="00C04E71">
        <w:rPr>
          <w:lang w:eastAsia="en-US"/>
        </w:rPr>
        <w:t xml:space="preserve"> </w:t>
      </w:r>
      <w:r>
        <w:rPr>
          <w:lang w:eastAsia="en-US"/>
        </w:rPr>
        <w:t>INT8, BIGINT, SMALLINT</w:t>
      </w:r>
      <w:r w:rsidR="00C04E71">
        <w:rPr>
          <w:lang w:eastAsia="en-US"/>
        </w:rPr>
        <w:t>, etc</w:t>
      </w:r>
      <w:r w:rsidR="00EB2133">
        <w:rPr>
          <w:lang w:eastAsia="en-US"/>
        </w:rPr>
        <w:t>.</w:t>
      </w:r>
      <w:r w:rsidR="00C04E71">
        <w:rPr>
          <w:lang w:eastAsia="en-US"/>
        </w:rPr>
        <w:t xml:space="preserve">, are all stored in the same manner in the database. </w:t>
      </w:r>
      <w:r w:rsidR="00331ECB">
        <w:rPr>
          <w:lang w:eastAsia="en-US"/>
        </w:rPr>
        <w:t xml:space="preserve"> A BIGINT and a SMALLINT consume the same storage (providing they hold the same value).  The types only serve to con</w:t>
      </w:r>
      <w:r w:rsidR="00EB2133">
        <w:rPr>
          <w:lang w:eastAsia="en-US"/>
        </w:rPr>
        <w:t>s</w:t>
      </w:r>
      <w:r w:rsidR="00331ECB">
        <w:rPr>
          <w:lang w:eastAsia="en-US"/>
        </w:rPr>
        <w:t xml:space="preserve">train the ranges of values that can be stored.  </w:t>
      </w:r>
      <w:r w:rsidR="00DE7A12">
        <w:rPr>
          <w:lang w:eastAsia="en-US"/>
        </w:rPr>
        <w:t xml:space="preserve">The INT type can hold any allowable integer value </w:t>
      </w:r>
      <w:r w:rsidR="001F033F">
        <w:rPr>
          <w:lang w:eastAsia="en-US"/>
        </w:rPr>
        <w:t>(a 64-bit signed integer).</w:t>
      </w:r>
    </w:p>
    <w:p w14:paraId="3B7DCED2" w14:textId="6292AA54" w:rsidR="000012C2" w:rsidRDefault="00D73B31" w:rsidP="002C30A2">
      <w:pPr>
        <w:rPr>
          <w:lang w:eastAsia="en-US"/>
        </w:rPr>
      </w:pPr>
      <w:r>
        <w:rPr>
          <w:lang w:eastAsia="en-US"/>
        </w:rPr>
        <w:t xml:space="preserve">* </w:t>
      </w:r>
      <w:r w:rsidR="000012C2">
        <w:rPr>
          <w:lang w:eastAsia="en-US"/>
        </w:rPr>
        <w:t>Similarly, FLOAT</w:t>
      </w:r>
      <w:r>
        <w:rPr>
          <w:lang w:eastAsia="en-US"/>
        </w:rPr>
        <w:t>, FLOAT4, FLOAT8 and REAL datatypes all store 64-bit signed floating</w:t>
      </w:r>
      <w:r w:rsidR="00EB2133">
        <w:rPr>
          <w:lang w:eastAsia="en-US"/>
        </w:rPr>
        <w:t>-</w:t>
      </w:r>
      <w:r>
        <w:rPr>
          <w:lang w:eastAsia="en-US"/>
        </w:rPr>
        <w:t xml:space="preserve">point numbers). </w:t>
      </w:r>
    </w:p>
    <w:p w14:paraId="42488CA3" w14:textId="31788C31" w:rsidR="00961711" w:rsidRDefault="00961711" w:rsidP="002C30A2">
      <w:pPr>
        <w:rPr>
          <w:lang w:eastAsia="en-US"/>
        </w:rPr>
      </w:pPr>
      <w:r>
        <w:rPr>
          <w:lang w:eastAsia="en-US"/>
        </w:rPr>
        <w:t>* DECIMAL stores exact fixed</w:t>
      </w:r>
      <w:r w:rsidR="00EB2133">
        <w:rPr>
          <w:lang w:eastAsia="en-US"/>
        </w:rPr>
        <w:t>-</w:t>
      </w:r>
      <w:r>
        <w:rPr>
          <w:lang w:eastAsia="en-US"/>
        </w:rPr>
        <w:t>point number</w:t>
      </w:r>
      <w:r w:rsidR="00EB2133">
        <w:rPr>
          <w:lang w:eastAsia="en-US"/>
        </w:rPr>
        <w:t>s</w:t>
      </w:r>
      <w:r>
        <w:rPr>
          <w:lang w:eastAsia="en-US"/>
        </w:rPr>
        <w:t xml:space="preserve"> and should be used when it</w:t>
      </w:r>
      <w:r w:rsidR="00C942D6">
        <w:rPr>
          <w:lang w:eastAsia="en-US"/>
        </w:rPr>
        <w:t>'</w:t>
      </w:r>
      <w:r>
        <w:rPr>
          <w:lang w:eastAsia="en-US"/>
        </w:rPr>
        <w:t>s important to preserve precision</w:t>
      </w:r>
      <w:r w:rsidR="00EB2133">
        <w:rPr>
          <w:lang w:eastAsia="en-US"/>
        </w:rPr>
        <w:t>,</w:t>
      </w:r>
      <w:r>
        <w:rPr>
          <w:lang w:eastAsia="en-US"/>
        </w:rPr>
        <w:t xml:space="preserve"> such as for </w:t>
      </w:r>
      <w:r w:rsidR="00627EDB">
        <w:rPr>
          <w:lang w:eastAsia="en-US"/>
        </w:rPr>
        <w:t xml:space="preserve">monetary values. </w:t>
      </w:r>
    </w:p>
    <w:p w14:paraId="78C88865" w14:textId="516A8BBF" w:rsidR="00FB0D3F" w:rsidRDefault="00FB0D3F" w:rsidP="002C30A2">
      <w:pPr>
        <w:rPr>
          <w:lang w:eastAsia="en-US"/>
        </w:rPr>
      </w:pPr>
      <w:r>
        <w:rPr>
          <w:lang w:eastAsia="en-US"/>
        </w:rPr>
        <w:t>* BYTES, BYTEA and BLOB store binary strings of variable length.  The data is stored in</w:t>
      </w:r>
      <w:r w:rsidR="00EB2133">
        <w:rPr>
          <w:lang w:eastAsia="en-US"/>
        </w:rPr>
        <w:t xml:space="preserve"> </w:t>
      </w:r>
      <w:r>
        <w:rPr>
          <w:lang w:eastAsia="en-US"/>
        </w:rPr>
        <w:t xml:space="preserve">line with other </w:t>
      </w:r>
      <w:r w:rsidR="002773E4">
        <w:rPr>
          <w:lang w:eastAsia="en-US"/>
        </w:rPr>
        <w:t>row data</w:t>
      </w:r>
      <w:r w:rsidR="00EB2133">
        <w:rPr>
          <w:lang w:eastAsia="en-US"/>
        </w:rPr>
        <w:t>,</w:t>
      </w:r>
      <w:r w:rsidR="002773E4">
        <w:rPr>
          <w:lang w:eastAsia="en-US"/>
        </w:rPr>
        <w:t xml:space="preserve"> and therefore</w:t>
      </w:r>
      <w:r w:rsidR="00EB2133">
        <w:rPr>
          <w:lang w:eastAsia="en-US"/>
        </w:rPr>
        <w:t>,</w:t>
      </w:r>
      <w:r w:rsidR="002773E4">
        <w:rPr>
          <w:lang w:eastAsia="en-US"/>
        </w:rPr>
        <w:t xml:space="preserve"> this datatype is not suitable for very large objects (a maximum of 1MB is suggested). </w:t>
      </w:r>
    </w:p>
    <w:p w14:paraId="6C0B195A" w14:textId="4A3A0A4B" w:rsidR="00294A63" w:rsidRDefault="00294A63" w:rsidP="002C30A2">
      <w:pPr>
        <w:rPr>
          <w:lang w:eastAsia="en-US"/>
        </w:rPr>
      </w:pPr>
      <w:r>
        <w:rPr>
          <w:lang w:eastAsia="en-US"/>
        </w:rPr>
        <w:t xml:space="preserve">* TIME </w:t>
      </w:r>
      <w:r w:rsidR="00840E35">
        <w:rPr>
          <w:lang w:eastAsia="en-US"/>
        </w:rPr>
        <w:t xml:space="preserve">stores a time value in UTC, while TIMETZ stores a time value with a </w:t>
      </w:r>
      <w:proofErr w:type="spellStart"/>
      <w:r w:rsidR="00840E35">
        <w:rPr>
          <w:lang w:eastAsia="en-US"/>
        </w:rPr>
        <w:t>timezone</w:t>
      </w:r>
      <w:proofErr w:type="spellEnd"/>
      <w:r w:rsidR="00840E35">
        <w:rPr>
          <w:lang w:eastAsia="en-US"/>
        </w:rPr>
        <w:t xml:space="preserve"> offset f</w:t>
      </w:r>
      <w:r w:rsidR="00300B61">
        <w:rPr>
          <w:lang w:eastAsia="en-US"/>
        </w:rPr>
        <w:t>rom UTZ</w:t>
      </w:r>
      <w:r w:rsidR="00911C83">
        <w:rPr>
          <w:lang w:eastAsia="en-US"/>
        </w:rPr>
        <w:t xml:space="preserve">.  TIMESTAMP and TIMESTAMPZ are similar but include both date and time in the value. </w:t>
      </w:r>
    </w:p>
    <w:p w14:paraId="2FA9B916" w14:textId="1D2E52AB" w:rsidR="00627EDB" w:rsidRDefault="00627EDB" w:rsidP="002C30A2">
      <w:pPr>
        <w:rPr>
          <w:lang w:eastAsia="en-US"/>
        </w:rPr>
      </w:pPr>
    </w:p>
    <w:p w14:paraId="15261D26" w14:textId="31CF0790" w:rsidR="00627EDB" w:rsidRDefault="00627EDB" w:rsidP="002C30A2">
      <w:pPr>
        <w:rPr>
          <w:lang w:eastAsia="en-US"/>
        </w:rPr>
      </w:pPr>
      <w:r>
        <w:rPr>
          <w:lang w:eastAsia="en-US"/>
        </w:rPr>
        <w:lastRenderedPageBreak/>
        <w:t xml:space="preserve">Some of the other CockroachDB data types – </w:t>
      </w:r>
      <w:r w:rsidR="00EB2133">
        <w:rPr>
          <w:lang w:eastAsia="en-US"/>
        </w:rPr>
        <w:t xml:space="preserve">such as </w:t>
      </w:r>
      <w:r>
        <w:rPr>
          <w:lang w:eastAsia="en-US"/>
        </w:rPr>
        <w:t>ARRAYS</w:t>
      </w:r>
      <w:r w:rsidR="00EB2133">
        <w:rPr>
          <w:lang w:eastAsia="en-US"/>
        </w:rPr>
        <w:t xml:space="preserve"> and</w:t>
      </w:r>
      <w:r>
        <w:rPr>
          <w:lang w:eastAsia="en-US"/>
        </w:rPr>
        <w:t xml:space="preserve"> JSON - will be discussed later in the chapter. </w:t>
      </w:r>
    </w:p>
    <w:p w14:paraId="04A2D0B5" w14:textId="77777777" w:rsidR="001F033F" w:rsidRPr="007E1DEF" w:rsidRDefault="001F033F">
      <w:pPr>
        <w:rPr>
          <w:lang w:eastAsia="en-US"/>
        </w:rPr>
      </w:pPr>
    </w:p>
    <w:p w14:paraId="1578EDEB" w14:textId="7764B517" w:rsidR="00CB1D6F" w:rsidRDefault="00A23C12" w:rsidP="00CB1D6F">
      <w:pPr>
        <w:pStyle w:val="Heading3"/>
      </w:pPr>
      <w:r>
        <w:t xml:space="preserve">==== </w:t>
      </w:r>
      <w:r w:rsidR="00CB1D6F">
        <w:t xml:space="preserve">Primary key </w:t>
      </w:r>
      <w:r>
        <w:t>design</w:t>
      </w:r>
    </w:p>
    <w:p w14:paraId="6D84301C" w14:textId="03368CA6" w:rsidR="00A23C12" w:rsidRDefault="00A23C12" w:rsidP="00A23C12">
      <w:pPr>
        <w:rPr>
          <w:lang w:eastAsia="en-US"/>
        </w:rPr>
      </w:pPr>
    </w:p>
    <w:p w14:paraId="5EBE7420" w14:textId="3971CB3D" w:rsidR="00A23C12" w:rsidRDefault="00000200" w:rsidP="00A23C12">
      <w:pPr>
        <w:rPr>
          <w:lang w:eastAsia="en-US"/>
        </w:rPr>
      </w:pPr>
      <w:r>
        <w:rPr>
          <w:lang w:eastAsia="en-US"/>
        </w:rPr>
        <w:t>We</w:t>
      </w:r>
      <w:r w:rsidR="00C942D6">
        <w:rPr>
          <w:lang w:eastAsia="en-US"/>
        </w:rPr>
        <w:t>'</w:t>
      </w:r>
      <w:r>
        <w:rPr>
          <w:lang w:eastAsia="en-US"/>
        </w:rPr>
        <w:t xml:space="preserve">ve touched upon </w:t>
      </w:r>
      <w:r w:rsidR="00F4793A">
        <w:rPr>
          <w:lang w:eastAsia="en-US"/>
        </w:rPr>
        <w:t>the importance of properly defining CockroachDB primary keys in preceding chapters:  now it</w:t>
      </w:r>
      <w:r w:rsidR="00C942D6">
        <w:rPr>
          <w:lang w:eastAsia="en-US"/>
        </w:rPr>
        <w:t>'</w:t>
      </w:r>
      <w:r w:rsidR="00F4793A">
        <w:rPr>
          <w:lang w:eastAsia="en-US"/>
        </w:rPr>
        <w:t xml:space="preserve">s time to get serious about this very important topic. </w:t>
      </w:r>
    </w:p>
    <w:p w14:paraId="17999A93" w14:textId="7ACBBEDC" w:rsidR="00152539" w:rsidRDefault="00152539" w:rsidP="00A23C12">
      <w:pPr>
        <w:rPr>
          <w:lang w:eastAsia="en-US"/>
        </w:rPr>
      </w:pPr>
    </w:p>
    <w:p w14:paraId="7565E65E" w14:textId="3A15CE88" w:rsidR="00152539" w:rsidRDefault="00152539" w:rsidP="00A23C12">
      <w:pPr>
        <w:rPr>
          <w:lang w:eastAsia="en-US"/>
        </w:rPr>
      </w:pPr>
      <w:r>
        <w:rPr>
          <w:lang w:eastAsia="en-US"/>
        </w:rPr>
        <w:t>The primary key of a table is used to distribute the ranges of that table</w:t>
      </w:r>
      <w:r w:rsidR="00427D55">
        <w:rPr>
          <w:lang w:eastAsia="en-US"/>
        </w:rPr>
        <w:t>'</w:t>
      </w:r>
      <w:r w:rsidR="00151AE2">
        <w:rPr>
          <w:lang w:eastAsia="en-US"/>
        </w:rPr>
        <w:t xml:space="preserve">s data </w:t>
      </w:r>
      <w:r>
        <w:rPr>
          <w:lang w:eastAsia="en-US"/>
        </w:rPr>
        <w:t>across th</w:t>
      </w:r>
      <w:r w:rsidR="00151AE2">
        <w:rPr>
          <w:lang w:eastAsia="en-US"/>
        </w:rPr>
        <w:t xml:space="preserve">e cluster.  If the primary key value is monotonically increasing, then all new </w:t>
      </w:r>
      <w:r w:rsidR="00CB6042">
        <w:rPr>
          <w:lang w:eastAsia="en-US"/>
        </w:rPr>
        <w:t xml:space="preserve">data will go into a new range and will be sent to a specific node in the cluster.  Most likely, this node will become a hotspot and limit the insert throughput for the cluster.  </w:t>
      </w:r>
      <w:r w:rsidR="00412A0B">
        <w:rPr>
          <w:lang w:eastAsia="en-US"/>
        </w:rPr>
        <w:t xml:space="preserve"> </w:t>
      </w:r>
      <w:r w:rsidR="00427D55">
        <w:rPr>
          <w:lang w:eastAsia="en-US"/>
        </w:rPr>
        <w:t xml:space="preserve">This becomes particularly significant as your cluster grows: </w:t>
      </w:r>
      <w:r w:rsidR="00A34ACC">
        <w:rPr>
          <w:lang w:eastAsia="en-US"/>
        </w:rPr>
        <w:t xml:space="preserve"> adding new nodes to a cluster may fail to result in higher throughput.</w:t>
      </w:r>
    </w:p>
    <w:p w14:paraId="39361B4F" w14:textId="6BC26F93" w:rsidR="00412A0B" w:rsidRDefault="00412A0B" w:rsidP="00A23C12">
      <w:pPr>
        <w:rPr>
          <w:lang w:eastAsia="en-US"/>
        </w:rPr>
      </w:pPr>
    </w:p>
    <w:p w14:paraId="31177225" w14:textId="4A4AB921" w:rsidR="007C3566" w:rsidRDefault="00412A0B" w:rsidP="00A23C12">
      <w:pPr>
        <w:rPr>
          <w:lang w:eastAsia="en-US"/>
        </w:rPr>
      </w:pPr>
      <w:r>
        <w:rPr>
          <w:lang w:eastAsia="en-US"/>
        </w:rPr>
        <w:t>The same phenomenon can be encountered in a time</w:t>
      </w:r>
      <w:r w:rsidR="00A34ACC">
        <w:rPr>
          <w:lang w:eastAsia="en-US"/>
        </w:rPr>
        <w:t>-</w:t>
      </w:r>
      <w:r>
        <w:rPr>
          <w:lang w:eastAsia="en-US"/>
        </w:rPr>
        <w:t xml:space="preserve">series database in which the primary key is </w:t>
      </w:r>
      <w:r w:rsidR="00F933DF">
        <w:rPr>
          <w:lang w:eastAsia="en-US"/>
        </w:rPr>
        <w:t xml:space="preserve">prefixed with a timestamp.  All </w:t>
      </w:r>
      <w:r w:rsidR="00C942D6">
        <w:rPr>
          <w:lang w:eastAsia="en-US"/>
        </w:rPr>
        <w:t>"</w:t>
      </w:r>
      <w:r w:rsidR="00F933DF">
        <w:rPr>
          <w:lang w:eastAsia="en-US"/>
        </w:rPr>
        <w:t>new</w:t>
      </w:r>
      <w:r w:rsidR="00C942D6">
        <w:rPr>
          <w:lang w:eastAsia="en-US"/>
        </w:rPr>
        <w:t>"</w:t>
      </w:r>
      <w:r w:rsidR="00F933DF">
        <w:rPr>
          <w:lang w:eastAsia="en-US"/>
        </w:rPr>
        <w:t xml:space="preserve"> data will hit a single node</w:t>
      </w:r>
      <w:r w:rsidR="00A34ACC">
        <w:rPr>
          <w:lang w:eastAsia="en-US"/>
        </w:rPr>
        <w:t>,</w:t>
      </w:r>
      <w:r w:rsidR="00F933DF">
        <w:rPr>
          <w:lang w:eastAsia="en-US"/>
        </w:rPr>
        <w:t xml:space="preserve"> and your cluster scalability will be compromised</w:t>
      </w:r>
      <w:r w:rsidR="007C3566">
        <w:rPr>
          <w:lang w:eastAsia="en-US"/>
        </w:rPr>
        <w:t xml:space="preserve">. </w:t>
      </w:r>
    </w:p>
    <w:p w14:paraId="7AF39CF8" w14:textId="6ED9DFBC" w:rsidR="007E1DEF" w:rsidRDefault="007E1DEF" w:rsidP="00A23C12">
      <w:pPr>
        <w:rPr>
          <w:lang w:eastAsia="en-US"/>
        </w:rPr>
      </w:pPr>
    </w:p>
    <w:p w14:paraId="37692310" w14:textId="374F71A4" w:rsidR="007E1DEF" w:rsidRDefault="007E1DEF" w:rsidP="00A23C12">
      <w:pPr>
        <w:rPr>
          <w:lang w:eastAsia="en-US"/>
        </w:rPr>
      </w:pPr>
      <w:r>
        <w:rPr>
          <w:lang w:eastAsia="en-US"/>
        </w:rPr>
        <w:t>For instance, consider this implementation of the ORDERS table:</w:t>
      </w:r>
    </w:p>
    <w:p w14:paraId="7DC767FB" w14:textId="65ED0C5B" w:rsidR="007E1DEF" w:rsidRDefault="007E1DEF" w:rsidP="00A23C12">
      <w:pPr>
        <w:rPr>
          <w:lang w:eastAsia="en-US"/>
        </w:rPr>
      </w:pPr>
    </w:p>
    <w:p w14:paraId="51FFE8C8" w14:textId="29A2ADFF" w:rsidR="007E1DEF" w:rsidRDefault="007E1DEF" w:rsidP="00D40F72">
      <w:pPr>
        <w:pStyle w:val="code"/>
      </w:pPr>
      <w:r>
        <w:t>[</w:t>
      </w:r>
      <w:proofErr w:type="spellStart"/>
      <w:r>
        <w:t>source,sql</w:t>
      </w:r>
      <w:proofErr w:type="spellEnd"/>
      <w:r>
        <w:t>]</w:t>
      </w:r>
    </w:p>
    <w:p w14:paraId="60F9E979" w14:textId="7C86FCC8" w:rsidR="007E1DEF" w:rsidRDefault="007E1DEF" w:rsidP="00D40F72">
      <w:pPr>
        <w:pStyle w:val="code"/>
      </w:pPr>
      <w:r>
        <w:t>----</w:t>
      </w:r>
    </w:p>
    <w:p w14:paraId="299858C0" w14:textId="77777777" w:rsidR="007E1DEF" w:rsidRDefault="007E1DEF" w:rsidP="00D40F7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SEQUENCE</w:t>
      </w:r>
      <w:r>
        <w:rPr>
          <w:rFonts w:ascii="Menlo" w:hAnsi="Menlo" w:cs="Menlo"/>
          <w:color w:val="000000"/>
          <w:lang w:val="en-GB"/>
        </w:rPr>
        <w:t xml:space="preserve"> </w:t>
      </w:r>
      <w:proofErr w:type="spellStart"/>
      <w:r>
        <w:rPr>
          <w:rFonts w:ascii="Menlo" w:hAnsi="Menlo" w:cs="Menlo"/>
          <w:color w:val="000000"/>
          <w:lang w:val="en-GB"/>
        </w:rPr>
        <w:t>order_seq</w:t>
      </w:r>
      <w:proofErr w:type="spellEnd"/>
      <w:r>
        <w:rPr>
          <w:rFonts w:ascii="Menlo" w:hAnsi="Menlo" w:cs="Menlo"/>
          <w:color w:val="FF0000"/>
          <w:lang w:val="en-GB"/>
        </w:rPr>
        <w:t>;</w:t>
      </w:r>
    </w:p>
    <w:p w14:paraId="31F87627" w14:textId="77777777" w:rsidR="007E1DEF" w:rsidRDefault="007E1DEF" w:rsidP="00D40F72">
      <w:pPr>
        <w:pStyle w:val="code"/>
        <w:rPr>
          <w:rFonts w:ascii="Menlo" w:hAnsi="Menlo" w:cs="Menlo"/>
          <w:lang w:val="en-GB"/>
        </w:rPr>
      </w:pPr>
    </w:p>
    <w:p w14:paraId="23D98FB6" w14:textId="77777777" w:rsidR="007E1DEF" w:rsidRDefault="007E1DEF" w:rsidP="00D40F7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orders  (</w:t>
      </w:r>
    </w:p>
    <w:p w14:paraId="6C6AEEEA" w14:textId="77777777" w:rsidR="007E1DEF" w:rsidRDefault="007E1DEF"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salesorderid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b/>
          <w:bCs/>
          <w:color w:val="000080"/>
          <w:lang w:val="en-GB"/>
        </w:rPr>
        <w:t>nextval</w:t>
      </w:r>
      <w:proofErr w:type="spell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order_seq</w:t>
      </w:r>
      <w:proofErr w:type="spellEnd"/>
      <w:r>
        <w:rPr>
          <w:rFonts w:ascii="Menlo" w:hAnsi="Menlo" w:cs="Menlo"/>
          <w:color w:val="008000"/>
          <w:lang w:val="en-GB"/>
        </w:rPr>
        <w:t>'</w:t>
      </w:r>
      <w:r>
        <w:rPr>
          <w:rFonts w:ascii="Menlo" w:hAnsi="Menlo" w:cs="Menlo"/>
          <w:color w:val="000000"/>
          <w:lang w:val="en-GB"/>
        </w:rPr>
        <w:t>),</w:t>
      </w:r>
    </w:p>
    <w:p w14:paraId="5D5C70E1" w14:textId="77777777" w:rsidR="007E1DEF" w:rsidRDefault="007E1DEF"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 ,</w:t>
      </w:r>
    </w:p>
    <w:p w14:paraId="3E635AE7" w14:textId="77777777" w:rsidR="007E1DEF" w:rsidRDefault="007E1DEF"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04A330BB" w14:textId="77777777" w:rsidR="007E1DEF" w:rsidRDefault="007E1DEF"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03911D20" w14:textId="77777777" w:rsidR="007E1DEF" w:rsidRDefault="007E1DEF"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71170806" w14:textId="77777777" w:rsidR="007E1DEF" w:rsidRDefault="007E1DEF"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1B9BBF40" w14:textId="77777777" w:rsidR="007E1DEF" w:rsidRDefault="007E1DEF"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p>
    <w:p w14:paraId="619C7C77" w14:textId="4104B179" w:rsidR="007E1DEF" w:rsidRDefault="007E1DEF" w:rsidP="00D40F72">
      <w:pPr>
        <w:pStyle w:val="code"/>
      </w:pPr>
      <w:r>
        <w:rPr>
          <w:rFonts w:ascii="Menlo" w:hAnsi="Menlo" w:cs="Menlo"/>
          <w:color w:val="000000"/>
          <w:lang w:val="en-GB"/>
        </w:rPr>
        <w:t>)</w:t>
      </w:r>
      <w:r>
        <w:rPr>
          <w:rFonts w:ascii="Menlo" w:hAnsi="Menlo" w:cs="Menlo"/>
          <w:color w:val="FF0000"/>
          <w:lang w:val="en-GB"/>
        </w:rPr>
        <w:t>;</w:t>
      </w:r>
    </w:p>
    <w:p w14:paraId="399C455D" w14:textId="5D0E4892" w:rsidR="007E1DEF" w:rsidRDefault="007E1DEF" w:rsidP="00D40F72">
      <w:pPr>
        <w:pStyle w:val="code"/>
      </w:pPr>
      <w:r>
        <w:t>----</w:t>
      </w:r>
    </w:p>
    <w:p w14:paraId="0802E91A" w14:textId="72B538AC" w:rsidR="007E1DEF" w:rsidRDefault="007E1DEF" w:rsidP="00A23C12">
      <w:pPr>
        <w:rPr>
          <w:lang w:eastAsia="en-US"/>
        </w:rPr>
      </w:pPr>
    </w:p>
    <w:p w14:paraId="3EF233F4" w14:textId="507B007A" w:rsidR="009D204B" w:rsidRDefault="007E1DEF" w:rsidP="00A23C12">
      <w:pPr>
        <w:rPr>
          <w:lang w:eastAsia="en-US"/>
        </w:rPr>
      </w:pPr>
      <w:r>
        <w:rPr>
          <w:lang w:eastAsia="en-US"/>
        </w:rPr>
        <w:t xml:space="preserve">The </w:t>
      </w:r>
      <w:proofErr w:type="spellStart"/>
      <w:r w:rsidR="00251F2D">
        <w:rPr>
          <w:lang w:eastAsia="en-US"/>
        </w:rPr>
        <w:t>orders_seq</w:t>
      </w:r>
      <w:proofErr w:type="spellEnd"/>
      <w:r w:rsidR="00251F2D">
        <w:rPr>
          <w:lang w:eastAsia="en-US"/>
        </w:rPr>
        <w:t xml:space="preserve"> sequence generator generates numbers that are guaranteed to be incrementing and – most of the time – without </w:t>
      </w:r>
      <w:proofErr w:type="spellStart"/>
      <w:r w:rsidR="00251F2D">
        <w:rPr>
          <w:lang w:eastAsia="en-US"/>
        </w:rPr>
        <w:t>gaps</w:t>
      </w:r>
      <w:r w:rsidR="00A0664E">
        <w:rPr>
          <w:lang w:eastAsia="en-US"/>
        </w:rPr>
        <w:t>footnote</w:t>
      </w:r>
      <w:proofErr w:type="spellEnd"/>
      <w:r w:rsidR="00A0664E">
        <w:rPr>
          <w:lang w:eastAsia="en-US"/>
        </w:rPr>
        <w:t xml:space="preserve">:[Sequence generators are provided mainly for </w:t>
      </w:r>
      <w:r w:rsidR="009A1875">
        <w:rPr>
          <w:lang w:eastAsia="en-US"/>
        </w:rPr>
        <w:t>compatibility with other databases and are not recommended for most CockroachDB applications</w:t>
      </w:r>
      <w:r w:rsidR="00A0664E">
        <w:rPr>
          <w:lang w:eastAsia="en-US"/>
        </w:rPr>
        <w:t>]</w:t>
      </w:r>
      <w:r w:rsidR="00251F2D">
        <w:rPr>
          <w:lang w:eastAsia="en-US"/>
        </w:rPr>
        <w:t xml:space="preserve">.  Since every </w:t>
      </w:r>
      <w:r w:rsidR="00683449">
        <w:rPr>
          <w:lang w:eastAsia="en-US"/>
        </w:rPr>
        <w:t xml:space="preserve">value of ORDERID is one higher than the preceding value, </w:t>
      </w:r>
      <w:r w:rsidR="0072263B">
        <w:rPr>
          <w:lang w:eastAsia="en-US"/>
        </w:rPr>
        <w:t xml:space="preserve">new orders will be inserted into a single range which will be located on a single </w:t>
      </w:r>
      <w:r w:rsidR="009911C0">
        <w:rPr>
          <w:lang w:eastAsia="en-US"/>
        </w:rPr>
        <w:t xml:space="preserve">node.  Consequently, that node will bear the burden of all INSERT operations.  As new ranges are created, the responsibility of handling inserts will shift to new nodes, but at any given point in time, just a single node will be handling all of the inserts. </w:t>
      </w:r>
      <w:r w:rsidR="00683449">
        <w:rPr>
          <w:lang w:eastAsia="en-US"/>
        </w:rPr>
        <w:t xml:space="preserve"> </w:t>
      </w:r>
    </w:p>
    <w:p w14:paraId="173E9449" w14:textId="77777777" w:rsidR="009D204B" w:rsidRDefault="009D204B" w:rsidP="00A23C12">
      <w:pPr>
        <w:rPr>
          <w:lang w:eastAsia="en-US"/>
        </w:rPr>
      </w:pPr>
    </w:p>
    <w:p w14:paraId="10EFD604" w14:textId="1669BBD8" w:rsidR="007C3566" w:rsidRDefault="7111E314" w:rsidP="00A23C12">
      <w:pPr>
        <w:rPr>
          <w:lang w:eastAsia="en-US"/>
        </w:rPr>
      </w:pPr>
      <w:r w:rsidRPr="7111E314">
        <w:rPr>
          <w:lang w:eastAsia="en-US"/>
        </w:rPr>
        <w:t xml:space="preserve"> </w:t>
      </w:r>
      <w:commentRangeStart w:id="18"/>
      <w:commentRangeEnd w:id="18"/>
      <w:r w:rsidR="007E1DEF">
        <w:rPr>
          <w:rStyle w:val="CommentReference"/>
        </w:rPr>
        <w:commentReference w:id="18"/>
      </w:r>
      <w:commentRangeStart w:id="19"/>
      <w:commentRangeEnd w:id="19"/>
      <w:r w:rsidR="007E1DEF">
        <w:rPr>
          <w:rStyle w:val="CommentReference"/>
        </w:rPr>
        <w:commentReference w:id="19"/>
      </w:r>
    </w:p>
    <w:p w14:paraId="1D3F5E5B" w14:textId="19D9D3A5" w:rsidR="00412A0B" w:rsidRDefault="007C3566" w:rsidP="00A23C12">
      <w:pPr>
        <w:rPr>
          <w:lang w:eastAsia="en-US"/>
        </w:rPr>
      </w:pPr>
      <w:r>
        <w:rPr>
          <w:lang w:eastAsia="en-US"/>
        </w:rPr>
        <w:t xml:space="preserve">In the </w:t>
      </w:r>
      <w:r w:rsidR="00B43C72">
        <w:rPr>
          <w:lang w:eastAsia="en-US"/>
        </w:rPr>
        <w:t>next few sections we</w:t>
      </w:r>
      <w:r w:rsidR="00C942D6">
        <w:rPr>
          <w:lang w:eastAsia="en-US"/>
        </w:rPr>
        <w:t>'</w:t>
      </w:r>
      <w:r w:rsidR="00B43C72">
        <w:rPr>
          <w:lang w:eastAsia="en-US"/>
        </w:rPr>
        <w:t xml:space="preserve">ll look at ways of avoiding </w:t>
      </w:r>
      <w:r w:rsidR="009911C0">
        <w:rPr>
          <w:lang w:eastAsia="en-US"/>
        </w:rPr>
        <w:t>this</w:t>
      </w:r>
      <w:r w:rsidR="00B43C72">
        <w:rPr>
          <w:lang w:eastAsia="en-US"/>
        </w:rPr>
        <w:t xml:space="preserve"> primary key </w:t>
      </w:r>
      <w:r w:rsidR="00C942D6">
        <w:rPr>
          <w:lang w:eastAsia="en-US"/>
        </w:rPr>
        <w:t>"</w:t>
      </w:r>
      <w:r w:rsidR="009911C0">
        <w:rPr>
          <w:lang w:eastAsia="en-US"/>
        </w:rPr>
        <w:t>hot spot</w:t>
      </w:r>
      <w:r w:rsidR="00C942D6">
        <w:rPr>
          <w:lang w:eastAsia="en-US"/>
        </w:rPr>
        <w:t>"</w:t>
      </w:r>
      <w:r w:rsidR="009911C0">
        <w:rPr>
          <w:lang w:eastAsia="en-US"/>
        </w:rPr>
        <w:t xml:space="preserve"> </w:t>
      </w:r>
      <w:r w:rsidR="00B43C72">
        <w:rPr>
          <w:lang w:eastAsia="en-US"/>
        </w:rPr>
        <w:t>anti-pattern</w:t>
      </w:r>
      <w:r w:rsidR="00472E27">
        <w:rPr>
          <w:lang w:eastAsia="en-US"/>
        </w:rPr>
        <w:t>.</w:t>
      </w:r>
      <w:r w:rsidR="00F933DF">
        <w:rPr>
          <w:lang w:eastAsia="en-US"/>
        </w:rPr>
        <w:t xml:space="preserve"> </w:t>
      </w:r>
    </w:p>
    <w:p w14:paraId="7B40D287" w14:textId="00D96EB2" w:rsidR="00F933DF" w:rsidRDefault="00F933DF" w:rsidP="00A23C12">
      <w:pPr>
        <w:rPr>
          <w:lang w:eastAsia="en-US"/>
        </w:rPr>
      </w:pPr>
    </w:p>
    <w:p w14:paraId="30785AA3" w14:textId="4513C054" w:rsidR="00F933DF" w:rsidRDefault="006C3D78" w:rsidP="006C3D78">
      <w:pPr>
        <w:pStyle w:val="Heading4"/>
      </w:pPr>
      <w:r>
        <w:t xml:space="preserve">===== </w:t>
      </w:r>
      <w:r w:rsidR="00D86F63">
        <w:t>UUID based primary keys</w:t>
      </w:r>
    </w:p>
    <w:p w14:paraId="5FBC75B8" w14:textId="5BFD067C" w:rsidR="00925432" w:rsidRDefault="00925432" w:rsidP="00925432">
      <w:pPr>
        <w:rPr>
          <w:lang w:eastAsia="en-US"/>
        </w:rPr>
      </w:pPr>
    </w:p>
    <w:p w14:paraId="14EE9971" w14:textId="7157F807" w:rsidR="00925432" w:rsidRDefault="00925432" w:rsidP="00925432">
      <w:pPr>
        <w:rPr>
          <w:lang w:eastAsia="en-US"/>
        </w:rPr>
      </w:pPr>
      <w:r>
        <w:rPr>
          <w:lang w:eastAsia="en-US"/>
        </w:rPr>
        <w:lastRenderedPageBreak/>
        <w:t>If your application doesn</w:t>
      </w:r>
      <w:r w:rsidR="00C942D6">
        <w:rPr>
          <w:lang w:eastAsia="en-US"/>
        </w:rPr>
        <w:t>'</w:t>
      </w:r>
      <w:r>
        <w:rPr>
          <w:lang w:eastAsia="en-US"/>
        </w:rPr>
        <w:t>t need primary ke</w:t>
      </w:r>
      <w:r w:rsidR="009911C0">
        <w:rPr>
          <w:lang w:eastAsia="en-US"/>
        </w:rPr>
        <w:t>y values to be a continuously increasing value</w:t>
      </w:r>
      <w:r w:rsidR="00C25EA3">
        <w:rPr>
          <w:lang w:eastAsia="en-US"/>
        </w:rPr>
        <w:t xml:space="preserve">, then a UUID </w:t>
      </w:r>
      <w:r w:rsidR="00C83438">
        <w:rPr>
          <w:lang w:eastAsia="en-US"/>
        </w:rPr>
        <w:t xml:space="preserve">(Universally Unique </w:t>
      </w:r>
      <w:proofErr w:type="spellStart"/>
      <w:r w:rsidR="00C83438">
        <w:rPr>
          <w:lang w:eastAsia="en-US"/>
        </w:rPr>
        <w:t>IDentifier</w:t>
      </w:r>
      <w:proofErr w:type="spellEnd"/>
      <w:r w:rsidR="00C83438">
        <w:rPr>
          <w:lang w:eastAsia="en-US"/>
        </w:rPr>
        <w:t xml:space="preserve">) </w:t>
      </w:r>
      <w:r w:rsidR="00C25EA3">
        <w:rPr>
          <w:lang w:eastAsia="en-US"/>
        </w:rPr>
        <w:t xml:space="preserve">primary key is the recommended solution.  </w:t>
      </w:r>
    </w:p>
    <w:p w14:paraId="22B7FC17" w14:textId="074EB3DC" w:rsidR="009911C0" w:rsidRDefault="009911C0" w:rsidP="00925432">
      <w:pPr>
        <w:rPr>
          <w:lang w:eastAsia="en-US"/>
        </w:rPr>
      </w:pPr>
    </w:p>
    <w:p w14:paraId="7156A68E" w14:textId="7A2BF826" w:rsidR="009911C0" w:rsidRDefault="00C83438" w:rsidP="00925432">
      <w:pPr>
        <w:rPr>
          <w:lang w:eastAsia="en-US"/>
        </w:rPr>
      </w:pPr>
      <w:r>
        <w:rPr>
          <w:lang w:eastAsia="en-US"/>
        </w:rPr>
        <w:t xml:space="preserve">A UUID is a value </w:t>
      </w:r>
      <w:r w:rsidR="009A1875">
        <w:rPr>
          <w:lang w:eastAsia="en-US"/>
        </w:rPr>
        <w:t>that</w:t>
      </w:r>
      <w:r>
        <w:rPr>
          <w:lang w:eastAsia="en-US"/>
        </w:rPr>
        <w:t xml:space="preserve"> is guaranteed to be unique across </w:t>
      </w:r>
      <w:r w:rsidR="00C6201C">
        <w:rPr>
          <w:lang w:eastAsia="en-US"/>
        </w:rPr>
        <w:t xml:space="preserve">all systems.  </w:t>
      </w:r>
      <w:r w:rsidR="00FA0D4D">
        <w:rPr>
          <w:lang w:eastAsia="en-US"/>
        </w:rPr>
        <w:t>A UUID combines host-specific data, random</w:t>
      </w:r>
      <w:r w:rsidR="00407E3D">
        <w:rPr>
          <w:lang w:eastAsia="en-US"/>
        </w:rPr>
        <w:t xml:space="preserve"> numbers and timestamp data to generate an identifier that will be unique </w:t>
      </w:r>
      <w:r w:rsidR="00310BE8">
        <w:rPr>
          <w:lang w:eastAsia="en-US"/>
        </w:rPr>
        <w:t xml:space="preserve">across systems and times.  </w:t>
      </w:r>
    </w:p>
    <w:p w14:paraId="0BAD0197" w14:textId="0722B827" w:rsidR="00310BE8" w:rsidRDefault="00310BE8" w:rsidP="00925432">
      <w:pPr>
        <w:rPr>
          <w:lang w:eastAsia="en-US"/>
        </w:rPr>
      </w:pPr>
    </w:p>
    <w:p w14:paraId="59FF6FC8" w14:textId="7BD04997" w:rsidR="00310BE8" w:rsidRDefault="00310BE8" w:rsidP="00170367">
      <w:pPr>
        <w:rPr>
          <w:lang w:eastAsia="en-US"/>
        </w:rPr>
      </w:pPr>
      <w:r>
        <w:rPr>
          <w:lang w:eastAsia="en-US"/>
        </w:rPr>
        <w:t xml:space="preserve">The </w:t>
      </w:r>
      <w:r w:rsidR="00170367">
        <w:rPr>
          <w:lang w:eastAsia="en-US"/>
        </w:rPr>
        <w:t>+</w:t>
      </w:r>
      <w:r w:rsidR="00170367" w:rsidRPr="00170367">
        <w:rPr>
          <w:rFonts w:eastAsiaTheme="minorEastAsia"/>
          <w:lang w:val="en-GB" w:eastAsia="en-US"/>
        </w:rPr>
        <w:t xml:space="preserve"> </w:t>
      </w:r>
      <w:proofErr w:type="spellStart"/>
      <w:r w:rsidR="00170367">
        <w:rPr>
          <w:rFonts w:eastAsiaTheme="minorEastAsia"/>
          <w:lang w:val="en-GB" w:eastAsia="en-US"/>
        </w:rPr>
        <w:t>gen_random_uuid</w:t>
      </w:r>
      <w:proofErr w:type="spellEnd"/>
      <w:r w:rsidR="00170367">
        <w:rPr>
          <w:rFonts w:eastAsiaTheme="minorEastAsia"/>
          <w:lang w:val="en-GB" w:eastAsia="en-US"/>
        </w:rPr>
        <w:t xml:space="preserve">()+ function generates </w:t>
      </w:r>
      <w:r w:rsidR="001108D9">
        <w:rPr>
          <w:rFonts w:eastAsiaTheme="minorEastAsia"/>
          <w:lang w:val="en-GB" w:eastAsia="en-US"/>
        </w:rPr>
        <w:t>UUIDs and can be used as the default value for a primary key, as in the example below</w:t>
      </w:r>
      <w:r w:rsidR="00CF617B">
        <w:rPr>
          <w:rFonts w:eastAsiaTheme="minorEastAsia"/>
          <w:lang w:val="en-GB" w:eastAsia="en-US"/>
        </w:rPr>
        <w:t>.</w:t>
      </w:r>
    </w:p>
    <w:p w14:paraId="61A564CF" w14:textId="0B44E11D" w:rsidR="00F92619" w:rsidRDefault="00F92619" w:rsidP="00925432">
      <w:pPr>
        <w:rPr>
          <w:lang w:eastAsia="en-US"/>
        </w:rPr>
      </w:pPr>
    </w:p>
    <w:p w14:paraId="0C8E2EDE" w14:textId="77777777" w:rsidR="00F92619" w:rsidRDefault="00F92619" w:rsidP="00D40F72">
      <w:pPr>
        <w:pStyle w:val="code"/>
      </w:pPr>
      <w:r>
        <w:t>[</w:t>
      </w:r>
      <w:proofErr w:type="spellStart"/>
      <w:r>
        <w:t>source,sql</w:t>
      </w:r>
      <w:proofErr w:type="spellEnd"/>
      <w:r>
        <w:t>]</w:t>
      </w:r>
    </w:p>
    <w:p w14:paraId="45A8A0A3" w14:textId="77777777" w:rsidR="00F92619" w:rsidRDefault="00F92619" w:rsidP="00D40F72">
      <w:pPr>
        <w:pStyle w:val="code"/>
      </w:pPr>
      <w:r>
        <w:t>----</w:t>
      </w:r>
    </w:p>
    <w:p w14:paraId="6C7CD898" w14:textId="77777777" w:rsidR="00F92619" w:rsidRDefault="00F92619" w:rsidP="00D40F72">
      <w:pPr>
        <w:pStyle w:val="code"/>
      </w:pPr>
    </w:p>
    <w:p w14:paraId="19CB98FE" w14:textId="77777777" w:rsidR="00F92619" w:rsidRDefault="00F92619" w:rsidP="00D40F7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orders  (</w:t>
      </w:r>
    </w:p>
    <w:p w14:paraId="32B916B9" w14:textId="77777777" w:rsidR="00F92619" w:rsidRDefault="00F92619"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orderid</w:t>
      </w:r>
      <w:proofErr w:type="spellEnd"/>
      <w:r>
        <w:rPr>
          <w:rFonts w:ascii="Menlo" w:hAnsi="Menlo" w:cs="Menlo"/>
          <w:color w:val="000000"/>
          <w:lang w:val="en-GB"/>
        </w:rPr>
        <w:t xml:space="preserve"> </w:t>
      </w:r>
      <w:proofErr w:type="spellStart"/>
      <w:r>
        <w:rPr>
          <w:rFonts w:ascii="Menlo" w:hAnsi="Menlo" w:cs="Menlo"/>
          <w:color w:val="000000"/>
          <w:lang w:val="en-GB"/>
        </w:rPr>
        <w:t>uuid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gen_random_uuid</w:t>
      </w:r>
      <w:proofErr w:type="spellEnd"/>
      <w:r>
        <w:rPr>
          <w:rFonts w:ascii="Menlo" w:hAnsi="Menlo" w:cs="Menlo"/>
          <w:color w:val="000000"/>
          <w:lang w:val="en-GB"/>
        </w:rPr>
        <w:t>(),</w:t>
      </w:r>
    </w:p>
    <w:p w14:paraId="01A997DE" w14:textId="77777777" w:rsidR="00F92619" w:rsidRDefault="00F92619"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 ,</w:t>
      </w:r>
    </w:p>
    <w:p w14:paraId="6233DF43" w14:textId="77777777" w:rsidR="00F92619" w:rsidRDefault="00F92619"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7B08EF58" w14:textId="77777777" w:rsidR="00F92619" w:rsidRDefault="00F92619"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0D2FEC1" w14:textId="77777777" w:rsidR="00F92619" w:rsidRDefault="00F92619"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5983E849" w14:textId="77777777" w:rsidR="00F92619" w:rsidRDefault="00F92619" w:rsidP="00D40F7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4731EDF" w14:textId="77777777" w:rsidR="00F92619" w:rsidRDefault="00F92619" w:rsidP="00D40F72">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p>
    <w:p w14:paraId="6106BE70" w14:textId="71276A93" w:rsidR="00F92619" w:rsidRDefault="00F92619" w:rsidP="00D40F72">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10306FAF" w14:textId="761B3DC5" w:rsidR="00F92619" w:rsidRDefault="00F92619" w:rsidP="00D40F72">
      <w:pPr>
        <w:pStyle w:val="code"/>
      </w:pPr>
      <w:r>
        <w:rPr>
          <w:rFonts w:ascii="Menlo" w:hAnsi="Menlo" w:cs="Menlo"/>
          <w:color w:val="FF0000"/>
          <w:lang w:val="en-GB"/>
        </w:rPr>
        <w:t>----</w:t>
      </w:r>
    </w:p>
    <w:p w14:paraId="486C4415" w14:textId="00A42ADB" w:rsidR="00C25EA3" w:rsidRDefault="00C25EA3" w:rsidP="00925432">
      <w:pPr>
        <w:rPr>
          <w:lang w:eastAsia="en-US"/>
        </w:rPr>
      </w:pPr>
    </w:p>
    <w:p w14:paraId="350CD6EC" w14:textId="03DBD639" w:rsidR="00CF617B" w:rsidRDefault="00CF617B" w:rsidP="00925432">
      <w:pPr>
        <w:rPr>
          <w:lang w:eastAsia="en-US"/>
        </w:rPr>
      </w:pPr>
      <w:r>
        <w:rPr>
          <w:lang w:eastAsia="en-US"/>
        </w:rPr>
        <w:t>UUIDs are unique, selective and guaranteed to be evenly distributed across all nodes of a cluster.  They are</w:t>
      </w:r>
      <w:r w:rsidR="009A1875">
        <w:rPr>
          <w:lang w:eastAsia="en-US"/>
        </w:rPr>
        <w:t>,</w:t>
      </w:r>
      <w:r>
        <w:rPr>
          <w:lang w:eastAsia="en-US"/>
        </w:rPr>
        <w:t xml:space="preserve"> therefore the preferred </w:t>
      </w:r>
      <w:r w:rsidR="0022452C">
        <w:rPr>
          <w:lang w:eastAsia="en-US"/>
        </w:rPr>
        <w:t xml:space="preserve">mechanism for CockroachDB primary keys. </w:t>
      </w:r>
    </w:p>
    <w:p w14:paraId="79EC6231" w14:textId="77777777" w:rsidR="007A6576" w:rsidRDefault="007A6576" w:rsidP="00925432">
      <w:pPr>
        <w:rPr>
          <w:lang w:eastAsia="en-US"/>
        </w:rPr>
      </w:pPr>
    </w:p>
    <w:p w14:paraId="56CA1698" w14:textId="1FAA8632" w:rsidR="00C25EA3" w:rsidRDefault="00E61B66" w:rsidP="007E1DEF">
      <w:pPr>
        <w:pStyle w:val="Heading4"/>
      </w:pPr>
      <w:r>
        <w:t>.</w:t>
      </w:r>
      <w:r w:rsidR="00C45D95">
        <w:t>The SERIAL Datatype</w:t>
      </w:r>
    </w:p>
    <w:p w14:paraId="13737BD3" w14:textId="063D61D8" w:rsidR="00C45D95" w:rsidRPr="00C45D95" w:rsidRDefault="00E61B66" w:rsidP="00C45D95">
      <w:pPr>
        <w:rPr>
          <w:rFonts w:eastAsiaTheme="majorEastAsia"/>
          <w:lang w:eastAsia="en-US"/>
        </w:rPr>
      </w:pPr>
      <w:r>
        <w:rPr>
          <w:rFonts w:eastAsiaTheme="majorEastAsia"/>
          <w:lang w:eastAsia="en-US"/>
        </w:rPr>
        <w:t>****</w:t>
      </w:r>
    </w:p>
    <w:p w14:paraId="708CC427" w14:textId="23B60B78" w:rsidR="00F4793A" w:rsidRDefault="00105B04" w:rsidP="00A23C12">
      <w:pPr>
        <w:rPr>
          <w:lang w:eastAsia="en-US"/>
        </w:rPr>
      </w:pPr>
      <w:r>
        <w:rPr>
          <w:lang w:eastAsia="en-US"/>
        </w:rPr>
        <w:t xml:space="preserve">In PostgreSQL the SERIAL datatype is typically used to create auto-incrementing key values. </w:t>
      </w:r>
      <w:r w:rsidR="00C942D6">
        <w:rPr>
          <w:lang w:eastAsia="en-US"/>
        </w:rPr>
        <w:t>It'</w:t>
      </w:r>
      <w:r w:rsidR="005C2FF1">
        <w:rPr>
          <w:lang w:eastAsia="en-US"/>
        </w:rPr>
        <w:t>s a handy alternative to creating a sequence</w:t>
      </w:r>
      <w:r w:rsidR="009A1875">
        <w:rPr>
          <w:lang w:eastAsia="en-US"/>
        </w:rPr>
        <w:t>,</w:t>
      </w:r>
      <w:r w:rsidR="005C2FF1">
        <w:rPr>
          <w:lang w:eastAsia="en-US"/>
        </w:rPr>
        <w:t xml:space="preserve"> as shown in an earlier example.  </w:t>
      </w:r>
    </w:p>
    <w:p w14:paraId="3AB45DF8" w14:textId="3485D6AD" w:rsidR="00300DD0" w:rsidRDefault="00300DD0" w:rsidP="00A23C12">
      <w:pPr>
        <w:rPr>
          <w:lang w:eastAsia="en-US"/>
        </w:rPr>
      </w:pPr>
    </w:p>
    <w:p w14:paraId="090503E0" w14:textId="1B169D4C" w:rsidR="00A85822" w:rsidRDefault="154332CC" w:rsidP="00A23C12">
      <w:pPr>
        <w:rPr>
          <w:lang w:eastAsia="en-US"/>
        </w:rPr>
      </w:pPr>
      <w:r w:rsidRPr="154332CC">
        <w:rPr>
          <w:lang w:eastAsia="en-US"/>
        </w:rPr>
        <w:t>However, in CockroachDB the SERIAL datatype by default generated unique identifiers using the +</w:t>
      </w:r>
      <w:proofErr w:type="spellStart"/>
      <w:r w:rsidRPr="154332CC">
        <w:rPr>
          <w:lang w:eastAsia="en-US"/>
        </w:rPr>
        <w:t>unique_rowid</w:t>
      </w:r>
      <w:proofErr w:type="spellEnd"/>
      <w:r w:rsidRPr="154332CC">
        <w:rPr>
          <w:lang w:eastAsia="en-US"/>
        </w:rPr>
        <w:t>()+ function.  +</w:t>
      </w:r>
      <w:proofErr w:type="spellStart"/>
      <w:r w:rsidRPr="154332CC">
        <w:rPr>
          <w:lang w:eastAsia="en-US"/>
        </w:rPr>
        <w:t>unique_rowid</w:t>
      </w:r>
      <w:proofErr w:type="spellEnd"/>
      <w:r w:rsidRPr="154332CC">
        <w:rPr>
          <w:lang w:eastAsia="en-US"/>
        </w:rPr>
        <w:t xml:space="preserve">()+ generates unique numbers that combine </w:t>
      </w:r>
      <w:proofErr w:type="spellStart"/>
      <w:r w:rsidRPr="154332CC">
        <w:rPr>
          <w:lang w:eastAsia="en-US"/>
        </w:rPr>
        <w:t>nodeid</w:t>
      </w:r>
      <w:proofErr w:type="spellEnd"/>
      <w:r w:rsidRPr="154332CC">
        <w:rPr>
          <w:lang w:eastAsia="en-US"/>
        </w:rPr>
        <w:t xml:space="preserve"> and timestamp. While the numbers are generally ascending, </w:t>
      </w:r>
      <w:commentRangeStart w:id="20"/>
      <w:r w:rsidRPr="154332CC">
        <w:rPr>
          <w:lang w:eastAsia="en-US"/>
        </w:rPr>
        <w:t xml:space="preserve">the order is not absolutely guaranteed, and </w:t>
      </w:r>
      <w:ins w:id="21" w:author="Guy Harrison" w:date="2021-06-16T11:50:00Z">
        <w:r w:rsidR="00EA5E52">
          <w:rPr>
            <w:lang w:eastAsia="en-US"/>
          </w:rPr>
          <w:t xml:space="preserve">large </w:t>
        </w:r>
      </w:ins>
      <w:r w:rsidRPr="154332CC">
        <w:rPr>
          <w:lang w:eastAsia="en-US"/>
        </w:rPr>
        <w:t xml:space="preserve">gaps </w:t>
      </w:r>
      <w:del w:id="22" w:author="Guy Harrison" w:date="2021-06-16T11:51:00Z">
        <w:r w:rsidRPr="154332CC" w:rsidDel="00EA5E52">
          <w:rPr>
            <w:lang w:eastAsia="en-US"/>
          </w:rPr>
          <w:delText xml:space="preserve">may </w:delText>
        </w:r>
      </w:del>
      <w:ins w:id="23" w:author="Guy Harrison" w:date="2021-06-16T11:51:00Z">
        <w:r w:rsidR="00EA5E52">
          <w:rPr>
            <w:lang w:eastAsia="en-US"/>
          </w:rPr>
          <w:t>will</w:t>
        </w:r>
        <w:r w:rsidR="00EA5E52" w:rsidRPr="154332CC">
          <w:rPr>
            <w:lang w:eastAsia="en-US"/>
          </w:rPr>
          <w:t xml:space="preserve"> </w:t>
        </w:r>
      </w:ins>
      <w:r w:rsidRPr="154332CC">
        <w:rPr>
          <w:lang w:eastAsia="en-US"/>
        </w:rPr>
        <w:t xml:space="preserve">occur. </w:t>
      </w:r>
      <w:commentRangeEnd w:id="20"/>
      <w:r w:rsidR="00300DD0">
        <w:rPr>
          <w:rStyle w:val="CommentReference"/>
        </w:rPr>
        <w:commentReference w:id="20"/>
      </w:r>
    </w:p>
    <w:p w14:paraId="7E5A9BAA" w14:textId="484C8C53" w:rsidR="00A85822" w:rsidRDefault="00A85822" w:rsidP="00A23C12">
      <w:pPr>
        <w:rPr>
          <w:lang w:eastAsia="en-US"/>
        </w:rPr>
      </w:pPr>
    </w:p>
    <w:p w14:paraId="3BB024A5" w14:textId="6C3358F9" w:rsidR="002A5DEE" w:rsidRDefault="002A5DEE" w:rsidP="00A23C12">
      <w:pPr>
        <w:rPr>
          <w:lang w:eastAsia="en-US"/>
        </w:rPr>
      </w:pPr>
      <w:r>
        <w:rPr>
          <w:lang w:eastAsia="en-US"/>
        </w:rPr>
        <w:t xml:space="preserve">You can change the </w:t>
      </w:r>
      <w:proofErr w:type="spellStart"/>
      <w:r>
        <w:rPr>
          <w:lang w:eastAsia="en-US"/>
        </w:rPr>
        <w:t>behavior</w:t>
      </w:r>
      <w:proofErr w:type="spellEnd"/>
      <w:r>
        <w:rPr>
          <w:lang w:eastAsia="en-US"/>
        </w:rPr>
        <w:t xml:space="preserve"> of SERIAL to a more PostgreSQL compatible </w:t>
      </w:r>
      <w:proofErr w:type="spellStart"/>
      <w:r>
        <w:rPr>
          <w:lang w:eastAsia="en-US"/>
        </w:rPr>
        <w:t>behavior</w:t>
      </w:r>
      <w:proofErr w:type="spellEnd"/>
      <w:r>
        <w:rPr>
          <w:lang w:eastAsia="en-US"/>
        </w:rPr>
        <w:t xml:space="preserve"> using the session variable +</w:t>
      </w:r>
      <w:proofErr w:type="spellStart"/>
      <w:r>
        <w:rPr>
          <w:lang w:eastAsia="en-US"/>
        </w:rPr>
        <w:t>serial_normalization</w:t>
      </w:r>
      <w:proofErr w:type="spellEnd"/>
      <w:r>
        <w:rPr>
          <w:lang w:eastAsia="en-US"/>
        </w:rPr>
        <w:t>+</w:t>
      </w:r>
      <w:r w:rsidR="00BE2F8B">
        <w:rPr>
          <w:lang w:eastAsia="en-US"/>
        </w:rPr>
        <w:t xml:space="preserve">.  </w:t>
      </w:r>
      <w:ins w:id="24" w:author="Guy Harrison" w:date="2021-06-16T11:53:00Z">
        <w:r w:rsidR="00DA1B4C">
          <w:rPr>
            <w:lang w:eastAsia="en-US"/>
          </w:rPr>
          <w:t xml:space="preserve">However, as with </w:t>
        </w:r>
        <w:r w:rsidR="005B6E23">
          <w:rPr>
            <w:lang w:eastAsia="en-US"/>
          </w:rPr>
          <w:t xml:space="preserve">PostgreSQL, gaps in sequence numbers </w:t>
        </w:r>
        <w:r w:rsidR="00135144">
          <w:rPr>
            <w:lang w:eastAsia="en-US"/>
          </w:rPr>
          <w:t>generated in thi</w:t>
        </w:r>
      </w:ins>
      <w:ins w:id="25" w:author="Guy Harrison" w:date="2021-06-16T11:54:00Z">
        <w:r w:rsidR="00135144">
          <w:rPr>
            <w:lang w:eastAsia="en-US"/>
          </w:rPr>
          <w:t xml:space="preserve">s manner </w:t>
        </w:r>
      </w:ins>
      <w:ins w:id="26" w:author="Guy Harrison" w:date="2021-06-16T11:53:00Z">
        <w:r w:rsidR="005B6E23">
          <w:rPr>
            <w:lang w:eastAsia="en-US"/>
          </w:rPr>
          <w:t>may still occur and</w:t>
        </w:r>
      </w:ins>
      <w:ins w:id="27" w:author="Guy Harrison" w:date="2021-06-16T11:54:00Z">
        <w:r w:rsidR="00135144">
          <w:rPr>
            <w:lang w:eastAsia="en-US"/>
          </w:rPr>
          <w:t xml:space="preserve"> the performance overhead is sign</w:t>
        </w:r>
        <w:r w:rsidR="00820230">
          <w:rPr>
            <w:lang w:eastAsia="en-US"/>
          </w:rPr>
          <w:t xml:space="preserve">ificant. </w:t>
        </w:r>
      </w:ins>
      <w:ins w:id="28" w:author="Guy Harrison" w:date="2021-06-16T11:53:00Z">
        <w:r w:rsidR="005B6E23">
          <w:rPr>
            <w:lang w:eastAsia="en-US"/>
          </w:rPr>
          <w:t xml:space="preserve"> </w:t>
        </w:r>
      </w:ins>
      <w:del w:id="29" w:author="Guy Harrison" w:date="2021-06-16T11:54:00Z">
        <w:r w:rsidR="00BE2F8B" w:rsidDel="00820230">
          <w:rPr>
            <w:lang w:eastAsia="en-US"/>
          </w:rPr>
          <w:delText>However</w:delText>
        </w:r>
        <w:r w:rsidR="00BE7728" w:rsidDel="00820230">
          <w:rPr>
            <w:lang w:eastAsia="en-US"/>
          </w:rPr>
          <w:delText>, the</w:delText>
        </w:r>
      </w:del>
      <w:ins w:id="30" w:author="Guy Harrison" w:date="2021-06-16T11:54:00Z">
        <w:r w:rsidR="00820230">
          <w:rPr>
            <w:lang w:eastAsia="en-US"/>
          </w:rPr>
          <w:t>The</w:t>
        </w:r>
      </w:ins>
      <w:r w:rsidR="00BE7728">
        <w:rPr>
          <w:lang w:eastAsia="en-US"/>
        </w:rPr>
        <w:t xml:space="preserve"> CockroachDB team recommends </w:t>
      </w:r>
      <w:del w:id="31" w:author="Guy Harrison" w:date="2021-06-16T11:54:00Z">
        <w:r w:rsidR="00BE7728" w:rsidDel="00820230">
          <w:rPr>
            <w:lang w:eastAsia="en-US"/>
          </w:rPr>
          <w:delText>that you not use</w:delText>
        </w:r>
      </w:del>
      <w:ins w:id="32" w:author="Guy Harrison" w:date="2021-06-16T11:54:00Z">
        <w:r w:rsidR="00820230">
          <w:rPr>
            <w:lang w:eastAsia="en-US"/>
          </w:rPr>
          <w:t xml:space="preserve">against using </w:t>
        </w:r>
      </w:ins>
      <w:del w:id="33" w:author="Guy Harrison" w:date="2021-06-16T11:54:00Z">
        <w:r w:rsidR="00BE7728" w:rsidDel="00820230">
          <w:rPr>
            <w:lang w:eastAsia="en-US"/>
          </w:rPr>
          <w:delText xml:space="preserve"> </w:delText>
        </w:r>
      </w:del>
      <w:r w:rsidR="00BE7728">
        <w:rPr>
          <w:lang w:eastAsia="en-US"/>
        </w:rPr>
        <w:t>SERIAL data types unless compatibility with Postgr</w:t>
      </w:r>
      <w:r w:rsidR="00E61B66">
        <w:rPr>
          <w:lang w:eastAsia="en-US"/>
        </w:rPr>
        <w:t>e</w:t>
      </w:r>
      <w:r w:rsidR="00BE7728">
        <w:rPr>
          <w:lang w:eastAsia="en-US"/>
        </w:rPr>
        <w:t xml:space="preserve">SQL </w:t>
      </w:r>
      <w:r w:rsidR="00E61B66">
        <w:rPr>
          <w:lang w:eastAsia="en-US"/>
        </w:rPr>
        <w:t xml:space="preserve">is required. </w:t>
      </w:r>
    </w:p>
    <w:p w14:paraId="0D896DB0" w14:textId="45948077" w:rsidR="00300DD0" w:rsidRDefault="00E61B66" w:rsidP="00A23C12">
      <w:pPr>
        <w:rPr>
          <w:lang w:eastAsia="en-US"/>
        </w:rPr>
      </w:pPr>
      <w:r>
        <w:rPr>
          <w:lang w:eastAsia="en-US"/>
        </w:rPr>
        <w:t>****</w:t>
      </w:r>
      <w:r w:rsidR="00F17003">
        <w:rPr>
          <w:lang w:eastAsia="en-US"/>
        </w:rPr>
        <w:t xml:space="preserve"> </w:t>
      </w:r>
    </w:p>
    <w:p w14:paraId="58B09322" w14:textId="77777777" w:rsidR="00F4793A" w:rsidRDefault="00F4793A" w:rsidP="00A23C12">
      <w:pPr>
        <w:rPr>
          <w:lang w:eastAsia="en-US"/>
        </w:rPr>
      </w:pPr>
    </w:p>
    <w:p w14:paraId="425A7FFC" w14:textId="74C766C6" w:rsidR="00F4793A" w:rsidRDefault="00FB2C22" w:rsidP="00FB2C22">
      <w:pPr>
        <w:pStyle w:val="Heading4"/>
      </w:pPr>
      <w:r>
        <w:t>====</w:t>
      </w:r>
      <w:r w:rsidR="0044522E">
        <w:t>=</w:t>
      </w:r>
      <w:r>
        <w:t xml:space="preserve"> Avoiding hotspots with a composite key</w:t>
      </w:r>
    </w:p>
    <w:p w14:paraId="43A9026B" w14:textId="45CE8E40" w:rsidR="00FB2C22" w:rsidRDefault="00FB2C22" w:rsidP="00FB2C22">
      <w:pPr>
        <w:rPr>
          <w:lang w:eastAsia="en-US"/>
        </w:rPr>
      </w:pPr>
    </w:p>
    <w:p w14:paraId="516C5DFB" w14:textId="559A6417" w:rsidR="00A26E54" w:rsidRDefault="006957EB" w:rsidP="00FB2C22">
      <w:pPr>
        <w:rPr>
          <w:lang w:eastAsia="en-US"/>
        </w:rPr>
      </w:pPr>
      <w:r>
        <w:rPr>
          <w:lang w:eastAsia="en-US"/>
        </w:rPr>
        <w:t xml:space="preserve">It may be that your application requirements really require a monotonically increasing key value.  </w:t>
      </w:r>
      <w:r w:rsidR="008620FD">
        <w:rPr>
          <w:lang w:eastAsia="en-US"/>
        </w:rPr>
        <w:t xml:space="preserve"> One way to avoid a hotspot</w:t>
      </w:r>
      <w:r w:rsidR="00472830">
        <w:rPr>
          <w:lang w:eastAsia="en-US"/>
        </w:rPr>
        <w:t>,</w:t>
      </w:r>
      <w:r w:rsidR="008620FD">
        <w:rPr>
          <w:lang w:eastAsia="en-US"/>
        </w:rPr>
        <w:t xml:space="preserve"> in this case</w:t>
      </w:r>
      <w:r w:rsidR="00472830">
        <w:rPr>
          <w:lang w:eastAsia="en-US"/>
        </w:rPr>
        <w:t>,</w:t>
      </w:r>
      <w:r w:rsidR="008620FD">
        <w:rPr>
          <w:lang w:eastAsia="en-US"/>
        </w:rPr>
        <w:t xml:space="preserve"> is to create a composite primary key that leads with a </w:t>
      </w:r>
      <w:r w:rsidR="001D2213">
        <w:rPr>
          <w:lang w:eastAsia="en-US"/>
        </w:rPr>
        <w:t xml:space="preserve">non-monotonically increasing value.  For instance, in this implementation, the </w:t>
      </w:r>
      <w:r w:rsidR="00472830">
        <w:rPr>
          <w:lang w:eastAsia="en-US"/>
        </w:rPr>
        <w:t>CUSTOMERID</w:t>
      </w:r>
      <w:r w:rsidR="001D2213">
        <w:rPr>
          <w:lang w:eastAsia="en-US"/>
        </w:rPr>
        <w:t xml:space="preserve"> is prefixed to the </w:t>
      </w:r>
      <w:r w:rsidR="00A26E54">
        <w:rPr>
          <w:lang w:eastAsia="en-US"/>
        </w:rPr>
        <w:t>order number in the primary key:</w:t>
      </w:r>
    </w:p>
    <w:p w14:paraId="4B0D4063" w14:textId="4E6E6E77" w:rsidR="00A26E54" w:rsidRDefault="00A26E54" w:rsidP="00FB2C22">
      <w:pPr>
        <w:rPr>
          <w:lang w:eastAsia="en-US"/>
        </w:rPr>
      </w:pPr>
    </w:p>
    <w:p w14:paraId="31FC8AFF" w14:textId="77777777" w:rsidR="00512C58" w:rsidRDefault="00512C58" w:rsidP="00512C58">
      <w:pPr>
        <w:pStyle w:val="code"/>
      </w:pPr>
      <w:r>
        <w:t>[</w:t>
      </w:r>
      <w:proofErr w:type="spellStart"/>
      <w:r>
        <w:t>source,sql</w:t>
      </w:r>
      <w:proofErr w:type="spellEnd"/>
      <w:r>
        <w:t>]</w:t>
      </w:r>
    </w:p>
    <w:p w14:paraId="7D90AAFC" w14:textId="7494F47A" w:rsidR="00512C58" w:rsidRDefault="00512C58" w:rsidP="00512C58">
      <w:pPr>
        <w:pStyle w:val="code"/>
      </w:pPr>
      <w:r>
        <w:t>----</w:t>
      </w:r>
    </w:p>
    <w:p w14:paraId="2E3CECCF" w14:textId="77777777" w:rsidR="00512C58" w:rsidRDefault="00096E1E" w:rsidP="00512C58">
      <w:pPr>
        <w:pStyle w:val="code"/>
        <w:rPr>
          <w:rFonts w:ascii="Menlo" w:hAnsi="Menlo" w:cs="Menlo"/>
          <w:lang w:val="en-GB"/>
        </w:rPr>
      </w:pPr>
      <w:r>
        <w:lastRenderedPageBreak/>
        <w:t xml:space="preserve"> </w:t>
      </w:r>
      <w:r w:rsidR="00512C58">
        <w:rPr>
          <w:rFonts w:ascii="Menlo" w:hAnsi="Menlo" w:cs="Menlo"/>
          <w:b/>
          <w:bCs/>
          <w:color w:val="800000"/>
          <w:lang w:val="en-GB"/>
        </w:rPr>
        <w:t>CREATE</w:t>
      </w:r>
      <w:r w:rsidR="00512C58">
        <w:rPr>
          <w:rFonts w:ascii="Menlo" w:hAnsi="Menlo" w:cs="Menlo"/>
          <w:color w:val="000000"/>
          <w:lang w:val="en-GB"/>
        </w:rPr>
        <w:t xml:space="preserve"> </w:t>
      </w:r>
      <w:r w:rsidR="00512C58">
        <w:rPr>
          <w:rFonts w:ascii="Menlo" w:hAnsi="Menlo" w:cs="Menlo"/>
          <w:b/>
          <w:bCs/>
          <w:color w:val="800000"/>
          <w:lang w:val="en-GB"/>
        </w:rPr>
        <w:t>TABLE</w:t>
      </w:r>
      <w:r w:rsidR="00512C58">
        <w:rPr>
          <w:rFonts w:ascii="Menlo" w:hAnsi="Menlo" w:cs="Menlo"/>
          <w:color w:val="000000"/>
          <w:lang w:val="en-GB"/>
        </w:rPr>
        <w:t xml:space="preserve"> orders  (</w:t>
      </w:r>
    </w:p>
    <w:p w14:paraId="72558CF3" w14:textId="77777777" w:rsidR="00512C58" w:rsidRDefault="00512C58" w:rsidP="00512C58">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orderid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b/>
          <w:bCs/>
          <w:color w:val="000080"/>
          <w:lang w:val="en-GB"/>
        </w:rPr>
        <w:t>nextval</w:t>
      </w:r>
      <w:proofErr w:type="spell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order_seq</w:t>
      </w:r>
      <w:proofErr w:type="spellEnd"/>
      <w:r>
        <w:rPr>
          <w:rFonts w:ascii="Menlo" w:hAnsi="Menlo" w:cs="Menlo"/>
          <w:color w:val="008000"/>
          <w:lang w:val="en-GB"/>
        </w:rPr>
        <w:t>'</w:t>
      </w:r>
      <w:r>
        <w:rPr>
          <w:rFonts w:ascii="Menlo" w:hAnsi="Menlo" w:cs="Menlo"/>
          <w:color w:val="000000"/>
          <w:lang w:val="en-GB"/>
        </w:rPr>
        <w:t>),</w:t>
      </w:r>
    </w:p>
    <w:p w14:paraId="570D389E"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 ,</w:t>
      </w:r>
    </w:p>
    <w:p w14:paraId="3141E66F" w14:textId="77777777" w:rsidR="00512C58" w:rsidRDefault="00512C58" w:rsidP="00512C58">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4831EC6B" w14:textId="77777777" w:rsidR="00512C58" w:rsidRDefault="00512C58" w:rsidP="00512C58">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E479246"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5AC35341" w14:textId="77777777" w:rsidR="00512C58" w:rsidRDefault="00512C58" w:rsidP="00512C58">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125DDDED"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617837F" w14:textId="77777777" w:rsidR="00512C58" w:rsidRDefault="00512C58" w:rsidP="00512C58">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roofErr w:type="spellStart"/>
      <w:r>
        <w:rPr>
          <w:rFonts w:ascii="Menlo" w:hAnsi="Menlo" w:cs="Menlo"/>
          <w:color w:val="000000"/>
          <w:lang w:val="en-GB"/>
        </w:rPr>
        <w:t>customerid,orderid</w:t>
      </w:r>
      <w:proofErr w:type="spellEnd"/>
      <w:r>
        <w:rPr>
          <w:rFonts w:ascii="Menlo" w:hAnsi="Menlo" w:cs="Menlo"/>
          <w:color w:val="000000"/>
          <w:lang w:val="en-GB"/>
        </w:rPr>
        <w:t>)</w:t>
      </w:r>
    </w:p>
    <w:p w14:paraId="2033FCC0" w14:textId="1173EA94" w:rsidR="00FB2C22" w:rsidRDefault="00512C58" w:rsidP="00512C58">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26FAE5CA" w14:textId="05AD3886" w:rsidR="00512C58" w:rsidRDefault="00512C58" w:rsidP="00512C58">
      <w:pPr>
        <w:pStyle w:val="code"/>
        <w:rPr>
          <w:rFonts w:ascii="Menlo" w:hAnsi="Menlo" w:cs="Menlo"/>
          <w:color w:val="FF0000"/>
          <w:lang w:val="en-GB"/>
        </w:rPr>
      </w:pPr>
      <w:r>
        <w:rPr>
          <w:rFonts w:ascii="Menlo" w:hAnsi="Menlo" w:cs="Menlo"/>
          <w:color w:val="FF0000"/>
          <w:lang w:val="en-GB"/>
        </w:rPr>
        <w:t>----</w:t>
      </w:r>
    </w:p>
    <w:p w14:paraId="615E1AFC" w14:textId="77777777" w:rsidR="00512C58" w:rsidRPr="00FB2C22" w:rsidRDefault="00512C58" w:rsidP="00512C58">
      <w:pPr>
        <w:rPr>
          <w:lang w:eastAsia="en-US"/>
        </w:rPr>
      </w:pPr>
    </w:p>
    <w:p w14:paraId="6DA2987B" w14:textId="1024FA9A" w:rsidR="00FB2C22" w:rsidRDefault="00DC1A69" w:rsidP="007E1DEF">
      <w:r>
        <w:t xml:space="preserve">This implementation tends to send orders for a specific customer into the same ranges, but sequential orders from multiple customers should be distributed across the cluster. </w:t>
      </w:r>
    </w:p>
    <w:p w14:paraId="75AE95BF" w14:textId="45B3BC3E" w:rsidR="00DC1A69" w:rsidRDefault="00DC1A69" w:rsidP="007E1DEF"/>
    <w:p w14:paraId="1B497A1B" w14:textId="64286B89" w:rsidR="00DC1A69" w:rsidRDefault="00DC1A69" w:rsidP="007E1DEF">
      <w:r>
        <w:t xml:space="preserve">There may be some upside in </w:t>
      </w:r>
      <w:r w:rsidR="00C942D6">
        <w:t>"</w:t>
      </w:r>
      <w:r>
        <w:t>clustering</w:t>
      </w:r>
      <w:r w:rsidR="00C942D6">
        <w:t>"</w:t>
      </w:r>
      <w:r>
        <w:t xml:space="preserve"> customer </w:t>
      </w:r>
      <w:r w:rsidR="00F15045">
        <w:t xml:space="preserve">data in this way, but the clear downside is that we now need to know the customer id when searching for an order. </w:t>
      </w:r>
      <w:r w:rsidR="00C942D6">
        <w:t>We'</w:t>
      </w:r>
      <w:r w:rsidR="00F15045">
        <w:t xml:space="preserve">ve probably all experienced the </w:t>
      </w:r>
      <w:r w:rsidR="00AA414B">
        <w:t>irritation of having to provide both a customer identifier AND an order identifier to a sales associate</w:t>
      </w:r>
      <w:r w:rsidR="00C97BEF">
        <w:t>,</w:t>
      </w:r>
      <w:r w:rsidR="00AA414B">
        <w:t xml:space="preserve"> so this downside is potentially significant. </w:t>
      </w:r>
      <w:r w:rsidR="00997BAD">
        <w:t xml:space="preserve"> Of course, we could create a secondary index just on </w:t>
      </w:r>
      <w:r w:rsidR="008869EB">
        <w:t>ORDERID</w:t>
      </w:r>
      <w:r w:rsidR="00997BAD">
        <w:t xml:space="preserve">, but </w:t>
      </w:r>
      <w:r w:rsidR="008869EB">
        <w:t>then we</w:t>
      </w:r>
      <w:r w:rsidR="00C942D6">
        <w:t>'</w:t>
      </w:r>
      <w:r w:rsidR="008869EB">
        <w:t xml:space="preserve">d create a secondary index with a hotspot.  </w:t>
      </w:r>
    </w:p>
    <w:p w14:paraId="1F68E276" w14:textId="15C495D2" w:rsidR="008869EB" w:rsidRDefault="008869EB" w:rsidP="007E1DEF"/>
    <w:p w14:paraId="31B461AC" w14:textId="7DB25762" w:rsidR="008869EB" w:rsidRDefault="008869EB" w:rsidP="007E1DEF">
      <w:r>
        <w:t xml:space="preserve">What we need is a way to index </w:t>
      </w:r>
      <w:r w:rsidR="001A0DDD">
        <w:t xml:space="preserve">monotonically </w:t>
      </w:r>
      <w:r w:rsidR="00CE015B">
        <w:t xml:space="preserve">increasing key values </w:t>
      </w:r>
      <w:r w:rsidR="001A0DDD">
        <w:t>without</w:t>
      </w:r>
      <w:r w:rsidR="00CE015B">
        <w:t xml:space="preserve"> </w:t>
      </w:r>
      <w:r w:rsidR="00A97E8B">
        <w:t xml:space="preserve">creating unscalable insert hotspots.  The solution is *hash sharded indexes*. </w:t>
      </w:r>
    </w:p>
    <w:p w14:paraId="1E4B2B89" w14:textId="20BEC274" w:rsidR="00A97E8B" w:rsidRDefault="00A97E8B" w:rsidP="007E1DEF"/>
    <w:p w14:paraId="51368DD1" w14:textId="77777777" w:rsidR="0044522E" w:rsidRDefault="0044522E" w:rsidP="007E1DEF"/>
    <w:p w14:paraId="53BEADE3" w14:textId="3B8541F9" w:rsidR="0005096B" w:rsidRDefault="0005096B" w:rsidP="0005096B">
      <w:r>
        <w:t>[[.</w:t>
      </w:r>
      <w:proofErr w:type="spellStart"/>
      <w:r>
        <w:t>hashSharding</w:t>
      </w:r>
      <w:proofErr w:type="spellEnd"/>
      <w:r>
        <w:t>]]</w:t>
      </w:r>
    </w:p>
    <w:p w14:paraId="465A3EC2" w14:textId="34EB752D" w:rsidR="00A97E8B" w:rsidRDefault="00A97E8B" w:rsidP="005A5FE1">
      <w:pPr>
        <w:pStyle w:val="Heading4"/>
      </w:pPr>
      <w:r>
        <w:t>====</w:t>
      </w:r>
      <w:r w:rsidR="0044522E">
        <w:t>=</w:t>
      </w:r>
      <w:r>
        <w:t xml:space="preserve"> Hash Sharded Primary Keys </w:t>
      </w:r>
    </w:p>
    <w:p w14:paraId="50792FB6" w14:textId="77777777" w:rsidR="005A5FE1" w:rsidRPr="005A5FE1" w:rsidRDefault="005A5FE1" w:rsidP="005A5FE1">
      <w:pPr>
        <w:rPr>
          <w:lang w:eastAsia="en-US"/>
        </w:rPr>
      </w:pPr>
    </w:p>
    <w:p w14:paraId="40D60C4D" w14:textId="5DABF52C" w:rsidR="007A4986" w:rsidRDefault="00BE28DA" w:rsidP="007E1DEF">
      <w:r>
        <w:t>Hash</w:t>
      </w:r>
      <w:r w:rsidR="00C97BEF">
        <w:t>-</w:t>
      </w:r>
      <w:r>
        <w:t xml:space="preserve">sharded indexes </w:t>
      </w:r>
      <w:r w:rsidR="00D72D24">
        <w:t>add a hashed value to the prefix of a</w:t>
      </w:r>
      <w:r w:rsidR="008B0F86">
        <w:t xml:space="preserve"> </w:t>
      </w:r>
      <w:r w:rsidR="0005096B">
        <w:t xml:space="preserve">primary key. </w:t>
      </w:r>
      <w:r>
        <w:t xml:space="preserve">  </w:t>
      </w:r>
      <w:r w:rsidR="009D05F2">
        <w:t xml:space="preserve">These hash values </w:t>
      </w:r>
      <w:r w:rsidR="007A4986">
        <w:t>are unique but non-sequential.  Consequently, if the primary key of a table is based on a hash</w:t>
      </w:r>
      <w:r w:rsidR="00C97BEF">
        <w:t>-</w:t>
      </w:r>
      <w:r w:rsidR="007A4986">
        <w:t xml:space="preserve">sharded index, then its values will be distributed evenly across all the ranges in the cluster.  The result </w:t>
      </w:r>
      <w:r w:rsidR="00D72D24">
        <w:t>should</w:t>
      </w:r>
      <w:r w:rsidR="007A4986">
        <w:t xml:space="preserve"> be (statistically) a perfect distribution of writes across nodes. </w:t>
      </w:r>
    </w:p>
    <w:p w14:paraId="762C4EA5" w14:textId="77777777" w:rsidR="007A4986" w:rsidRDefault="007A4986" w:rsidP="007E1DEF"/>
    <w:p w14:paraId="3682056F" w14:textId="5E74235F" w:rsidR="00AA414B" w:rsidRDefault="00E9340A" w:rsidP="009A684B">
      <w:r>
        <w:t xml:space="preserve"> </w:t>
      </w:r>
      <w:r w:rsidR="00083C17">
        <w:t xml:space="preserve">At </w:t>
      </w:r>
      <w:r w:rsidR="00C97BEF">
        <w:t xml:space="preserve">the </w:t>
      </w:r>
      <w:r w:rsidR="00083C17">
        <w:t>time of writing</w:t>
      </w:r>
      <w:r w:rsidR="00C97BEF">
        <w:t>,</w:t>
      </w:r>
      <w:r w:rsidR="00083C17">
        <w:t xml:space="preserve"> </w:t>
      </w:r>
      <w:r w:rsidR="009A684B">
        <w:t>hash-sharded indexes required the +</w:t>
      </w:r>
      <w:proofErr w:type="spellStart"/>
      <w:r w:rsidR="009A684B" w:rsidRPr="00C97BEF">
        <w:t>experimental_enable_hash_sharded_indexes</w:t>
      </w:r>
      <w:proofErr w:type="spellEnd"/>
      <w:r w:rsidR="009A684B">
        <w:t>+ be set to true.  So to create a hash sharded primary key</w:t>
      </w:r>
      <w:r w:rsidR="00C97BEF">
        <w:t>,</w:t>
      </w:r>
      <w:r w:rsidR="009A684B">
        <w:t xml:space="preserve"> we would use this syntax:</w:t>
      </w:r>
    </w:p>
    <w:p w14:paraId="35D77361" w14:textId="25723279" w:rsidR="009A684B" w:rsidRDefault="009A684B" w:rsidP="009A684B"/>
    <w:p w14:paraId="29070474" w14:textId="2AD0D500" w:rsidR="009A684B" w:rsidRDefault="009A684B" w:rsidP="009A684B">
      <w:pPr>
        <w:pStyle w:val="code"/>
      </w:pPr>
      <w:r>
        <w:t>[</w:t>
      </w:r>
      <w:proofErr w:type="spellStart"/>
      <w:r>
        <w:t>source,sql</w:t>
      </w:r>
      <w:proofErr w:type="spellEnd"/>
      <w:r>
        <w:t>]</w:t>
      </w:r>
    </w:p>
    <w:p w14:paraId="28881A8C" w14:textId="1FA7AD60" w:rsidR="009A684B" w:rsidRDefault="009A684B" w:rsidP="009A684B">
      <w:pPr>
        <w:pStyle w:val="code"/>
      </w:pPr>
      <w:r>
        <w:t>----</w:t>
      </w:r>
    </w:p>
    <w:p w14:paraId="3E96E3BD" w14:textId="77777777" w:rsidR="009A684B" w:rsidRDefault="009A684B" w:rsidP="009A684B">
      <w:pPr>
        <w:pStyle w:val="code"/>
        <w:rPr>
          <w:rFonts w:ascii="Menlo" w:hAnsi="Menlo" w:cs="Menlo"/>
          <w:lang w:val="en-GB"/>
        </w:rPr>
      </w:pP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experimental_enable_hash_sharded_indexes</w:t>
      </w:r>
      <w:proofErr w:type="spellEnd"/>
      <w:r>
        <w:rPr>
          <w:rFonts w:ascii="Menlo" w:hAnsi="Menlo" w:cs="Menlo"/>
          <w:color w:val="000000"/>
          <w:lang w:val="en-GB"/>
        </w:rPr>
        <w:t>=</w:t>
      </w:r>
      <w:r>
        <w:rPr>
          <w:rFonts w:ascii="Menlo" w:hAnsi="Menlo" w:cs="Menlo"/>
          <w:b/>
          <w:bCs/>
          <w:color w:val="800000"/>
          <w:lang w:val="en-GB"/>
        </w:rPr>
        <w:t>on</w:t>
      </w:r>
      <w:r>
        <w:rPr>
          <w:rFonts w:ascii="Menlo" w:hAnsi="Menlo" w:cs="Menlo"/>
          <w:color w:val="FF0000"/>
          <w:lang w:val="en-GB"/>
        </w:rPr>
        <w:t>;</w:t>
      </w:r>
    </w:p>
    <w:p w14:paraId="3DAB9497" w14:textId="77777777" w:rsidR="009A684B" w:rsidRDefault="009A684B" w:rsidP="009A684B">
      <w:pPr>
        <w:pStyle w:val="code"/>
        <w:rPr>
          <w:rFonts w:ascii="Menlo" w:hAnsi="Menlo" w:cs="Menlo"/>
          <w:lang w:val="en-GB"/>
        </w:rPr>
      </w:pPr>
    </w:p>
    <w:p w14:paraId="7A7030E8" w14:textId="77777777" w:rsidR="009A684B" w:rsidRDefault="009A684B" w:rsidP="009A684B">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orders  (</w:t>
      </w:r>
    </w:p>
    <w:p w14:paraId="3D111C22" w14:textId="77777777" w:rsidR="009A684B" w:rsidRDefault="009A684B" w:rsidP="009A684B">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orderid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b/>
          <w:bCs/>
          <w:color w:val="000080"/>
          <w:lang w:val="en-GB"/>
        </w:rPr>
        <w:t>nextval</w:t>
      </w:r>
      <w:proofErr w:type="spellEnd"/>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order_seq</w:t>
      </w:r>
      <w:proofErr w:type="spellEnd"/>
      <w:r>
        <w:rPr>
          <w:rFonts w:ascii="Menlo" w:hAnsi="Menlo" w:cs="Menlo"/>
          <w:color w:val="008000"/>
          <w:lang w:val="en-GB"/>
        </w:rPr>
        <w:t>'</w:t>
      </w:r>
      <w:r>
        <w:rPr>
          <w:rFonts w:ascii="Menlo" w:hAnsi="Menlo" w:cs="Menlo"/>
          <w:color w:val="000000"/>
          <w:lang w:val="en-GB"/>
        </w:rPr>
        <w:t>),</w:t>
      </w:r>
    </w:p>
    <w:p w14:paraId="547114E6"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orderdate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r>
        <w:rPr>
          <w:rFonts w:ascii="Menlo" w:hAnsi="Menlo" w:cs="Menlo"/>
          <w:b/>
          <w:bCs/>
          <w:color w:val="000080"/>
          <w:lang w:val="en-GB"/>
        </w:rPr>
        <w:t>now</w:t>
      </w:r>
      <w:r>
        <w:rPr>
          <w:rFonts w:ascii="Menlo" w:hAnsi="Menlo" w:cs="Menlo"/>
          <w:color w:val="000000"/>
          <w:lang w:val="en-GB"/>
        </w:rPr>
        <w:t>() ,</w:t>
      </w:r>
    </w:p>
    <w:p w14:paraId="113B9F83" w14:textId="77777777" w:rsidR="009A684B" w:rsidRDefault="009A684B" w:rsidP="009A684B">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duedate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76323E8" w14:textId="77777777" w:rsidR="009A684B" w:rsidRDefault="009A684B" w:rsidP="009A684B">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shipdate</w:t>
      </w:r>
      <w:proofErr w:type="spellEnd"/>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71654169"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customerid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548B59F2" w14:textId="77777777" w:rsidR="009A684B" w:rsidRDefault="009A684B" w:rsidP="009A684B">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salespersonid</w:t>
      </w:r>
      <w:proofErr w:type="spellEnd"/>
      <w:r>
        <w:rPr>
          <w:rFonts w:ascii="Menlo" w:hAnsi="Menlo" w:cs="Menlo"/>
          <w:color w:val="000000"/>
          <w:lang w:val="en-GB"/>
        </w:rPr>
        <w:t xml:space="preserve"> </w:t>
      </w:r>
      <w:r>
        <w:rPr>
          <w:rFonts w:ascii="Menlo" w:hAnsi="Menlo" w:cs="Menlo"/>
          <w:b/>
          <w:bCs/>
          <w:color w:val="000080"/>
          <w:lang w:val="en-GB"/>
        </w:rPr>
        <w:t>INT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01067C0C"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totaldue</w:t>
      </w:r>
      <w:proofErr w:type="spellEnd"/>
      <w:r>
        <w:rPr>
          <w:rFonts w:ascii="Menlo" w:hAnsi="Menlo" w:cs="Menlo"/>
          <w:color w:val="000000"/>
          <w:lang w:val="en-GB"/>
        </w:rPr>
        <w:t xml:space="preserve"> </w:t>
      </w:r>
      <w:r>
        <w:rPr>
          <w:rFonts w:ascii="Menlo" w:hAnsi="Menlo" w:cs="Menlo"/>
          <w:b/>
          <w:bCs/>
          <w:color w:val="800000"/>
          <w:lang w:val="en-GB"/>
        </w:rPr>
        <w:t>DECIMAL</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p>
    <w:p w14:paraId="70D197BF" w14:textId="77777777" w:rsidR="009A684B" w:rsidRDefault="009A684B" w:rsidP="009A684B">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roofErr w:type="spellStart"/>
      <w:r>
        <w:rPr>
          <w:rFonts w:ascii="Menlo" w:hAnsi="Menlo" w:cs="Menlo"/>
          <w:color w:val="000000"/>
          <w:lang w:val="en-GB"/>
        </w:rPr>
        <w:t>orderid</w:t>
      </w:r>
      <w:proofErr w:type="spellEnd"/>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800000"/>
          <w:lang w:val="en-GB"/>
        </w:rPr>
        <w:t>HASH</w:t>
      </w:r>
      <w:r>
        <w:rPr>
          <w:rFonts w:ascii="Menlo" w:hAnsi="Menlo" w:cs="Menlo"/>
          <w:color w:val="000000"/>
          <w:lang w:val="en-GB"/>
        </w:rPr>
        <w:t xml:space="preserve"> </w:t>
      </w: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BUCKET_COUNT</w:t>
      </w:r>
      <w:r>
        <w:rPr>
          <w:rFonts w:ascii="Menlo" w:hAnsi="Menlo" w:cs="Menlo"/>
          <w:color w:val="000000"/>
          <w:lang w:val="en-GB"/>
        </w:rPr>
        <w:t>=</w:t>
      </w:r>
      <w:r>
        <w:rPr>
          <w:rFonts w:ascii="Menlo" w:hAnsi="Menlo" w:cs="Menlo"/>
          <w:color w:val="0000FF"/>
          <w:lang w:val="en-GB"/>
        </w:rPr>
        <w:t>6</w:t>
      </w:r>
    </w:p>
    <w:p w14:paraId="7EB2F4AB" w14:textId="62F27321" w:rsidR="009A684B" w:rsidRDefault="009A684B" w:rsidP="009A684B">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0A37AFAE" w14:textId="702A5EE9" w:rsidR="009A684B" w:rsidRPr="009A684B" w:rsidRDefault="009A684B" w:rsidP="009A684B">
      <w:pPr>
        <w:pStyle w:val="code"/>
        <w:rPr>
          <w:rFonts w:ascii="Arial" w:hAnsi="Arial" w:cs="Arial"/>
          <w:color w:val="242A35"/>
          <w:sz w:val="21"/>
          <w:szCs w:val="21"/>
        </w:rPr>
      </w:pPr>
      <w:r>
        <w:rPr>
          <w:rFonts w:ascii="Menlo" w:hAnsi="Menlo" w:cs="Menlo"/>
          <w:color w:val="FF0000"/>
          <w:lang w:val="en-GB"/>
        </w:rPr>
        <w:t>----</w:t>
      </w:r>
    </w:p>
    <w:p w14:paraId="58BEC406" w14:textId="2488121F" w:rsidR="00AA414B" w:rsidRDefault="00AA414B" w:rsidP="007E1DEF"/>
    <w:p w14:paraId="132C044F" w14:textId="580455E7" w:rsidR="009A684B" w:rsidRDefault="009A684B" w:rsidP="007E1DEF">
      <w:r>
        <w:t xml:space="preserve">The hash </w:t>
      </w:r>
      <w:proofErr w:type="spellStart"/>
      <w:r>
        <w:t>sharding</w:t>
      </w:r>
      <w:proofErr w:type="spellEnd"/>
      <w:r>
        <w:t xml:space="preserve"> is transparent to the application: you</w:t>
      </w:r>
      <w:r w:rsidR="00C942D6">
        <w:t>'</w:t>
      </w:r>
      <w:r>
        <w:t>ll never see the hashed values</w:t>
      </w:r>
      <w:r w:rsidR="00C97BEF">
        <w:t>,</w:t>
      </w:r>
      <w:r>
        <w:t xml:space="preserve"> and all filters against existing primary keys will work as normal.  However, the new index cannot be </w:t>
      </w:r>
      <w:r>
        <w:lastRenderedPageBreak/>
        <w:t xml:space="preserve">used to </w:t>
      </w:r>
      <w:r w:rsidR="000D10FC">
        <w:t xml:space="preserve">find ranges of primary keys or to sort </w:t>
      </w:r>
      <w:r w:rsidR="00C97BEF">
        <w:t xml:space="preserve">the </w:t>
      </w:r>
      <w:r w:rsidR="000D10FC">
        <w:t xml:space="preserve">output by primary key.  For instance, with a traditional primary key, </w:t>
      </w:r>
      <w:r w:rsidR="00C97BEF">
        <w:t>the query below would be resolved efficiently by a range scan of the primary key index</w:t>
      </w:r>
      <w:r w:rsidR="0055525E">
        <w:t>:</w:t>
      </w:r>
    </w:p>
    <w:p w14:paraId="146154AB" w14:textId="0367DE3D" w:rsidR="0055525E" w:rsidRDefault="0055525E" w:rsidP="007E1DEF"/>
    <w:p w14:paraId="42C573F8" w14:textId="72824745" w:rsidR="007756F4" w:rsidRDefault="007756F4" w:rsidP="00A61964">
      <w:pPr>
        <w:pStyle w:val="code"/>
      </w:pPr>
      <w:r>
        <w:t>[</w:t>
      </w:r>
      <w:proofErr w:type="spellStart"/>
      <w:r>
        <w:t>source,sql</w:t>
      </w:r>
      <w:proofErr w:type="spellEnd"/>
      <w:r>
        <w:t>]</w:t>
      </w:r>
    </w:p>
    <w:p w14:paraId="0AF51DB4" w14:textId="08AA1AAC" w:rsidR="007756F4" w:rsidRDefault="007756F4" w:rsidP="00A61964">
      <w:pPr>
        <w:pStyle w:val="code"/>
      </w:pPr>
      <w:r>
        <w:t>----</w:t>
      </w:r>
    </w:p>
    <w:p w14:paraId="26EF13D1" w14:textId="4550DE63" w:rsidR="007756F4" w:rsidRDefault="007756F4" w:rsidP="00A61964">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orders </w:t>
      </w:r>
    </w:p>
    <w:p w14:paraId="3CD81324" w14:textId="12DBDA48" w:rsidR="007756F4" w:rsidRDefault="007756F4" w:rsidP="00A61964">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ORDERID&gt;</w:t>
      </w:r>
      <w:r>
        <w:rPr>
          <w:rFonts w:ascii="Menlo" w:hAnsi="Menlo" w:cs="Menlo"/>
          <w:color w:val="0000FF"/>
          <w:lang w:val="en-GB"/>
        </w:rPr>
        <w:t>0</w:t>
      </w:r>
      <w:r>
        <w:rPr>
          <w:rFonts w:ascii="Menlo" w:hAnsi="Menlo" w:cs="Menlo"/>
          <w:color w:val="000000"/>
          <w:lang w:val="en-GB"/>
        </w:rPr>
        <w:t xml:space="preserve"> </w:t>
      </w:r>
    </w:p>
    <w:p w14:paraId="3351B1E8" w14:textId="1400839D" w:rsidR="0055525E" w:rsidRDefault="007756F4" w:rsidP="00A61964">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ORDERID</w:t>
      </w:r>
      <w:r>
        <w:rPr>
          <w:rFonts w:ascii="Menlo" w:hAnsi="Menlo" w:cs="Menlo"/>
          <w:color w:val="FF0000"/>
          <w:lang w:val="en-GB"/>
        </w:rPr>
        <w:t>;</w:t>
      </w:r>
    </w:p>
    <w:p w14:paraId="76E7CDC7" w14:textId="01EAB29E" w:rsidR="007756F4" w:rsidRDefault="007756F4" w:rsidP="00A61964">
      <w:pPr>
        <w:pStyle w:val="code"/>
        <w:rPr>
          <w:rFonts w:ascii="Menlo" w:hAnsi="Menlo" w:cs="Menlo"/>
          <w:color w:val="FF0000"/>
          <w:lang w:val="en-GB"/>
        </w:rPr>
      </w:pPr>
      <w:r>
        <w:rPr>
          <w:rFonts w:ascii="Menlo" w:hAnsi="Menlo" w:cs="Menlo"/>
          <w:color w:val="FF0000"/>
          <w:lang w:val="en-GB"/>
        </w:rPr>
        <w:t>----</w:t>
      </w:r>
    </w:p>
    <w:p w14:paraId="4E6492FD" w14:textId="0565CBD6" w:rsidR="007756F4" w:rsidRDefault="007756F4" w:rsidP="007756F4"/>
    <w:p w14:paraId="2D4986FE" w14:textId="78B48C1A" w:rsidR="00A61964" w:rsidRDefault="154332CC" w:rsidP="007756F4">
      <w:r>
        <w:t xml:space="preserve">With a hash-sharded index, a full scan and a sort operation would be </w:t>
      </w:r>
      <w:commentRangeStart w:id="34"/>
      <w:commentRangeStart w:id="35"/>
      <w:commentRangeStart w:id="36"/>
      <w:r>
        <w:t>required</w:t>
      </w:r>
      <w:commentRangeEnd w:id="34"/>
      <w:r w:rsidR="00A61964">
        <w:rPr>
          <w:rStyle w:val="CommentReference"/>
        </w:rPr>
        <w:commentReference w:id="34"/>
      </w:r>
      <w:commentRangeEnd w:id="35"/>
      <w:r w:rsidR="00A61964">
        <w:rPr>
          <w:rStyle w:val="CommentReference"/>
        </w:rPr>
        <w:commentReference w:id="35"/>
      </w:r>
      <w:commentRangeEnd w:id="36"/>
      <w:r w:rsidR="00B10E1C">
        <w:rPr>
          <w:rStyle w:val="CommentReference"/>
        </w:rPr>
        <w:commentReference w:id="36"/>
      </w:r>
      <w:r>
        <w:t xml:space="preserve">. </w:t>
      </w:r>
    </w:p>
    <w:p w14:paraId="5708C5C6" w14:textId="06981114" w:rsidR="00F14E36" w:rsidRDefault="00F14E36" w:rsidP="007756F4"/>
    <w:p w14:paraId="12D3DF12" w14:textId="605E5A4C" w:rsidR="00F14E36" w:rsidRDefault="154332CC" w:rsidP="007756F4">
      <w:r>
        <w:t xml:space="preserve">The WITH BUCKET_COUNT clause determines how many "shards" of the index are created.  CockroachDB creates a computed column for each bucket, creates an index shard for each bucket and then stores that index into the Key-Value store the appropriate computed column's hash as its prefix.  </w:t>
      </w:r>
      <w:commentRangeStart w:id="37"/>
      <w:commentRangeStart w:id="38"/>
      <w:r>
        <w:t xml:space="preserve">Setting the number of buckets to twice the number of nodes as are in the cluster is a sensible default.  </w:t>
      </w:r>
      <w:commentRangeEnd w:id="37"/>
      <w:r w:rsidR="00F14E36">
        <w:rPr>
          <w:rStyle w:val="CommentReference"/>
        </w:rPr>
        <w:commentReference w:id="37"/>
      </w:r>
      <w:commentRangeEnd w:id="38"/>
      <w:r w:rsidR="00F14E36">
        <w:rPr>
          <w:rStyle w:val="CommentReference"/>
        </w:rPr>
        <w:commentReference w:id="38"/>
      </w:r>
    </w:p>
    <w:p w14:paraId="0483F4D3" w14:textId="77777777" w:rsidR="0044522E" w:rsidRDefault="0044522E" w:rsidP="007756F4"/>
    <w:p w14:paraId="241EB326" w14:textId="0B927ADB" w:rsidR="00FB2C22" w:rsidRDefault="00F63052" w:rsidP="008D0C61">
      <w:pPr>
        <w:pStyle w:val="Heading4"/>
      </w:pPr>
      <w:r>
        <w:t>.Gaps in sequential keys</w:t>
      </w:r>
    </w:p>
    <w:p w14:paraId="0D7FD4A4" w14:textId="35461889" w:rsidR="00F63052" w:rsidRDefault="00F63052" w:rsidP="007E1DEF">
      <w:r>
        <w:t>****</w:t>
      </w:r>
    </w:p>
    <w:p w14:paraId="5D280F1E" w14:textId="687D9AB8" w:rsidR="00F63052" w:rsidRDefault="154332CC" w:rsidP="007E1DEF">
      <w:r>
        <w:t xml:space="preserve">Although sequences provide for guaranteed ascending key values, they cannot guarantee that there will be no missing values in the ordered sequence.  For performance reasons, sequence number increments are not within the scope of an application transaction.  Therefore, if a transaction issues a ROLLBACK after a sequence number is consumed, that number is lost. </w:t>
      </w:r>
      <w:ins w:id="39" w:author="Guy Harrison" w:date="2021-06-16T11:56:00Z">
        <w:r w:rsidR="00FB3F6B">
          <w:t xml:space="preserve"> To </w:t>
        </w:r>
        <w:proofErr w:type="spellStart"/>
        <w:r w:rsidR="00FB3F6B">
          <w:t>achive</w:t>
        </w:r>
        <w:proofErr w:type="spellEnd"/>
        <w:r w:rsidR="00FB3F6B">
          <w:t xml:space="preserve"> anything like scalable distributed performance, you </w:t>
        </w:r>
        <w:r w:rsidR="00144FDB">
          <w:t xml:space="preserve">would </w:t>
        </w:r>
        <w:r w:rsidR="009561AC">
          <w:t>using the CACHE option to give e</w:t>
        </w:r>
      </w:ins>
      <w:ins w:id="40" w:author="Guy Harrison" w:date="2021-06-16T11:57:00Z">
        <w:r w:rsidR="009561AC">
          <w:t xml:space="preserve">ach node </w:t>
        </w:r>
        <w:proofErr w:type="spellStart"/>
        <w:r w:rsidR="009561AC">
          <w:t>it’s</w:t>
        </w:r>
        <w:proofErr w:type="spellEnd"/>
        <w:r w:rsidR="009561AC">
          <w:t xml:space="preserve"> own unique set of ranges </w:t>
        </w:r>
        <w:r w:rsidR="003D425B">
          <w:t xml:space="preserve">– which will result in keys being inserted out of order across nodes. </w:t>
        </w:r>
      </w:ins>
      <w:r>
        <w:t xml:space="preserve">  Furthermore, cached sequence numbers may be lost on a cluster </w:t>
      </w:r>
      <w:commentRangeStart w:id="41"/>
      <w:commentRangeStart w:id="42"/>
      <w:r>
        <w:t>restart</w:t>
      </w:r>
      <w:commentRangeEnd w:id="41"/>
      <w:r w:rsidR="00F63052">
        <w:rPr>
          <w:rStyle w:val="CommentReference"/>
        </w:rPr>
        <w:commentReference w:id="41"/>
      </w:r>
      <w:commentRangeEnd w:id="42"/>
      <w:r w:rsidR="00F63052">
        <w:rPr>
          <w:rStyle w:val="CommentReference"/>
        </w:rPr>
        <w:commentReference w:id="42"/>
      </w:r>
      <w:r>
        <w:t xml:space="preserve">.  </w:t>
      </w:r>
    </w:p>
    <w:p w14:paraId="2130322E" w14:textId="5101C209" w:rsidR="002A5305" w:rsidRDefault="002A5305" w:rsidP="007E1DEF"/>
    <w:p w14:paraId="4B7DBD5E" w14:textId="2907F961" w:rsidR="002A5305" w:rsidRDefault="002A5305" w:rsidP="007E1DEF">
      <w:r>
        <w:t>If an application needs absolutely gap-free numbers (</w:t>
      </w:r>
      <w:r w:rsidR="00C942D6">
        <w:t>"</w:t>
      </w:r>
      <w:r>
        <w:t>no missing orders</w:t>
      </w:r>
      <w:r w:rsidR="00E15466">
        <w:t>,</w:t>
      </w:r>
      <w:r w:rsidR="00C942D6">
        <w:t>"</w:t>
      </w:r>
      <w:r>
        <w:t xml:space="preserve"> for instance), then the application will need to</w:t>
      </w:r>
      <w:r w:rsidR="009B5524">
        <w:t xml:space="preserve"> implement its own sequence generating logic.  Balancing performance and functionality</w:t>
      </w:r>
      <w:ins w:id="43" w:author="Guy Harrison" w:date="2021-06-16T11:57:00Z">
        <w:r w:rsidR="003D425B">
          <w:t xml:space="preserve"> </w:t>
        </w:r>
      </w:ins>
      <w:del w:id="44" w:author="Guy Harrison" w:date="2021-06-16T11:57:00Z">
        <w:r w:rsidR="00E15466" w:rsidDel="003D425B">
          <w:delText>,</w:delText>
        </w:r>
      </w:del>
      <w:r w:rsidR="009B5524">
        <w:t xml:space="preserve"> in this case</w:t>
      </w:r>
      <w:ins w:id="45" w:author="Guy Harrison" w:date="2021-06-16T11:57:00Z">
        <w:r w:rsidR="003D425B">
          <w:t xml:space="preserve"> </w:t>
        </w:r>
      </w:ins>
      <w:del w:id="46" w:author="Guy Harrison" w:date="2021-06-16T11:57:00Z">
        <w:r w:rsidR="00E15466" w:rsidDel="003D425B">
          <w:delText>,</w:delText>
        </w:r>
        <w:r w:rsidR="009B5524" w:rsidDel="003D425B">
          <w:delText xml:space="preserve"> </w:delText>
        </w:r>
      </w:del>
      <w:r w:rsidR="009B5524">
        <w:t>is not trivial – we</w:t>
      </w:r>
      <w:r w:rsidR="00C942D6">
        <w:t>'</w:t>
      </w:r>
      <w:r w:rsidR="009B5524">
        <w:t xml:space="preserve">ll look at this more in Chapter </w:t>
      </w:r>
      <w:r w:rsidR="00096E1E">
        <w:t xml:space="preserve">6. </w:t>
      </w:r>
    </w:p>
    <w:p w14:paraId="553F7980" w14:textId="456A18CE" w:rsidR="00F63052" w:rsidRPr="007E1DEF" w:rsidRDefault="00F63052" w:rsidP="007E1DEF">
      <w:r>
        <w:t>****</w:t>
      </w:r>
    </w:p>
    <w:p w14:paraId="052AAA1A" w14:textId="01CC207F" w:rsidR="008D0C61" w:rsidRPr="001463F9" w:rsidRDefault="001463F9" w:rsidP="001463F9">
      <w:pPr>
        <w:pStyle w:val="Heading4"/>
      </w:pPr>
      <w:r w:rsidRPr="001463F9">
        <w:t>====</w:t>
      </w:r>
      <w:r w:rsidR="00425758">
        <w:t>=</w:t>
      </w:r>
      <w:r w:rsidRPr="001463F9">
        <w:t xml:space="preserve"> Ordering of primary key attributes</w:t>
      </w:r>
    </w:p>
    <w:p w14:paraId="3211247E" w14:textId="5A265794" w:rsidR="001463F9" w:rsidRDefault="001463F9" w:rsidP="001463F9">
      <w:pPr>
        <w:rPr>
          <w:lang w:eastAsia="en-US"/>
        </w:rPr>
      </w:pPr>
    </w:p>
    <w:p w14:paraId="0BFAA3F5" w14:textId="3996A163" w:rsidR="001463F9" w:rsidRDefault="001463F9" w:rsidP="001463F9">
      <w:pPr>
        <w:rPr>
          <w:lang w:eastAsia="en-US"/>
        </w:rPr>
      </w:pPr>
      <w:r>
        <w:rPr>
          <w:lang w:eastAsia="en-US"/>
        </w:rPr>
        <w:t xml:space="preserve">For a multi-column primary key, the order of attributes </w:t>
      </w:r>
      <w:r w:rsidR="00E86847">
        <w:rPr>
          <w:lang w:eastAsia="en-US"/>
        </w:rPr>
        <w:t xml:space="preserve">has significant implications for performance.  You should follow the guidelines for </w:t>
      </w:r>
      <w:r w:rsidR="00B6124F">
        <w:rPr>
          <w:lang w:eastAsia="en-US"/>
        </w:rPr>
        <w:t>composite</w:t>
      </w:r>
      <w:r w:rsidR="00E86847">
        <w:rPr>
          <w:lang w:eastAsia="en-US"/>
        </w:rPr>
        <w:t xml:space="preserve"> indexes </w:t>
      </w:r>
      <w:r w:rsidR="00B207C5">
        <w:rPr>
          <w:lang w:eastAsia="en-US"/>
        </w:rPr>
        <w:t>which we</w:t>
      </w:r>
      <w:r w:rsidR="00C942D6">
        <w:rPr>
          <w:lang w:eastAsia="en-US"/>
        </w:rPr>
        <w:t>'</w:t>
      </w:r>
      <w:r w:rsidR="00B207C5">
        <w:rPr>
          <w:lang w:eastAsia="en-US"/>
        </w:rPr>
        <w:t>ll outline later in the chapter.  Generally, the more often a column is used independently of other columns, the more you</w:t>
      </w:r>
      <w:r w:rsidR="00C942D6">
        <w:rPr>
          <w:lang w:eastAsia="en-US"/>
        </w:rPr>
        <w:t>'</w:t>
      </w:r>
      <w:r w:rsidR="00B207C5">
        <w:rPr>
          <w:lang w:eastAsia="en-US"/>
        </w:rPr>
        <w:t xml:space="preserve">ll want to place that column first in the primary key.  Likewise, </w:t>
      </w:r>
      <w:r w:rsidR="00680118">
        <w:rPr>
          <w:lang w:eastAsia="en-US"/>
        </w:rPr>
        <w:t xml:space="preserve">the appearance of primary key columns in ORDER BY clauses should also influence the sequencing. </w:t>
      </w:r>
      <w:r w:rsidR="00E86847">
        <w:rPr>
          <w:lang w:eastAsia="en-US"/>
        </w:rPr>
        <w:t xml:space="preserve"> </w:t>
      </w:r>
    </w:p>
    <w:p w14:paraId="137912E9" w14:textId="26D7286C" w:rsidR="00CE3DDD" w:rsidRDefault="00CE3DDD" w:rsidP="001463F9">
      <w:pPr>
        <w:rPr>
          <w:lang w:eastAsia="en-US"/>
        </w:rPr>
      </w:pPr>
    </w:p>
    <w:p w14:paraId="27367E6B" w14:textId="0F075758" w:rsidR="00CE3DDD" w:rsidRDefault="00CE3DDD" w:rsidP="00262789">
      <w:pPr>
        <w:pStyle w:val="Heading4"/>
      </w:pPr>
      <w:r>
        <w:t>====</w:t>
      </w:r>
      <w:r w:rsidR="00425758">
        <w:t>=</w:t>
      </w:r>
      <w:r>
        <w:t xml:space="preserve"> Summary of Primary key performance</w:t>
      </w:r>
    </w:p>
    <w:p w14:paraId="2A32BDF3" w14:textId="468E759D" w:rsidR="00DB17BE" w:rsidRDefault="00DB17BE" w:rsidP="00DB17BE">
      <w:pPr>
        <w:rPr>
          <w:lang w:eastAsia="en-US"/>
        </w:rPr>
      </w:pPr>
    </w:p>
    <w:p w14:paraId="6242DCDA" w14:textId="19A3A00A" w:rsidR="00DB17BE" w:rsidRDefault="00DB17BE" w:rsidP="00DB17BE">
      <w:pPr>
        <w:rPr>
          <w:lang w:eastAsia="en-US"/>
        </w:rPr>
      </w:pPr>
      <w:r>
        <w:rPr>
          <w:lang w:eastAsia="en-US"/>
        </w:rPr>
        <w:t>We</w:t>
      </w:r>
      <w:r w:rsidR="00C942D6">
        <w:rPr>
          <w:lang w:eastAsia="en-US"/>
        </w:rPr>
        <w:t>'</w:t>
      </w:r>
      <w:r>
        <w:rPr>
          <w:lang w:eastAsia="en-US"/>
        </w:rPr>
        <w:t xml:space="preserve">ve spent a fair bit of time on Primary key mechanisms in CockroachDB for good reason.   The </w:t>
      </w:r>
      <w:r w:rsidR="00C56A3E">
        <w:rPr>
          <w:lang w:eastAsia="en-US"/>
        </w:rPr>
        <w:t xml:space="preserve">effect on scalability can be dramatic, and practices that worked fine in traditional monolithic SQL databases can backfire in CockroachDB.  </w:t>
      </w:r>
    </w:p>
    <w:p w14:paraId="54C058F8" w14:textId="72220BD1" w:rsidR="00C56A3E" w:rsidRDefault="00C56A3E" w:rsidP="00DB17BE">
      <w:pPr>
        <w:rPr>
          <w:lang w:eastAsia="en-US"/>
        </w:rPr>
      </w:pPr>
    </w:p>
    <w:p w14:paraId="111AE673" w14:textId="143CB0CE" w:rsidR="00F00D20" w:rsidRDefault="00F00D20" w:rsidP="00F00D20">
      <w:pPr>
        <w:rPr>
          <w:lang w:eastAsia="en-US"/>
        </w:rPr>
      </w:pPr>
      <w:r>
        <w:rPr>
          <w:lang w:eastAsia="en-US"/>
        </w:rPr>
        <w:lastRenderedPageBreak/>
        <w:t>&lt;&lt;</w:t>
      </w:r>
      <w:proofErr w:type="spellStart"/>
      <w:r>
        <w:rPr>
          <w:lang w:eastAsia="en-US"/>
        </w:rPr>
        <w:t>PKPerformance</w:t>
      </w:r>
      <w:proofErr w:type="spellEnd"/>
      <w:r>
        <w:rPr>
          <w:lang w:eastAsia="en-US"/>
        </w:rPr>
        <w:t xml:space="preserve">&gt;&gt; shows just how significant these </w:t>
      </w:r>
      <w:r w:rsidR="00DC3B2D">
        <w:rPr>
          <w:lang w:eastAsia="en-US"/>
        </w:rPr>
        <w:t>effects</w:t>
      </w:r>
      <w:r>
        <w:rPr>
          <w:lang w:eastAsia="en-US"/>
        </w:rPr>
        <w:t xml:space="preserve"> can be.  </w:t>
      </w:r>
      <w:r w:rsidR="00DC3B2D">
        <w:rPr>
          <w:lang w:eastAsia="en-US"/>
        </w:rPr>
        <w:t>In &lt;&lt;</w:t>
      </w:r>
      <w:proofErr w:type="spellStart"/>
      <w:r w:rsidR="00DC3B2D">
        <w:rPr>
          <w:lang w:eastAsia="en-US"/>
        </w:rPr>
        <w:t>PKPerformance</w:t>
      </w:r>
      <w:proofErr w:type="spellEnd"/>
      <w:r w:rsidR="00DC3B2D">
        <w:rPr>
          <w:lang w:eastAsia="en-US"/>
        </w:rPr>
        <w:t xml:space="preserve">&gt;&gt; we see that </w:t>
      </w:r>
      <w:r w:rsidR="00874DE3">
        <w:rPr>
          <w:lang w:eastAsia="en-US"/>
        </w:rPr>
        <w:t xml:space="preserve">insert throughput is severely diminished when </w:t>
      </w:r>
      <w:r w:rsidR="00B76AC9">
        <w:rPr>
          <w:lang w:eastAsia="en-US"/>
        </w:rPr>
        <w:t xml:space="preserve">SERIAL or Sequence generated keys are used.  UUIDs are preferred, but if you need ascending </w:t>
      </w:r>
      <w:r w:rsidR="00B83D59">
        <w:rPr>
          <w:lang w:eastAsia="en-US"/>
        </w:rPr>
        <w:t xml:space="preserve">primary keys, then a hash sharded primary key index is recommended. </w:t>
      </w:r>
    </w:p>
    <w:p w14:paraId="1F2C3615" w14:textId="14C7ECB2" w:rsidR="00C56A3E" w:rsidRPr="00DB17BE" w:rsidRDefault="00C56A3E" w:rsidP="00DB17BE">
      <w:pPr>
        <w:rPr>
          <w:lang w:eastAsia="en-US"/>
        </w:rPr>
      </w:pPr>
    </w:p>
    <w:p w14:paraId="019E37AD" w14:textId="2DCAA537" w:rsidR="00CE3DDD" w:rsidRDefault="00CE3DDD" w:rsidP="001463F9">
      <w:pPr>
        <w:rPr>
          <w:lang w:eastAsia="en-US"/>
        </w:rPr>
      </w:pPr>
    </w:p>
    <w:p w14:paraId="405040FC" w14:textId="16800BE0" w:rsidR="00262789" w:rsidRDefault="00262789" w:rsidP="00262789">
      <w:pPr>
        <w:rPr>
          <w:lang w:eastAsia="en-US"/>
        </w:rPr>
      </w:pPr>
      <w:r>
        <w:rPr>
          <w:lang w:eastAsia="en-US"/>
        </w:rPr>
        <w:t>[[</w:t>
      </w:r>
      <w:proofErr w:type="spellStart"/>
      <w:r>
        <w:rPr>
          <w:lang w:eastAsia="en-US"/>
        </w:rPr>
        <w:t>PKPerformance</w:t>
      </w:r>
      <w:proofErr w:type="spellEnd"/>
      <w:r>
        <w:rPr>
          <w:lang w:eastAsia="en-US"/>
        </w:rPr>
        <w:t xml:space="preserve">]] </w:t>
      </w:r>
    </w:p>
    <w:p w14:paraId="61D9DEA8" w14:textId="4C3252C7" w:rsidR="00262789" w:rsidRDefault="00262789" w:rsidP="00262789">
      <w:pPr>
        <w:rPr>
          <w:lang w:eastAsia="en-US"/>
        </w:rPr>
      </w:pPr>
      <w:r>
        <w:rPr>
          <w:lang w:eastAsia="en-US"/>
        </w:rPr>
        <w:t xml:space="preserve">.Insert </w:t>
      </w:r>
      <w:r w:rsidR="004245A7">
        <w:rPr>
          <w:lang w:eastAsia="en-US"/>
        </w:rPr>
        <w:t>p</w:t>
      </w:r>
      <w:r>
        <w:rPr>
          <w:lang w:eastAsia="en-US"/>
        </w:rPr>
        <w:t xml:space="preserve">erformance with various Primary key </w:t>
      </w:r>
      <w:r w:rsidR="00DB17BE">
        <w:rPr>
          <w:lang w:eastAsia="en-US"/>
        </w:rPr>
        <w:t>schemes</w:t>
      </w:r>
    </w:p>
    <w:p w14:paraId="7E3FCE6F" w14:textId="27AE8F15" w:rsidR="00262789" w:rsidRDefault="00262789" w:rsidP="00262789">
      <w:pPr>
        <w:rPr>
          <w:lang w:eastAsia="en-US"/>
        </w:rPr>
      </w:pPr>
      <w:r>
        <w:rPr>
          <w:lang w:eastAsia="en-US"/>
        </w:rPr>
        <w:t>image::</w:t>
      </w:r>
      <w:r w:rsidRPr="00E11421">
        <w:rPr>
          <w:lang w:eastAsia="en-US"/>
        </w:rPr>
        <w:t>images/</w:t>
      </w:r>
      <w:r>
        <w:rPr>
          <w:lang w:eastAsia="en-US"/>
        </w:rPr>
        <w:t>PKPerformance.</w:t>
      </w:r>
      <w:r w:rsidRPr="00E11421">
        <w:rPr>
          <w:lang w:eastAsia="en-US"/>
        </w:rPr>
        <w:t>png</w:t>
      </w:r>
      <w:r>
        <w:rPr>
          <w:lang w:eastAsia="en-US"/>
        </w:rPr>
        <w:t>[</w:t>
      </w:r>
      <w:commentRangeStart w:id="47"/>
      <w:proofErr w:type="spellStart"/>
      <w:r>
        <w:rPr>
          <w:lang w:eastAsia="en-US"/>
        </w:rPr>
        <w:t>PKPerformance</w:t>
      </w:r>
      <w:commentRangeEnd w:id="47"/>
      <w:proofErr w:type="spellEnd"/>
      <w:r w:rsidR="00D01C2E">
        <w:rPr>
          <w:rStyle w:val="CommentReference"/>
        </w:rPr>
        <w:commentReference w:id="47"/>
      </w:r>
      <w:r>
        <w:rPr>
          <w:lang w:eastAsia="en-US"/>
        </w:rPr>
        <w:t>]</w:t>
      </w:r>
    </w:p>
    <w:p w14:paraId="5230FFC1" w14:textId="77777777" w:rsidR="00CE3DDD" w:rsidRDefault="00CE3DDD" w:rsidP="001463F9">
      <w:pPr>
        <w:rPr>
          <w:lang w:eastAsia="en-US"/>
        </w:rPr>
      </w:pPr>
    </w:p>
    <w:p w14:paraId="7DB3147F" w14:textId="77579C9C" w:rsidR="001463F9" w:rsidRDefault="00D01C2E" w:rsidP="001463F9">
      <w:pPr>
        <w:rPr>
          <w:lang w:eastAsia="en-US"/>
        </w:rPr>
      </w:pPr>
      <w:r>
        <w:rPr>
          <w:noProof/>
        </w:rPr>
        <w:drawing>
          <wp:inline distT="0" distB="0" distL="0" distR="0" wp14:anchorId="6FB5A24A" wp14:editId="136B414A">
            <wp:extent cx="5731510" cy="3654425"/>
            <wp:effectExtent l="0" t="0" r="8890" b="15875"/>
            <wp:docPr id="5" name="Chart 5">
              <a:extLst xmlns:a="http://schemas.openxmlformats.org/drawingml/2006/main">
                <a:ext uri="{FF2B5EF4-FFF2-40B4-BE49-F238E27FC236}">
                  <a16:creationId xmlns:a16="http://schemas.microsoft.com/office/drawing/2014/main" id="{B5DAB61E-02A1-744F-A87A-4941BDB6A4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A324D6" w14:textId="14C8F372" w:rsidR="00B83D59" w:rsidRDefault="00B83D59" w:rsidP="001463F9">
      <w:pPr>
        <w:rPr>
          <w:lang w:eastAsia="en-US"/>
        </w:rPr>
      </w:pPr>
    </w:p>
    <w:p w14:paraId="19FD7E8C" w14:textId="77777777" w:rsidR="00DB47AB" w:rsidRDefault="00B0451A" w:rsidP="00B0451A">
      <w:pPr>
        <w:rPr>
          <w:lang w:eastAsia="en-US"/>
        </w:rPr>
      </w:pPr>
      <w:r>
        <w:rPr>
          <w:lang w:eastAsia="en-US"/>
        </w:rPr>
        <w:t>The data in &lt;&lt;</w:t>
      </w:r>
      <w:proofErr w:type="spellStart"/>
      <w:r>
        <w:rPr>
          <w:lang w:eastAsia="en-US"/>
        </w:rPr>
        <w:t>PKPerformance</w:t>
      </w:r>
      <w:proofErr w:type="spellEnd"/>
      <w:r>
        <w:rPr>
          <w:lang w:eastAsia="en-US"/>
        </w:rPr>
        <w:t xml:space="preserve">&gt;&gt; came from a 9-node </w:t>
      </w:r>
      <w:proofErr w:type="spellStart"/>
      <w:r>
        <w:rPr>
          <w:lang w:eastAsia="en-US"/>
        </w:rPr>
        <w:t>CockroachCloud</w:t>
      </w:r>
      <w:proofErr w:type="spellEnd"/>
      <w:r>
        <w:rPr>
          <w:lang w:eastAsia="en-US"/>
        </w:rPr>
        <w:t xml:space="preserve"> cluster.  The </w:t>
      </w:r>
      <w:r w:rsidR="00DB47AB">
        <w:rPr>
          <w:lang w:eastAsia="en-US"/>
        </w:rPr>
        <w:t xml:space="preserve">performance penalty from ascending primary keys is proportional to the size of the cluster:  the more nodes in the cluster the larger the relative penalty.  So your milage may vary depending on your cluster size. </w:t>
      </w:r>
    </w:p>
    <w:p w14:paraId="05B67EBD" w14:textId="77777777" w:rsidR="00DB47AB" w:rsidRDefault="00DB47AB" w:rsidP="00B0451A">
      <w:pPr>
        <w:rPr>
          <w:lang w:eastAsia="en-US"/>
        </w:rPr>
      </w:pPr>
    </w:p>
    <w:p w14:paraId="6B046C43" w14:textId="19E25A5E" w:rsidR="00B0451A" w:rsidRDefault="00DB47AB" w:rsidP="00B0451A">
      <w:pPr>
        <w:rPr>
          <w:lang w:eastAsia="en-US"/>
        </w:rPr>
      </w:pPr>
      <w:r>
        <w:rPr>
          <w:lang w:eastAsia="en-US"/>
        </w:rPr>
        <w:t xml:space="preserve">It is possible to greatly improve the performance of sequenced by creating them with the CACHE option.  This </w:t>
      </w:r>
      <w:r w:rsidR="001E6632">
        <w:rPr>
          <w:lang w:eastAsia="en-US"/>
        </w:rPr>
        <w:t xml:space="preserve">avoids the blocking wait involved </w:t>
      </w:r>
      <w:r>
        <w:rPr>
          <w:lang w:eastAsia="en-US"/>
        </w:rPr>
        <w:t xml:space="preserve"> </w:t>
      </w:r>
      <w:r w:rsidR="001E6632">
        <w:rPr>
          <w:lang w:eastAsia="en-US"/>
        </w:rPr>
        <w:t xml:space="preserve">in </w:t>
      </w:r>
      <w:proofErr w:type="spellStart"/>
      <w:r w:rsidR="001E6632">
        <w:rPr>
          <w:lang w:eastAsia="en-US"/>
        </w:rPr>
        <w:t>aquiring</w:t>
      </w:r>
      <w:proofErr w:type="spellEnd"/>
      <w:r w:rsidR="001E6632">
        <w:rPr>
          <w:lang w:eastAsia="en-US"/>
        </w:rPr>
        <w:t xml:space="preserve"> the “next” sequence number.  However, </w:t>
      </w:r>
      <w:r w:rsidR="003C0E1A">
        <w:rPr>
          <w:lang w:eastAsia="en-US"/>
        </w:rPr>
        <w:t xml:space="preserve">in a distributed system like CockroachDB, using CACHE defeats the purpose of the sequence generator.  Because each node in the cluster has </w:t>
      </w:r>
      <w:proofErr w:type="spellStart"/>
      <w:r w:rsidR="003C0E1A">
        <w:rPr>
          <w:lang w:eastAsia="en-US"/>
        </w:rPr>
        <w:t>it’s</w:t>
      </w:r>
      <w:proofErr w:type="spellEnd"/>
      <w:r w:rsidR="003C0E1A">
        <w:rPr>
          <w:lang w:eastAsia="en-US"/>
        </w:rPr>
        <w:t xml:space="preserve"> own cache, sequence numbers will be generated out of order across the cluster as a whole. </w:t>
      </w:r>
    </w:p>
    <w:p w14:paraId="7C301DC0" w14:textId="23BA426C" w:rsidR="00B83D59" w:rsidRPr="001463F9" w:rsidRDefault="00B83D59" w:rsidP="001463F9">
      <w:pPr>
        <w:rPr>
          <w:lang w:eastAsia="en-US"/>
        </w:rPr>
      </w:pPr>
    </w:p>
    <w:p w14:paraId="481FA00E" w14:textId="1B24CCE4" w:rsidR="008D0C61" w:rsidRDefault="007C539D" w:rsidP="00ED60E7">
      <w:pPr>
        <w:pStyle w:val="Heading3"/>
      </w:pPr>
      <w:r>
        <w:t>==== Foreign key constraints</w:t>
      </w:r>
    </w:p>
    <w:p w14:paraId="6DD510A1" w14:textId="21EBED79" w:rsidR="00D97715" w:rsidRDefault="00D97715" w:rsidP="00D97715">
      <w:pPr>
        <w:rPr>
          <w:lang w:eastAsia="en-US"/>
        </w:rPr>
      </w:pPr>
    </w:p>
    <w:p w14:paraId="7301ED88" w14:textId="362C9B4D" w:rsidR="00D97715" w:rsidRDefault="00D97715" w:rsidP="00D97715">
      <w:pPr>
        <w:rPr>
          <w:lang w:eastAsia="en-US"/>
        </w:rPr>
      </w:pPr>
      <w:r>
        <w:rPr>
          <w:lang w:eastAsia="en-US"/>
        </w:rPr>
        <w:t xml:space="preserve">Foreign key </w:t>
      </w:r>
      <w:r w:rsidR="007C52EB">
        <w:rPr>
          <w:lang w:eastAsia="en-US"/>
        </w:rPr>
        <w:t>constraints</w:t>
      </w:r>
      <w:r>
        <w:rPr>
          <w:lang w:eastAsia="en-US"/>
        </w:rPr>
        <w:t xml:space="preserve"> help en</w:t>
      </w:r>
      <w:r w:rsidR="007C52EB">
        <w:rPr>
          <w:lang w:eastAsia="en-US"/>
        </w:rPr>
        <w:t>s</w:t>
      </w:r>
      <w:r>
        <w:rPr>
          <w:lang w:eastAsia="en-US"/>
        </w:rPr>
        <w:t>ure</w:t>
      </w:r>
      <w:r w:rsidR="007C52EB">
        <w:rPr>
          <w:lang w:eastAsia="en-US"/>
        </w:rPr>
        <w:t xml:space="preserve"> data integrity and provide internal documentation of the data model</w:t>
      </w:r>
      <w:r w:rsidR="00352059">
        <w:rPr>
          <w:lang w:eastAsia="en-US"/>
        </w:rPr>
        <w:t>,</w:t>
      </w:r>
      <w:r w:rsidR="007C52EB">
        <w:rPr>
          <w:lang w:eastAsia="en-US"/>
        </w:rPr>
        <w:t xml:space="preserve"> which can be leveraged by query generators and diagramming tools.  However, during DML operations – particularly inserts</w:t>
      </w:r>
      <w:r w:rsidR="00C4692A">
        <w:rPr>
          <w:lang w:eastAsia="en-US"/>
        </w:rPr>
        <w:t xml:space="preserve">, the validity of the foreign key must be checked </w:t>
      </w:r>
      <w:r w:rsidR="00C4692A">
        <w:rPr>
          <w:lang w:eastAsia="en-US"/>
        </w:rPr>
        <w:lastRenderedPageBreak/>
        <w:t xml:space="preserve">by performing primary key lookups on the </w:t>
      </w:r>
      <w:r w:rsidR="00686FB8">
        <w:rPr>
          <w:lang w:eastAsia="en-US"/>
        </w:rPr>
        <w:t xml:space="preserve">referenced table.  These lookups can significantly increase the overhead of the operations and reduce throughput. </w:t>
      </w:r>
    </w:p>
    <w:p w14:paraId="14A0CB1D" w14:textId="779CC6D0" w:rsidR="00572BB8" w:rsidRDefault="00572BB8" w:rsidP="00D97715">
      <w:pPr>
        <w:rPr>
          <w:lang w:eastAsia="en-US"/>
        </w:rPr>
      </w:pPr>
    </w:p>
    <w:p w14:paraId="54840B01" w14:textId="0DB49F94" w:rsidR="00572BB8" w:rsidRDefault="00572BB8" w:rsidP="00D97715">
      <w:pPr>
        <w:rPr>
          <w:lang w:eastAsia="en-US"/>
        </w:rPr>
      </w:pPr>
      <w:r>
        <w:rPr>
          <w:lang w:eastAsia="en-US"/>
        </w:rPr>
        <w:t xml:space="preserve">For the table that </w:t>
      </w:r>
      <w:r w:rsidR="001760EF">
        <w:rPr>
          <w:lang w:eastAsia="en-US"/>
        </w:rPr>
        <w:t xml:space="preserve">includes the Foreign key constraint, this shows up mostly in insert performance since </w:t>
      </w:r>
      <w:r w:rsidR="00CC797C">
        <w:rPr>
          <w:lang w:eastAsia="en-US"/>
        </w:rPr>
        <w:t>i</w:t>
      </w:r>
      <w:r w:rsidR="001760EF">
        <w:rPr>
          <w:lang w:eastAsia="en-US"/>
        </w:rPr>
        <w:t xml:space="preserve">t is somewhat unusual for a foreign key to be updated, and the </w:t>
      </w:r>
      <w:r w:rsidR="00996339">
        <w:rPr>
          <w:lang w:eastAsia="en-US"/>
        </w:rPr>
        <w:t xml:space="preserve">foreign key </w:t>
      </w:r>
      <w:r w:rsidR="001760EF">
        <w:rPr>
          <w:lang w:eastAsia="en-US"/>
        </w:rPr>
        <w:t xml:space="preserve">references do not need to </w:t>
      </w:r>
      <w:r w:rsidR="00996339">
        <w:rPr>
          <w:lang w:eastAsia="en-US"/>
        </w:rPr>
        <w:t xml:space="preserve">be </w:t>
      </w:r>
      <w:r w:rsidR="001760EF">
        <w:rPr>
          <w:lang w:eastAsia="en-US"/>
        </w:rPr>
        <w:t>validated during deletes.</w:t>
      </w:r>
    </w:p>
    <w:p w14:paraId="47C63F24" w14:textId="1B712F08" w:rsidR="001760EF" w:rsidRDefault="001760EF" w:rsidP="00D97715">
      <w:pPr>
        <w:rPr>
          <w:lang w:eastAsia="en-US"/>
        </w:rPr>
      </w:pPr>
    </w:p>
    <w:p w14:paraId="60260F69" w14:textId="32C46BA4" w:rsidR="001760EF" w:rsidRDefault="001760EF" w:rsidP="00D97715">
      <w:pPr>
        <w:rPr>
          <w:lang w:eastAsia="en-US"/>
        </w:rPr>
      </w:pPr>
      <w:r>
        <w:rPr>
          <w:lang w:eastAsia="en-US"/>
        </w:rPr>
        <w:t xml:space="preserve">For the tables that are referenced </w:t>
      </w:r>
      <w:r w:rsidR="00996339">
        <w:rPr>
          <w:lang w:eastAsia="en-US"/>
        </w:rPr>
        <w:t>within</w:t>
      </w:r>
      <w:r>
        <w:rPr>
          <w:lang w:eastAsia="en-US"/>
        </w:rPr>
        <w:t xml:space="preserve"> in the foreign key constraint (e</w:t>
      </w:r>
      <w:r w:rsidR="00996339">
        <w:rPr>
          <w:lang w:eastAsia="en-US"/>
        </w:rPr>
        <w:t>.g.</w:t>
      </w:r>
      <w:r>
        <w:rPr>
          <w:lang w:eastAsia="en-US"/>
        </w:rPr>
        <w:t xml:space="preserve"> the </w:t>
      </w:r>
      <w:r w:rsidR="00C942D6">
        <w:rPr>
          <w:lang w:eastAsia="en-US"/>
        </w:rPr>
        <w:t>"</w:t>
      </w:r>
      <w:r>
        <w:rPr>
          <w:lang w:eastAsia="en-US"/>
        </w:rPr>
        <w:t>parent</w:t>
      </w:r>
      <w:r w:rsidR="00C942D6">
        <w:rPr>
          <w:lang w:eastAsia="en-US"/>
        </w:rPr>
        <w:t>"</w:t>
      </w:r>
      <w:r>
        <w:rPr>
          <w:lang w:eastAsia="en-US"/>
        </w:rPr>
        <w:t xml:space="preserve"> table</w:t>
      </w:r>
      <w:r w:rsidR="00996339">
        <w:rPr>
          <w:lang w:eastAsia="en-US"/>
        </w:rPr>
        <w:t>)</w:t>
      </w:r>
      <w:r>
        <w:rPr>
          <w:lang w:eastAsia="en-US"/>
        </w:rPr>
        <w:t xml:space="preserve">, the </w:t>
      </w:r>
      <w:r w:rsidR="00CE321E">
        <w:rPr>
          <w:lang w:eastAsia="en-US"/>
        </w:rPr>
        <w:t xml:space="preserve">overhead is felt most critically during deletes, where all child tables must be checked for </w:t>
      </w:r>
      <w:r w:rsidR="00C942D6">
        <w:rPr>
          <w:lang w:eastAsia="en-US"/>
        </w:rPr>
        <w:t>"</w:t>
      </w:r>
      <w:r w:rsidR="00CE321E">
        <w:rPr>
          <w:lang w:eastAsia="en-US"/>
        </w:rPr>
        <w:t>dangling</w:t>
      </w:r>
      <w:r w:rsidR="00C942D6">
        <w:rPr>
          <w:lang w:eastAsia="en-US"/>
        </w:rPr>
        <w:t>"</w:t>
      </w:r>
      <w:r w:rsidR="00CE321E">
        <w:rPr>
          <w:lang w:eastAsia="en-US"/>
        </w:rPr>
        <w:t xml:space="preserve"> references. </w:t>
      </w:r>
    </w:p>
    <w:p w14:paraId="56CAA00E" w14:textId="7015C5A9" w:rsidR="00686FB8" w:rsidRDefault="00686FB8" w:rsidP="00D97715">
      <w:pPr>
        <w:rPr>
          <w:lang w:eastAsia="en-US"/>
        </w:rPr>
      </w:pPr>
    </w:p>
    <w:p w14:paraId="34DA5058" w14:textId="46A1FCF3" w:rsidR="00FA6F60" w:rsidRDefault="00975DA6" w:rsidP="00D97715">
      <w:pPr>
        <w:rPr>
          <w:lang w:eastAsia="en-US"/>
        </w:rPr>
      </w:pPr>
      <w:r>
        <w:rPr>
          <w:lang w:eastAsia="en-US"/>
        </w:rPr>
        <w:t xml:space="preserve">The ON DELETE CASCADE </w:t>
      </w:r>
      <w:r w:rsidR="00F4288C">
        <w:rPr>
          <w:lang w:eastAsia="en-US"/>
        </w:rPr>
        <w:t xml:space="preserve">clause of a CONTRAINT definition will automatically delete any </w:t>
      </w:r>
      <w:r w:rsidR="00CC797C">
        <w:rPr>
          <w:lang w:eastAsia="en-US"/>
        </w:rPr>
        <w:t>child rows during the delete of a parent row.  ON UPDATE CASCADE has a similar effect when a primary key is updated (</w:t>
      </w:r>
      <w:r w:rsidR="00B401EE">
        <w:rPr>
          <w:lang w:eastAsia="en-US"/>
        </w:rPr>
        <w:t>which in most applications is a rare event</w:t>
      </w:r>
      <w:r w:rsidR="00CC797C">
        <w:rPr>
          <w:lang w:eastAsia="en-US"/>
        </w:rPr>
        <w:t xml:space="preserve">). </w:t>
      </w:r>
    </w:p>
    <w:p w14:paraId="021280B2" w14:textId="2DA186B7" w:rsidR="00CC797C" w:rsidRDefault="00CC797C" w:rsidP="00D97715">
      <w:pPr>
        <w:rPr>
          <w:lang w:eastAsia="en-US"/>
        </w:rPr>
      </w:pPr>
    </w:p>
    <w:p w14:paraId="27E8E1AC" w14:textId="77777777" w:rsidR="00E31938" w:rsidRDefault="00CC797C" w:rsidP="00D97715">
      <w:pPr>
        <w:rPr>
          <w:lang w:eastAsia="en-US"/>
        </w:rPr>
      </w:pPr>
      <w:r>
        <w:rPr>
          <w:lang w:eastAsia="en-US"/>
        </w:rPr>
        <w:t>Because of the overhead of foreign key constraints</w:t>
      </w:r>
      <w:r w:rsidR="00996339">
        <w:rPr>
          <w:lang w:eastAsia="en-US"/>
        </w:rPr>
        <w:t>,</w:t>
      </w:r>
      <w:r>
        <w:rPr>
          <w:lang w:eastAsia="en-US"/>
        </w:rPr>
        <w:t xml:space="preserve"> it is not unusual for them to be removed in a production system.  They may be left enabled </w:t>
      </w:r>
      <w:r w:rsidR="00E31938">
        <w:rPr>
          <w:lang w:eastAsia="en-US"/>
        </w:rPr>
        <w:t xml:space="preserve">only </w:t>
      </w:r>
      <w:r>
        <w:rPr>
          <w:lang w:eastAsia="en-US"/>
        </w:rPr>
        <w:t xml:space="preserve">in test and development environments to catch any data anomalies.  </w:t>
      </w:r>
    </w:p>
    <w:p w14:paraId="557E1A58" w14:textId="77777777" w:rsidR="00E31938" w:rsidRDefault="00E31938" w:rsidP="00D97715">
      <w:pPr>
        <w:rPr>
          <w:lang w:eastAsia="en-US"/>
        </w:rPr>
      </w:pPr>
    </w:p>
    <w:p w14:paraId="28B9D813" w14:textId="61C57729" w:rsidR="00CC797C" w:rsidRDefault="00797D93" w:rsidP="00D97715">
      <w:pPr>
        <w:rPr>
          <w:lang w:eastAsia="en-US"/>
        </w:rPr>
      </w:pPr>
      <w:r>
        <w:rPr>
          <w:lang w:eastAsia="en-US"/>
        </w:rPr>
        <w:t xml:space="preserve"> Dropping foreign key constraints can potentially lead to data anomalies, but in some circumstances</w:t>
      </w:r>
      <w:r w:rsidR="00E31938">
        <w:rPr>
          <w:lang w:eastAsia="en-US"/>
        </w:rPr>
        <w:t>,</w:t>
      </w:r>
      <w:r>
        <w:rPr>
          <w:lang w:eastAsia="en-US"/>
        </w:rPr>
        <w:t xml:space="preserve"> the need to achieve maximum throughput will take priority. </w:t>
      </w:r>
    </w:p>
    <w:p w14:paraId="17311314" w14:textId="77777777" w:rsidR="00CC797C" w:rsidRDefault="00CC797C" w:rsidP="00D97715">
      <w:pPr>
        <w:rPr>
          <w:lang w:eastAsia="en-US"/>
        </w:rPr>
      </w:pPr>
    </w:p>
    <w:p w14:paraId="039E1FD4" w14:textId="77777777" w:rsidR="00D97715" w:rsidRPr="00D97715" w:rsidRDefault="00D97715" w:rsidP="00D97715">
      <w:pPr>
        <w:rPr>
          <w:lang w:eastAsia="en-US"/>
        </w:rPr>
      </w:pPr>
    </w:p>
    <w:p w14:paraId="1AC770E2" w14:textId="69632B18" w:rsidR="00CB1D6F" w:rsidRDefault="00271B16" w:rsidP="00CB1D6F">
      <w:pPr>
        <w:pStyle w:val="Heading3"/>
      </w:pPr>
      <w:r>
        <w:t xml:space="preserve">=== </w:t>
      </w:r>
      <w:r w:rsidR="00CB1D6F">
        <w:t>Denormalization</w:t>
      </w:r>
    </w:p>
    <w:p w14:paraId="1C791FDF" w14:textId="77777777" w:rsidR="00271B16" w:rsidRPr="00271B16" w:rsidRDefault="00271B16" w:rsidP="00271B16">
      <w:pPr>
        <w:rPr>
          <w:lang w:eastAsia="en-US"/>
        </w:rPr>
      </w:pPr>
    </w:p>
    <w:p w14:paraId="70423E34" w14:textId="1BADF02F" w:rsidR="00CB1D6F" w:rsidRDefault="00CB1D6F" w:rsidP="00CB1D6F">
      <w:r>
        <w:t>One of the outcomes in the development of a normalized data model is the removal of redundancies in data representation.  In a well</w:t>
      </w:r>
      <w:r w:rsidR="00E31938">
        <w:t>-</w:t>
      </w:r>
      <w:r>
        <w:t xml:space="preserve">normalized model, a data element is represented in just one place within the model.   This eliminates the possibility of inconsistent information within the </w:t>
      </w:r>
      <w:r w:rsidR="000172C8">
        <w:t>database</w:t>
      </w:r>
      <w:r>
        <w:t xml:space="preserve">.  </w:t>
      </w:r>
    </w:p>
    <w:p w14:paraId="38594242" w14:textId="77777777" w:rsidR="00CB1D6F" w:rsidRDefault="00CB1D6F" w:rsidP="00CB1D6F"/>
    <w:p w14:paraId="534FB112" w14:textId="01072633" w:rsidR="00CB1D6F" w:rsidRDefault="00CB1D6F" w:rsidP="00CB1D6F">
      <w:r w:rsidRPr="00B54004">
        <w:t>De-normalization is the process of reintroducing redundant, repeating or otherwise non-normalized structures into the physical model—almost always with the intention of improving performance.</w:t>
      </w:r>
    </w:p>
    <w:p w14:paraId="0A51263B" w14:textId="663465A5" w:rsidR="000172C8" w:rsidRDefault="000172C8" w:rsidP="00CB1D6F"/>
    <w:p w14:paraId="032C69D6" w14:textId="6BA79497" w:rsidR="000172C8" w:rsidRDefault="000172C8" w:rsidP="00CB1D6F">
      <w:proofErr w:type="spellStart"/>
      <w:r>
        <w:t>Denormalizing</w:t>
      </w:r>
      <w:proofErr w:type="spellEnd"/>
      <w:r>
        <w:t xml:space="preserve"> data is a common practice and</w:t>
      </w:r>
      <w:r w:rsidR="00824C21">
        <w:t xml:space="preserve"> one that you should not feel guilty about.  However, do remember that denormalization has potential downsides:</w:t>
      </w:r>
    </w:p>
    <w:p w14:paraId="16FC6729" w14:textId="6C0E3E93" w:rsidR="00824C21" w:rsidRDefault="00824C21" w:rsidP="00CB1D6F"/>
    <w:p w14:paraId="79836D75" w14:textId="6AB9927B" w:rsidR="00824C21" w:rsidRDefault="00824C21" w:rsidP="00CB1D6F">
      <w:r>
        <w:t xml:space="preserve">* </w:t>
      </w:r>
      <w:r w:rsidR="009C4F1E">
        <w:t>Denormalized data can create inconsistenc</w:t>
      </w:r>
      <w:r w:rsidR="00A535E2">
        <w:t>i</w:t>
      </w:r>
      <w:r w:rsidR="009C4F1E">
        <w:t xml:space="preserve">es.  These might be transitory (waiting for a materialized view to refresh) or permanent (a </w:t>
      </w:r>
      <w:r w:rsidR="001C4D1F">
        <w:t>derived value is not updated due to a program error).  You need to be sure that you have robust mechanisms in place to preserve data integrity.</w:t>
      </w:r>
    </w:p>
    <w:p w14:paraId="5AA5C296" w14:textId="42C719A5" w:rsidR="001C4D1F" w:rsidRDefault="001C4D1F" w:rsidP="00CB1D6F">
      <w:r>
        <w:t>* Deno</w:t>
      </w:r>
      <w:r w:rsidR="002544EC">
        <w:t>r</w:t>
      </w:r>
      <w:r>
        <w:t>malization has a performance overhead.  Although denormalization exists to improve performance, most denormali</w:t>
      </w:r>
      <w:r w:rsidR="002544EC">
        <w:t>zations</w:t>
      </w:r>
      <w:r>
        <w:t xml:space="preserve"> have </w:t>
      </w:r>
      <w:r w:rsidR="002544EC">
        <w:t>overhead</w:t>
      </w:r>
      <w:r>
        <w:t>.  Typically, you improve query performance at the expense of DML performance</w:t>
      </w:r>
      <w:r w:rsidR="00E477F5">
        <w:t xml:space="preserve">.  Make sure you understand and accept these trade-offs. </w:t>
      </w:r>
    </w:p>
    <w:p w14:paraId="04202922" w14:textId="60D6B459" w:rsidR="00E477F5" w:rsidRDefault="00E477F5" w:rsidP="00CB1D6F"/>
    <w:p w14:paraId="27D1A09C" w14:textId="68F0F047" w:rsidR="00E477F5" w:rsidRDefault="00F5488E" w:rsidP="00CB1D6F">
      <w:r>
        <w:t>The best types of denormalizations are those that can be maintained by the database system automatically and transparently.  For instance, in some databases</w:t>
      </w:r>
      <w:r w:rsidR="00817293">
        <w:t>,</w:t>
      </w:r>
      <w:r>
        <w:t xml:space="preserve"> you might be tempted to vertically partition a table </w:t>
      </w:r>
      <w:r w:rsidR="007D7D37">
        <w:t xml:space="preserve">so that you can separate frequently accessed and rarely accessed </w:t>
      </w:r>
      <w:r w:rsidR="007D7D37">
        <w:lastRenderedPageBreak/>
        <w:t>columns.  In CockroachDB column</w:t>
      </w:r>
      <w:r w:rsidR="00D713DB">
        <w:t>,</w:t>
      </w:r>
      <w:r w:rsidR="007D7D37">
        <w:t xml:space="preserve"> families provide this capability without the need to change application code. </w:t>
      </w:r>
    </w:p>
    <w:p w14:paraId="4730F579" w14:textId="77777777" w:rsidR="00CB1D6F" w:rsidRPr="001D0C46" w:rsidRDefault="00CB1D6F" w:rsidP="00CB1D6F">
      <w:pPr>
        <w:rPr>
          <w:lang w:eastAsia="en-US"/>
        </w:rPr>
      </w:pPr>
    </w:p>
    <w:p w14:paraId="3C45ED10" w14:textId="4D2B716F" w:rsidR="00CB1D6F" w:rsidRDefault="00271B16" w:rsidP="00CB1D6F">
      <w:pPr>
        <w:pStyle w:val="Heading4"/>
      </w:pPr>
      <w:r>
        <w:t>===</w:t>
      </w:r>
      <w:r w:rsidR="00AE2602">
        <w:t>= Replicating columns to avoid joins</w:t>
      </w:r>
    </w:p>
    <w:p w14:paraId="16AB875E" w14:textId="4D74E508" w:rsidR="00AE2602" w:rsidRDefault="00AE2602" w:rsidP="00AE2602">
      <w:pPr>
        <w:rPr>
          <w:lang w:eastAsia="en-US"/>
        </w:rPr>
      </w:pPr>
    </w:p>
    <w:p w14:paraId="1883537A" w14:textId="217F8C7E" w:rsidR="00AE2602" w:rsidRDefault="154332CC" w:rsidP="00AE2602">
      <w:pPr>
        <w:rPr>
          <w:lang w:eastAsia="en-US"/>
        </w:rPr>
      </w:pPr>
      <w:r w:rsidRPr="154332CC">
        <w:rPr>
          <w:lang w:eastAsia="en-US"/>
        </w:rPr>
        <w:t>JOIN operations magnify the overhead of retrieving data.   Over-enthusiastic normalization can often result in even the most trivial SELECT operations requiring multi-table joins.   For instance, consider the partial schema shown in &lt;&lt;</w:t>
      </w:r>
      <w:proofErr w:type="spellStart"/>
      <w:r w:rsidRPr="154332CC">
        <w:rPr>
          <w:lang w:eastAsia="en-US"/>
        </w:rPr>
        <w:t>adventurelandAddress</w:t>
      </w:r>
      <w:proofErr w:type="spellEnd"/>
      <w:r w:rsidRPr="154332CC">
        <w:rPr>
          <w:lang w:eastAsia="en-US"/>
        </w:rPr>
        <w:t xml:space="preserve">&gt;&gt;footnote:[This is part of the Microsoft Adventureland sample database.  You can find a version of Adventureland ported to CockroachDB at </w:t>
      </w:r>
      <w:commentRangeStart w:id="48"/>
      <w:commentRangeStart w:id="49"/>
      <w:r w:rsidRPr="154332CC">
        <w:rPr>
          <w:lang w:eastAsia="en-US"/>
        </w:rPr>
        <w:t>???</w:t>
      </w:r>
      <w:commentRangeEnd w:id="48"/>
      <w:r w:rsidR="00AE2602">
        <w:rPr>
          <w:rStyle w:val="CommentReference"/>
        </w:rPr>
        <w:commentReference w:id="48"/>
      </w:r>
      <w:commentRangeEnd w:id="49"/>
      <w:r w:rsidR="00AE2602">
        <w:rPr>
          <w:rStyle w:val="CommentReference"/>
        </w:rPr>
        <w:commentReference w:id="49"/>
      </w:r>
      <w:r w:rsidRPr="154332CC">
        <w:rPr>
          <w:lang w:eastAsia="en-US"/>
        </w:rPr>
        <w:t>]</w:t>
      </w:r>
    </w:p>
    <w:p w14:paraId="42BF04FB" w14:textId="352EF42A" w:rsidR="00D91556" w:rsidRDefault="00D91556" w:rsidP="00AE2602">
      <w:pPr>
        <w:rPr>
          <w:lang w:eastAsia="en-US"/>
        </w:rPr>
      </w:pPr>
    </w:p>
    <w:p w14:paraId="4036F93F" w14:textId="3A03ACEC" w:rsidR="00D91556" w:rsidRDefault="00D91556" w:rsidP="00D91556">
      <w:pPr>
        <w:rPr>
          <w:lang w:eastAsia="en-US"/>
        </w:rPr>
      </w:pPr>
      <w:r>
        <w:rPr>
          <w:lang w:eastAsia="en-US"/>
        </w:rPr>
        <w:t>[[</w:t>
      </w:r>
      <w:proofErr w:type="spellStart"/>
      <w:r>
        <w:rPr>
          <w:lang w:eastAsia="en-US"/>
        </w:rPr>
        <w:t>adventurelandAddress</w:t>
      </w:r>
      <w:proofErr w:type="spellEnd"/>
      <w:r>
        <w:rPr>
          <w:lang w:eastAsia="en-US"/>
        </w:rPr>
        <w:t xml:space="preserve">]] </w:t>
      </w:r>
    </w:p>
    <w:p w14:paraId="1804BB75" w14:textId="2E70E126" w:rsidR="00D91556" w:rsidRDefault="00D91556" w:rsidP="00D91556">
      <w:pPr>
        <w:rPr>
          <w:lang w:eastAsia="en-US"/>
        </w:rPr>
      </w:pPr>
      <w:r>
        <w:rPr>
          <w:lang w:eastAsia="en-US"/>
        </w:rPr>
        <w:t>.</w:t>
      </w:r>
      <w:proofErr w:type="spellStart"/>
      <w:r>
        <w:rPr>
          <w:lang w:eastAsia="en-US"/>
        </w:rPr>
        <w:t>Overnormalized</w:t>
      </w:r>
      <w:proofErr w:type="spellEnd"/>
      <w:r>
        <w:rPr>
          <w:lang w:eastAsia="en-US"/>
        </w:rPr>
        <w:t xml:space="preserve"> Address data model</w:t>
      </w:r>
    </w:p>
    <w:p w14:paraId="6559C712" w14:textId="362EC303" w:rsidR="00D91556" w:rsidRDefault="00D91556" w:rsidP="00AE2602">
      <w:pPr>
        <w:rPr>
          <w:lang w:eastAsia="en-US"/>
        </w:rPr>
      </w:pPr>
      <w:r>
        <w:rPr>
          <w:lang w:eastAsia="en-US"/>
        </w:rPr>
        <w:t>image::</w:t>
      </w:r>
      <w:r w:rsidRPr="00E11421">
        <w:rPr>
          <w:lang w:eastAsia="en-US"/>
        </w:rPr>
        <w:t>images/</w:t>
      </w:r>
      <w:r>
        <w:rPr>
          <w:lang w:eastAsia="en-US"/>
        </w:rPr>
        <w:t>adventurelandAddress</w:t>
      </w:r>
      <w:r w:rsidRPr="00E11421">
        <w:rPr>
          <w:lang w:eastAsia="en-US"/>
        </w:rPr>
        <w:t>.png</w:t>
      </w:r>
      <w:r>
        <w:rPr>
          <w:lang w:eastAsia="en-US"/>
        </w:rPr>
        <w:t>[</w:t>
      </w:r>
      <w:proofErr w:type="spellStart"/>
      <w:r>
        <w:rPr>
          <w:lang w:eastAsia="en-US"/>
        </w:rPr>
        <w:t>adventurelandAddress</w:t>
      </w:r>
      <w:proofErr w:type="spellEnd"/>
      <w:r>
        <w:rPr>
          <w:lang w:eastAsia="en-US"/>
        </w:rPr>
        <w:t>]</w:t>
      </w:r>
    </w:p>
    <w:p w14:paraId="324045C0" w14:textId="7D6A86B6" w:rsidR="00A51CED" w:rsidRDefault="00D91556" w:rsidP="00AE2602">
      <w:pPr>
        <w:rPr>
          <w:lang w:eastAsia="en-US"/>
        </w:rPr>
      </w:pPr>
      <w:r>
        <w:rPr>
          <w:noProof/>
        </w:rPr>
        <w:drawing>
          <wp:inline distT="0" distB="0" distL="0" distR="0" wp14:anchorId="111370E0" wp14:editId="77EE2A3E">
            <wp:extent cx="5731510" cy="392874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5731510" cy="3928745"/>
                    </a:xfrm>
                    <a:prstGeom prst="rect">
                      <a:avLst/>
                    </a:prstGeom>
                  </pic:spPr>
                </pic:pic>
              </a:graphicData>
            </a:graphic>
          </wp:inline>
        </w:drawing>
      </w:r>
    </w:p>
    <w:p w14:paraId="7ABEF584" w14:textId="7BB1DF4D" w:rsidR="00C377E9" w:rsidRDefault="00C377E9" w:rsidP="00AE2602">
      <w:pPr>
        <w:rPr>
          <w:lang w:eastAsia="en-US"/>
        </w:rPr>
      </w:pPr>
      <w:r>
        <w:rPr>
          <w:lang w:eastAsia="en-US"/>
        </w:rPr>
        <w:t>To retrieve the address for a person (something we presumably do a lot), we need a five-table join:</w:t>
      </w:r>
    </w:p>
    <w:p w14:paraId="3E903C80" w14:textId="6550F7D6" w:rsidR="00C377E9" w:rsidRDefault="00C377E9" w:rsidP="00AE2602">
      <w:pPr>
        <w:rPr>
          <w:lang w:eastAsia="en-US"/>
        </w:rPr>
      </w:pPr>
    </w:p>
    <w:p w14:paraId="6E40BB69" w14:textId="4B1B6CB9" w:rsidR="00C377E9" w:rsidRDefault="00C51633" w:rsidP="00C51633">
      <w:pPr>
        <w:pStyle w:val="code"/>
      </w:pPr>
      <w:r>
        <w:t>[</w:t>
      </w:r>
      <w:proofErr w:type="spellStart"/>
      <w:r>
        <w:t>source,sql</w:t>
      </w:r>
      <w:proofErr w:type="spellEnd"/>
      <w:r>
        <w:t>]</w:t>
      </w:r>
    </w:p>
    <w:p w14:paraId="7626D902" w14:textId="1AA77977" w:rsidR="00C51633" w:rsidRDefault="00C51633" w:rsidP="00C51633">
      <w:pPr>
        <w:pStyle w:val="code"/>
      </w:pPr>
      <w:r>
        <w:t>----</w:t>
      </w:r>
    </w:p>
    <w:p w14:paraId="2E29CBD2" w14:textId="77777777" w:rsidR="00C377E9" w:rsidRDefault="00C377E9" w:rsidP="00C51633">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p.firstname,p.lastname</w:t>
      </w:r>
      <w:proofErr w:type="spellEnd"/>
      <w:r>
        <w:rPr>
          <w:rFonts w:ascii="Menlo" w:hAnsi="Menlo" w:cs="Menlo"/>
          <w:color w:val="000000"/>
          <w:lang w:val="en-GB"/>
        </w:rPr>
        <w:t>, a.addressline1,a.city, s2.</w:t>
      </w:r>
      <w:r>
        <w:rPr>
          <w:rFonts w:ascii="Menlo" w:hAnsi="Menlo" w:cs="Menlo"/>
          <w:b/>
          <w:bCs/>
          <w:color w:val="000080"/>
          <w:lang w:val="en-GB"/>
        </w:rPr>
        <w:t>name</w:t>
      </w:r>
      <w:r>
        <w:rPr>
          <w:rFonts w:ascii="Menlo" w:hAnsi="Menlo" w:cs="Menlo"/>
          <w:color w:val="000000"/>
          <w:lang w:val="en-GB"/>
        </w:rPr>
        <w:t>,c2.</w:t>
      </w:r>
      <w:r>
        <w:rPr>
          <w:rFonts w:ascii="Menlo" w:hAnsi="Menlo" w:cs="Menlo"/>
          <w:b/>
          <w:bCs/>
          <w:color w:val="000080"/>
          <w:lang w:val="en-GB"/>
        </w:rPr>
        <w:t>name</w:t>
      </w:r>
    </w:p>
    <w:p w14:paraId="147CF02A"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person p </w:t>
      </w:r>
    </w:p>
    <w:p w14:paraId="18162991" w14:textId="77777777" w:rsidR="00C377E9" w:rsidRDefault="154332CC" w:rsidP="00C51633">
      <w:pPr>
        <w:pStyle w:val="code"/>
        <w:rPr>
          <w:rFonts w:ascii="Menlo" w:hAnsi="Menlo" w:cs="Menlo"/>
          <w:lang w:val="en-GB"/>
        </w:rPr>
      </w:pPr>
      <w:r w:rsidRPr="154332CC">
        <w:rPr>
          <w:rFonts w:ascii="Menlo" w:hAnsi="Menlo" w:cs="Menlo"/>
          <w:color w:val="000000" w:themeColor="text1"/>
          <w:lang w:val="en-GB"/>
        </w:rPr>
        <w:t xml:space="preserve">  </w:t>
      </w:r>
      <w:commentRangeStart w:id="50"/>
      <w:r w:rsidRPr="154332CC">
        <w:rPr>
          <w:rFonts w:ascii="Menlo" w:hAnsi="Menlo" w:cs="Menlo"/>
          <w:b/>
          <w:bCs/>
          <w:color w:val="800000"/>
          <w:lang w:val="en-GB"/>
        </w:rPr>
        <w:t>JOIN</w:t>
      </w:r>
      <w:r w:rsidRPr="154332CC">
        <w:rPr>
          <w:rFonts w:ascii="Menlo" w:hAnsi="Menlo" w:cs="Menlo"/>
          <w:color w:val="000000" w:themeColor="text1"/>
          <w:lang w:val="en-GB"/>
        </w:rPr>
        <w:t xml:space="preserve"> </w:t>
      </w:r>
      <w:proofErr w:type="spellStart"/>
      <w:r w:rsidRPr="154332CC">
        <w:rPr>
          <w:rFonts w:ascii="Menlo" w:hAnsi="Menlo" w:cs="Menlo"/>
          <w:color w:val="000000" w:themeColor="text1"/>
          <w:lang w:val="en-GB"/>
        </w:rPr>
        <w:t>businessentity</w:t>
      </w:r>
      <w:proofErr w:type="spellEnd"/>
      <w:r w:rsidRPr="154332CC">
        <w:rPr>
          <w:rFonts w:ascii="Menlo" w:hAnsi="Menlo" w:cs="Menlo"/>
          <w:color w:val="000000" w:themeColor="text1"/>
          <w:lang w:val="en-GB"/>
        </w:rPr>
        <w:t xml:space="preserve"> b2 </w:t>
      </w:r>
      <w:r w:rsidRPr="154332CC">
        <w:rPr>
          <w:rFonts w:ascii="Menlo" w:hAnsi="Menlo" w:cs="Menlo"/>
          <w:b/>
          <w:bCs/>
          <w:color w:val="800000"/>
          <w:lang w:val="en-GB"/>
        </w:rPr>
        <w:t>ON</w:t>
      </w:r>
      <w:r w:rsidRPr="154332CC">
        <w:rPr>
          <w:rFonts w:ascii="Menlo" w:hAnsi="Menlo" w:cs="Menlo"/>
          <w:color w:val="000000" w:themeColor="text1"/>
          <w:lang w:val="en-GB"/>
        </w:rPr>
        <w:t xml:space="preserve"> (</w:t>
      </w:r>
      <w:proofErr w:type="spellStart"/>
      <w:r w:rsidRPr="154332CC">
        <w:rPr>
          <w:rFonts w:ascii="Menlo" w:hAnsi="Menlo" w:cs="Menlo"/>
          <w:color w:val="000000" w:themeColor="text1"/>
          <w:lang w:val="en-GB"/>
        </w:rPr>
        <w:t>p.businessentityid</w:t>
      </w:r>
      <w:proofErr w:type="spellEnd"/>
      <w:r w:rsidRPr="154332CC">
        <w:rPr>
          <w:rFonts w:ascii="Menlo" w:hAnsi="Menlo" w:cs="Menlo"/>
          <w:color w:val="000000" w:themeColor="text1"/>
          <w:lang w:val="en-GB"/>
        </w:rPr>
        <w:t>=b2.businessentityid )</w:t>
      </w:r>
      <w:commentRangeEnd w:id="50"/>
      <w:r w:rsidR="00C377E9">
        <w:rPr>
          <w:rStyle w:val="CommentReference"/>
        </w:rPr>
        <w:commentReference w:id="50"/>
      </w:r>
    </w:p>
    <w:p w14:paraId="25455CE5"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businessentityaddress</w:t>
      </w:r>
      <w:proofErr w:type="spellEnd"/>
      <w:r>
        <w:rPr>
          <w:rFonts w:ascii="Menlo" w:hAnsi="Menlo" w:cs="Menlo"/>
          <w:color w:val="000000"/>
          <w:lang w:val="en-GB"/>
        </w:rPr>
        <w:t xml:space="preserve"> b3 </w:t>
      </w:r>
      <w:r>
        <w:rPr>
          <w:rFonts w:ascii="Menlo" w:hAnsi="Menlo" w:cs="Menlo"/>
          <w:b/>
          <w:bCs/>
          <w:color w:val="800000"/>
          <w:lang w:val="en-GB"/>
        </w:rPr>
        <w:t>ON</w:t>
      </w:r>
      <w:r>
        <w:rPr>
          <w:rFonts w:ascii="Menlo" w:hAnsi="Menlo" w:cs="Menlo"/>
          <w:color w:val="000000"/>
          <w:lang w:val="en-GB"/>
        </w:rPr>
        <w:t xml:space="preserve"> (b3.businessentityid=b2.businessentityid)</w:t>
      </w:r>
    </w:p>
    <w:p w14:paraId="71098006"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address a </w:t>
      </w:r>
      <w:r>
        <w:rPr>
          <w:rFonts w:ascii="Menlo" w:hAnsi="Menlo" w:cs="Menlo"/>
          <w:b/>
          <w:bCs/>
          <w:color w:val="800000"/>
          <w:lang w:val="en-GB"/>
        </w:rPr>
        <w:t>ON</w:t>
      </w:r>
      <w:r>
        <w:rPr>
          <w:rFonts w:ascii="Menlo" w:hAnsi="Menlo" w:cs="Menlo"/>
          <w:color w:val="000000"/>
          <w:lang w:val="en-GB"/>
        </w:rPr>
        <w:t xml:space="preserve"> (b3.addressid=</w:t>
      </w:r>
      <w:proofErr w:type="spellStart"/>
      <w:r>
        <w:rPr>
          <w:rFonts w:ascii="Menlo" w:hAnsi="Menlo" w:cs="Menlo"/>
          <w:color w:val="000000"/>
          <w:lang w:val="en-GB"/>
        </w:rPr>
        <w:t>a.addressid</w:t>
      </w:r>
      <w:proofErr w:type="spellEnd"/>
      <w:r>
        <w:rPr>
          <w:rFonts w:ascii="Menlo" w:hAnsi="Menlo" w:cs="Menlo"/>
          <w:color w:val="000000"/>
          <w:lang w:val="en-GB"/>
        </w:rPr>
        <w:t>)</w:t>
      </w:r>
    </w:p>
    <w:p w14:paraId="14816749"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stateprovince</w:t>
      </w:r>
      <w:proofErr w:type="spellEnd"/>
      <w:r>
        <w:rPr>
          <w:rFonts w:ascii="Menlo" w:hAnsi="Menlo" w:cs="Menlo"/>
          <w:color w:val="000000"/>
          <w:lang w:val="en-GB"/>
        </w:rPr>
        <w:t xml:space="preserve"> s2 </w:t>
      </w:r>
      <w:r>
        <w:rPr>
          <w:rFonts w:ascii="Menlo" w:hAnsi="Menlo" w:cs="Menlo"/>
          <w:b/>
          <w:bCs/>
          <w:color w:val="800000"/>
          <w:lang w:val="en-GB"/>
        </w:rPr>
        <w:t>ON</w:t>
      </w:r>
      <w:r>
        <w:rPr>
          <w:rFonts w:ascii="Menlo" w:hAnsi="Menlo" w:cs="Menlo"/>
          <w:color w:val="000000"/>
          <w:lang w:val="en-GB"/>
        </w:rPr>
        <w:t xml:space="preserve"> (s2.stateprovinceid=</w:t>
      </w:r>
      <w:proofErr w:type="spellStart"/>
      <w:r>
        <w:rPr>
          <w:rFonts w:ascii="Menlo" w:hAnsi="Menlo" w:cs="Menlo"/>
          <w:color w:val="000000"/>
          <w:lang w:val="en-GB"/>
        </w:rPr>
        <w:t>a.stateprovinceid</w:t>
      </w:r>
      <w:proofErr w:type="spellEnd"/>
      <w:r>
        <w:rPr>
          <w:rFonts w:ascii="Menlo" w:hAnsi="Menlo" w:cs="Menlo"/>
          <w:color w:val="000000"/>
          <w:lang w:val="en-GB"/>
        </w:rPr>
        <w:t>)</w:t>
      </w:r>
    </w:p>
    <w:p w14:paraId="43640DCC" w14:textId="77777777" w:rsidR="00C377E9" w:rsidRDefault="00C377E9" w:rsidP="00C51633">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countryregion</w:t>
      </w:r>
      <w:proofErr w:type="spellEnd"/>
      <w:r>
        <w:rPr>
          <w:rFonts w:ascii="Menlo" w:hAnsi="Menlo" w:cs="Menlo"/>
          <w:color w:val="000000"/>
          <w:lang w:val="en-GB"/>
        </w:rPr>
        <w:t xml:space="preserve"> c2 </w:t>
      </w:r>
      <w:r>
        <w:rPr>
          <w:rFonts w:ascii="Menlo" w:hAnsi="Menlo" w:cs="Menlo"/>
          <w:b/>
          <w:bCs/>
          <w:color w:val="800000"/>
          <w:lang w:val="en-GB"/>
        </w:rPr>
        <w:t>ON</w:t>
      </w:r>
      <w:r>
        <w:rPr>
          <w:rFonts w:ascii="Menlo" w:hAnsi="Menlo" w:cs="Menlo"/>
          <w:color w:val="000000"/>
          <w:lang w:val="en-GB"/>
        </w:rPr>
        <w:t xml:space="preserve"> (c2.countryregioncode=s2.countryregioncode)</w:t>
      </w:r>
    </w:p>
    <w:p w14:paraId="13DE6D2F" w14:textId="25EB85E0" w:rsidR="00C377E9" w:rsidRDefault="00C377E9" w:rsidP="00C51633">
      <w:pPr>
        <w:pStyle w:val="code"/>
        <w:rPr>
          <w:rFonts w:ascii="Menlo" w:hAnsi="Menlo" w:cs="Menlo"/>
          <w:color w:val="0000FF"/>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p.businessentityid</w:t>
      </w:r>
      <w:proofErr w:type="spellEnd"/>
      <w:r>
        <w:rPr>
          <w:rFonts w:ascii="Menlo" w:hAnsi="Menlo" w:cs="Menlo"/>
          <w:color w:val="000000"/>
          <w:lang w:val="en-GB"/>
        </w:rPr>
        <w:t xml:space="preserve"> =</w:t>
      </w:r>
      <w:r>
        <w:rPr>
          <w:rFonts w:ascii="Menlo" w:hAnsi="Menlo" w:cs="Menlo"/>
          <w:color w:val="0000FF"/>
          <w:lang w:val="en-GB"/>
        </w:rPr>
        <w:t>1</w:t>
      </w:r>
    </w:p>
    <w:p w14:paraId="577BAC54" w14:textId="28D42FC2" w:rsidR="00C51633" w:rsidRDefault="00C51633" w:rsidP="00C51633">
      <w:pPr>
        <w:pStyle w:val="code"/>
        <w:rPr>
          <w:rFonts w:ascii="Menlo" w:hAnsi="Menlo" w:cs="Menlo"/>
          <w:color w:val="0000FF"/>
          <w:lang w:val="en-GB"/>
        </w:rPr>
      </w:pPr>
      <w:r>
        <w:rPr>
          <w:rFonts w:ascii="Menlo" w:hAnsi="Menlo" w:cs="Menlo"/>
          <w:color w:val="0000FF"/>
          <w:lang w:val="en-GB"/>
        </w:rPr>
        <w:t>----</w:t>
      </w:r>
    </w:p>
    <w:p w14:paraId="6F38F8DF" w14:textId="7000F758" w:rsidR="00C51633" w:rsidRDefault="00C51633" w:rsidP="00C377E9">
      <w:pPr>
        <w:rPr>
          <w:rFonts w:ascii="Menlo" w:eastAsiaTheme="minorEastAsia" w:hAnsi="Menlo" w:cs="Menlo"/>
          <w:color w:val="0000FF"/>
          <w:lang w:val="en-GB" w:eastAsia="en-US"/>
        </w:rPr>
      </w:pPr>
    </w:p>
    <w:p w14:paraId="701DE6AC" w14:textId="2CBB7DEB" w:rsidR="00605B61" w:rsidRDefault="005846E0" w:rsidP="005846E0">
      <w:pPr>
        <w:rPr>
          <w:ins w:id="51" w:author="Guy Harrison" w:date="2021-06-16T11:59:00Z"/>
          <w:rFonts w:eastAsiaTheme="minorEastAsia"/>
          <w:lang w:val="en-GB" w:eastAsia="en-US"/>
        </w:rPr>
      </w:pPr>
      <w:r>
        <w:rPr>
          <w:rFonts w:eastAsiaTheme="minorEastAsia"/>
          <w:lang w:val="en-GB" w:eastAsia="en-US"/>
        </w:rPr>
        <w:lastRenderedPageBreak/>
        <w:t>Because this join follows primary key values</w:t>
      </w:r>
      <w:r w:rsidR="001A1017">
        <w:rPr>
          <w:rFonts w:eastAsiaTheme="minorEastAsia"/>
          <w:lang w:val="en-GB" w:eastAsia="en-US"/>
        </w:rPr>
        <w:t>,</w:t>
      </w:r>
      <w:r>
        <w:rPr>
          <w:rFonts w:eastAsiaTheme="minorEastAsia"/>
          <w:lang w:val="en-GB" w:eastAsia="en-US"/>
        </w:rPr>
        <w:t xml:space="preserve"> it</w:t>
      </w:r>
      <w:r w:rsidR="00C942D6">
        <w:rPr>
          <w:rFonts w:eastAsiaTheme="minorEastAsia"/>
          <w:lang w:val="en-GB" w:eastAsia="en-US"/>
        </w:rPr>
        <w:t>'</w:t>
      </w:r>
      <w:r>
        <w:rPr>
          <w:rFonts w:eastAsiaTheme="minorEastAsia"/>
          <w:lang w:val="en-GB" w:eastAsia="en-US"/>
        </w:rPr>
        <w:t>s going to be reasonably efficient, but it</w:t>
      </w:r>
      <w:r w:rsidR="00C942D6">
        <w:rPr>
          <w:rFonts w:eastAsiaTheme="minorEastAsia"/>
          <w:lang w:val="en-GB" w:eastAsia="en-US"/>
        </w:rPr>
        <w:t>'</w:t>
      </w:r>
      <w:r>
        <w:rPr>
          <w:rFonts w:eastAsiaTheme="minorEastAsia"/>
          <w:lang w:val="en-GB" w:eastAsia="en-US"/>
        </w:rPr>
        <w:t xml:space="preserve">s still clearly going to involve </w:t>
      </w:r>
      <w:r w:rsidR="00C45E95">
        <w:rPr>
          <w:rFonts w:eastAsiaTheme="minorEastAsia"/>
          <w:lang w:val="en-GB" w:eastAsia="en-US"/>
        </w:rPr>
        <w:t xml:space="preserve">five times as many lookup operations as would occur if all the columns were in the base table.  So the solution is obvious:  replicate the address directly into the person </w:t>
      </w:r>
      <w:r w:rsidR="0025189A">
        <w:rPr>
          <w:rFonts w:eastAsiaTheme="minorEastAsia"/>
          <w:lang w:val="en-GB" w:eastAsia="en-US"/>
        </w:rPr>
        <w:t>table.  When a person</w:t>
      </w:r>
      <w:r w:rsidR="001A1017">
        <w:rPr>
          <w:rFonts w:eastAsiaTheme="minorEastAsia"/>
          <w:lang w:val="en-GB" w:eastAsia="en-US"/>
        </w:rPr>
        <w:t>'</w:t>
      </w:r>
      <w:r w:rsidR="0025189A">
        <w:rPr>
          <w:rFonts w:eastAsiaTheme="minorEastAsia"/>
          <w:lang w:val="en-GB" w:eastAsia="en-US"/>
        </w:rPr>
        <w:t>s address changes, you may need to perform two UPDATE (one to ADDRESS, one to PERSON), but you will not have to perfo</w:t>
      </w:r>
      <w:r w:rsidR="001A1017">
        <w:rPr>
          <w:rFonts w:eastAsiaTheme="minorEastAsia"/>
          <w:lang w:val="en-GB" w:eastAsia="en-US"/>
        </w:rPr>
        <w:t>r</w:t>
      </w:r>
      <w:r w:rsidR="0025189A">
        <w:rPr>
          <w:rFonts w:eastAsiaTheme="minorEastAsia"/>
          <w:lang w:val="en-GB" w:eastAsia="en-US"/>
        </w:rPr>
        <w:t>m a five</w:t>
      </w:r>
      <w:r w:rsidR="001A1017">
        <w:rPr>
          <w:rFonts w:eastAsiaTheme="minorEastAsia"/>
          <w:lang w:val="en-GB" w:eastAsia="en-US"/>
        </w:rPr>
        <w:t>-</w:t>
      </w:r>
      <w:r w:rsidR="0025189A">
        <w:rPr>
          <w:rFonts w:eastAsiaTheme="minorEastAsia"/>
          <w:lang w:val="en-GB" w:eastAsia="en-US"/>
        </w:rPr>
        <w:t>way join every</w:t>
      </w:r>
      <w:r w:rsidR="001A1017">
        <w:rPr>
          <w:rFonts w:eastAsiaTheme="minorEastAsia"/>
          <w:lang w:val="en-GB" w:eastAsia="en-US"/>
        </w:rPr>
        <w:t xml:space="preserve"> </w:t>
      </w:r>
      <w:r w:rsidR="0025189A">
        <w:rPr>
          <w:rFonts w:eastAsiaTheme="minorEastAsia"/>
          <w:lang w:val="en-GB" w:eastAsia="en-US"/>
        </w:rPr>
        <w:t xml:space="preserve">time you want an address. </w:t>
      </w:r>
    </w:p>
    <w:p w14:paraId="7C8B5446" w14:textId="77777777" w:rsidR="00FA16D5" w:rsidRDefault="00FA16D5" w:rsidP="005846E0">
      <w:pPr>
        <w:rPr>
          <w:ins w:id="52" w:author="Guy Harrison" w:date="2021-06-16T11:59:00Z"/>
          <w:rFonts w:eastAsiaTheme="minorEastAsia"/>
          <w:lang w:val="en-GB" w:eastAsia="en-US"/>
        </w:rPr>
      </w:pPr>
    </w:p>
    <w:p w14:paraId="3F4A40A8" w14:textId="2FA604C5" w:rsidR="00FA16D5" w:rsidRDefault="00FA16D5" w:rsidP="005846E0">
      <w:pPr>
        <w:rPr>
          <w:rFonts w:eastAsiaTheme="minorEastAsia"/>
          <w:lang w:val="en-GB" w:eastAsia="en-US"/>
        </w:rPr>
      </w:pPr>
      <w:ins w:id="53" w:author="Guy Harrison" w:date="2021-06-16T11:59:00Z">
        <w:r>
          <w:rPr>
            <w:rFonts w:eastAsiaTheme="minorEastAsia"/>
            <w:lang w:val="en-GB" w:eastAsia="en-US"/>
          </w:rPr>
          <w:t xml:space="preserve">As with many design decisions, there are many options between the two </w:t>
        </w:r>
        <w:proofErr w:type="spellStart"/>
        <w:r>
          <w:rPr>
            <w:rFonts w:eastAsiaTheme="minorEastAsia"/>
            <w:lang w:val="en-GB" w:eastAsia="en-US"/>
          </w:rPr>
          <w:t>extr</w:t>
        </w:r>
      </w:ins>
      <w:ins w:id="54" w:author="Guy Harrison" w:date="2021-06-16T12:00:00Z">
        <w:r>
          <w:rPr>
            <w:rFonts w:eastAsiaTheme="minorEastAsia"/>
            <w:lang w:val="en-GB" w:eastAsia="en-US"/>
          </w:rPr>
          <w:t>eems</w:t>
        </w:r>
        <w:proofErr w:type="spellEnd"/>
        <w:r>
          <w:rPr>
            <w:rFonts w:eastAsiaTheme="minorEastAsia"/>
            <w:lang w:val="en-GB" w:eastAsia="en-US"/>
          </w:rPr>
          <w:t xml:space="preserve">.  If you want to preserve the </w:t>
        </w:r>
        <w:r>
          <w:t>multiple-address-per-person design of &lt;&lt;</w:t>
        </w:r>
        <w:r w:rsidRPr="00FA16D5">
          <w:rPr>
            <w:lang w:eastAsia="en-US"/>
          </w:rPr>
          <w:t xml:space="preserve"> </w:t>
        </w:r>
        <w:proofErr w:type="spellStart"/>
        <w:r>
          <w:rPr>
            <w:lang w:eastAsia="en-US"/>
          </w:rPr>
          <w:t>adventurelandAddress</w:t>
        </w:r>
        <w:proofErr w:type="spellEnd"/>
        <w:r>
          <w:rPr>
            <w:lang w:eastAsia="en-US"/>
          </w:rPr>
          <w:t xml:space="preserve">&gt;&gt; you could still consider collapsing the </w:t>
        </w:r>
      </w:ins>
      <w:ins w:id="55" w:author="Guy Harrison" w:date="2021-06-16T12:01:00Z">
        <w:r w:rsidR="00F52E9B">
          <w:rPr>
            <w:lang w:eastAsia="en-US"/>
          </w:rPr>
          <w:t xml:space="preserve">STATE and COUNTRY tables into the ADDRESS table to reduce the </w:t>
        </w:r>
        <w:r w:rsidR="00260E2C">
          <w:rPr>
            <w:lang w:eastAsia="en-US"/>
          </w:rPr>
          <w:t xml:space="preserve">number of tables involved in the join. </w:t>
        </w:r>
      </w:ins>
    </w:p>
    <w:p w14:paraId="00BD3972" w14:textId="76518E12" w:rsidR="000919DF" w:rsidRDefault="000919DF" w:rsidP="005846E0">
      <w:pPr>
        <w:rPr>
          <w:rFonts w:eastAsiaTheme="minorEastAsia"/>
          <w:lang w:val="en-GB" w:eastAsia="en-US"/>
        </w:rPr>
      </w:pPr>
    </w:p>
    <w:p w14:paraId="31C44991" w14:textId="3154C320" w:rsidR="000919DF" w:rsidRDefault="000919DF" w:rsidP="000919DF">
      <w:pPr>
        <w:pStyle w:val="Heading4"/>
        <w:rPr>
          <w:lang w:val="en-GB"/>
        </w:rPr>
      </w:pPr>
      <w:r>
        <w:rPr>
          <w:lang w:val="en-GB"/>
        </w:rPr>
        <w:t>==== Summary tables</w:t>
      </w:r>
    </w:p>
    <w:p w14:paraId="1BCE781F" w14:textId="5AE2FA67" w:rsidR="000919DF" w:rsidRDefault="000919DF" w:rsidP="000919DF">
      <w:pPr>
        <w:rPr>
          <w:rFonts w:eastAsiaTheme="minorEastAsia"/>
          <w:lang w:val="en-GB" w:eastAsia="en-US"/>
        </w:rPr>
      </w:pPr>
    </w:p>
    <w:p w14:paraId="50AD23A6" w14:textId="3C005C69" w:rsidR="000919DF" w:rsidRDefault="008F70BC" w:rsidP="000919DF">
      <w:pPr>
        <w:rPr>
          <w:rFonts w:eastAsiaTheme="minorEastAsia"/>
          <w:lang w:val="en-GB" w:eastAsia="en-US"/>
        </w:rPr>
      </w:pPr>
      <w:r>
        <w:rPr>
          <w:rFonts w:eastAsiaTheme="minorEastAsia"/>
          <w:lang w:val="en-GB" w:eastAsia="en-US"/>
        </w:rPr>
        <w:t xml:space="preserve">A summary table </w:t>
      </w:r>
      <w:r w:rsidR="001C5F6A">
        <w:rPr>
          <w:rFonts w:eastAsiaTheme="minorEastAsia"/>
          <w:lang w:val="en-GB" w:eastAsia="en-US"/>
        </w:rPr>
        <w:t xml:space="preserve">typically contains aggregated information that is expensive to compute on the fly. </w:t>
      </w:r>
      <w:r w:rsidR="00A23742">
        <w:rPr>
          <w:rFonts w:eastAsiaTheme="minorEastAsia"/>
          <w:lang w:val="en-GB" w:eastAsia="en-US"/>
        </w:rPr>
        <w:t>For instance, in the MOVR application</w:t>
      </w:r>
      <w:r w:rsidR="00620306">
        <w:rPr>
          <w:rFonts w:eastAsiaTheme="minorEastAsia"/>
          <w:lang w:val="en-GB" w:eastAsia="en-US"/>
        </w:rPr>
        <w:t>,</w:t>
      </w:r>
      <w:r w:rsidR="00A23742">
        <w:rPr>
          <w:rFonts w:eastAsiaTheme="minorEastAsia"/>
          <w:lang w:val="en-GB" w:eastAsia="en-US"/>
        </w:rPr>
        <w:t xml:space="preserve"> we might have a dashboard </w:t>
      </w:r>
      <w:r w:rsidR="00FB74DF">
        <w:rPr>
          <w:rFonts w:eastAsiaTheme="minorEastAsia"/>
          <w:lang w:val="en-GB" w:eastAsia="en-US"/>
        </w:rPr>
        <w:t>that</w:t>
      </w:r>
      <w:r w:rsidR="00A23742">
        <w:rPr>
          <w:rFonts w:eastAsiaTheme="minorEastAsia"/>
          <w:lang w:val="en-GB" w:eastAsia="en-US"/>
        </w:rPr>
        <w:t xml:space="preserve"> shows revenue trends by city based on the following query:</w:t>
      </w:r>
    </w:p>
    <w:p w14:paraId="310D561B" w14:textId="659C669F" w:rsidR="00A23742" w:rsidRDefault="00A23742" w:rsidP="000919DF">
      <w:pPr>
        <w:rPr>
          <w:rFonts w:eastAsiaTheme="minorEastAsia"/>
          <w:lang w:val="en-GB" w:eastAsia="en-US"/>
        </w:rPr>
      </w:pPr>
    </w:p>
    <w:p w14:paraId="3C19BCF3" w14:textId="6E18AE67" w:rsidR="00A23742" w:rsidRDefault="00A23742" w:rsidP="00FB74DF">
      <w:pPr>
        <w:pStyle w:val="code"/>
        <w:rPr>
          <w:lang w:val="en-GB"/>
        </w:rPr>
      </w:pPr>
      <w:r>
        <w:rPr>
          <w:lang w:val="en-GB"/>
        </w:rPr>
        <w:t xml:space="preserve">[source, </w:t>
      </w:r>
      <w:proofErr w:type="spellStart"/>
      <w:r>
        <w:rPr>
          <w:lang w:val="en-GB"/>
        </w:rPr>
        <w:t>sql</w:t>
      </w:r>
      <w:proofErr w:type="spellEnd"/>
      <w:r>
        <w:rPr>
          <w:lang w:val="en-GB"/>
        </w:rPr>
        <w:t>]</w:t>
      </w:r>
    </w:p>
    <w:p w14:paraId="43E7918A" w14:textId="686ED0CC" w:rsidR="00A23742" w:rsidRDefault="00A23742" w:rsidP="00FB74DF">
      <w:pPr>
        <w:pStyle w:val="code"/>
        <w:rPr>
          <w:lang w:val="en-GB"/>
        </w:rPr>
      </w:pPr>
      <w:r>
        <w:rPr>
          <w:lang w:val="en-GB"/>
        </w:rPr>
        <w:t>----</w:t>
      </w:r>
    </w:p>
    <w:p w14:paraId="1A46E97E" w14:textId="77777777" w:rsidR="00FB74DF" w:rsidRDefault="00FB74DF" w:rsidP="00FB74DF">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cast</w:t>
      </w:r>
      <w:r>
        <w:rPr>
          <w:rFonts w:ascii="Menlo" w:hAnsi="Menlo" w:cs="Menlo"/>
          <w:color w:val="000000"/>
          <w:lang w:val="en-GB"/>
        </w:rPr>
        <w:t>(</w:t>
      </w:r>
      <w:proofErr w:type="spellStart"/>
      <w:r>
        <w:rPr>
          <w:rFonts w:ascii="Menlo" w:hAnsi="Menlo" w:cs="Menlo"/>
          <w:color w:val="000000"/>
          <w:lang w:val="en-GB"/>
        </w:rPr>
        <w:t>r.start_time</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ride_date,u.city,</w:t>
      </w:r>
      <w:r>
        <w:rPr>
          <w:rFonts w:ascii="Menlo" w:hAnsi="Menlo" w:cs="Menlo"/>
          <w:b/>
          <w:bCs/>
          <w:color w:val="000080"/>
          <w:lang w:val="en-GB"/>
        </w:rPr>
        <w:t>SUM</w:t>
      </w:r>
      <w:proofErr w:type="spellEnd"/>
      <w:r>
        <w:rPr>
          <w:rFonts w:ascii="Menlo" w:hAnsi="Menlo" w:cs="Menlo"/>
          <w:color w:val="000000"/>
          <w:lang w:val="en-GB"/>
        </w:rPr>
        <w:t>(</w:t>
      </w:r>
      <w:proofErr w:type="spellStart"/>
      <w:r>
        <w:rPr>
          <w:rFonts w:ascii="Menlo" w:hAnsi="Menlo" w:cs="Menlo"/>
          <w:color w:val="000000"/>
          <w:lang w:val="en-GB"/>
        </w:rPr>
        <w:t>r.revenue</w:t>
      </w:r>
      <w:proofErr w:type="spellEnd"/>
      <w:r>
        <w:rPr>
          <w:rFonts w:ascii="Menlo" w:hAnsi="Menlo" w:cs="Menlo"/>
          <w:color w:val="000000"/>
          <w:lang w:val="en-GB"/>
        </w:rPr>
        <w:t>)</w:t>
      </w:r>
    </w:p>
    <w:p w14:paraId="2D784F28" w14:textId="77777777" w:rsidR="00FB74DF" w:rsidRDefault="00FB74DF" w:rsidP="00FB74D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7B8176D6" w14:textId="77777777" w:rsidR="00FB74DF" w:rsidRDefault="00FB74DF" w:rsidP="00FB74D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r>
        <w:rPr>
          <w:rFonts w:ascii="Menlo" w:hAnsi="Menlo" w:cs="Menlo"/>
          <w:b/>
          <w:bCs/>
          <w:color w:val="800000"/>
          <w:lang w:val="en-GB"/>
        </w:rPr>
        <w:t>ON</w:t>
      </w:r>
      <w:r>
        <w:rPr>
          <w:rFonts w:ascii="Menlo" w:hAnsi="Menlo" w:cs="Menlo"/>
          <w:color w:val="000000"/>
          <w:lang w:val="en-GB"/>
        </w:rPr>
        <w:t xml:space="preserve"> (u.id=</w:t>
      </w:r>
      <w:proofErr w:type="spellStart"/>
      <w:r>
        <w:rPr>
          <w:rFonts w:ascii="Menlo" w:hAnsi="Menlo" w:cs="Menlo"/>
          <w:color w:val="000000"/>
          <w:lang w:val="en-GB"/>
        </w:rPr>
        <w:t>r.rider_id</w:t>
      </w:r>
      <w:proofErr w:type="spellEnd"/>
      <w:r>
        <w:rPr>
          <w:rFonts w:ascii="Menlo" w:hAnsi="Menlo" w:cs="Menlo"/>
          <w:color w:val="000000"/>
          <w:lang w:val="en-GB"/>
        </w:rPr>
        <w:t>)</w:t>
      </w:r>
    </w:p>
    <w:p w14:paraId="7F63CD26" w14:textId="77777777" w:rsidR="00FB74DF" w:rsidRDefault="00FB74DF" w:rsidP="00FB74DF">
      <w:pPr>
        <w:pStyle w:val="code"/>
        <w:rPr>
          <w:rFonts w:ascii="Menlo" w:hAnsi="Menlo" w:cs="Menlo"/>
          <w:color w:val="0000FF"/>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w:t>
      </w:r>
      <w:r>
        <w:rPr>
          <w:rFonts w:ascii="Menlo" w:hAnsi="Menlo" w:cs="Menlo"/>
          <w:color w:val="0000FF"/>
          <w:lang w:val="en-GB"/>
        </w:rPr>
        <w:t xml:space="preserve">2 </w:t>
      </w:r>
    </w:p>
    <w:p w14:paraId="15388D37" w14:textId="403654E6" w:rsidR="00A23742" w:rsidRPr="000919DF" w:rsidRDefault="00A23742" w:rsidP="00FB74DF">
      <w:pPr>
        <w:pStyle w:val="code"/>
        <w:rPr>
          <w:lang w:val="en-GB"/>
        </w:rPr>
      </w:pPr>
      <w:r>
        <w:rPr>
          <w:rFonts w:ascii="Menlo" w:hAnsi="Menlo" w:cs="Menlo"/>
          <w:color w:val="0000FF"/>
          <w:lang w:val="en-GB"/>
        </w:rPr>
        <w:t>----</w:t>
      </w:r>
    </w:p>
    <w:p w14:paraId="44DB3DE0" w14:textId="267E301C" w:rsidR="00C51633" w:rsidRDefault="00C51633" w:rsidP="00C377E9">
      <w:pPr>
        <w:rPr>
          <w:lang w:eastAsia="en-US"/>
        </w:rPr>
      </w:pPr>
    </w:p>
    <w:p w14:paraId="52085ABE" w14:textId="4F118122" w:rsidR="00A23742" w:rsidRDefault="00A23742" w:rsidP="00C377E9">
      <w:pPr>
        <w:rPr>
          <w:lang w:eastAsia="en-US"/>
        </w:rPr>
      </w:pPr>
      <w:r>
        <w:rPr>
          <w:lang w:eastAsia="en-US"/>
        </w:rPr>
        <w:t>Since revenue for previous days rarely changes, it</w:t>
      </w:r>
      <w:r w:rsidR="00C942D6">
        <w:rPr>
          <w:lang w:eastAsia="en-US"/>
        </w:rPr>
        <w:t>'</w:t>
      </w:r>
      <w:r>
        <w:rPr>
          <w:lang w:eastAsia="en-US"/>
        </w:rPr>
        <w:t xml:space="preserve">s wasteful to continually reissue this expensive query every time the dashboard requests.  Instead, we create a summary table from this data and reload the data at regular intervals (perhaps once an hour).   </w:t>
      </w:r>
    </w:p>
    <w:p w14:paraId="012EAF24" w14:textId="7701AE06" w:rsidR="00956AEF" w:rsidRDefault="00956AEF" w:rsidP="00C377E9">
      <w:pPr>
        <w:rPr>
          <w:lang w:eastAsia="en-US"/>
        </w:rPr>
      </w:pPr>
    </w:p>
    <w:p w14:paraId="167E13FE" w14:textId="5E0413FE" w:rsidR="00956AEF" w:rsidRDefault="00956AEF" w:rsidP="00C377E9">
      <w:pPr>
        <w:rPr>
          <w:lang w:eastAsia="en-US"/>
        </w:rPr>
      </w:pPr>
      <w:r>
        <w:rPr>
          <w:lang w:eastAsia="en-US"/>
        </w:rPr>
        <w:t xml:space="preserve">We can create such a summary table manually, but *materialized views* exist for this very purpose. </w:t>
      </w:r>
      <w:r w:rsidR="00C942D6">
        <w:rPr>
          <w:lang w:eastAsia="en-US"/>
        </w:rPr>
        <w:t>We'</w:t>
      </w:r>
      <w:r>
        <w:rPr>
          <w:lang w:eastAsia="en-US"/>
        </w:rPr>
        <w:t>d create a materialized view as follows:</w:t>
      </w:r>
    </w:p>
    <w:p w14:paraId="446084F4" w14:textId="673FAA4A" w:rsidR="00956AEF" w:rsidRDefault="00956AEF" w:rsidP="00C377E9">
      <w:pPr>
        <w:rPr>
          <w:lang w:eastAsia="en-US"/>
        </w:rPr>
      </w:pPr>
    </w:p>
    <w:p w14:paraId="1074D9C3" w14:textId="48DB9A11" w:rsidR="00956AEF" w:rsidRDefault="00956AEF" w:rsidP="00956AEF">
      <w:pPr>
        <w:pStyle w:val="code"/>
      </w:pPr>
      <w:r>
        <w:t xml:space="preserve">[source, </w:t>
      </w:r>
      <w:proofErr w:type="spellStart"/>
      <w:r>
        <w:t>sql</w:t>
      </w:r>
      <w:proofErr w:type="spellEnd"/>
      <w:r>
        <w:t>]</w:t>
      </w:r>
    </w:p>
    <w:p w14:paraId="2BB26760" w14:textId="3FA9FC59" w:rsidR="00956AEF" w:rsidRDefault="00956AEF" w:rsidP="00956AEF">
      <w:pPr>
        <w:pStyle w:val="code"/>
      </w:pPr>
      <w:r>
        <w:t>----</w:t>
      </w:r>
    </w:p>
    <w:p w14:paraId="2C630E8C" w14:textId="77777777" w:rsidR="00956AEF" w:rsidRDefault="00956AEF" w:rsidP="00956AEF">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MATERIALIZED</w:t>
      </w:r>
      <w:r>
        <w:rPr>
          <w:rFonts w:ascii="Menlo" w:hAnsi="Menlo" w:cs="Menlo"/>
          <w:color w:val="000000"/>
          <w:lang w:val="en-GB"/>
        </w:rPr>
        <w:t xml:space="preserve"> </w:t>
      </w:r>
      <w:r>
        <w:rPr>
          <w:rFonts w:ascii="Menlo" w:hAnsi="Menlo" w:cs="Menlo"/>
          <w:b/>
          <w:bCs/>
          <w:color w:val="800000"/>
          <w:lang w:val="en-GB"/>
        </w:rPr>
        <w:t>VIEW</w:t>
      </w:r>
      <w:r>
        <w:rPr>
          <w:rFonts w:ascii="Menlo" w:hAnsi="Menlo" w:cs="Menlo"/>
          <w:color w:val="000000"/>
          <w:lang w:val="en-GB"/>
        </w:rPr>
        <w:t xml:space="preserve"> </w:t>
      </w:r>
      <w:proofErr w:type="spellStart"/>
      <w:r>
        <w:rPr>
          <w:rFonts w:ascii="Menlo" w:hAnsi="Menlo" w:cs="Menlo"/>
          <w:color w:val="000000"/>
          <w:lang w:val="en-GB"/>
        </w:rPr>
        <w:t>ride_revenue_by_date_city</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
    <w:p w14:paraId="6F31E1DB" w14:textId="77777777" w:rsidR="00956AEF" w:rsidRDefault="00956AEF" w:rsidP="00956AE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r>
        <w:rPr>
          <w:rFonts w:ascii="Menlo" w:hAnsi="Menlo" w:cs="Menlo"/>
          <w:b/>
          <w:bCs/>
          <w:color w:val="000080"/>
          <w:lang w:val="en-GB"/>
        </w:rPr>
        <w:t>cast</w:t>
      </w:r>
      <w:r>
        <w:rPr>
          <w:rFonts w:ascii="Menlo" w:hAnsi="Menlo" w:cs="Menlo"/>
          <w:color w:val="000000"/>
          <w:lang w:val="en-GB"/>
        </w:rPr>
        <w:t>(</w:t>
      </w:r>
      <w:proofErr w:type="spellStart"/>
      <w:r>
        <w:rPr>
          <w:rFonts w:ascii="Menlo" w:hAnsi="Menlo" w:cs="Menlo"/>
          <w:color w:val="000000"/>
          <w:lang w:val="en-GB"/>
        </w:rPr>
        <w:t>r.start_time</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r>
        <w:rPr>
          <w:rFonts w:ascii="Menlo" w:hAnsi="Menlo" w:cs="Menlo"/>
          <w:b/>
          <w:bCs/>
          <w:color w:val="000080"/>
          <w:lang w:val="en-GB"/>
        </w:rPr>
        <w:t>date</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ride_date,u.city,</w:t>
      </w:r>
      <w:r>
        <w:rPr>
          <w:rFonts w:ascii="Menlo" w:hAnsi="Menlo" w:cs="Menlo"/>
          <w:b/>
          <w:bCs/>
          <w:color w:val="000080"/>
          <w:lang w:val="en-GB"/>
        </w:rPr>
        <w:t>SUM</w:t>
      </w:r>
      <w:proofErr w:type="spellEnd"/>
      <w:r>
        <w:rPr>
          <w:rFonts w:ascii="Menlo" w:hAnsi="Menlo" w:cs="Menlo"/>
          <w:color w:val="000000"/>
          <w:lang w:val="en-GB"/>
        </w:rPr>
        <w:t>(</w:t>
      </w:r>
      <w:proofErr w:type="spellStart"/>
      <w:r>
        <w:rPr>
          <w:rFonts w:ascii="Menlo" w:hAnsi="Menlo" w:cs="Menlo"/>
          <w:color w:val="000000"/>
          <w:lang w:val="en-GB"/>
        </w:rPr>
        <w:t>r.revenue</w:t>
      </w:r>
      <w:proofErr w:type="spellEnd"/>
      <w:r>
        <w:rPr>
          <w:rFonts w:ascii="Menlo" w:hAnsi="Menlo" w:cs="Menlo"/>
          <w:color w:val="000000"/>
          <w:lang w:val="en-GB"/>
        </w:rPr>
        <w:t>)</w:t>
      </w:r>
    </w:p>
    <w:p w14:paraId="67B275F5" w14:textId="77777777" w:rsidR="00956AEF" w:rsidRDefault="00956AEF" w:rsidP="00956AE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rides r</w:t>
      </w:r>
    </w:p>
    <w:p w14:paraId="44642B52" w14:textId="77777777" w:rsidR="00956AEF" w:rsidRDefault="00956AEF" w:rsidP="00956AE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r>
        <w:rPr>
          <w:rFonts w:ascii="Menlo" w:hAnsi="Menlo" w:cs="Menlo"/>
          <w:b/>
          <w:bCs/>
          <w:color w:val="800000"/>
          <w:lang w:val="en-GB"/>
        </w:rPr>
        <w:t>users</w:t>
      </w:r>
      <w:r>
        <w:rPr>
          <w:rFonts w:ascii="Menlo" w:hAnsi="Menlo" w:cs="Menlo"/>
          <w:color w:val="000000"/>
          <w:lang w:val="en-GB"/>
        </w:rPr>
        <w:t xml:space="preserve"> u </w:t>
      </w:r>
      <w:r>
        <w:rPr>
          <w:rFonts w:ascii="Menlo" w:hAnsi="Menlo" w:cs="Menlo"/>
          <w:b/>
          <w:bCs/>
          <w:color w:val="800000"/>
          <w:lang w:val="en-GB"/>
        </w:rPr>
        <w:t>ON</w:t>
      </w:r>
      <w:r>
        <w:rPr>
          <w:rFonts w:ascii="Menlo" w:hAnsi="Menlo" w:cs="Menlo"/>
          <w:color w:val="000000"/>
          <w:lang w:val="en-GB"/>
        </w:rPr>
        <w:t xml:space="preserve"> (u.id=</w:t>
      </w:r>
      <w:proofErr w:type="spellStart"/>
      <w:r>
        <w:rPr>
          <w:rFonts w:ascii="Menlo" w:hAnsi="Menlo" w:cs="Menlo"/>
          <w:color w:val="000000"/>
          <w:lang w:val="en-GB"/>
        </w:rPr>
        <w:t>r.rider_id</w:t>
      </w:r>
      <w:proofErr w:type="spellEnd"/>
      <w:r>
        <w:rPr>
          <w:rFonts w:ascii="Menlo" w:hAnsi="Menlo" w:cs="Menlo"/>
          <w:color w:val="000000"/>
          <w:lang w:val="en-GB"/>
        </w:rPr>
        <w:t>)</w:t>
      </w:r>
    </w:p>
    <w:p w14:paraId="3F946026" w14:textId="7742C84E" w:rsidR="00956AEF" w:rsidRDefault="00956AEF" w:rsidP="00956AEF">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GROUP</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r>
        <w:rPr>
          <w:rFonts w:ascii="Menlo" w:hAnsi="Menlo" w:cs="Menlo"/>
          <w:color w:val="0000FF"/>
          <w:lang w:val="en-GB"/>
        </w:rPr>
        <w:t>1</w:t>
      </w:r>
      <w:r>
        <w:rPr>
          <w:rFonts w:ascii="Menlo" w:hAnsi="Menlo" w:cs="Menlo"/>
          <w:color w:val="000000"/>
          <w:lang w:val="en-GB"/>
        </w:rPr>
        <w:t>,</w:t>
      </w:r>
      <w:r>
        <w:rPr>
          <w:rFonts w:ascii="Menlo" w:hAnsi="Menlo" w:cs="Menlo"/>
          <w:color w:val="0000FF"/>
          <w:lang w:val="en-GB"/>
        </w:rPr>
        <w:t>2</w:t>
      </w:r>
      <w:r>
        <w:rPr>
          <w:rFonts w:ascii="Menlo" w:hAnsi="Menlo" w:cs="Menlo"/>
          <w:color w:val="FF0000"/>
          <w:lang w:val="en-GB"/>
        </w:rPr>
        <w:t>;</w:t>
      </w:r>
    </w:p>
    <w:p w14:paraId="580B60B4" w14:textId="2AF2D096" w:rsidR="00956AEF" w:rsidRDefault="00956AEF" w:rsidP="00956AEF">
      <w:pPr>
        <w:pStyle w:val="code"/>
      </w:pPr>
      <w:r>
        <w:rPr>
          <w:rFonts w:ascii="Menlo" w:hAnsi="Menlo" w:cs="Menlo"/>
          <w:color w:val="FF0000"/>
          <w:lang w:val="en-GB"/>
        </w:rPr>
        <w:t>----</w:t>
      </w:r>
    </w:p>
    <w:p w14:paraId="0318AD03" w14:textId="64B20136" w:rsidR="00A23742" w:rsidRDefault="00A23742" w:rsidP="00C377E9">
      <w:pPr>
        <w:rPr>
          <w:lang w:eastAsia="en-US"/>
        </w:rPr>
      </w:pPr>
    </w:p>
    <w:p w14:paraId="1BE56C82" w14:textId="5DDFE7FB" w:rsidR="00A23742" w:rsidRDefault="000D29D2" w:rsidP="00C377E9">
      <w:pPr>
        <w:rPr>
          <w:lang w:eastAsia="en-US"/>
        </w:rPr>
      </w:pPr>
      <w:r>
        <w:rPr>
          <w:lang w:eastAsia="en-US"/>
        </w:rPr>
        <w:t>The resulting table is far smaller than the source tables</w:t>
      </w:r>
      <w:r w:rsidR="00A03197">
        <w:rPr>
          <w:lang w:eastAsia="en-US"/>
        </w:rPr>
        <w:t>,</w:t>
      </w:r>
      <w:r>
        <w:rPr>
          <w:lang w:eastAsia="en-US"/>
        </w:rPr>
        <w:t xml:space="preserve"> and we can </w:t>
      </w:r>
      <w:r w:rsidR="00A556E7">
        <w:rPr>
          <w:lang w:eastAsia="en-US"/>
        </w:rPr>
        <w:t>manually</w:t>
      </w:r>
      <w:r w:rsidR="00FB74DF">
        <w:rPr>
          <w:lang w:eastAsia="en-US"/>
        </w:rPr>
        <w:t xml:space="preserve"> refresh it whenever we like.  One of the advantage</w:t>
      </w:r>
      <w:r w:rsidR="00A03197">
        <w:rPr>
          <w:lang w:eastAsia="en-US"/>
        </w:rPr>
        <w:t>s</w:t>
      </w:r>
      <w:r w:rsidR="00FB74DF">
        <w:rPr>
          <w:lang w:eastAsia="en-US"/>
        </w:rPr>
        <w:t xml:space="preserve"> of a materialized view is that we </w:t>
      </w:r>
      <w:r w:rsidR="00A03197">
        <w:rPr>
          <w:lang w:eastAsia="en-US"/>
        </w:rPr>
        <w:t>c</w:t>
      </w:r>
      <w:r w:rsidR="00FB74DF">
        <w:rPr>
          <w:lang w:eastAsia="en-US"/>
        </w:rPr>
        <w:t>an also update it whenever we like with the REFRESH command:</w:t>
      </w:r>
    </w:p>
    <w:p w14:paraId="2F81A23A" w14:textId="1B395C25" w:rsidR="00FB74DF" w:rsidRDefault="00FB74DF" w:rsidP="00C377E9">
      <w:pPr>
        <w:rPr>
          <w:lang w:eastAsia="en-US"/>
        </w:rPr>
      </w:pPr>
    </w:p>
    <w:p w14:paraId="0290BF74" w14:textId="2905CBCC" w:rsidR="00FB74DF" w:rsidRDefault="00282901" w:rsidP="00292A40">
      <w:pPr>
        <w:pStyle w:val="code"/>
      </w:pPr>
      <w:r>
        <w:t xml:space="preserve">[source, </w:t>
      </w:r>
      <w:proofErr w:type="spellStart"/>
      <w:r>
        <w:t>sql</w:t>
      </w:r>
      <w:proofErr w:type="spellEnd"/>
      <w:r>
        <w:t>]</w:t>
      </w:r>
    </w:p>
    <w:p w14:paraId="5E680EC6" w14:textId="592637A7" w:rsidR="00282901" w:rsidRDefault="00282901" w:rsidP="00292A40">
      <w:pPr>
        <w:pStyle w:val="code"/>
      </w:pPr>
      <w:r>
        <w:t>----</w:t>
      </w:r>
    </w:p>
    <w:p w14:paraId="2A31F762" w14:textId="5458BF45" w:rsidR="00282901" w:rsidRDefault="00282901" w:rsidP="00292A40">
      <w:pPr>
        <w:pStyle w:val="code"/>
      </w:pPr>
      <w:r>
        <w:rPr>
          <w:rFonts w:ascii="Menlo" w:hAnsi="Menlo" w:cs="Menlo"/>
          <w:b/>
          <w:bCs/>
          <w:color w:val="800000"/>
          <w:shd w:val="clear" w:color="auto" w:fill="E8F2FE"/>
          <w:lang w:val="en-GB"/>
        </w:rPr>
        <w:t>REFRESH</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MATERIALIZED</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VIEW</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ride_revenue_</w:t>
      </w:r>
      <w:commentRangeStart w:id="56"/>
      <w:commentRangeStart w:id="57"/>
      <w:r>
        <w:rPr>
          <w:rFonts w:ascii="Menlo" w:hAnsi="Menlo" w:cs="Menlo"/>
          <w:color w:val="000000"/>
          <w:shd w:val="clear" w:color="auto" w:fill="E8F2FE"/>
          <w:lang w:val="en-GB"/>
        </w:rPr>
        <w:t>by</w:t>
      </w:r>
      <w:commentRangeEnd w:id="56"/>
      <w:r w:rsidR="009B21C1">
        <w:rPr>
          <w:rStyle w:val="CommentReference"/>
        </w:rPr>
        <w:commentReference w:id="56"/>
      </w:r>
      <w:commentRangeEnd w:id="57"/>
      <w:r>
        <w:rPr>
          <w:rStyle w:val="CommentReference"/>
        </w:rPr>
        <w:commentReference w:id="57"/>
      </w:r>
      <w:r>
        <w:rPr>
          <w:rFonts w:ascii="Menlo" w:hAnsi="Menlo" w:cs="Menlo"/>
          <w:color w:val="000000"/>
          <w:shd w:val="clear" w:color="auto" w:fill="E8F2FE"/>
          <w:lang w:val="en-GB"/>
        </w:rPr>
        <w:t>_date_city</w:t>
      </w:r>
      <w:proofErr w:type="spellEnd"/>
      <w:r>
        <w:rPr>
          <w:rFonts w:ascii="Menlo" w:hAnsi="Menlo" w:cs="Menlo"/>
          <w:color w:val="FF0000"/>
          <w:shd w:val="clear" w:color="auto" w:fill="E8F2FE"/>
          <w:lang w:val="en-GB"/>
        </w:rPr>
        <w:t>;</w:t>
      </w:r>
    </w:p>
    <w:p w14:paraId="66A8F6ED" w14:textId="192F6276" w:rsidR="00282901" w:rsidRDefault="00282901" w:rsidP="00292A40">
      <w:pPr>
        <w:pStyle w:val="code"/>
      </w:pPr>
      <w:r>
        <w:t>----</w:t>
      </w:r>
    </w:p>
    <w:p w14:paraId="0A519660" w14:textId="1C181959" w:rsidR="00A51CED" w:rsidRDefault="00A51CED" w:rsidP="00AE2602">
      <w:pPr>
        <w:rPr>
          <w:lang w:eastAsia="en-US"/>
        </w:rPr>
      </w:pPr>
    </w:p>
    <w:p w14:paraId="63913D3A" w14:textId="04CF73A1" w:rsidR="00292A40" w:rsidRDefault="00372E75" w:rsidP="00B25F74">
      <w:pPr>
        <w:pStyle w:val="Heading4"/>
      </w:pPr>
      <w:r>
        <w:t xml:space="preserve">==== Vertical partitioning </w:t>
      </w:r>
    </w:p>
    <w:p w14:paraId="2593AD8C" w14:textId="2D75A755" w:rsidR="006365E0" w:rsidRDefault="006365E0" w:rsidP="006365E0">
      <w:pPr>
        <w:rPr>
          <w:lang w:eastAsia="en-US"/>
        </w:rPr>
      </w:pPr>
    </w:p>
    <w:p w14:paraId="0144AE8C" w14:textId="539E3D25" w:rsidR="00C10326" w:rsidRDefault="006365E0" w:rsidP="006365E0">
      <w:pPr>
        <w:rPr>
          <w:lang w:eastAsia="en-US"/>
        </w:rPr>
      </w:pPr>
      <w:r>
        <w:rPr>
          <w:lang w:eastAsia="en-US"/>
        </w:rPr>
        <w:lastRenderedPageBreak/>
        <w:t xml:space="preserve">Vertical partitioning involves breaking up a table into multiple tables, each of which contains a different set of rows.   </w:t>
      </w:r>
      <w:r w:rsidR="008E5B02">
        <w:rPr>
          <w:lang w:eastAsia="en-US"/>
        </w:rPr>
        <w:t xml:space="preserve">This is typically done to reduce the </w:t>
      </w:r>
      <w:r w:rsidR="000369A0">
        <w:rPr>
          <w:lang w:eastAsia="en-US"/>
        </w:rPr>
        <w:t xml:space="preserve">amount of work that needs to be done when updating </w:t>
      </w:r>
      <w:r w:rsidR="003F3746">
        <w:rPr>
          <w:lang w:eastAsia="en-US"/>
        </w:rPr>
        <w:t>a row, and can also reduce the conflict</w:t>
      </w:r>
      <w:r w:rsidR="00F609EF">
        <w:rPr>
          <w:lang w:eastAsia="en-US"/>
        </w:rPr>
        <w:t xml:space="preserve">s that occur when two columns are subject to high concurrent update activity.  </w:t>
      </w:r>
    </w:p>
    <w:p w14:paraId="789C8583" w14:textId="27BAE0F6" w:rsidR="009C1E1C" w:rsidRDefault="009C1E1C" w:rsidP="006365E0">
      <w:pPr>
        <w:rPr>
          <w:lang w:eastAsia="en-US"/>
        </w:rPr>
      </w:pPr>
    </w:p>
    <w:p w14:paraId="47550646" w14:textId="2FE868CB" w:rsidR="009C1E1C" w:rsidRDefault="009C1E1C" w:rsidP="006365E0">
      <w:pPr>
        <w:rPr>
          <w:lang w:eastAsia="en-US"/>
        </w:rPr>
      </w:pPr>
      <w:r>
        <w:rPr>
          <w:lang w:eastAsia="en-US"/>
        </w:rPr>
        <w:t xml:space="preserve">For instance, consider an IoT application in which a </w:t>
      </w:r>
      <w:proofErr w:type="spellStart"/>
      <w:r>
        <w:rPr>
          <w:lang w:eastAsia="en-US"/>
        </w:rPr>
        <w:t>cities</w:t>
      </w:r>
      <w:proofErr w:type="spellEnd"/>
      <w:r>
        <w:rPr>
          <w:lang w:eastAsia="en-US"/>
        </w:rPr>
        <w:t xml:space="preserve"> </w:t>
      </w:r>
      <w:r w:rsidR="00816A3F">
        <w:rPr>
          <w:lang w:eastAsia="en-US"/>
        </w:rPr>
        <w:t xml:space="preserve">current temperature and air pressure are updated multiple times a second by weather sensor devices across the </w:t>
      </w:r>
      <w:commentRangeStart w:id="58"/>
      <w:commentRangeStart w:id="59"/>
      <w:r w:rsidR="00816A3F">
        <w:rPr>
          <w:lang w:eastAsia="en-US"/>
        </w:rPr>
        <w:t>city</w:t>
      </w:r>
      <w:commentRangeEnd w:id="58"/>
      <w:r w:rsidR="00CA2737">
        <w:rPr>
          <w:rStyle w:val="CommentReference"/>
        </w:rPr>
        <w:commentReference w:id="58"/>
      </w:r>
      <w:commentRangeEnd w:id="59"/>
      <w:r>
        <w:rPr>
          <w:rStyle w:val="CommentReference"/>
        </w:rPr>
        <w:commentReference w:id="59"/>
      </w:r>
      <w:r w:rsidR="00816A3F">
        <w:rPr>
          <w:lang w:eastAsia="en-US"/>
        </w:rPr>
        <w:t>:</w:t>
      </w:r>
    </w:p>
    <w:p w14:paraId="02091083" w14:textId="77777777" w:rsidR="00816A3F" w:rsidRDefault="00816A3F" w:rsidP="006365E0">
      <w:pPr>
        <w:rPr>
          <w:lang w:eastAsia="en-US"/>
        </w:rPr>
      </w:pPr>
    </w:p>
    <w:p w14:paraId="6082DB1A" w14:textId="3487CD8F" w:rsidR="00816A3F" w:rsidRDefault="00816A3F" w:rsidP="00CA2737">
      <w:pPr>
        <w:pStyle w:val="code"/>
      </w:pPr>
      <w:r>
        <w:t>[</w:t>
      </w:r>
      <w:proofErr w:type="spellStart"/>
      <w:r>
        <w:t>source,sql</w:t>
      </w:r>
      <w:proofErr w:type="spellEnd"/>
      <w:r>
        <w:t>]</w:t>
      </w:r>
    </w:p>
    <w:p w14:paraId="58E5B610" w14:textId="1751E602" w:rsidR="00816A3F" w:rsidRDefault="00816A3F" w:rsidP="00CA2737">
      <w:pPr>
        <w:pStyle w:val="code"/>
      </w:pPr>
      <w:r>
        <w:t>----</w:t>
      </w:r>
    </w:p>
    <w:p w14:paraId="5D4B96DE" w14:textId="77777777" w:rsidR="00816A3F" w:rsidRDefault="00816A3F" w:rsidP="00CA2737">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spellStart"/>
      <w:r>
        <w:rPr>
          <w:rFonts w:ascii="Menlo" w:hAnsi="Menlo" w:cs="Menlo"/>
          <w:color w:val="000000"/>
          <w:lang w:val="en-GB"/>
        </w:rPr>
        <w:t>cityWeather</w:t>
      </w:r>
      <w:proofErr w:type="spellEnd"/>
      <w:r>
        <w:rPr>
          <w:rFonts w:ascii="Menlo" w:hAnsi="Menlo" w:cs="Menlo"/>
          <w:color w:val="000000"/>
          <w:lang w:val="en-GB"/>
        </w:rPr>
        <w:t xml:space="preserve">  (</w:t>
      </w:r>
    </w:p>
    <w:p w14:paraId="37E7A089" w14:textId="77777777" w:rsidR="00816A3F" w:rsidRDefault="00816A3F" w:rsidP="00CA273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city_id</w:t>
      </w:r>
      <w:proofErr w:type="spellEnd"/>
      <w:r>
        <w:rPr>
          <w:rFonts w:ascii="Menlo" w:hAnsi="Menlo" w:cs="Menlo"/>
          <w:color w:val="000000"/>
          <w:lang w:val="en-GB"/>
        </w:rPr>
        <w:t xml:space="preserve"> </w:t>
      </w:r>
      <w:proofErr w:type="spellStart"/>
      <w:r>
        <w:rPr>
          <w:rFonts w:ascii="Menlo" w:hAnsi="Menlo" w:cs="Menlo"/>
          <w:color w:val="000000"/>
          <w:lang w:val="en-GB"/>
        </w:rPr>
        <w:t>uuid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gen_random_uuid</w:t>
      </w:r>
      <w:proofErr w:type="spellEnd"/>
      <w:r>
        <w:rPr>
          <w:rFonts w:ascii="Menlo" w:hAnsi="Menlo" w:cs="Menlo"/>
          <w:color w:val="000000"/>
          <w:lang w:val="en-GB"/>
        </w:rPr>
        <w:t>(),</w:t>
      </w:r>
    </w:p>
    <w:p w14:paraId="4C067219" w14:textId="77777777" w:rsidR="00816A3F" w:rsidRDefault="00816A3F" w:rsidP="00CA273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E540A1E" w14:textId="77777777" w:rsidR="00816A3F" w:rsidRDefault="00816A3F" w:rsidP="00CA2737">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currentTemp</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65E1C63" w14:textId="3BF192D9" w:rsidR="00816A3F" w:rsidRDefault="00816A3F" w:rsidP="00CA2737">
      <w:pPr>
        <w:pStyle w:val="code"/>
        <w:rPr>
          <w:rFonts w:ascii="Menlo" w:hAnsi="Menlo" w:cs="Menlo"/>
          <w:color w:val="FF0000"/>
          <w:lang w:val="en-GB"/>
        </w:rPr>
      </w:pPr>
      <w:r>
        <w:rPr>
          <w:rFonts w:ascii="Menlo" w:hAnsi="Menlo" w:cs="Menlo"/>
          <w:color w:val="000000"/>
          <w:lang w:val="en-GB"/>
        </w:rPr>
        <w:tab/>
      </w:r>
      <w:proofErr w:type="spellStart"/>
      <w:r>
        <w:rPr>
          <w:rFonts w:ascii="Menlo" w:hAnsi="Menlo" w:cs="Menlo"/>
          <w:color w:val="000000"/>
          <w:lang w:val="en-GB"/>
        </w:rPr>
        <w:t>currentAirPressure</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r>
        <w:rPr>
          <w:rFonts w:ascii="Menlo" w:hAnsi="Menlo" w:cs="Menlo"/>
          <w:color w:val="FF0000"/>
          <w:lang w:val="en-GB"/>
        </w:rPr>
        <w:t>;</w:t>
      </w:r>
    </w:p>
    <w:p w14:paraId="3D9B6A8B" w14:textId="0E46165A" w:rsidR="00816A3F" w:rsidRDefault="00816A3F" w:rsidP="00CA2737">
      <w:pPr>
        <w:pStyle w:val="code"/>
        <w:rPr>
          <w:rFonts w:ascii="Menlo" w:hAnsi="Menlo" w:cs="Menlo"/>
          <w:color w:val="FF0000"/>
          <w:lang w:val="en-GB"/>
        </w:rPr>
      </w:pPr>
      <w:r>
        <w:rPr>
          <w:rFonts w:ascii="Menlo" w:hAnsi="Menlo" w:cs="Menlo"/>
          <w:color w:val="FF0000"/>
          <w:lang w:val="en-GB"/>
        </w:rPr>
        <w:t>---</w:t>
      </w:r>
      <w:r w:rsidR="00A04558">
        <w:rPr>
          <w:rFonts w:ascii="Menlo" w:hAnsi="Menlo" w:cs="Menlo"/>
          <w:color w:val="FF0000"/>
          <w:lang w:val="en-GB"/>
        </w:rPr>
        <w:t>-</w:t>
      </w:r>
    </w:p>
    <w:p w14:paraId="0E9B627C" w14:textId="7A1DF60A" w:rsidR="00CA2737" w:rsidRDefault="00CA2737" w:rsidP="00816A3F">
      <w:pPr>
        <w:rPr>
          <w:rFonts w:ascii="Menlo" w:eastAsiaTheme="minorEastAsia" w:hAnsi="Menlo" w:cs="Menlo"/>
          <w:color w:val="FF0000"/>
          <w:lang w:val="en-GB" w:eastAsia="en-US"/>
        </w:rPr>
      </w:pPr>
    </w:p>
    <w:p w14:paraId="7D5D6F87" w14:textId="0DA27EE6" w:rsidR="00F609EF" w:rsidRDefault="00BC6BBC" w:rsidP="006365E0">
      <w:pPr>
        <w:rPr>
          <w:lang w:eastAsia="en-US"/>
        </w:rPr>
      </w:pPr>
      <w:r>
        <w:rPr>
          <w:lang w:eastAsia="en-US"/>
        </w:rPr>
        <w:t xml:space="preserve">The temperature values and </w:t>
      </w:r>
      <w:proofErr w:type="spellStart"/>
      <w:r>
        <w:rPr>
          <w:lang w:eastAsia="en-US"/>
        </w:rPr>
        <w:t>airPressure</w:t>
      </w:r>
      <w:proofErr w:type="spellEnd"/>
      <w:r>
        <w:rPr>
          <w:lang w:eastAsia="en-US"/>
        </w:rPr>
        <w:t xml:space="preserve"> readings come from different systems, and we</w:t>
      </w:r>
      <w:r w:rsidR="00C942D6">
        <w:rPr>
          <w:lang w:eastAsia="en-US"/>
        </w:rPr>
        <w:t>'</w:t>
      </w:r>
      <w:r>
        <w:rPr>
          <w:lang w:eastAsia="en-US"/>
        </w:rPr>
        <w:t xml:space="preserve">re concerned that they will cause transaction conflicts when they attempt to change the same row simultaneously. </w:t>
      </w:r>
      <w:r w:rsidR="008722A2">
        <w:rPr>
          <w:lang w:eastAsia="en-US"/>
        </w:rPr>
        <w:t xml:space="preserve">We could partition the table into two tables to </w:t>
      </w:r>
      <w:r w:rsidR="0010530F">
        <w:rPr>
          <w:lang w:eastAsia="en-US"/>
        </w:rPr>
        <w:t>avoid this conflict:</w:t>
      </w:r>
    </w:p>
    <w:p w14:paraId="31236718" w14:textId="0E8F9390" w:rsidR="0010530F" w:rsidRDefault="0010530F" w:rsidP="006365E0">
      <w:pPr>
        <w:rPr>
          <w:lang w:eastAsia="en-US"/>
        </w:rPr>
      </w:pPr>
    </w:p>
    <w:p w14:paraId="351CB77B" w14:textId="11F35709" w:rsidR="00E8619C" w:rsidRDefault="0033285F" w:rsidP="00E24F4C">
      <w:pPr>
        <w:pStyle w:val="code"/>
      </w:pPr>
      <w:r>
        <w:t>[</w:t>
      </w:r>
      <w:proofErr w:type="spellStart"/>
      <w:r>
        <w:t>source,sql</w:t>
      </w:r>
      <w:proofErr w:type="spellEnd"/>
      <w:r>
        <w:t>]</w:t>
      </w:r>
    </w:p>
    <w:p w14:paraId="3F5EA6D9" w14:textId="56733074" w:rsidR="0033285F" w:rsidRDefault="0033285F" w:rsidP="00E24F4C">
      <w:pPr>
        <w:pStyle w:val="code"/>
      </w:pPr>
      <w:r>
        <w:t>----</w:t>
      </w:r>
    </w:p>
    <w:p w14:paraId="74A78083" w14:textId="77777777" w:rsidR="00E8619C" w:rsidRDefault="00E8619C" w:rsidP="00E24F4C">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r>
        <w:rPr>
          <w:lang w:val="en-GB"/>
        </w:rPr>
        <w:t>cityTemp</w:t>
      </w:r>
      <w:proofErr w:type="spellEnd"/>
      <w:r>
        <w:rPr>
          <w:lang w:val="en-GB"/>
        </w:rPr>
        <w:t xml:space="preserve">  (</w:t>
      </w:r>
    </w:p>
    <w:p w14:paraId="58FA26BC" w14:textId="77777777" w:rsidR="00E8619C" w:rsidRDefault="00E8619C" w:rsidP="00E24F4C">
      <w:pPr>
        <w:pStyle w:val="code"/>
        <w:rPr>
          <w:lang w:val="en-GB"/>
        </w:rPr>
      </w:pPr>
      <w:r>
        <w:rPr>
          <w:lang w:val="en-GB"/>
        </w:rPr>
        <w:tab/>
      </w:r>
      <w:proofErr w:type="spellStart"/>
      <w:r>
        <w:rPr>
          <w:lang w:val="en-GB"/>
        </w:rPr>
        <w:t>city_id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r>
        <w:rPr>
          <w:b/>
          <w:bCs/>
          <w:color w:val="800000"/>
          <w:lang w:val="en-GB"/>
        </w:rPr>
        <w:t>PRIMARY</w:t>
      </w:r>
      <w:r>
        <w:rPr>
          <w:lang w:val="en-GB"/>
        </w:rPr>
        <w:t xml:space="preserve"> </w:t>
      </w:r>
      <w:r>
        <w:rPr>
          <w:b/>
          <w:bCs/>
          <w:color w:val="800000"/>
          <w:lang w:val="en-GB"/>
        </w:rPr>
        <w:t>KEY</w:t>
      </w:r>
      <w:r>
        <w:rPr>
          <w:lang w:val="en-GB"/>
        </w:rPr>
        <w:t xml:space="preserve"> </w:t>
      </w:r>
      <w:r>
        <w:rPr>
          <w:b/>
          <w:bCs/>
          <w:color w:val="800000"/>
          <w:lang w:val="en-GB"/>
        </w:rPr>
        <w:t>DEFAULT</w:t>
      </w:r>
      <w:r>
        <w:rPr>
          <w:lang w:val="en-GB"/>
        </w:rPr>
        <w:t xml:space="preserve"> </w:t>
      </w:r>
      <w:proofErr w:type="spellStart"/>
      <w:r>
        <w:rPr>
          <w:lang w:val="en-GB"/>
        </w:rPr>
        <w:t>gen_random_uuid</w:t>
      </w:r>
      <w:proofErr w:type="spellEnd"/>
      <w:r>
        <w:rPr>
          <w:lang w:val="en-GB"/>
        </w:rPr>
        <w:t>(),</w:t>
      </w:r>
    </w:p>
    <w:p w14:paraId="0FACF1F6" w14:textId="77777777" w:rsidR="00E8619C" w:rsidRDefault="00E8619C" w:rsidP="00E24F4C">
      <w:pPr>
        <w:pStyle w:val="code"/>
        <w:rPr>
          <w:lang w:val="en-GB"/>
        </w:rPr>
      </w:pPr>
      <w:r>
        <w:rPr>
          <w:lang w:val="en-GB"/>
        </w:rPr>
        <w:tab/>
      </w:r>
      <w:proofErr w:type="spellStart"/>
      <w:r>
        <w:rPr>
          <w:lang w:val="en-GB"/>
        </w:rPr>
        <w:t>city_name</w:t>
      </w:r>
      <w:proofErr w:type="spellEnd"/>
      <w:r>
        <w:rPr>
          <w:lang w:val="en-GB"/>
        </w:rPr>
        <w:t xml:space="preserve">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78CB20E9" w14:textId="77777777" w:rsidR="00E8619C" w:rsidRDefault="00E8619C" w:rsidP="00E24F4C">
      <w:pPr>
        <w:pStyle w:val="code"/>
        <w:rPr>
          <w:lang w:val="en-GB"/>
        </w:rPr>
      </w:pPr>
      <w:r>
        <w:rPr>
          <w:lang w:val="en-GB"/>
        </w:rPr>
        <w:tab/>
      </w:r>
      <w:proofErr w:type="spellStart"/>
      <w:r>
        <w:rPr>
          <w:lang w:val="en-GB"/>
        </w:rPr>
        <w:t>currentTemp</w:t>
      </w:r>
      <w:proofErr w:type="spellEnd"/>
      <w:r>
        <w:rPr>
          <w:lang w:val="en-GB"/>
        </w:rPr>
        <w:t xml:space="preserve">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r>
        <w:rPr>
          <w:color w:val="FF0000"/>
          <w:lang w:val="en-GB"/>
        </w:rPr>
        <w:t>;</w:t>
      </w:r>
    </w:p>
    <w:p w14:paraId="23BA93D7" w14:textId="77777777" w:rsidR="00E8619C" w:rsidRDefault="00E8619C" w:rsidP="00E24F4C">
      <w:pPr>
        <w:pStyle w:val="code"/>
        <w:rPr>
          <w:lang w:val="en-GB"/>
        </w:rPr>
      </w:pPr>
    </w:p>
    <w:p w14:paraId="47C6690F" w14:textId="77777777" w:rsidR="00E8619C" w:rsidRDefault="00E8619C" w:rsidP="00E24F4C">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r>
        <w:rPr>
          <w:lang w:val="en-GB"/>
        </w:rPr>
        <w:t>cityPressure</w:t>
      </w:r>
      <w:proofErr w:type="spellEnd"/>
      <w:r>
        <w:rPr>
          <w:lang w:val="en-GB"/>
        </w:rPr>
        <w:t xml:space="preserve"> (</w:t>
      </w:r>
    </w:p>
    <w:p w14:paraId="21B94901" w14:textId="77777777" w:rsidR="00E8619C" w:rsidRDefault="00E8619C" w:rsidP="00E24F4C">
      <w:pPr>
        <w:pStyle w:val="code"/>
        <w:rPr>
          <w:lang w:val="en-GB"/>
        </w:rPr>
      </w:pPr>
      <w:r>
        <w:rPr>
          <w:lang w:val="en-GB"/>
        </w:rPr>
        <w:tab/>
      </w:r>
      <w:proofErr w:type="spellStart"/>
      <w:r>
        <w:rPr>
          <w:lang w:val="en-GB"/>
        </w:rPr>
        <w:t>city_id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r>
        <w:rPr>
          <w:b/>
          <w:bCs/>
          <w:color w:val="800000"/>
          <w:lang w:val="en-GB"/>
        </w:rPr>
        <w:t>PRIMARY</w:t>
      </w:r>
      <w:r>
        <w:rPr>
          <w:lang w:val="en-GB"/>
        </w:rPr>
        <w:t xml:space="preserve"> </w:t>
      </w:r>
      <w:r>
        <w:rPr>
          <w:b/>
          <w:bCs/>
          <w:color w:val="800000"/>
          <w:lang w:val="en-GB"/>
        </w:rPr>
        <w:t>KEY</w:t>
      </w:r>
      <w:r>
        <w:rPr>
          <w:lang w:val="en-GB"/>
        </w:rPr>
        <w:t xml:space="preserve"> </w:t>
      </w:r>
      <w:r>
        <w:rPr>
          <w:b/>
          <w:bCs/>
          <w:color w:val="800000"/>
          <w:lang w:val="en-GB"/>
        </w:rPr>
        <w:t>DEFAULT</w:t>
      </w:r>
      <w:r>
        <w:rPr>
          <w:lang w:val="en-GB"/>
        </w:rPr>
        <w:t xml:space="preserve"> </w:t>
      </w:r>
      <w:proofErr w:type="spellStart"/>
      <w:r>
        <w:rPr>
          <w:lang w:val="en-GB"/>
        </w:rPr>
        <w:t>gen_random_uuid</w:t>
      </w:r>
      <w:proofErr w:type="spellEnd"/>
      <w:r>
        <w:rPr>
          <w:lang w:val="en-GB"/>
        </w:rPr>
        <w:t>(),</w:t>
      </w:r>
    </w:p>
    <w:p w14:paraId="5C327C0F" w14:textId="77777777" w:rsidR="00E8619C" w:rsidRDefault="00E8619C" w:rsidP="00E24F4C">
      <w:pPr>
        <w:pStyle w:val="code"/>
        <w:rPr>
          <w:lang w:val="en-GB"/>
        </w:rPr>
      </w:pPr>
      <w:r>
        <w:rPr>
          <w:lang w:val="en-GB"/>
        </w:rPr>
        <w:tab/>
      </w:r>
      <w:proofErr w:type="spellStart"/>
      <w:r>
        <w:rPr>
          <w:lang w:val="en-GB"/>
        </w:rPr>
        <w:t>city_name</w:t>
      </w:r>
      <w:proofErr w:type="spellEnd"/>
      <w:r>
        <w:rPr>
          <w:lang w:val="en-GB"/>
        </w:rPr>
        <w:t xml:space="preserve">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17CE3D58" w14:textId="77777777" w:rsidR="00E8619C" w:rsidRDefault="00E8619C" w:rsidP="00E24F4C">
      <w:pPr>
        <w:pStyle w:val="code"/>
        <w:rPr>
          <w:lang w:val="en-GB"/>
        </w:rPr>
      </w:pPr>
      <w:r>
        <w:rPr>
          <w:lang w:val="en-GB"/>
        </w:rPr>
        <w:tab/>
      </w:r>
      <w:proofErr w:type="spellStart"/>
      <w:r>
        <w:rPr>
          <w:lang w:val="en-GB"/>
        </w:rPr>
        <w:t>currentTemp</w:t>
      </w:r>
      <w:proofErr w:type="spellEnd"/>
      <w:r>
        <w:rPr>
          <w:lang w:val="en-GB"/>
        </w:rPr>
        <w:t xml:space="preserve">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71EFC7D8" w14:textId="5E14100A" w:rsidR="0010530F" w:rsidRDefault="00E8619C" w:rsidP="00E24F4C">
      <w:pPr>
        <w:pStyle w:val="code"/>
      </w:pPr>
      <w:r>
        <w:rPr>
          <w:lang w:val="en-GB"/>
        </w:rPr>
        <w:tab/>
      </w:r>
      <w:proofErr w:type="spellStart"/>
      <w:r>
        <w:rPr>
          <w:lang w:val="en-GB"/>
        </w:rPr>
        <w:t>currentAirPressure</w:t>
      </w:r>
      <w:proofErr w:type="spellEnd"/>
      <w:r>
        <w:rPr>
          <w:lang w:val="en-GB"/>
        </w:rPr>
        <w:t xml:space="preserve"> </w:t>
      </w:r>
      <w:r>
        <w:rPr>
          <w:b/>
          <w:bCs/>
          <w:color w:val="800000"/>
          <w:lang w:val="en-GB"/>
        </w:rPr>
        <w:t>float</w:t>
      </w:r>
      <w:r>
        <w:rPr>
          <w:lang w:val="en-GB"/>
        </w:rPr>
        <w:t xml:space="preserve"> </w:t>
      </w:r>
      <w:r>
        <w:rPr>
          <w:b/>
          <w:bCs/>
          <w:color w:val="800000"/>
          <w:lang w:val="en-GB"/>
        </w:rPr>
        <w:t>NOT</w:t>
      </w:r>
      <w:r>
        <w:rPr>
          <w:lang w:val="en-GB"/>
        </w:rPr>
        <w:t xml:space="preserve"> </w:t>
      </w:r>
      <w:r>
        <w:rPr>
          <w:b/>
          <w:bCs/>
          <w:color w:val="800000"/>
          <w:lang w:val="en-GB"/>
        </w:rPr>
        <w:t>NULL</w:t>
      </w:r>
      <w:r>
        <w:rPr>
          <w:lang w:val="en-GB"/>
        </w:rPr>
        <w:t>)</w:t>
      </w:r>
      <w:r>
        <w:rPr>
          <w:color w:val="FF0000"/>
          <w:lang w:val="en-GB"/>
        </w:rPr>
        <w:t>;</w:t>
      </w:r>
    </w:p>
    <w:p w14:paraId="1EB2BEA4" w14:textId="677EA32A" w:rsidR="00F609EF" w:rsidRDefault="0033285F" w:rsidP="00E24F4C">
      <w:pPr>
        <w:pStyle w:val="code"/>
      </w:pPr>
      <w:r>
        <w:t>----</w:t>
      </w:r>
    </w:p>
    <w:p w14:paraId="00466F22" w14:textId="29221BE8" w:rsidR="0033285F" w:rsidRDefault="0033285F" w:rsidP="006365E0">
      <w:pPr>
        <w:rPr>
          <w:lang w:eastAsia="en-US"/>
        </w:rPr>
      </w:pPr>
    </w:p>
    <w:p w14:paraId="1C9561BC" w14:textId="511652CE" w:rsidR="0033285F" w:rsidRDefault="0033285F" w:rsidP="006365E0">
      <w:pPr>
        <w:rPr>
          <w:lang w:eastAsia="en-US"/>
        </w:rPr>
      </w:pPr>
      <w:r>
        <w:rPr>
          <w:lang w:eastAsia="en-US"/>
        </w:rPr>
        <w:t xml:space="preserve">However, CockroachDB *Column Families* provide a solution that does not require us to modify our data model.  We simply add </w:t>
      </w:r>
      <w:r w:rsidR="00D12FDF">
        <w:rPr>
          <w:lang w:eastAsia="en-US"/>
        </w:rPr>
        <w:t>each measurement to its own family:</w:t>
      </w:r>
    </w:p>
    <w:p w14:paraId="171EFEB8" w14:textId="1B1EA054" w:rsidR="00D12FDF" w:rsidRDefault="00D12FDF" w:rsidP="006365E0">
      <w:pPr>
        <w:rPr>
          <w:lang w:eastAsia="en-US"/>
        </w:rPr>
      </w:pPr>
    </w:p>
    <w:p w14:paraId="00F974EF" w14:textId="77612D3B" w:rsidR="00D12FDF" w:rsidRDefault="00BA16E2" w:rsidP="00BA16E2">
      <w:pPr>
        <w:pStyle w:val="code"/>
      </w:pPr>
      <w:r>
        <w:t>[</w:t>
      </w:r>
      <w:proofErr w:type="spellStart"/>
      <w:r>
        <w:t>source,sql</w:t>
      </w:r>
      <w:proofErr w:type="spellEnd"/>
      <w:r>
        <w:t>]</w:t>
      </w:r>
    </w:p>
    <w:p w14:paraId="66113820" w14:textId="3B5AA9EC" w:rsidR="00BA16E2" w:rsidRDefault="00BA16E2" w:rsidP="00BA16E2">
      <w:pPr>
        <w:pStyle w:val="code"/>
      </w:pPr>
      <w:r>
        <w:t>----</w:t>
      </w:r>
    </w:p>
    <w:p w14:paraId="0977AB8B" w14:textId="77777777" w:rsidR="00BA16E2" w:rsidRDefault="00BA16E2" w:rsidP="00BA16E2">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w:t>
      </w:r>
      <w:proofErr w:type="spellStart"/>
      <w:r>
        <w:rPr>
          <w:rFonts w:ascii="Menlo" w:hAnsi="Menlo" w:cs="Menlo"/>
          <w:color w:val="000000"/>
          <w:lang w:val="en-GB"/>
        </w:rPr>
        <w:t>cityWeather</w:t>
      </w:r>
      <w:proofErr w:type="spellEnd"/>
      <w:r>
        <w:rPr>
          <w:rFonts w:ascii="Menlo" w:hAnsi="Menlo" w:cs="Menlo"/>
          <w:color w:val="000000"/>
          <w:lang w:val="en-GB"/>
        </w:rPr>
        <w:t xml:space="preserve">  (</w:t>
      </w:r>
    </w:p>
    <w:p w14:paraId="4EFCB056" w14:textId="77777777" w:rsidR="00BA16E2" w:rsidRDefault="00BA16E2" w:rsidP="00BA16E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city_id</w:t>
      </w:r>
      <w:proofErr w:type="spellEnd"/>
      <w:r>
        <w:rPr>
          <w:rFonts w:ascii="Menlo" w:hAnsi="Menlo" w:cs="Menlo"/>
          <w:color w:val="000000"/>
          <w:lang w:val="en-GB"/>
        </w:rPr>
        <w:t xml:space="preserve"> </w:t>
      </w:r>
      <w:proofErr w:type="spellStart"/>
      <w:r>
        <w:rPr>
          <w:rFonts w:ascii="Menlo" w:hAnsi="Menlo" w:cs="Menlo"/>
          <w:color w:val="000000"/>
          <w:lang w:val="en-GB"/>
        </w:rPr>
        <w:t>uuid</w:t>
      </w:r>
      <w:proofErr w:type="spellEnd"/>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gen_random_uuid</w:t>
      </w:r>
      <w:proofErr w:type="spellEnd"/>
      <w:r>
        <w:rPr>
          <w:rFonts w:ascii="Menlo" w:hAnsi="Menlo" w:cs="Menlo"/>
          <w:color w:val="000000"/>
          <w:lang w:val="en-GB"/>
        </w:rPr>
        <w:t>(),</w:t>
      </w:r>
    </w:p>
    <w:p w14:paraId="4F05BFF6" w14:textId="77777777" w:rsidR="00BA16E2" w:rsidRDefault="00BA16E2" w:rsidP="00BA16E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city_name</w:t>
      </w:r>
      <w:proofErr w:type="spellEnd"/>
      <w:r>
        <w:rPr>
          <w:rFonts w:ascii="Menlo" w:hAnsi="Menlo" w:cs="Menlo"/>
          <w:color w:val="000000"/>
          <w:lang w:val="en-GB"/>
        </w:rPr>
        <w:t xml:space="preserve"> </w:t>
      </w:r>
      <w:r>
        <w:rPr>
          <w:rFonts w:ascii="Menlo" w:hAnsi="Menlo" w:cs="Menlo"/>
          <w:b/>
          <w:bCs/>
          <w:color w:val="000080"/>
          <w:lang w:val="en-GB"/>
        </w:rPr>
        <w:t>varchar</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AA22FB6" w14:textId="77777777" w:rsidR="00BA16E2" w:rsidRDefault="00BA16E2" w:rsidP="00BA16E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currentTemp</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2B0D2FD0" w14:textId="77777777" w:rsidR="00BA16E2" w:rsidRDefault="00BA16E2" w:rsidP="00BA16E2">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currentAirPressure</w:t>
      </w:r>
      <w:proofErr w:type="spellEnd"/>
      <w:r>
        <w:rPr>
          <w:rFonts w:ascii="Menlo" w:hAnsi="Menlo" w:cs="Menlo"/>
          <w:color w:val="000000"/>
          <w:lang w:val="en-GB"/>
        </w:rPr>
        <w:t xml:space="preserve"> </w:t>
      </w:r>
      <w:r>
        <w:rPr>
          <w:rFonts w:ascii="Menlo" w:hAnsi="Menlo" w:cs="Menlo"/>
          <w:b/>
          <w:bCs/>
          <w:color w:val="800000"/>
          <w:lang w:val="en-GB"/>
        </w:rPr>
        <w:t>float</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w:t>
      </w:r>
    </w:p>
    <w:p w14:paraId="33EFF81C" w14:textId="77777777" w:rsidR="00BA16E2" w:rsidRDefault="00BA16E2" w:rsidP="00BA16E2">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f1 (</w:t>
      </w:r>
      <w:proofErr w:type="spellStart"/>
      <w:r>
        <w:rPr>
          <w:rFonts w:ascii="Menlo" w:hAnsi="Menlo" w:cs="Menlo"/>
          <w:color w:val="000000"/>
          <w:lang w:val="en-GB"/>
        </w:rPr>
        <w:t>city_id,city_name</w:t>
      </w:r>
      <w:proofErr w:type="spellEnd"/>
      <w:r>
        <w:rPr>
          <w:rFonts w:ascii="Menlo" w:hAnsi="Menlo" w:cs="Menlo"/>
          <w:color w:val="000000"/>
          <w:lang w:val="en-GB"/>
        </w:rPr>
        <w:t>),</w:t>
      </w:r>
    </w:p>
    <w:p w14:paraId="180E10D5" w14:textId="77777777" w:rsidR="00BA16E2" w:rsidRDefault="00BA16E2" w:rsidP="00BA16E2">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f2 (</w:t>
      </w:r>
      <w:proofErr w:type="spellStart"/>
      <w:r>
        <w:rPr>
          <w:rFonts w:ascii="Menlo" w:hAnsi="Menlo" w:cs="Menlo"/>
          <w:color w:val="000000"/>
          <w:lang w:val="en-GB"/>
        </w:rPr>
        <w:t>currentTemp</w:t>
      </w:r>
      <w:proofErr w:type="spellEnd"/>
      <w:r>
        <w:rPr>
          <w:rFonts w:ascii="Menlo" w:hAnsi="Menlo" w:cs="Menlo"/>
          <w:color w:val="000000"/>
          <w:lang w:val="en-GB"/>
        </w:rPr>
        <w:t>),</w:t>
      </w:r>
    </w:p>
    <w:p w14:paraId="6EA879DE" w14:textId="77777777" w:rsidR="00BA16E2" w:rsidRDefault="00BA16E2" w:rsidP="00BA16E2">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FAMILY</w:t>
      </w:r>
      <w:r>
        <w:rPr>
          <w:rFonts w:ascii="Menlo" w:hAnsi="Menlo" w:cs="Menlo"/>
          <w:color w:val="000000"/>
          <w:lang w:val="en-GB"/>
        </w:rPr>
        <w:t xml:space="preserve"> f3 (</w:t>
      </w:r>
      <w:proofErr w:type="spellStart"/>
      <w:r>
        <w:rPr>
          <w:rFonts w:ascii="Menlo" w:hAnsi="Menlo" w:cs="Menlo"/>
          <w:color w:val="000000"/>
          <w:lang w:val="en-GB"/>
        </w:rPr>
        <w:t>currentAirPressure</w:t>
      </w:r>
      <w:proofErr w:type="spellEnd"/>
      <w:r>
        <w:rPr>
          <w:rFonts w:ascii="Menlo" w:hAnsi="Menlo" w:cs="Menlo"/>
          <w:color w:val="000000"/>
          <w:lang w:val="en-GB"/>
        </w:rPr>
        <w:t>)</w:t>
      </w:r>
    </w:p>
    <w:p w14:paraId="20358A85" w14:textId="49F301A0" w:rsidR="00BA16E2" w:rsidRDefault="00BA16E2" w:rsidP="00BA16E2">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0A922534" w14:textId="451D946B" w:rsidR="00BA16E2" w:rsidRDefault="00BA16E2" w:rsidP="00BA16E2">
      <w:pPr>
        <w:pStyle w:val="code"/>
      </w:pPr>
      <w:r>
        <w:rPr>
          <w:rFonts w:ascii="Menlo" w:hAnsi="Menlo" w:cs="Menlo"/>
          <w:color w:val="FF0000"/>
          <w:lang w:val="en-GB"/>
        </w:rPr>
        <w:t>----</w:t>
      </w:r>
    </w:p>
    <w:p w14:paraId="7C10C2F6" w14:textId="56ED5DBD" w:rsidR="00C10326" w:rsidRDefault="00C10326" w:rsidP="006365E0">
      <w:pPr>
        <w:rPr>
          <w:lang w:eastAsia="en-US"/>
        </w:rPr>
      </w:pPr>
    </w:p>
    <w:p w14:paraId="6B320981" w14:textId="0E8C19D3" w:rsidR="00BA16E2" w:rsidRDefault="00336008" w:rsidP="00336008">
      <w:pPr>
        <w:pStyle w:val="Heading4"/>
      </w:pPr>
      <w:r>
        <w:t>==== Horizontal Partitioning</w:t>
      </w:r>
    </w:p>
    <w:p w14:paraId="2FC77B10" w14:textId="12C8E344" w:rsidR="0046578D" w:rsidRDefault="0046578D" w:rsidP="0046578D">
      <w:pPr>
        <w:rPr>
          <w:lang w:eastAsia="en-US"/>
        </w:rPr>
      </w:pPr>
    </w:p>
    <w:p w14:paraId="4AEA7523" w14:textId="4CA4FEC8" w:rsidR="007B6FF1" w:rsidRDefault="007B6FF1" w:rsidP="00964EF7">
      <w:pPr>
        <w:rPr>
          <w:lang w:eastAsia="en-US"/>
        </w:rPr>
      </w:pPr>
      <w:r>
        <w:rPr>
          <w:lang w:eastAsia="en-US"/>
        </w:rPr>
        <w:t xml:space="preserve">Horizontal </w:t>
      </w:r>
      <w:r w:rsidR="009A3A63">
        <w:rPr>
          <w:lang w:eastAsia="en-US"/>
        </w:rPr>
        <w:t>p</w:t>
      </w:r>
      <w:r>
        <w:rPr>
          <w:lang w:eastAsia="en-US"/>
        </w:rPr>
        <w:t>artitioning (</w:t>
      </w:r>
      <w:r w:rsidR="001A0A99">
        <w:rPr>
          <w:lang w:eastAsia="en-US"/>
        </w:rPr>
        <w:t>usually</w:t>
      </w:r>
      <w:r>
        <w:rPr>
          <w:lang w:eastAsia="en-US"/>
        </w:rPr>
        <w:t xml:space="preserve"> just </w:t>
      </w:r>
      <w:r w:rsidR="001A0A99">
        <w:rPr>
          <w:lang w:eastAsia="en-US"/>
        </w:rPr>
        <w:t xml:space="preserve">referred to as </w:t>
      </w:r>
      <w:r>
        <w:rPr>
          <w:lang w:eastAsia="en-US"/>
        </w:rPr>
        <w:t xml:space="preserve">partitioning) allows a table or index to be comprised of multiple segments.  </w:t>
      </w:r>
      <w:r w:rsidR="00964EF7">
        <w:rPr>
          <w:lang w:eastAsia="en-US"/>
        </w:rPr>
        <w:t xml:space="preserve"> </w:t>
      </w:r>
    </w:p>
    <w:p w14:paraId="5B51328F" w14:textId="77777777" w:rsidR="00964EF7" w:rsidRDefault="00964EF7" w:rsidP="00964EF7">
      <w:pPr>
        <w:rPr>
          <w:lang w:eastAsia="en-US"/>
        </w:rPr>
      </w:pPr>
    </w:p>
    <w:p w14:paraId="1F9C9762" w14:textId="2E428E3F" w:rsidR="007B6FF1" w:rsidRDefault="007B6FF1" w:rsidP="007B6FF1">
      <w:pPr>
        <w:rPr>
          <w:lang w:eastAsia="en-US"/>
        </w:rPr>
      </w:pPr>
      <w:r>
        <w:rPr>
          <w:lang w:eastAsia="en-US"/>
        </w:rPr>
        <w:t>•</w:t>
      </w:r>
      <w:r>
        <w:rPr>
          <w:lang w:eastAsia="en-US"/>
        </w:rPr>
        <w:tab/>
        <w:t xml:space="preserve">Queries can read only </w:t>
      </w:r>
      <w:r w:rsidR="009A3A63">
        <w:rPr>
          <w:lang w:eastAsia="en-US"/>
        </w:rPr>
        <w:t xml:space="preserve">the </w:t>
      </w:r>
      <w:r>
        <w:rPr>
          <w:lang w:eastAsia="en-US"/>
        </w:rPr>
        <w:t xml:space="preserve">partitions that contain relevant data, reducing the number of logical reads required for a particular query.  This technique – known as partition elimination </w:t>
      </w:r>
      <w:r>
        <w:rPr>
          <w:lang w:eastAsia="en-US"/>
        </w:rPr>
        <w:lastRenderedPageBreak/>
        <w:t xml:space="preserve">– is particularly suitable for queries </w:t>
      </w:r>
      <w:r w:rsidR="00A61168">
        <w:rPr>
          <w:lang w:eastAsia="en-US"/>
        </w:rPr>
        <w:t>that</w:t>
      </w:r>
      <w:r>
        <w:rPr>
          <w:lang w:eastAsia="en-US"/>
        </w:rPr>
        <w:t xml:space="preserve"> read too great a portion of the table to be able to leverage an index, but still do not need to read the entire table.</w:t>
      </w:r>
    </w:p>
    <w:p w14:paraId="55685202" w14:textId="279479E9" w:rsidR="007B6FF1" w:rsidRDefault="007B6FF1" w:rsidP="007B6FF1">
      <w:pPr>
        <w:rPr>
          <w:lang w:eastAsia="en-US"/>
        </w:rPr>
      </w:pPr>
      <w:r>
        <w:rPr>
          <w:lang w:eastAsia="en-US"/>
        </w:rPr>
        <w:t>•</w:t>
      </w:r>
      <w:r>
        <w:rPr>
          <w:lang w:eastAsia="en-US"/>
        </w:rPr>
        <w:tab/>
        <w:t>By splitting tables and indexes into multiple segments, parallel processing can be significantly improved</w:t>
      </w:r>
      <w:r w:rsidR="007919D2">
        <w:rPr>
          <w:lang w:eastAsia="en-US"/>
        </w:rPr>
        <w:t xml:space="preserve"> since operations can be performed on partitions concurren</w:t>
      </w:r>
      <w:r w:rsidR="00A61168">
        <w:rPr>
          <w:lang w:eastAsia="en-US"/>
        </w:rPr>
        <w:t>t</w:t>
      </w:r>
      <w:r w:rsidR="007919D2">
        <w:rPr>
          <w:lang w:eastAsia="en-US"/>
        </w:rPr>
        <w:t xml:space="preserve">ly. </w:t>
      </w:r>
      <w:r>
        <w:rPr>
          <w:lang w:eastAsia="en-US"/>
        </w:rPr>
        <w:t xml:space="preserve"> </w:t>
      </w:r>
      <w:r w:rsidR="007919D2">
        <w:rPr>
          <w:lang w:eastAsia="en-US"/>
        </w:rPr>
        <w:t xml:space="preserve"> </w:t>
      </w:r>
      <w:r>
        <w:rPr>
          <w:lang w:eastAsia="en-US"/>
        </w:rPr>
        <w:t xml:space="preserve"> </w:t>
      </w:r>
    </w:p>
    <w:p w14:paraId="1E1EF48A" w14:textId="06159A3E" w:rsidR="007B6FF1" w:rsidRDefault="007B6FF1" w:rsidP="007B6FF1">
      <w:pPr>
        <w:rPr>
          <w:lang w:eastAsia="en-US"/>
        </w:rPr>
      </w:pPr>
      <w:r>
        <w:rPr>
          <w:lang w:eastAsia="en-US"/>
        </w:rPr>
        <w:t>•</w:t>
      </w:r>
      <w:r>
        <w:tab/>
      </w:r>
      <w:commentRangeStart w:id="60"/>
      <w:r>
        <w:rPr>
          <w:lang w:eastAsia="en-US"/>
        </w:rPr>
        <w:t>Deleting old data can sometimes be achieved by deleting old partitions</w:t>
      </w:r>
      <w:commentRangeEnd w:id="60"/>
      <w:r>
        <w:rPr>
          <w:rStyle w:val="CommentReference"/>
        </w:rPr>
        <w:commentReference w:id="60"/>
      </w:r>
      <w:r>
        <w:rPr>
          <w:lang w:eastAsia="en-US"/>
        </w:rPr>
        <w:t xml:space="preserve"> rather than needing to perform expensive delete operations on large numbers of individual rows. </w:t>
      </w:r>
    </w:p>
    <w:p w14:paraId="797D67EC" w14:textId="065097BF" w:rsidR="007B6FF1" w:rsidRDefault="007B6FF1" w:rsidP="007B6FF1">
      <w:pPr>
        <w:rPr>
          <w:lang w:eastAsia="en-US"/>
        </w:rPr>
      </w:pPr>
      <w:r>
        <w:rPr>
          <w:lang w:eastAsia="en-US"/>
        </w:rPr>
        <w:t xml:space="preserve">Partitioning is not available in all </w:t>
      </w:r>
      <w:r w:rsidR="000C4D96">
        <w:rPr>
          <w:lang w:eastAsia="en-US"/>
        </w:rPr>
        <w:t>CockroachDB</w:t>
      </w:r>
      <w:r>
        <w:rPr>
          <w:lang w:eastAsia="en-US"/>
        </w:rPr>
        <w:t xml:space="preserve"> editions:  The partitioning option is currently </w:t>
      </w:r>
      <w:r w:rsidR="007919D2">
        <w:rPr>
          <w:lang w:eastAsia="en-US"/>
        </w:rPr>
        <w:t>available only in the</w:t>
      </w:r>
      <w:r>
        <w:rPr>
          <w:lang w:eastAsia="en-US"/>
        </w:rPr>
        <w:t xml:space="preserve"> </w:t>
      </w:r>
      <w:commentRangeStart w:id="61"/>
      <w:r w:rsidR="000C4D96">
        <w:rPr>
          <w:lang w:eastAsia="en-US"/>
        </w:rPr>
        <w:t>CockroachDB</w:t>
      </w:r>
      <w:r>
        <w:rPr>
          <w:lang w:eastAsia="en-US"/>
        </w:rPr>
        <w:t xml:space="preserve"> Enterprise Edition</w:t>
      </w:r>
      <w:commentRangeEnd w:id="61"/>
      <w:r w:rsidR="00394BC4">
        <w:rPr>
          <w:rStyle w:val="CommentReference"/>
        </w:rPr>
        <w:commentReference w:id="61"/>
      </w:r>
      <w:r>
        <w:rPr>
          <w:lang w:eastAsia="en-US"/>
        </w:rPr>
        <w:t xml:space="preserve">. </w:t>
      </w:r>
    </w:p>
    <w:p w14:paraId="5CDA253F" w14:textId="37D3B7D5" w:rsidR="007919D2" w:rsidRDefault="007919D2" w:rsidP="007B6FF1">
      <w:pPr>
        <w:rPr>
          <w:lang w:eastAsia="en-US"/>
        </w:rPr>
      </w:pPr>
    </w:p>
    <w:p w14:paraId="504026F7" w14:textId="723396AB" w:rsidR="007919D2" w:rsidRDefault="007919D2" w:rsidP="007B6FF1">
      <w:pPr>
        <w:rPr>
          <w:lang w:eastAsia="en-US"/>
        </w:rPr>
      </w:pPr>
      <w:commentRangeStart w:id="62"/>
      <w:r>
        <w:rPr>
          <w:lang w:eastAsia="en-US"/>
        </w:rPr>
        <w:t>Partitioning can be performed by range or list</w:t>
      </w:r>
      <w:commentRangeEnd w:id="62"/>
      <w:r>
        <w:rPr>
          <w:rStyle w:val="CommentReference"/>
        </w:rPr>
        <w:commentReference w:id="62"/>
      </w:r>
      <w:r w:rsidR="00394BC4">
        <w:rPr>
          <w:lang w:eastAsia="en-US"/>
        </w:rPr>
        <w:t>:</w:t>
      </w:r>
    </w:p>
    <w:p w14:paraId="56871A5B" w14:textId="77777777" w:rsidR="007919D2" w:rsidRDefault="007919D2" w:rsidP="007B6FF1">
      <w:pPr>
        <w:rPr>
          <w:lang w:eastAsia="en-US"/>
        </w:rPr>
      </w:pPr>
    </w:p>
    <w:p w14:paraId="3135887C" w14:textId="3EF427D4" w:rsidR="007B6FF1" w:rsidRDefault="007B6FF1" w:rsidP="007B6FF1">
      <w:pPr>
        <w:rPr>
          <w:lang w:eastAsia="en-US"/>
        </w:rPr>
      </w:pPr>
      <w:r>
        <w:rPr>
          <w:lang w:eastAsia="en-US"/>
        </w:rPr>
        <w:t>•</w:t>
      </w:r>
      <w:r>
        <w:rPr>
          <w:lang w:eastAsia="en-US"/>
        </w:rPr>
        <w:tab/>
        <w:t>Range partitioning allows rows to be allocated to partitions based on contiguous ranges of the partition key.   Range partitioning on a time-based column is common since it allows us to purge older data by dropping a partition</w:t>
      </w:r>
      <w:r w:rsidR="00394BC4">
        <w:rPr>
          <w:lang w:eastAsia="en-US"/>
        </w:rPr>
        <w:t xml:space="preserve"> </w:t>
      </w:r>
    </w:p>
    <w:p w14:paraId="3FC361FF" w14:textId="37A8BAB8" w:rsidR="0046578D" w:rsidRDefault="007B6FF1" w:rsidP="007B6FF1">
      <w:pPr>
        <w:rPr>
          <w:lang w:eastAsia="en-US"/>
        </w:rPr>
      </w:pPr>
      <w:r>
        <w:rPr>
          <w:lang w:eastAsia="en-US"/>
        </w:rPr>
        <w:t>•</w:t>
      </w:r>
      <w:r>
        <w:rPr>
          <w:lang w:eastAsia="en-US"/>
        </w:rPr>
        <w:tab/>
        <w:t>List partitioning allows rows to be allocated to partitions based on nominated lists of values.  This is similar but more flexible than range partitioning and allows non-adjacent partition key rows to be stored in the same partition.</w:t>
      </w:r>
    </w:p>
    <w:p w14:paraId="5F10025A" w14:textId="04372AEA" w:rsidR="00394BC4" w:rsidRDefault="00394BC4" w:rsidP="007B6FF1">
      <w:pPr>
        <w:rPr>
          <w:lang w:eastAsia="en-US"/>
        </w:rPr>
      </w:pPr>
    </w:p>
    <w:p w14:paraId="48852ECF" w14:textId="7410FB43" w:rsidR="008867F4" w:rsidRDefault="00394BC4" w:rsidP="007B6FF1">
      <w:pPr>
        <w:rPr>
          <w:lang w:eastAsia="en-US"/>
        </w:rPr>
      </w:pPr>
      <w:r>
        <w:rPr>
          <w:lang w:eastAsia="en-US"/>
        </w:rPr>
        <w:t>If you don</w:t>
      </w:r>
      <w:r w:rsidR="00C942D6">
        <w:rPr>
          <w:lang w:eastAsia="en-US"/>
        </w:rPr>
        <w:t>'</w:t>
      </w:r>
      <w:r>
        <w:rPr>
          <w:lang w:eastAsia="en-US"/>
        </w:rPr>
        <w:t xml:space="preserve">t have an Enterprise license, you can achieve a similar effect by manually creating multiple tables for the ranges or lists of values selected.  However, </w:t>
      </w:r>
      <w:r w:rsidR="008867F4">
        <w:rPr>
          <w:lang w:eastAsia="en-US"/>
        </w:rPr>
        <w:t xml:space="preserve">the application logic required to manually manage such a DIY partitioning scheme is cumbersome. </w:t>
      </w:r>
    </w:p>
    <w:p w14:paraId="6AA709AA" w14:textId="252A9DD8" w:rsidR="008867F4" w:rsidRDefault="008867F4" w:rsidP="007B6FF1">
      <w:pPr>
        <w:rPr>
          <w:lang w:eastAsia="en-US"/>
        </w:rPr>
      </w:pPr>
    </w:p>
    <w:p w14:paraId="6EF62E33" w14:textId="44603B1B" w:rsidR="008867F4" w:rsidRDefault="00807D12" w:rsidP="007B6FF1">
      <w:pPr>
        <w:rPr>
          <w:lang w:eastAsia="en-US"/>
        </w:rPr>
      </w:pPr>
      <w:proofErr w:type="spellStart"/>
      <w:r>
        <w:rPr>
          <w:lang w:eastAsia="en-US"/>
        </w:rPr>
        <w:t>CockroachDB</w:t>
      </w:r>
      <w:r w:rsidR="00C942D6">
        <w:rPr>
          <w:lang w:eastAsia="en-US"/>
        </w:rPr>
        <w:t>'</w:t>
      </w:r>
      <w:r>
        <w:rPr>
          <w:lang w:eastAsia="en-US"/>
        </w:rPr>
        <w:t>s</w:t>
      </w:r>
      <w:proofErr w:type="spellEnd"/>
      <w:r>
        <w:rPr>
          <w:lang w:eastAsia="en-US"/>
        </w:rPr>
        <w:t xml:space="preserve"> multi-region capabilities eliminate one of the possible motivations for partitioning data</w:t>
      </w:r>
      <w:r w:rsidR="00A31DD6">
        <w:rPr>
          <w:lang w:eastAsia="en-US"/>
        </w:rPr>
        <w:t xml:space="preserve">.  </w:t>
      </w:r>
      <w:r w:rsidR="00F84960">
        <w:rPr>
          <w:lang w:eastAsia="en-US"/>
        </w:rPr>
        <w:t xml:space="preserve">*Regional by row tables* are effectively transparently partitioned in such a way as to optimize </w:t>
      </w:r>
      <w:r w:rsidR="0046353A">
        <w:rPr>
          <w:lang w:eastAsia="en-US"/>
        </w:rPr>
        <w:t xml:space="preserve">access to those rows from a particular region.  In other databases, explicit partitioning might be required to realize this goal. </w:t>
      </w:r>
      <w:r w:rsidR="00C942D6">
        <w:rPr>
          <w:lang w:eastAsia="en-US"/>
        </w:rPr>
        <w:t>We'</w:t>
      </w:r>
      <w:r w:rsidR="00594240">
        <w:rPr>
          <w:lang w:eastAsia="en-US"/>
        </w:rPr>
        <w:t xml:space="preserve">ll look at </w:t>
      </w:r>
      <w:r w:rsidR="002E14BB">
        <w:rPr>
          <w:lang w:eastAsia="en-US"/>
        </w:rPr>
        <w:t xml:space="preserve">Multi-region topologies in Chapter 10. </w:t>
      </w:r>
    </w:p>
    <w:p w14:paraId="5D4DD76E" w14:textId="0E4E77EC" w:rsidR="002E14BB" w:rsidRDefault="002E14BB" w:rsidP="007B6FF1">
      <w:pPr>
        <w:rPr>
          <w:lang w:eastAsia="en-US"/>
        </w:rPr>
      </w:pPr>
    </w:p>
    <w:p w14:paraId="2CC01317" w14:textId="77777777" w:rsidR="00E24F4C" w:rsidRDefault="00E24F4C" w:rsidP="00E24F4C"/>
    <w:p w14:paraId="735B4DDB" w14:textId="6B5EBE86" w:rsidR="002E14BB" w:rsidRDefault="002E14BB" w:rsidP="008E49CA">
      <w:pPr>
        <w:pStyle w:val="Heading4"/>
      </w:pPr>
      <w:r>
        <w:t xml:space="preserve">==== Repeating groups </w:t>
      </w:r>
    </w:p>
    <w:p w14:paraId="3585258C" w14:textId="4FFE42C7" w:rsidR="008E49CA" w:rsidRDefault="008E49CA" w:rsidP="007B6FF1">
      <w:pPr>
        <w:rPr>
          <w:lang w:eastAsia="en-US"/>
        </w:rPr>
      </w:pPr>
    </w:p>
    <w:p w14:paraId="68549ABE" w14:textId="2A1E5EB5" w:rsidR="008E49CA" w:rsidRDefault="008E49CA" w:rsidP="007B6FF1">
      <w:pPr>
        <w:rPr>
          <w:lang w:eastAsia="en-US"/>
        </w:rPr>
      </w:pPr>
      <w:r>
        <w:rPr>
          <w:lang w:eastAsia="en-US"/>
        </w:rPr>
        <w:t>The relational model abhors repeating groups since</w:t>
      </w:r>
      <w:r w:rsidR="007A0784">
        <w:rPr>
          <w:lang w:eastAsia="en-US"/>
        </w:rPr>
        <w:t>,</w:t>
      </w:r>
      <w:r>
        <w:rPr>
          <w:lang w:eastAsia="en-US"/>
        </w:rPr>
        <w:t xml:space="preserve"> in any such repeating group</w:t>
      </w:r>
      <w:r w:rsidR="00EB22D3">
        <w:rPr>
          <w:lang w:eastAsia="en-US"/>
        </w:rPr>
        <w:t>,</w:t>
      </w:r>
      <w:r>
        <w:rPr>
          <w:lang w:eastAsia="en-US"/>
        </w:rPr>
        <w:t xml:space="preserve"> the attributes are not fully dependent on the </w:t>
      </w:r>
      <w:r w:rsidR="00041459">
        <w:rPr>
          <w:lang w:eastAsia="en-US"/>
        </w:rPr>
        <w:t xml:space="preserve">primary key alone.  For instance, an array element is </w:t>
      </w:r>
      <w:r w:rsidR="00EC25AB">
        <w:rPr>
          <w:lang w:eastAsia="en-US"/>
        </w:rPr>
        <w:t>identified</w:t>
      </w:r>
      <w:r w:rsidR="00041459">
        <w:rPr>
          <w:lang w:eastAsia="en-US"/>
        </w:rPr>
        <w:t xml:space="preserve"> by the primary key and the </w:t>
      </w:r>
      <w:r w:rsidR="00EC25AB">
        <w:rPr>
          <w:lang w:eastAsia="en-US"/>
        </w:rPr>
        <w:t xml:space="preserve">array index. </w:t>
      </w:r>
    </w:p>
    <w:p w14:paraId="7660A3C5" w14:textId="7477AFBA" w:rsidR="00EC25AB" w:rsidRDefault="00EC25AB" w:rsidP="007B6FF1">
      <w:pPr>
        <w:rPr>
          <w:lang w:eastAsia="en-US"/>
        </w:rPr>
      </w:pPr>
    </w:p>
    <w:p w14:paraId="6CA647DA" w14:textId="52769426" w:rsidR="00107C1E" w:rsidRDefault="00EC25AB" w:rsidP="007B6FF1">
      <w:pPr>
        <w:rPr>
          <w:lang w:eastAsia="en-US"/>
        </w:rPr>
      </w:pPr>
      <w:r>
        <w:rPr>
          <w:lang w:eastAsia="en-US"/>
        </w:rPr>
        <w:t>However</w:t>
      </w:r>
      <w:r w:rsidR="00EB22D3">
        <w:rPr>
          <w:lang w:eastAsia="en-US"/>
        </w:rPr>
        <w:t>,</w:t>
      </w:r>
      <w:r>
        <w:rPr>
          <w:lang w:eastAsia="en-US"/>
        </w:rPr>
        <w:t xml:space="preserve"> it can be extremely tedious to perform joins to retrieve </w:t>
      </w:r>
      <w:r w:rsidR="002165F3">
        <w:rPr>
          <w:lang w:eastAsia="en-US"/>
        </w:rPr>
        <w:t xml:space="preserve">small groups of data elements of the same type.  For instance, </w:t>
      </w:r>
      <w:r w:rsidR="00EB22D3">
        <w:rPr>
          <w:lang w:eastAsia="en-US"/>
        </w:rPr>
        <w:t>at</w:t>
      </w:r>
      <w:r w:rsidR="00F96410">
        <w:rPr>
          <w:lang w:eastAsia="en-US"/>
        </w:rPr>
        <w:t xml:space="preserve"> the beginning of the chapter </w:t>
      </w:r>
      <w:r w:rsidR="00903888">
        <w:rPr>
          <w:lang w:eastAsia="en-US"/>
        </w:rPr>
        <w:t>(see &lt;&lt;</w:t>
      </w:r>
      <w:proofErr w:type="spellStart"/>
      <w:r w:rsidR="00903888">
        <w:t>StudentTestsNormalized</w:t>
      </w:r>
      <w:proofErr w:type="spellEnd"/>
      <w:r w:rsidR="00903888">
        <w:t>&gt;&gt;)</w:t>
      </w:r>
      <w:r w:rsidR="009A3FA9">
        <w:t>,</w:t>
      </w:r>
      <w:r w:rsidR="00903888">
        <w:t xml:space="preserve"> </w:t>
      </w:r>
      <w:r w:rsidR="00F96410">
        <w:rPr>
          <w:lang w:eastAsia="en-US"/>
        </w:rPr>
        <w:t xml:space="preserve">we defined a </w:t>
      </w:r>
      <w:r w:rsidR="007A0784">
        <w:rPr>
          <w:lang w:eastAsia="en-US"/>
        </w:rPr>
        <w:t>TESTANSWERS</w:t>
      </w:r>
      <w:r w:rsidR="00903888">
        <w:rPr>
          <w:lang w:eastAsia="en-US"/>
        </w:rPr>
        <w:t xml:space="preserve"> </w:t>
      </w:r>
      <w:r w:rsidR="00107C1E">
        <w:rPr>
          <w:lang w:eastAsia="en-US"/>
        </w:rPr>
        <w:t xml:space="preserve">entity </w:t>
      </w:r>
      <w:r w:rsidR="007A0784">
        <w:rPr>
          <w:lang w:eastAsia="en-US"/>
        </w:rPr>
        <w:t>that</w:t>
      </w:r>
      <w:r w:rsidR="00107C1E">
        <w:rPr>
          <w:lang w:eastAsia="en-US"/>
        </w:rPr>
        <w:t xml:space="preserve"> contains one row for each answer on a test.  If a test has 100 questions</w:t>
      </w:r>
      <w:r w:rsidR="007A0784">
        <w:rPr>
          <w:lang w:eastAsia="en-US"/>
        </w:rPr>
        <w:t>,</w:t>
      </w:r>
      <w:r w:rsidR="00107C1E">
        <w:rPr>
          <w:lang w:eastAsia="en-US"/>
        </w:rPr>
        <w:t xml:space="preserve"> we need to access 100 rows to see all the results. </w:t>
      </w:r>
    </w:p>
    <w:p w14:paraId="471D31B4" w14:textId="77777777" w:rsidR="00107C1E" w:rsidRDefault="00107C1E" w:rsidP="007B6FF1">
      <w:pPr>
        <w:rPr>
          <w:lang w:eastAsia="en-US"/>
        </w:rPr>
      </w:pPr>
    </w:p>
    <w:p w14:paraId="14E5EC10" w14:textId="77777777" w:rsidR="005E41BA" w:rsidRDefault="00107C1E" w:rsidP="007B6FF1">
      <w:pPr>
        <w:rPr>
          <w:lang w:eastAsia="en-US"/>
        </w:rPr>
      </w:pPr>
      <w:r>
        <w:rPr>
          <w:lang w:eastAsia="en-US"/>
        </w:rPr>
        <w:t xml:space="preserve">The ARRAY type provides an alternative </w:t>
      </w:r>
      <w:r w:rsidR="001D3C67">
        <w:rPr>
          <w:lang w:eastAsia="en-US"/>
        </w:rPr>
        <w:t xml:space="preserve">mechanism.  </w:t>
      </w:r>
      <w:r w:rsidR="009A575F">
        <w:rPr>
          <w:lang w:eastAsia="en-US"/>
        </w:rPr>
        <w:t>CockroachDB arrays are one-dimensional collections of data of the same datatype</w:t>
      </w:r>
      <w:r w:rsidR="005E41BA">
        <w:rPr>
          <w:lang w:eastAsia="en-US"/>
        </w:rPr>
        <w:t>.  For instance, we could store the answers to the test in such an array:</w:t>
      </w:r>
    </w:p>
    <w:p w14:paraId="6D171AFF" w14:textId="5959A635" w:rsidR="005E41BA" w:rsidRDefault="005E41BA" w:rsidP="007B6FF1">
      <w:pPr>
        <w:rPr>
          <w:lang w:eastAsia="en-US"/>
        </w:rPr>
      </w:pPr>
    </w:p>
    <w:p w14:paraId="5F4A1EF0" w14:textId="4FB0B07A" w:rsidR="00AA6EB9" w:rsidRDefault="00AA6EB9" w:rsidP="00AA6EB9">
      <w:pPr>
        <w:pStyle w:val="code"/>
      </w:pPr>
      <w:r>
        <w:t>[</w:t>
      </w:r>
      <w:proofErr w:type="spellStart"/>
      <w:r>
        <w:t>source,sql</w:t>
      </w:r>
      <w:proofErr w:type="spellEnd"/>
      <w:r>
        <w:t>]</w:t>
      </w:r>
    </w:p>
    <w:p w14:paraId="486F0B0A" w14:textId="2F40B51E" w:rsidR="00AA6EB9" w:rsidRDefault="00AA6EB9" w:rsidP="00AA6EB9">
      <w:pPr>
        <w:pStyle w:val="code"/>
      </w:pPr>
      <w:r>
        <w:t>----</w:t>
      </w:r>
    </w:p>
    <w:p w14:paraId="578C972F" w14:textId="77777777" w:rsidR="00AA6EB9" w:rsidRDefault="00AA6EB9" w:rsidP="00AA6EB9">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r>
        <w:rPr>
          <w:lang w:val="en-GB"/>
        </w:rPr>
        <w:t>studentTest</w:t>
      </w:r>
      <w:proofErr w:type="spellEnd"/>
      <w:r>
        <w:rPr>
          <w:lang w:val="en-GB"/>
        </w:rPr>
        <w:t xml:space="preserve"> (</w:t>
      </w:r>
    </w:p>
    <w:p w14:paraId="4790DB7D" w14:textId="77777777" w:rsidR="00AA6EB9" w:rsidRDefault="00AA6EB9" w:rsidP="00AA6EB9">
      <w:pPr>
        <w:pStyle w:val="code"/>
        <w:rPr>
          <w:lang w:val="en-GB"/>
        </w:rPr>
      </w:pPr>
      <w:r>
        <w:rPr>
          <w:lang w:val="en-GB"/>
        </w:rPr>
        <w:tab/>
      </w:r>
      <w:proofErr w:type="spellStart"/>
      <w:r>
        <w:rPr>
          <w:lang w:val="en-GB"/>
        </w:rPr>
        <w:t>student_id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p>
    <w:p w14:paraId="1B411617" w14:textId="77777777" w:rsidR="00AA6EB9" w:rsidRDefault="00AA6EB9" w:rsidP="00AA6EB9">
      <w:pPr>
        <w:pStyle w:val="code"/>
        <w:rPr>
          <w:lang w:val="en-GB"/>
        </w:rPr>
      </w:pPr>
      <w:r>
        <w:rPr>
          <w:lang w:val="en-GB"/>
        </w:rPr>
        <w:tab/>
      </w:r>
      <w:proofErr w:type="spellStart"/>
      <w:r>
        <w:rPr>
          <w:lang w:val="en-GB"/>
        </w:rPr>
        <w:t>test_id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2AF9355E" w14:textId="77777777" w:rsidR="00AA6EB9" w:rsidRDefault="00AA6EB9" w:rsidP="00AA6EB9">
      <w:pPr>
        <w:pStyle w:val="code"/>
        <w:rPr>
          <w:lang w:val="en-GB"/>
        </w:rPr>
      </w:pPr>
      <w:r>
        <w:rPr>
          <w:lang w:val="en-GB"/>
        </w:rPr>
        <w:tab/>
      </w:r>
      <w:proofErr w:type="spellStart"/>
      <w:r>
        <w:rPr>
          <w:lang w:val="en-GB"/>
        </w:rPr>
        <w:t>testDate</w:t>
      </w:r>
      <w:proofErr w:type="spellEnd"/>
      <w:r>
        <w:rPr>
          <w:lang w:val="en-GB"/>
        </w:rPr>
        <w:t xml:space="preserve"> </w:t>
      </w:r>
      <w:r>
        <w:rPr>
          <w:b/>
          <w:bCs/>
          <w:color w:val="000080"/>
          <w:lang w:val="en-GB"/>
        </w:rPr>
        <w:t>date</w:t>
      </w:r>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p>
    <w:p w14:paraId="358115CA" w14:textId="77777777" w:rsidR="00AA6EB9" w:rsidRDefault="00AA6EB9" w:rsidP="00AA6EB9">
      <w:pPr>
        <w:pStyle w:val="code"/>
        <w:rPr>
          <w:lang w:val="en-GB"/>
        </w:rPr>
      </w:pPr>
      <w:r>
        <w:rPr>
          <w:lang w:val="en-GB"/>
        </w:rPr>
        <w:lastRenderedPageBreak/>
        <w:tab/>
      </w:r>
      <w:proofErr w:type="spellStart"/>
      <w:r>
        <w:rPr>
          <w:lang w:val="en-GB"/>
        </w:rPr>
        <w:t>testAnswers</w:t>
      </w:r>
      <w:proofErr w:type="spellEnd"/>
      <w:r>
        <w:rPr>
          <w:lang w:val="en-GB"/>
        </w:rPr>
        <w:t xml:space="preserve"> </w:t>
      </w:r>
      <w:r>
        <w:rPr>
          <w:b/>
          <w:bCs/>
          <w:color w:val="000080"/>
          <w:lang w:val="en-GB"/>
        </w:rPr>
        <w:t>varchar</w:t>
      </w:r>
      <w:r>
        <w:rPr>
          <w:lang w:val="en-GB"/>
        </w:rPr>
        <w:t xml:space="preserve">[] </w:t>
      </w:r>
      <w:r>
        <w:rPr>
          <w:b/>
          <w:bCs/>
          <w:color w:val="800000"/>
          <w:lang w:val="en-GB"/>
        </w:rPr>
        <w:t>NOT</w:t>
      </w:r>
      <w:r>
        <w:rPr>
          <w:lang w:val="en-GB"/>
        </w:rPr>
        <w:t xml:space="preserve"> </w:t>
      </w:r>
      <w:r>
        <w:rPr>
          <w:b/>
          <w:bCs/>
          <w:color w:val="800000"/>
          <w:lang w:val="en-GB"/>
        </w:rPr>
        <w:t>NULL</w:t>
      </w:r>
    </w:p>
    <w:p w14:paraId="2E9D79D1" w14:textId="60710CD9" w:rsidR="00EC25AB" w:rsidRDefault="00AA6EB9" w:rsidP="00AA6EB9">
      <w:pPr>
        <w:pStyle w:val="code"/>
        <w:rPr>
          <w:color w:val="FF0000"/>
          <w:lang w:val="en-GB"/>
        </w:rPr>
      </w:pPr>
      <w:r>
        <w:rPr>
          <w:lang w:val="en-GB"/>
        </w:rPr>
        <w:t xml:space="preserve">   )</w:t>
      </w:r>
      <w:r>
        <w:rPr>
          <w:color w:val="FF0000"/>
          <w:lang w:val="en-GB"/>
        </w:rPr>
        <w:t>;</w:t>
      </w:r>
    </w:p>
    <w:p w14:paraId="6C06CF93" w14:textId="48545157" w:rsidR="00AA6EB9" w:rsidRDefault="00AA6EB9" w:rsidP="00AA6EB9">
      <w:pPr>
        <w:pStyle w:val="code"/>
        <w:rPr>
          <w:color w:val="FF0000"/>
          <w:lang w:val="en-GB"/>
        </w:rPr>
      </w:pPr>
      <w:r>
        <w:rPr>
          <w:color w:val="FF0000"/>
          <w:lang w:val="en-GB"/>
        </w:rPr>
        <w:t>----</w:t>
      </w:r>
    </w:p>
    <w:p w14:paraId="65C145A7" w14:textId="77777777" w:rsidR="00AA6EB9" w:rsidRDefault="00AA6EB9" w:rsidP="00AA6EB9">
      <w:pPr>
        <w:pStyle w:val="code"/>
      </w:pPr>
    </w:p>
    <w:p w14:paraId="6E598EE8" w14:textId="1C5A14B9" w:rsidR="00713935" w:rsidRDefault="00713935" w:rsidP="00CB1D6F">
      <w:pPr>
        <w:rPr>
          <w:lang w:eastAsia="en-US"/>
        </w:rPr>
      </w:pPr>
      <w:r>
        <w:rPr>
          <w:lang w:eastAsia="en-US"/>
        </w:rPr>
        <w:t>We can set the results in a single update as follows:</w:t>
      </w:r>
    </w:p>
    <w:p w14:paraId="46D9BC72" w14:textId="248096DB" w:rsidR="00713935" w:rsidRDefault="00713935" w:rsidP="00CB1D6F">
      <w:pPr>
        <w:rPr>
          <w:lang w:eastAsia="en-US"/>
        </w:rPr>
      </w:pPr>
    </w:p>
    <w:p w14:paraId="74280B80" w14:textId="4D1D6271" w:rsidR="00713935" w:rsidRDefault="00713935" w:rsidP="00713935">
      <w:pPr>
        <w:pStyle w:val="code"/>
      </w:pPr>
      <w:r>
        <w:t>[</w:t>
      </w:r>
      <w:proofErr w:type="spellStart"/>
      <w:r>
        <w:t>source,sql</w:t>
      </w:r>
      <w:proofErr w:type="spellEnd"/>
      <w:r>
        <w:t>]</w:t>
      </w:r>
    </w:p>
    <w:p w14:paraId="7B5654CD" w14:textId="658C969F" w:rsidR="00713935" w:rsidRDefault="00713935" w:rsidP="00713935">
      <w:pPr>
        <w:pStyle w:val="code"/>
      </w:pPr>
      <w:r>
        <w:t>----</w:t>
      </w:r>
    </w:p>
    <w:p w14:paraId="0D4FB27B" w14:textId="77777777" w:rsidR="00713935" w:rsidRDefault="00713935" w:rsidP="00713935">
      <w:pPr>
        <w:pStyle w:val="code"/>
        <w:rPr>
          <w:rFonts w:ascii="Menlo" w:hAnsi="Menlo" w:cs="Menlo"/>
          <w:lang w:val="en-GB"/>
        </w:rPr>
      </w:pPr>
      <w:r>
        <w:rPr>
          <w:rFonts w:ascii="Menlo" w:hAnsi="Menlo" w:cs="Menlo"/>
          <w:b/>
          <w:bCs/>
          <w:color w:val="800000"/>
          <w:lang w:val="en-GB"/>
        </w:rPr>
        <w:t>UPDATE</w:t>
      </w:r>
      <w:r>
        <w:rPr>
          <w:rFonts w:ascii="Menlo" w:hAnsi="Menlo" w:cs="Menlo"/>
          <w:color w:val="000000"/>
          <w:lang w:val="en-GB"/>
        </w:rPr>
        <w:t xml:space="preserve"> </w:t>
      </w:r>
      <w:proofErr w:type="spellStart"/>
      <w:r>
        <w:rPr>
          <w:rFonts w:ascii="Menlo" w:hAnsi="Menlo" w:cs="Menlo"/>
          <w:color w:val="000000"/>
          <w:lang w:val="en-GB"/>
        </w:rPr>
        <w:t>studenttest</w:t>
      </w:r>
      <w:proofErr w:type="spellEnd"/>
      <w:r>
        <w:rPr>
          <w:rFonts w:ascii="Menlo" w:hAnsi="Menlo" w:cs="Menlo"/>
          <w:color w:val="000000"/>
          <w:lang w:val="en-GB"/>
        </w:rPr>
        <w:t xml:space="preserve"> s </w:t>
      </w:r>
    </w:p>
    <w:p w14:paraId="457EDA52" w14:textId="77777777" w:rsidR="00713935" w:rsidRDefault="00713935" w:rsidP="00713935">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testAnswers</w:t>
      </w:r>
      <w:proofErr w:type="spellEnd"/>
      <w:r>
        <w:rPr>
          <w:rFonts w:ascii="Menlo" w:hAnsi="Menlo" w:cs="Menlo"/>
          <w:color w:val="000000"/>
          <w:lang w:val="en-GB"/>
        </w:rPr>
        <w:t>=</w:t>
      </w:r>
      <w:r>
        <w:rPr>
          <w:rFonts w:ascii="Menlo" w:hAnsi="Menlo" w:cs="Menlo"/>
          <w:b/>
          <w:bCs/>
          <w:color w:val="800000"/>
          <w:lang w:val="en-GB"/>
        </w:rPr>
        <w:t>array</w:t>
      </w:r>
      <w:r>
        <w:rPr>
          <w:rFonts w:ascii="Menlo" w:hAnsi="Menlo" w:cs="Menlo"/>
          <w:color w:val="000000"/>
          <w:lang w:val="en-GB"/>
        </w:rPr>
        <w:t>[</w:t>
      </w:r>
      <w:r>
        <w:rPr>
          <w:rFonts w:ascii="Menlo" w:hAnsi="Menlo" w:cs="Menlo"/>
          <w:color w:val="008000"/>
          <w:lang w:val="en-GB"/>
        </w:rPr>
        <w:t>'</w:t>
      </w:r>
      <w:proofErr w:type="spellStart"/>
      <w:r>
        <w:rPr>
          <w:rFonts w:ascii="Menlo" w:hAnsi="Menlo" w:cs="Menlo"/>
          <w:color w:val="008000"/>
          <w:lang w:val="en-GB"/>
        </w:rPr>
        <w:t>a'</w:t>
      </w:r>
      <w:r>
        <w:rPr>
          <w:rFonts w:ascii="Menlo" w:hAnsi="Menlo" w:cs="Menlo"/>
          <w:color w:val="000000"/>
          <w:lang w:val="en-GB"/>
        </w:rPr>
        <w:t>,</w:t>
      </w:r>
      <w:r>
        <w:rPr>
          <w:rFonts w:ascii="Menlo" w:hAnsi="Menlo" w:cs="Menlo"/>
          <w:color w:val="008000"/>
          <w:lang w:val="en-GB"/>
        </w:rPr>
        <w:t>'b'</w:t>
      </w:r>
      <w:r>
        <w:rPr>
          <w:rFonts w:ascii="Menlo" w:hAnsi="Menlo" w:cs="Menlo"/>
          <w:color w:val="000000"/>
          <w:lang w:val="en-GB"/>
        </w:rPr>
        <w:t>,</w:t>
      </w:r>
      <w:r>
        <w:rPr>
          <w:rFonts w:ascii="Menlo" w:hAnsi="Menlo" w:cs="Menlo"/>
          <w:color w:val="008000"/>
          <w:lang w:val="en-GB"/>
        </w:rPr>
        <w:t>'c'</w:t>
      </w:r>
      <w:r>
        <w:rPr>
          <w:rFonts w:ascii="Menlo" w:hAnsi="Menlo" w:cs="Menlo"/>
          <w:color w:val="000000"/>
          <w:lang w:val="en-GB"/>
        </w:rPr>
        <w:t>,</w:t>
      </w:r>
      <w:r>
        <w:rPr>
          <w:rFonts w:ascii="Menlo" w:hAnsi="Menlo" w:cs="Menlo"/>
          <w:color w:val="008000"/>
          <w:lang w:val="en-GB"/>
        </w:rPr>
        <w:t>'d</w:t>
      </w:r>
      <w:proofErr w:type="spellEnd"/>
      <w:r>
        <w:rPr>
          <w:rFonts w:ascii="Menlo" w:hAnsi="Menlo" w:cs="Menlo"/>
          <w:color w:val="008000"/>
          <w:lang w:val="en-GB"/>
        </w:rPr>
        <w:t>'</w:t>
      </w:r>
      <w:r>
        <w:rPr>
          <w:rFonts w:ascii="Menlo" w:hAnsi="Menlo" w:cs="Menlo"/>
          <w:color w:val="000000"/>
          <w:lang w:val="en-GB"/>
        </w:rPr>
        <w:t>]</w:t>
      </w:r>
    </w:p>
    <w:p w14:paraId="2E8A5A20" w14:textId="77777777" w:rsidR="00713935" w:rsidRDefault="00713935" w:rsidP="00713935">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student_id</w:t>
      </w:r>
      <w:proofErr w:type="spellEnd"/>
      <w:r>
        <w:rPr>
          <w:rFonts w:ascii="Menlo" w:hAnsi="Menlo" w:cs="Menlo"/>
          <w:color w:val="000000"/>
          <w:lang w:val="en-GB"/>
        </w:rPr>
        <w:t>=</w:t>
      </w:r>
      <w:r>
        <w:rPr>
          <w:rFonts w:ascii="Menlo" w:hAnsi="Menlo" w:cs="Menlo"/>
          <w:color w:val="008000"/>
          <w:lang w:val="en-GB"/>
        </w:rPr>
        <w:t>'2fdaadf5-ff3e-45c4-bc92-cc0d566e1ad9'</w:t>
      </w:r>
      <w:r>
        <w:rPr>
          <w:rFonts w:ascii="Menlo" w:hAnsi="Menlo" w:cs="Menlo"/>
          <w:color w:val="000000"/>
          <w:lang w:val="en-GB"/>
        </w:rPr>
        <w:t xml:space="preserve"> </w:t>
      </w:r>
    </w:p>
    <w:p w14:paraId="5D7B42E7" w14:textId="0CB04B67" w:rsidR="00713935" w:rsidRDefault="00713935" w:rsidP="00713935">
      <w:pPr>
        <w:pStyle w:val="code"/>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test_id</w:t>
      </w:r>
      <w:proofErr w:type="spellEnd"/>
      <w:r>
        <w:rPr>
          <w:rFonts w:ascii="Menlo" w:hAnsi="Menlo" w:cs="Menlo"/>
          <w:color w:val="000000"/>
          <w:lang w:val="en-GB"/>
        </w:rPr>
        <w:t>=</w:t>
      </w:r>
      <w:r>
        <w:rPr>
          <w:rFonts w:ascii="Menlo" w:hAnsi="Menlo" w:cs="Menlo"/>
          <w:color w:val="008000"/>
          <w:lang w:val="en-GB"/>
        </w:rPr>
        <w:t>'dca69ac4-6c53-4efb-8c7e-bca9f412e2ee'</w:t>
      </w:r>
    </w:p>
    <w:p w14:paraId="22149937" w14:textId="06CF9B7C" w:rsidR="00713935" w:rsidRDefault="00713935" w:rsidP="00713935">
      <w:pPr>
        <w:pStyle w:val="code"/>
      </w:pPr>
      <w:r>
        <w:t>----</w:t>
      </w:r>
    </w:p>
    <w:p w14:paraId="0CF16A1D" w14:textId="77777777" w:rsidR="00713935" w:rsidRDefault="00713935" w:rsidP="00CB1D6F">
      <w:pPr>
        <w:rPr>
          <w:lang w:eastAsia="en-US"/>
        </w:rPr>
      </w:pPr>
    </w:p>
    <w:p w14:paraId="6A6DA4B1" w14:textId="005E4349" w:rsidR="00CB1D6F" w:rsidRDefault="00AA6EB9" w:rsidP="00CB1D6F">
      <w:pPr>
        <w:rPr>
          <w:lang w:eastAsia="en-US"/>
        </w:rPr>
      </w:pPr>
      <w:r>
        <w:rPr>
          <w:lang w:eastAsia="en-US"/>
        </w:rPr>
        <w:t>Now we only need to access a single row to get all the test results</w:t>
      </w:r>
      <w:r w:rsidR="00713935">
        <w:rPr>
          <w:lang w:eastAsia="en-US"/>
        </w:rPr>
        <w:t>, which is a significant reduction in logical IO.</w:t>
      </w:r>
    </w:p>
    <w:p w14:paraId="3B47E950" w14:textId="50CE78D5" w:rsidR="00654BD0" w:rsidRDefault="00654BD0" w:rsidP="00CB1D6F">
      <w:pPr>
        <w:rPr>
          <w:lang w:eastAsia="en-US"/>
        </w:rPr>
      </w:pPr>
    </w:p>
    <w:p w14:paraId="36B51C92" w14:textId="6A24049E" w:rsidR="00850248" w:rsidRDefault="007E331A" w:rsidP="00CB1D6F">
      <w:pPr>
        <w:rPr>
          <w:lang w:eastAsia="en-US"/>
        </w:rPr>
      </w:pPr>
      <w:r>
        <w:rPr>
          <w:lang w:eastAsia="en-US"/>
        </w:rPr>
        <w:t>Array data</w:t>
      </w:r>
      <w:r w:rsidR="0036125D">
        <w:rPr>
          <w:lang w:eastAsia="en-US"/>
        </w:rPr>
        <w:t xml:space="preserve">types do have some downsides </w:t>
      </w:r>
      <w:r w:rsidR="00D30E71">
        <w:rPr>
          <w:lang w:eastAsia="en-US"/>
        </w:rPr>
        <w:t xml:space="preserve">– </w:t>
      </w:r>
      <w:r w:rsidR="0036327F">
        <w:rPr>
          <w:lang w:eastAsia="en-US"/>
        </w:rPr>
        <w:t>the query syntax is awkward</w:t>
      </w:r>
      <w:r w:rsidR="007A0784">
        <w:rPr>
          <w:lang w:eastAsia="en-US"/>
        </w:rPr>
        <w:t>,</w:t>
      </w:r>
      <w:r w:rsidR="0036327F">
        <w:rPr>
          <w:lang w:eastAsia="en-US"/>
        </w:rPr>
        <w:t xml:space="preserve"> </w:t>
      </w:r>
      <w:r w:rsidR="00DA0653">
        <w:rPr>
          <w:lang w:eastAsia="en-US"/>
        </w:rPr>
        <w:t xml:space="preserve">and it can be hard to perform analytic queries.  For instance, finding the sum or average of all elements in an array is not directly supported. </w:t>
      </w:r>
    </w:p>
    <w:p w14:paraId="2BB75DE1" w14:textId="77777777" w:rsidR="00850248" w:rsidRDefault="00850248" w:rsidP="00CB1D6F">
      <w:pPr>
        <w:rPr>
          <w:lang w:eastAsia="en-US"/>
        </w:rPr>
      </w:pPr>
    </w:p>
    <w:p w14:paraId="1BFE5248" w14:textId="2FE8F28F" w:rsidR="00654BD0" w:rsidRDefault="00850248" w:rsidP="00CB1D6F">
      <w:pPr>
        <w:rPr>
          <w:lang w:eastAsia="en-US"/>
        </w:rPr>
      </w:pPr>
      <w:r>
        <w:rPr>
          <w:lang w:eastAsia="en-US"/>
        </w:rPr>
        <w:t xml:space="preserve">Inverted indexes and </w:t>
      </w:r>
      <w:r w:rsidR="007B1B8D">
        <w:rPr>
          <w:lang w:eastAsia="en-US"/>
        </w:rPr>
        <w:t>allow us to directly efficiently retrieve data from an array datatype</w:t>
      </w:r>
      <w:r w:rsidR="00E24D2C">
        <w:rPr>
          <w:lang w:eastAsia="en-US"/>
        </w:rPr>
        <w:t>: we</w:t>
      </w:r>
      <w:r w:rsidR="00C942D6">
        <w:rPr>
          <w:lang w:eastAsia="en-US"/>
        </w:rPr>
        <w:t>'</w:t>
      </w:r>
      <w:r w:rsidR="00E24D2C">
        <w:rPr>
          <w:lang w:eastAsia="en-US"/>
        </w:rPr>
        <w:t xml:space="preserve">ll elaborate on inverted indexes later in the chapter. </w:t>
      </w:r>
    </w:p>
    <w:p w14:paraId="4EE7AA94" w14:textId="77777777" w:rsidR="007A0784" w:rsidRDefault="007A0784" w:rsidP="00CB1D6F">
      <w:pPr>
        <w:rPr>
          <w:lang w:eastAsia="en-US"/>
        </w:rPr>
      </w:pPr>
    </w:p>
    <w:p w14:paraId="7DCAA390" w14:textId="5F4DD973" w:rsidR="000B398A" w:rsidRDefault="000B398A" w:rsidP="000B398A">
      <w:r>
        <w:t>[[</w:t>
      </w:r>
      <w:proofErr w:type="spellStart"/>
      <w:r>
        <w:t>JSONdocmodels</w:t>
      </w:r>
      <w:proofErr w:type="spellEnd"/>
      <w:r>
        <w:t>]]</w:t>
      </w:r>
    </w:p>
    <w:p w14:paraId="67FC34C3" w14:textId="0FFD26EA" w:rsidR="00CB1D6F" w:rsidRDefault="00482924" w:rsidP="00482924">
      <w:pPr>
        <w:pStyle w:val="Heading2"/>
      </w:pPr>
      <w:r>
        <w:t xml:space="preserve">=== </w:t>
      </w:r>
      <w:r w:rsidR="00CB1D6F">
        <w:t>JSON document models</w:t>
      </w:r>
    </w:p>
    <w:p w14:paraId="518117CC" w14:textId="77777777" w:rsidR="00CB1D6F" w:rsidRPr="00742926" w:rsidRDefault="00CB1D6F" w:rsidP="00CB1D6F">
      <w:pPr>
        <w:rPr>
          <w:lang w:eastAsia="en-US"/>
        </w:rPr>
      </w:pPr>
    </w:p>
    <w:p w14:paraId="607AC9B8" w14:textId="7D597BF4" w:rsidR="00CB1D6F" w:rsidRDefault="00CB1D6F" w:rsidP="00CB1D6F">
      <w:r>
        <w:t xml:space="preserve">The biggest challenge to relational databases </w:t>
      </w:r>
      <w:r w:rsidR="00860AA8">
        <w:t>over the past decade</w:t>
      </w:r>
      <w:r>
        <w:t xml:space="preserve"> has come from </w:t>
      </w:r>
      <w:r w:rsidR="00C942D6">
        <w:t>"</w:t>
      </w:r>
      <w:r>
        <w:t>document databases</w:t>
      </w:r>
      <w:r w:rsidR="00C942D6">
        <w:t>"</w:t>
      </w:r>
      <w:r>
        <w:t xml:space="preserve"> such as MongoDB and </w:t>
      </w:r>
      <w:r w:rsidR="00860AA8">
        <w:t>Couchbase</w:t>
      </w:r>
      <w:r>
        <w:t>.  These databases store all data in the form of JavaScript Object Notation (JSON) documents.  JSON documents are self</w:t>
      </w:r>
      <w:r w:rsidR="007A0784">
        <w:t>-</w:t>
      </w:r>
      <w:r>
        <w:t xml:space="preserve">describing, so there need be no formal implementation of a schema in the DBMS.  One simply retrieves the JSON from the database and examines the JSON to decode the structure. </w:t>
      </w:r>
    </w:p>
    <w:p w14:paraId="6199852A" w14:textId="77777777" w:rsidR="00CB1D6F" w:rsidRDefault="00CB1D6F" w:rsidP="00CB1D6F"/>
    <w:p w14:paraId="5996769F" w14:textId="1AF8F0E4" w:rsidR="00CB1D6F" w:rsidRDefault="00CB1D6F" w:rsidP="00860AA8">
      <w:r>
        <w:t>Without entering into any sort of religious debate about the obvious heresy involved in abandoning the relational model</w:t>
      </w:r>
      <w:r w:rsidR="00860AA8">
        <w:t xml:space="preserve"> in </w:t>
      </w:r>
      <w:proofErr w:type="spellStart"/>
      <w:r w:rsidR="00860AA8">
        <w:t>favor</w:t>
      </w:r>
      <w:proofErr w:type="spellEnd"/>
      <w:r w:rsidR="00860AA8">
        <w:t xml:space="preserve"> of JSON documents</w:t>
      </w:r>
      <w:r>
        <w:t>, it</w:t>
      </w:r>
      <w:r w:rsidR="00C942D6">
        <w:t>'</w:t>
      </w:r>
      <w:r>
        <w:t xml:space="preserve">s worth pointing out that document databases do offer  significant </w:t>
      </w:r>
      <w:r w:rsidR="00860AA8">
        <w:t>conveniences</w:t>
      </w:r>
      <w:r>
        <w:t xml:space="preserve"> for the developer:</w:t>
      </w:r>
    </w:p>
    <w:p w14:paraId="7C518DD8" w14:textId="77777777" w:rsidR="00CB1D6F" w:rsidRDefault="00CB1D6F" w:rsidP="00860AA8"/>
    <w:p w14:paraId="5FBBA0BC" w14:textId="5C0078DE" w:rsidR="00CB1D6F" w:rsidRDefault="00860AA8" w:rsidP="00860AA8">
      <w:r>
        <w:t xml:space="preserve">* </w:t>
      </w:r>
      <w:r w:rsidR="00CB1D6F" w:rsidRPr="00286F0B">
        <w:t>Modern object</w:t>
      </w:r>
      <w:r w:rsidR="007A0784">
        <w:t>-</w:t>
      </w:r>
      <w:r w:rsidR="00CB1D6F" w:rsidRPr="00286F0B">
        <w:t xml:space="preserve">oriented programming practices involve the </w:t>
      </w:r>
      <w:proofErr w:type="spellStart"/>
      <w:r w:rsidR="00CB1D6F" w:rsidRPr="00286F0B">
        <w:t>modeling</w:t>
      </w:r>
      <w:proofErr w:type="spellEnd"/>
      <w:r w:rsidR="00CB1D6F" w:rsidRPr="00286F0B">
        <w:t xml:space="preserve"> of program objects that have a</w:t>
      </w:r>
      <w:r w:rsidR="007A0784">
        <w:t>n</w:t>
      </w:r>
      <w:r w:rsidR="00CB1D6F" w:rsidRPr="00286F0B">
        <w:t xml:space="preserve"> internal structure that allows for </w:t>
      </w:r>
      <w:commentRangeStart w:id="63"/>
      <w:r w:rsidR="00CB1D6F" w:rsidRPr="00286F0B">
        <w:t>inheritance, polymorphism and subclassing</w:t>
      </w:r>
      <w:commentRangeEnd w:id="63"/>
      <w:r>
        <w:rPr>
          <w:rStyle w:val="CommentReference"/>
        </w:rPr>
        <w:commentReference w:id="63"/>
      </w:r>
      <w:r w:rsidR="00CB1D6F" w:rsidRPr="00286F0B">
        <w:t>, all of which are core features of modern programming languages.  These program objects are typically highly denormalized and</w:t>
      </w:r>
      <w:r w:rsidR="007A0784">
        <w:t>,</w:t>
      </w:r>
      <w:r w:rsidR="00CB1D6F" w:rsidRPr="00286F0B">
        <w:t xml:space="preserve"> when stored in an RDBMS</w:t>
      </w:r>
      <w:r w:rsidR="007A0784">
        <w:t>,</w:t>
      </w:r>
      <w:r w:rsidR="00CB1D6F" w:rsidRPr="00286F0B">
        <w:t xml:space="preserve"> must be unpacked.  </w:t>
      </w:r>
      <w:r w:rsidR="007A0784">
        <w:t>Object-oriented</w:t>
      </w:r>
      <w:r w:rsidR="00CB1D6F" w:rsidRPr="00286F0B">
        <w:t xml:space="preserve"> programmers used to say</w:t>
      </w:r>
      <w:r w:rsidR="007A0784">
        <w:t>,</w:t>
      </w:r>
      <w:r w:rsidR="00CB1D6F" w:rsidRPr="00286F0B">
        <w:t xml:space="preserve"> </w:t>
      </w:r>
      <w:r w:rsidR="00C942D6">
        <w:t>"</w:t>
      </w:r>
      <w:r w:rsidR="00CB1D6F" w:rsidRPr="00286F0B">
        <w:t>A relational database is like a garage that forces you to take your car apart and store the pieces in little drawers</w:t>
      </w:r>
      <w:r w:rsidR="00C942D6">
        <w:t>"</w:t>
      </w:r>
      <w:r w:rsidR="00CB1D6F" w:rsidRPr="00286F0B">
        <w:t>.  In contrast, a document database allows the objects to be stored directly.</w:t>
      </w:r>
      <w:r w:rsidR="00CB1D6F">
        <w:t xml:space="preserve"> </w:t>
      </w:r>
    </w:p>
    <w:p w14:paraId="3C124382" w14:textId="4775DEB7" w:rsidR="00CB1D6F" w:rsidRDefault="00860AA8" w:rsidP="00860AA8">
      <w:r>
        <w:t xml:space="preserve">* </w:t>
      </w:r>
      <w:r w:rsidR="00CB1D6F">
        <w:t>Modern DevOps practices involve continuous integration in which the entire application can be built directly from code and tested upon any significant change.  RDBMS makes this difficult because a code change and a database change will need to be coordinated – ALTER TABLE statement and code commit</w:t>
      </w:r>
      <w:r w:rsidR="007A0784">
        <w:t>s</w:t>
      </w:r>
      <w:r w:rsidR="00CB1D6F">
        <w:t xml:space="preserve"> need to be </w:t>
      </w:r>
      <w:r w:rsidR="007A0784">
        <w:t xml:space="preserve">synchronously </w:t>
      </w:r>
      <w:r w:rsidR="00CB1D6F">
        <w:t xml:space="preserve">applied.  Document databases avoid this issue. </w:t>
      </w:r>
    </w:p>
    <w:p w14:paraId="23B4ABB1" w14:textId="0DF6B75A" w:rsidR="00CB1D6F" w:rsidRDefault="00860AA8" w:rsidP="00860AA8">
      <w:r>
        <w:t xml:space="preserve">* </w:t>
      </w:r>
      <w:r w:rsidR="00CB1D6F">
        <w:t xml:space="preserve">Document databases allow you to shoot yourself in the foot without the assistance of a DBA, and most developers want to shoot themselves in the foot whenever they like. </w:t>
      </w:r>
    </w:p>
    <w:p w14:paraId="4CE49E48" w14:textId="77777777" w:rsidR="00850248" w:rsidRDefault="00850248" w:rsidP="00860AA8"/>
    <w:p w14:paraId="652B7A7E" w14:textId="38B99343" w:rsidR="00CB1D6F" w:rsidRDefault="00CB1D6F" w:rsidP="00860AA8">
      <w:r>
        <w:lastRenderedPageBreak/>
        <w:t>If these document database advantages are attractive to you, then you</w:t>
      </w:r>
      <w:r w:rsidR="00C942D6">
        <w:t>'</w:t>
      </w:r>
      <w:r>
        <w:t xml:space="preserve">ll probably be drawn to the idea of storing all or some of your data in a JSONB datatype.  </w:t>
      </w:r>
    </w:p>
    <w:p w14:paraId="1B68C0F5" w14:textId="1CBF45D5" w:rsidR="003C7848" w:rsidRDefault="003C7848" w:rsidP="00860AA8"/>
    <w:p w14:paraId="70E6B326" w14:textId="0FEDF397" w:rsidR="003C7848" w:rsidRDefault="003C7848" w:rsidP="00860AA8">
      <w:r>
        <w:t xml:space="preserve">JSON </w:t>
      </w:r>
      <w:r w:rsidR="001D196D">
        <w:t>objects</w:t>
      </w:r>
      <w:r>
        <w:t xml:space="preserve"> are self-describing and can contain </w:t>
      </w:r>
      <w:r w:rsidR="001D196D">
        <w:t>nested</w:t>
      </w:r>
      <w:r>
        <w:t xml:space="preserve"> </w:t>
      </w:r>
      <w:r w:rsidR="001D196D">
        <w:t xml:space="preserve">JSON objects and arrays. </w:t>
      </w:r>
      <w:r w:rsidR="00C942D6">
        <w:t>It'</w:t>
      </w:r>
      <w:r w:rsidR="001D196D">
        <w:t xml:space="preserve">s commonplace in </w:t>
      </w:r>
      <w:r w:rsidR="006B17A2">
        <w:t xml:space="preserve">document databases to embed child data within </w:t>
      </w:r>
      <w:r w:rsidR="00AC510B">
        <w:t>parent objects to avoid the need to perform joins.  For instance, a video streaming database might include all of the titles a customer has viewed within a nested array:</w:t>
      </w:r>
    </w:p>
    <w:p w14:paraId="4271B5DA" w14:textId="44205971" w:rsidR="00AC510B" w:rsidRDefault="00AC510B" w:rsidP="00860AA8"/>
    <w:p w14:paraId="28140FA8" w14:textId="70805418" w:rsidR="00AC510B" w:rsidRDefault="00AC510B" w:rsidP="00860AA8">
      <w:r>
        <w:t>[source,</w:t>
      </w:r>
      <w:r w:rsidR="00DF736A">
        <w:t xml:space="preserve"> </w:t>
      </w:r>
      <w:proofErr w:type="spellStart"/>
      <w:r>
        <w:t>javascript</w:t>
      </w:r>
      <w:proofErr w:type="spellEnd"/>
      <w:r>
        <w:t>]</w:t>
      </w:r>
    </w:p>
    <w:p w14:paraId="7B63DF35" w14:textId="4D33F27C" w:rsidR="00AC510B" w:rsidRDefault="00AC510B" w:rsidP="00860AA8">
      <w:r>
        <w:t>----</w:t>
      </w:r>
    </w:p>
    <w:p w14:paraId="15B23D5B" w14:textId="77777777" w:rsidR="00AC510B" w:rsidRDefault="00AC510B" w:rsidP="00AC510B">
      <w:r>
        <w:t>{</w:t>
      </w:r>
    </w:p>
    <w:p w14:paraId="71E88201" w14:textId="77777777" w:rsidR="00AC510B" w:rsidRDefault="00AC510B" w:rsidP="00AC510B">
      <w:r>
        <w:tab/>
        <w:t xml:space="preserve">"_id" : </w:t>
      </w:r>
      <w:commentRangeStart w:id="64"/>
      <w:proofErr w:type="spellStart"/>
      <w:r>
        <w:t>ObjectId</w:t>
      </w:r>
      <w:commentRangeEnd w:id="64"/>
      <w:proofErr w:type="spellEnd"/>
      <w:r>
        <w:rPr>
          <w:rStyle w:val="CommentReference"/>
        </w:rPr>
        <w:commentReference w:id="64"/>
      </w:r>
      <w:r>
        <w:t>("5a0518aa5a4e1c8bf9a53761"),</w:t>
      </w:r>
    </w:p>
    <w:p w14:paraId="7FD0582C" w14:textId="77777777" w:rsidR="00AC510B" w:rsidRDefault="00AC510B" w:rsidP="00AC510B">
      <w:r>
        <w:tab/>
        <w:t>"Address" : "1913 Hanoi Way",</w:t>
      </w:r>
    </w:p>
    <w:p w14:paraId="76D37AE7" w14:textId="77777777" w:rsidR="00AC510B" w:rsidRDefault="00AC510B" w:rsidP="00AC510B">
      <w:r>
        <w:tab/>
        <w:t>"City" : "Sasebo",</w:t>
      </w:r>
    </w:p>
    <w:p w14:paraId="2A1EF7EA" w14:textId="77777777" w:rsidR="00AC510B" w:rsidRDefault="00AC510B" w:rsidP="00AC510B">
      <w:r>
        <w:tab/>
        <w:t>"Country" : "Japan",</w:t>
      </w:r>
    </w:p>
    <w:p w14:paraId="01199990" w14:textId="77777777" w:rsidR="00AC510B" w:rsidRDefault="00AC510B" w:rsidP="00AC510B">
      <w:r>
        <w:tab/>
        <w:t>"District" : "Nagasaki",</w:t>
      </w:r>
    </w:p>
    <w:p w14:paraId="4E24DCB6" w14:textId="77777777" w:rsidR="00AC510B" w:rsidRDefault="00AC510B" w:rsidP="00AC510B">
      <w:r>
        <w:tab/>
        <w:t>"FirstName" : "</w:t>
      </w:r>
      <w:commentRangeStart w:id="65"/>
      <w:r>
        <w:t>MARY</w:t>
      </w:r>
      <w:commentRangeEnd w:id="65"/>
      <w:r>
        <w:rPr>
          <w:rStyle w:val="CommentReference"/>
        </w:rPr>
        <w:commentReference w:id="65"/>
      </w:r>
      <w:r>
        <w:t>",</w:t>
      </w:r>
    </w:p>
    <w:p w14:paraId="7734232F" w14:textId="77777777" w:rsidR="00AC510B" w:rsidRDefault="00AC510B" w:rsidP="00AC510B">
      <w:r>
        <w:tab/>
        <w:t>"</w:t>
      </w:r>
      <w:proofErr w:type="spellStart"/>
      <w:r>
        <w:t>LastName</w:t>
      </w:r>
      <w:proofErr w:type="spellEnd"/>
      <w:r>
        <w:t>" : "Smith",</w:t>
      </w:r>
    </w:p>
    <w:p w14:paraId="2636AB0D" w14:textId="77777777" w:rsidR="00AC510B" w:rsidRDefault="00AC510B" w:rsidP="00AC510B">
      <w:r>
        <w:tab/>
        <w:t>"Phone" : 886780309,</w:t>
      </w:r>
    </w:p>
    <w:p w14:paraId="1A4CD7A2" w14:textId="77777777" w:rsidR="00AC510B" w:rsidRDefault="00AC510B" w:rsidP="00AC510B">
      <w:r>
        <w:tab/>
        <w:t xml:space="preserve">"dob" : </w:t>
      </w:r>
      <w:proofErr w:type="spellStart"/>
      <w:r>
        <w:t>ISODate</w:t>
      </w:r>
      <w:proofErr w:type="spellEnd"/>
      <w:r>
        <w:t>("1982-02-20T13:00:00Z"),</w:t>
      </w:r>
    </w:p>
    <w:p w14:paraId="10F92763" w14:textId="77777777" w:rsidR="00AC510B" w:rsidRDefault="00AC510B" w:rsidP="00AC510B">
      <w:r>
        <w:tab/>
        <w:t>"views" : [</w:t>
      </w:r>
    </w:p>
    <w:p w14:paraId="4168CA05" w14:textId="77777777" w:rsidR="00AC510B" w:rsidRDefault="00AC510B" w:rsidP="00AC510B">
      <w:r>
        <w:tab/>
      </w:r>
      <w:r>
        <w:tab/>
        <w:t>{</w:t>
      </w:r>
    </w:p>
    <w:p w14:paraId="6C1AFF79" w14:textId="77777777" w:rsidR="00AC510B" w:rsidRDefault="00AC510B" w:rsidP="00AC510B">
      <w:r>
        <w:tab/>
      </w:r>
      <w:r>
        <w:tab/>
      </w:r>
      <w:r>
        <w:tab/>
        <w:t>"</w:t>
      </w:r>
      <w:proofErr w:type="spellStart"/>
      <w:r>
        <w:t>viewDate</w:t>
      </w:r>
      <w:proofErr w:type="spellEnd"/>
      <w:r>
        <w:t xml:space="preserve">" : </w:t>
      </w:r>
      <w:proofErr w:type="spellStart"/>
      <w:r>
        <w:t>ISODate</w:t>
      </w:r>
      <w:proofErr w:type="spellEnd"/>
      <w:r>
        <w:t>("2013-03-02T05:26:17.645Z"),</w:t>
      </w:r>
    </w:p>
    <w:p w14:paraId="62C7C71B" w14:textId="77777777" w:rsidR="00AC510B" w:rsidRDefault="00AC510B" w:rsidP="00AC510B">
      <w:r>
        <w:tab/>
      </w:r>
      <w:r>
        <w:tab/>
      </w:r>
      <w:r>
        <w:tab/>
        <w:t>"</w:t>
      </w:r>
      <w:proofErr w:type="spellStart"/>
      <w:r>
        <w:t>filmId</w:t>
      </w:r>
      <w:proofErr w:type="spellEnd"/>
      <w:r>
        <w:t>" : 611,</w:t>
      </w:r>
    </w:p>
    <w:p w14:paraId="252E4448" w14:textId="77777777" w:rsidR="00AC510B" w:rsidRDefault="00AC510B" w:rsidP="00AC510B">
      <w:r>
        <w:tab/>
      </w:r>
      <w:r>
        <w:tab/>
      </w:r>
      <w:r>
        <w:tab/>
        <w:t>"title" : "MUSKETEERS WAIT"</w:t>
      </w:r>
    </w:p>
    <w:p w14:paraId="7AFE4017" w14:textId="77777777" w:rsidR="00AC510B" w:rsidRDefault="00AC510B" w:rsidP="00AC510B">
      <w:r>
        <w:tab/>
      </w:r>
      <w:r>
        <w:tab/>
        <w:t>},</w:t>
      </w:r>
    </w:p>
    <w:p w14:paraId="06EDAC91" w14:textId="77777777" w:rsidR="00AC510B" w:rsidRDefault="00AC510B" w:rsidP="00AC510B">
      <w:r>
        <w:tab/>
      </w:r>
      <w:r>
        <w:tab/>
        <w:t>{</w:t>
      </w:r>
    </w:p>
    <w:p w14:paraId="6701F40A" w14:textId="77777777" w:rsidR="00AC510B" w:rsidRDefault="00AC510B" w:rsidP="00AC510B">
      <w:r>
        <w:tab/>
      </w:r>
      <w:r>
        <w:tab/>
      </w:r>
      <w:r>
        <w:tab/>
        <w:t>"</w:t>
      </w:r>
      <w:proofErr w:type="spellStart"/>
      <w:r>
        <w:t>viewDate</w:t>
      </w:r>
      <w:proofErr w:type="spellEnd"/>
      <w:r>
        <w:t xml:space="preserve">" : </w:t>
      </w:r>
      <w:proofErr w:type="spellStart"/>
      <w:r>
        <w:t>ISODate</w:t>
      </w:r>
      <w:proofErr w:type="spellEnd"/>
      <w:r>
        <w:t>("2015-07-05T20:06:58.891Z"),</w:t>
      </w:r>
    </w:p>
    <w:p w14:paraId="50FC1AC5" w14:textId="77777777" w:rsidR="00AC510B" w:rsidRDefault="00AC510B" w:rsidP="00AC510B">
      <w:r>
        <w:tab/>
      </w:r>
      <w:r>
        <w:tab/>
      </w:r>
      <w:r>
        <w:tab/>
        <w:t>"</w:t>
      </w:r>
      <w:proofErr w:type="spellStart"/>
      <w:r>
        <w:t>filmId</w:t>
      </w:r>
      <w:proofErr w:type="spellEnd"/>
      <w:r>
        <w:t>" : 308,</w:t>
      </w:r>
    </w:p>
    <w:p w14:paraId="729BCA0F" w14:textId="77777777" w:rsidR="00AC510B" w:rsidRDefault="00AC510B" w:rsidP="00AC510B">
      <w:r>
        <w:tab/>
      </w:r>
      <w:r>
        <w:tab/>
      </w:r>
      <w:r>
        <w:tab/>
        <w:t>"title" : "FERRIS MOTHER"</w:t>
      </w:r>
    </w:p>
    <w:p w14:paraId="5DA3A120" w14:textId="77777777" w:rsidR="00AC510B" w:rsidRDefault="00AC510B" w:rsidP="00AC510B">
      <w:r>
        <w:tab/>
      </w:r>
      <w:r>
        <w:tab/>
        <w:t>},</w:t>
      </w:r>
    </w:p>
    <w:p w14:paraId="6969363E" w14:textId="77777777" w:rsidR="00AC510B" w:rsidRDefault="00AC510B" w:rsidP="00AC510B">
      <w:r>
        <w:tab/>
      </w:r>
      <w:r>
        <w:tab/>
        <w:t>{</w:t>
      </w:r>
    </w:p>
    <w:p w14:paraId="0452DEC4" w14:textId="77777777" w:rsidR="00AC510B" w:rsidRDefault="00AC510B" w:rsidP="00AC510B">
      <w:r>
        <w:tab/>
      </w:r>
      <w:r>
        <w:tab/>
      </w:r>
      <w:r>
        <w:tab/>
        <w:t>"</w:t>
      </w:r>
      <w:proofErr w:type="spellStart"/>
      <w:r>
        <w:t>viewDate</w:t>
      </w:r>
      <w:proofErr w:type="spellEnd"/>
      <w:r>
        <w:t xml:space="preserve">" : </w:t>
      </w:r>
      <w:proofErr w:type="spellStart"/>
      <w:r>
        <w:t>ISODate</w:t>
      </w:r>
      <w:proofErr w:type="spellEnd"/>
      <w:r>
        <w:t>("2012-08-04T19:31:51.698Z"),</w:t>
      </w:r>
    </w:p>
    <w:p w14:paraId="7A38AA70" w14:textId="77777777" w:rsidR="00AC510B" w:rsidRDefault="00AC510B" w:rsidP="00AC510B">
      <w:r>
        <w:tab/>
      </w:r>
      <w:r>
        <w:tab/>
      </w:r>
      <w:r>
        <w:tab/>
        <w:t>"</w:t>
      </w:r>
      <w:proofErr w:type="spellStart"/>
      <w:r>
        <w:t>filmId</w:t>
      </w:r>
      <w:proofErr w:type="spellEnd"/>
      <w:r>
        <w:t>" : 159,</w:t>
      </w:r>
    </w:p>
    <w:p w14:paraId="6AEF9574" w14:textId="77777777" w:rsidR="00AC510B" w:rsidRDefault="00AC510B" w:rsidP="00AC510B">
      <w:r>
        <w:tab/>
      </w:r>
      <w:r>
        <w:tab/>
      </w:r>
      <w:r>
        <w:tab/>
        <w:t>"title" : "CLOSER BANG"</w:t>
      </w:r>
    </w:p>
    <w:p w14:paraId="04456C45" w14:textId="77777777" w:rsidR="00AC510B" w:rsidRDefault="00AC510B" w:rsidP="00AC510B">
      <w:r>
        <w:tab/>
      </w:r>
      <w:r>
        <w:tab/>
        <w:t>}</w:t>
      </w:r>
    </w:p>
    <w:p w14:paraId="7657408B" w14:textId="77777777" w:rsidR="00AC510B" w:rsidRDefault="00AC510B" w:rsidP="00AC510B"/>
    <w:p w14:paraId="0C541E84" w14:textId="77777777" w:rsidR="00AC510B" w:rsidRDefault="00AC510B" w:rsidP="00AC510B">
      <w:r>
        <w:tab/>
        <w:t>],</w:t>
      </w:r>
    </w:p>
    <w:p w14:paraId="122377E9" w14:textId="77777777" w:rsidR="00AC510B" w:rsidRDefault="00AC510B" w:rsidP="00AC510B">
      <w:r>
        <w:tab/>
        <w:t>"</w:t>
      </w:r>
      <w:proofErr w:type="spellStart"/>
      <w:r>
        <w:t>dateOfBirth</w:t>
      </w:r>
      <w:proofErr w:type="spellEnd"/>
      <w:r>
        <w:t xml:space="preserve">" : </w:t>
      </w:r>
      <w:proofErr w:type="spellStart"/>
      <w:r>
        <w:t>ISODate</w:t>
      </w:r>
      <w:proofErr w:type="spellEnd"/>
      <w:r>
        <w:t xml:space="preserve">("1982-02-20T13:00:00Z") </w:t>
      </w:r>
    </w:p>
    <w:p w14:paraId="3185AE66" w14:textId="77777777" w:rsidR="00DF736A" w:rsidRDefault="00AC510B" w:rsidP="00860AA8">
      <w:r>
        <w:t>}</w:t>
      </w:r>
    </w:p>
    <w:p w14:paraId="6FA2E04A" w14:textId="2E3139DD" w:rsidR="00A22938" w:rsidRDefault="00AC510B" w:rsidP="00860AA8">
      <w:r>
        <w:t>----</w:t>
      </w:r>
    </w:p>
    <w:p w14:paraId="2A08BE78" w14:textId="0CBC36D5" w:rsidR="00AC510B" w:rsidRDefault="00AC510B" w:rsidP="00860AA8"/>
    <w:p w14:paraId="3AAFCE5B" w14:textId="321DCCFC" w:rsidR="00531E18" w:rsidRDefault="00531E18" w:rsidP="00531E18">
      <w:pPr>
        <w:pStyle w:val="Heading4"/>
      </w:pPr>
      <w:r>
        <w:t>==== JSON document anti-patterns</w:t>
      </w:r>
    </w:p>
    <w:p w14:paraId="3C4DBD0F" w14:textId="77777777" w:rsidR="00531E18" w:rsidRDefault="00531E18" w:rsidP="00860AA8"/>
    <w:p w14:paraId="4361E1E5" w14:textId="19C4384E" w:rsidR="00067CFA" w:rsidRDefault="00067CFA" w:rsidP="00860AA8">
      <w:r>
        <w:t>In CockroachDB, implementing one to many relationships in JSON documents is inadvisable.</w:t>
      </w:r>
      <w:r w:rsidR="007300BD">
        <w:t xml:space="preserve">  Because the JSON data is stored in-line within the row data within the </w:t>
      </w:r>
      <w:r w:rsidR="009B4998">
        <w:t>underlying Key-Value store, CockroachDB recommend</w:t>
      </w:r>
      <w:r w:rsidR="00B7609C">
        <w:t>s</w:t>
      </w:r>
      <w:r w:rsidR="009B4998">
        <w:t xml:space="preserve"> that you keep the size of the JSON documents fairly small – under 1MB.  </w:t>
      </w:r>
    </w:p>
    <w:p w14:paraId="07FBF064" w14:textId="77777777" w:rsidR="00067CFA" w:rsidRDefault="00067CFA" w:rsidP="00860AA8"/>
    <w:p w14:paraId="2B904373" w14:textId="49A7E552" w:rsidR="007300BD" w:rsidRDefault="00067CFA" w:rsidP="00860AA8">
      <w:r>
        <w:lastRenderedPageBreak/>
        <w:t xml:space="preserve">For instance, in </w:t>
      </w:r>
      <w:r w:rsidR="00B7609C">
        <w:t>the</w:t>
      </w:r>
      <w:r>
        <w:t xml:space="preserve"> video streaming JSON model </w:t>
      </w:r>
      <w:r w:rsidR="00B7609C">
        <w:t xml:space="preserve">that we introduced </w:t>
      </w:r>
      <w:r>
        <w:t xml:space="preserve">in the previous section </w:t>
      </w:r>
      <w:r w:rsidR="003269FB">
        <w:t xml:space="preserve">we embedded all </w:t>
      </w:r>
      <w:r w:rsidR="00B7609C">
        <w:t>t</w:t>
      </w:r>
      <w:r w:rsidR="003269FB">
        <w:t xml:space="preserve">he films that a customer had viewed within a JSON array.  </w:t>
      </w:r>
      <w:r w:rsidR="00987976">
        <w:t>Given all the video streaming that has been going on lately</w:t>
      </w:r>
      <w:r w:rsidR="00B7609C">
        <w:t>,</w:t>
      </w:r>
      <w:r w:rsidR="00987976">
        <w:t xml:space="preserve"> </w:t>
      </w:r>
      <w:r w:rsidR="00307A54">
        <w:t>it</w:t>
      </w:r>
      <w:r w:rsidR="00C942D6">
        <w:t>'</w:t>
      </w:r>
      <w:r w:rsidR="00307A54">
        <w:t>s quite likely that</w:t>
      </w:r>
      <w:r w:rsidR="00B7609C">
        <w:t>,</w:t>
      </w:r>
      <w:r w:rsidR="00307A54">
        <w:t xml:space="preserve"> </w:t>
      </w:r>
      <w:r w:rsidR="003269FB">
        <w:t xml:space="preserve">at least </w:t>
      </w:r>
      <w:r w:rsidR="00307A54">
        <w:t xml:space="preserve">for some users, the </w:t>
      </w:r>
      <w:r w:rsidR="000C3A9C">
        <w:t xml:space="preserve">1MB limit would be exceeded. </w:t>
      </w:r>
    </w:p>
    <w:p w14:paraId="64AC7E05" w14:textId="77777777" w:rsidR="000C3A9C" w:rsidRDefault="000C3A9C" w:rsidP="00860AA8"/>
    <w:p w14:paraId="0E6E3FFD" w14:textId="47CBBAE5" w:rsidR="007168CD" w:rsidRDefault="0067019A" w:rsidP="00860AA8">
      <w:r>
        <w:t>You should also k</w:t>
      </w:r>
      <w:r w:rsidR="003E540C">
        <w:t xml:space="preserve">eep primary and foreign keys outside of JSONB.  </w:t>
      </w:r>
      <w:r w:rsidR="00F23A37">
        <w:t>You can</w:t>
      </w:r>
      <w:r w:rsidR="00C942D6">
        <w:t>'</w:t>
      </w:r>
      <w:r w:rsidR="00F23A37">
        <w:t xml:space="preserve">t create </w:t>
      </w:r>
      <w:r w:rsidR="00A276CA">
        <w:t xml:space="preserve">primary </w:t>
      </w:r>
      <w:r w:rsidR="0014756F">
        <w:t xml:space="preserve">or secondary </w:t>
      </w:r>
      <w:r w:rsidR="00A276CA">
        <w:t>keys on JSONB data</w:t>
      </w:r>
      <w:r w:rsidR="0014756F">
        <w:t xml:space="preserve"> </w:t>
      </w:r>
      <w:r w:rsidR="009257BA">
        <w:t xml:space="preserve">or </w:t>
      </w:r>
      <w:r w:rsidR="0014756F">
        <w:t xml:space="preserve">on </w:t>
      </w:r>
      <w:commentRangeStart w:id="66"/>
      <w:r w:rsidR="0014756F">
        <w:t>virtual columns</w:t>
      </w:r>
      <w:commentRangeEnd w:id="66"/>
      <w:r>
        <w:rPr>
          <w:rStyle w:val="CommentReference"/>
        </w:rPr>
        <w:commentReference w:id="66"/>
      </w:r>
      <w:r w:rsidR="009257BA">
        <w:t xml:space="preserve"> derived from JSONB data</w:t>
      </w:r>
      <w:r w:rsidR="0014756F">
        <w:t xml:space="preserve">.  So at a minimum, your </w:t>
      </w:r>
      <w:r w:rsidR="00A70CCD">
        <w:t xml:space="preserve">primary and </w:t>
      </w:r>
      <w:proofErr w:type="spellStart"/>
      <w:r w:rsidR="009257BA">
        <w:t>foriegn</w:t>
      </w:r>
      <w:proofErr w:type="spellEnd"/>
      <w:r w:rsidR="00A70CCD">
        <w:t xml:space="preserve"> keys should be explicitly defined in your CREATE TABLE statement. </w:t>
      </w:r>
    </w:p>
    <w:p w14:paraId="6C10773F" w14:textId="4EBB8C78" w:rsidR="00531E18" w:rsidRDefault="00531E18" w:rsidP="00860AA8"/>
    <w:p w14:paraId="0C08B6AE" w14:textId="0AE0E6D2" w:rsidR="00531E18" w:rsidRDefault="00531E18" w:rsidP="00531E18">
      <w:pPr>
        <w:pStyle w:val="Heading4"/>
      </w:pPr>
      <w:r>
        <w:t>==== Indexing JSON attributes</w:t>
      </w:r>
    </w:p>
    <w:p w14:paraId="535245D9" w14:textId="164E864D" w:rsidR="004A18F3" w:rsidRDefault="004A18F3" w:rsidP="00860AA8"/>
    <w:p w14:paraId="5D830419" w14:textId="43B8182E" w:rsidR="004A18F3" w:rsidRDefault="004A18F3" w:rsidP="00860AA8">
      <w:r>
        <w:t xml:space="preserve">As mentioned in previous chapters, you can </w:t>
      </w:r>
      <w:r w:rsidR="005B125A">
        <w:t xml:space="preserve">create </w:t>
      </w:r>
      <w:commentRangeStart w:id="67"/>
      <w:r w:rsidR="005B125A">
        <w:t>inverted indexes</w:t>
      </w:r>
      <w:commentRangeEnd w:id="67"/>
      <w:r>
        <w:rPr>
          <w:rStyle w:val="CommentReference"/>
        </w:rPr>
        <w:commentReference w:id="67"/>
      </w:r>
      <w:r w:rsidR="005B125A">
        <w:t xml:space="preserve"> on JSONB columns.  These inverted indexes allow you to search for attribute value matches within the JSON object.  However,  </w:t>
      </w:r>
      <w:r w:rsidR="00974958">
        <w:t xml:space="preserve">inverted indexes index every attribute in the JSON object and so can have many more entries in the index than rows in the table.  A better alternative is to </w:t>
      </w:r>
      <w:r w:rsidR="009074DD">
        <w:t xml:space="preserve">create computed columns on the JSONB attributes and </w:t>
      </w:r>
      <w:r w:rsidR="0037261E">
        <w:t xml:space="preserve">create an </w:t>
      </w:r>
      <w:r w:rsidR="009074DD">
        <w:t xml:space="preserve">index on those attributes.  </w:t>
      </w:r>
    </w:p>
    <w:p w14:paraId="76D17093" w14:textId="4A05870C" w:rsidR="00CA77B9" w:rsidRDefault="00CA77B9" w:rsidP="00860AA8"/>
    <w:p w14:paraId="511AB864" w14:textId="505BA61C" w:rsidR="00CA77B9" w:rsidRDefault="00CA77B9" w:rsidP="00860AA8">
      <w:r>
        <w:t>So let</w:t>
      </w:r>
      <w:r w:rsidR="00C942D6">
        <w:t>'</w:t>
      </w:r>
      <w:r>
        <w:t>s say we have decided to store our customer details as a JSONB document.  The basic customer details look like this:</w:t>
      </w:r>
    </w:p>
    <w:p w14:paraId="4DD6686A" w14:textId="357088B2" w:rsidR="00B91DD2" w:rsidRDefault="00B91DD2" w:rsidP="00860AA8"/>
    <w:p w14:paraId="3938D481" w14:textId="6EC85129" w:rsidR="00B91DD2" w:rsidRDefault="00B91DD2" w:rsidP="005D1A51">
      <w:pPr>
        <w:pStyle w:val="code"/>
      </w:pPr>
      <w:r>
        <w:t>[</w:t>
      </w:r>
      <w:proofErr w:type="spellStart"/>
      <w:r>
        <w:t>source,javascript</w:t>
      </w:r>
      <w:proofErr w:type="spellEnd"/>
      <w:r>
        <w:t>]</w:t>
      </w:r>
    </w:p>
    <w:p w14:paraId="15DE8AFB" w14:textId="0A7246C7" w:rsidR="00B91DD2" w:rsidRDefault="00B91DD2" w:rsidP="005D1A51">
      <w:pPr>
        <w:pStyle w:val="code"/>
      </w:pPr>
      <w:r>
        <w:t>----</w:t>
      </w:r>
    </w:p>
    <w:p w14:paraId="7F4F65A3" w14:textId="5D43D737" w:rsidR="00CA77B9" w:rsidRDefault="00CA77B9" w:rsidP="005D1A51">
      <w:pPr>
        <w:pStyle w:val="code"/>
      </w:pPr>
    </w:p>
    <w:p w14:paraId="639FD963" w14:textId="77777777" w:rsidR="00C425F4" w:rsidRDefault="00C425F4" w:rsidP="005D1A51">
      <w:pPr>
        <w:pStyle w:val="code"/>
        <w:rPr>
          <w:rFonts w:ascii="Menlo" w:hAnsi="Menlo" w:cs="Menlo"/>
          <w:lang w:val="en-GB"/>
        </w:rPr>
      </w:pPr>
      <w:r>
        <w:rPr>
          <w:rFonts w:ascii="Menlo" w:hAnsi="Menlo" w:cs="Menlo"/>
          <w:color w:val="008000"/>
          <w:lang w:val="en-GB"/>
        </w:rPr>
        <w:t>{ "Address" : "1913 Hanoi Way",</w:t>
      </w:r>
    </w:p>
    <w:p w14:paraId="06639C1C" w14:textId="77777777" w:rsidR="00C425F4" w:rsidRDefault="00C425F4" w:rsidP="005D1A51">
      <w:pPr>
        <w:pStyle w:val="code"/>
        <w:rPr>
          <w:rFonts w:ascii="Menlo" w:hAnsi="Menlo" w:cs="Menlo"/>
          <w:lang w:val="en-GB"/>
        </w:rPr>
      </w:pPr>
      <w:r>
        <w:rPr>
          <w:rFonts w:ascii="Menlo" w:hAnsi="Menlo" w:cs="Menlo"/>
          <w:color w:val="008000"/>
          <w:lang w:val="en-GB"/>
        </w:rPr>
        <w:tab/>
        <w:t>"City" : "Sasebo",</w:t>
      </w:r>
    </w:p>
    <w:p w14:paraId="36689C4A" w14:textId="77777777" w:rsidR="00C425F4" w:rsidRDefault="00C425F4" w:rsidP="005D1A51">
      <w:pPr>
        <w:pStyle w:val="code"/>
        <w:rPr>
          <w:rFonts w:ascii="Menlo" w:hAnsi="Menlo" w:cs="Menlo"/>
          <w:lang w:val="en-GB"/>
        </w:rPr>
      </w:pPr>
      <w:r>
        <w:rPr>
          <w:rFonts w:ascii="Menlo" w:hAnsi="Menlo" w:cs="Menlo"/>
          <w:color w:val="008000"/>
          <w:lang w:val="en-GB"/>
        </w:rPr>
        <w:tab/>
        <w:t>"Country" : "Japan",</w:t>
      </w:r>
    </w:p>
    <w:p w14:paraId="66408C9C" w14:textId="77777777" w:rsidR="00C425F4" w:rsidRDefault="00C425F4" w:rsidP="005D1A51">
      <w:pPr>
        <w:pStyle w:val="code"/>
        <w:rPr>
          <w:rFonts w:ascii="Menlo" w:hAnsi="Menlo" w:cs="Menlo"/>
          <w:lang w:val="en-GB"/>
        </w:rPr>
      </w:pPr>
      <w:r>
        <w:rPr>
          <w:rFonts w:ascii="Menlo" w:hAnsi="Menlo" w:cs="Menlo"/>
          <w:color w:val="008000"/>
          <w:lang w:val="en-GB"/>
        </w:rPr>
        <w:tab/>
        <w:t>"District" : "Nagasaki",</w:t>
      </w:r>
    </w:p>
    <w:p w14:paraId="555F32AF" w14:textId="77777777" w:rsidR="00C425F4" w:rsidRDefault="00C425F4" w:rsidP="005D1A51">
      <w:pPr>
        <w:pStyle w:val="code"/>
        <w:rPr>
          <w:rFonts w:ascii="Menlo" w:hAnsi="Menlo" w:cs="Menlo"/>
          <w:lang w:val="en-GB"/>
        </w:rPr>
      </w:pPr>
      <w:r>
        <w:rPr>
          <w:rFonts w:ascii="Menlo" w:hAnsi="Menlo" w:cs="Menlo"/>
          <w:color w:val="008000"/>
          <w:lang w:val="en-GB"/>
        </w:rPr>
        <w:tab/>
        <w:t>"FirstName" : "Mary",</w:t>
      </w:r>
    </w:p>
    <w:p w14:paraId="402840A3" w14:textId="77777777" w:rsidR="00C425F4" w:rsidRDefault="00C425F4" w:rsidP="005D1A51">
      <w:pPr>
        <w:pStyle w:val="code"/>
        <w:rPr>
          <w:rFonts w:ascii="Menlo" w:hAnsi="Menlo" w:cs="Menlo"/>
          <w:lang w:val="en-GB"/>
        </w:rPr>
      </w:pPr>
      <w:r>
        <w:rPr>
          <w:rFonts w:ascii="Menlo" w:hAnsi="Menlo" w:cs="Menlo"/>
          <w:color w:val="008000"/>
          <w:lang w:val="en-GB"/>
        </w:rPr>
        <w:tab/>
        <w:t>"</w:t>
      </w:r>
      <w:proofErr w:type="spellStart"/>
      <w:r>
        <w:rPr>
          <w:rFonts w:ascii="Menlo" w:hAnsi="Menlo" w:cs="Menlo"/>
          <w:color w:val="008000"/>
          <w:lang w:val="en-GB"/>
        </w:rPr>
        <w:t>LastName</w:t>
      </w:r>
      <w:proofErr w:type="spellEnd"/>
      <w:r>
        <w:rPr>
          <w:rFonts w:ascii="Menlo" w:hAnsi="Menlo" w:cs="Menlo"/>
          <w:color w:val="008000"/>
          <w:lang w:val="en-GB"/>
        </w:rPr>
        <w:t>" : "Smith",</w:t>
      </w:r>
    </w:p>
    <w:p w14:paraId="6344779E" w14:textId="77777777" w:rsidR="00C425F4" w:rsidRDefault="00C425F4" w:rsidP="005D1A51">
      <w:pPr>
        <w:pStyle w:val="code"/>
        <w:rPr>
          <w:rFonts w:ascii="Menlo" w:hAnsi="Menlo" w:cs="Menlo"/>
          <w:lang w:val="en-GB"/>
        </w:rPr>
      </w:pPr>
      <w:r>
        <w:rPr>
          <w:rFonts w:ascii="Menlo" w:hAnsi="Menlo" w:cs="Menlo"/>
          <w:color w:val="008000"/>
          <w:lang w:val="en-GB"/>
        </w:rPr>
        <w:tab/>
        <w:t>"Phone" : "886780309",</w:t>
      </w:r>
    </w:p>
    <w:p w14:paraId="54ADD066" w14:textId="77777777" w:rsidR="00C425F4" w:rsidRDefault="00C425F4" w:rsidP="005D1A51">
      <w:pPr>
        <w:pStyle w:val="code"/>
        <w:rPr>
          <w:rFonts w:ascii="Menlo" w:hAnsi="Menlo" w:cs="Menlo"/>
          <w:lang w:val="en-GB"/>
        </w:rPr>
      </w:pPr>
      <w:r>
        <w:rPr>
          <w:rFonts w:ascii="Menlo" w:hAnsi="Menlo" w:cs="Menlo"/>
          <w:color w:val="008000"/>
          <w:lang w:val="en-GB"/>
        </w:rPr>
        <w:tab/>
        <w:t>"dob" :  "1982-02-20T13:00:00Z",</w:t>
      </w:r>
    </w:p>
    <w:p w14:paraId="52D2F8CB" w14:textId="77777777" w:rsidR="00C425F4" w:rsidRDefault="00C425F4" w:rsidP="005D1A51">
      <w:pPr>
        <w:pStyle w:val="code"/>
        <w:rPr>
          <w:rFonts w:ascii="Menlo" w:hAnsi="Menlo" w:cs="Menlo"/>
          <w:color w:val="008000"/>
          <w:lang w:val="en-GB"/>
        </w:rPr>
      </w:pPr>
      <w:r>
        <w:rPr>
          <w:rFonts w:ascii="Menlo" w:hAnsi="Menlo" w:cs="Menlo"/>
          <w:color w:val="008000"/>
          <w:lang w:val="en-GB"/>
        </w:rPr>
        <w:t xml:space="preserve">    "likes": ["</w:t>
      </w:r>
      <w:proofErr w:type="spellStart"/>
      <w:r>
        <w:rPr>
          <w:rFonts w:ascii="Menlo" w:hAnsi="Menlo" w:cs="Menlo"/>
          <w:color w:val="008000"/>
          <w:lang w:val="en-GB"/>
        </w:rPr>
        <w:t>Dinosaurs","Dogs","People</w:t>
      </w:r>
      <w:proofErr w:type="spellEnd"/>
      <w:r>
        <w:rPr>
          <w:rFonts w:ascii="Menlo" w:hAnsi="Menlo" w:cs="Menlo"/>
          <w:color w:val="008000"/>
          <w:lang w:val="en-GB"/>
        </w:rPr>
        <w:t>"] }</w:t>
      </w:r>
    </w:p>
    <w:p w14:paraId="0A692D10" w14:textId="2E356E3D" w:rsidR="00B91DD2" w:rsidRDefault="00B91DD2" w:rsidP="005D1A51">
      <w:pPr>
        <w:pStyle w:val="code"/>
        <w:rPr>
          <w:rFonts w:ascii="Menlo" w:hAnsi="Menlo" w:cs="Menlo"/>
          <w:color w:val="008000"/>
          <w:lang w:val="en-GB"/>
        </w:rPr>
      </w:pPr>
      <w:r>
        <w:rPr>
          <w:rFonts w:ascii="Menlo" w:hAnsi="Menlo" w:cs="Menlo"/>
          <w:color w:val="008000"/>
          <w:lang w:val="en-GB"/>
        </w:rPr>
        <w:t>----</w:t>
      </w:r>
    </w:p>
    <w:p w14:paraId="039FF60D" w14:textId="2AAF034D" w:rsidR="00B91DD2" w:rsidRDefault="00B91DD2" w:rsidP="00B91DD2">
      <w:pPr>
        <w:rPr>
          <w:rFonts w:ascii="Menlo" w:eastAsiaTheme="minorEastAsia" w:hAnsi="Menlo" w:cs="Menlo"/>
          <w:color w:val="008000"/>
          <w:lang w:val="en-GB" w:eastAsia="en-US"/>
        </w:rPr>
      </w:pPr>
    </w:p>
    <w:p w14:paraId="171E6BC1" w14:textId="20CD9292" w:rsidR="00B91DD2" w:rsidRDefault="00B91DD2" w:rsidP="00B91DD2">
      <w:r>
        <w:t xml:space="preserve">We know that we want to search on </w:t>
      </w:r>
      <w:proofErr w:type="spellStart"/>
      <w:r w:rsidR="00D2790E">
        <w:t>LastName</w:t>
      </w:r>
      <w:proofErr w:type="spellEnd"/>
      <w:r w:rsidR="00D2790E">
        <w:t xml:space="preserve">, </w:t>
      </w:r>
      <w:proofErr w:type="spellStart"/>
      <w:r w:rsidR="00D2790E">
        <w:t>Firstname</w:t>
      </w:r>
      <w:proofErr w:type="spellEnd"/>
      <w:r w:rsidR="00D2790E">
        <w:t xml:space="preserve">, and we also know we want to </w:t>
      </w:r>
      <w:r w:rsidR="00EB7D10">
        <w:t xml:space="preserve">have a foreign key out to an existing CITIES table.  Our </w:t>
      </w:r>
      <w:r w:rsidR="006F65E0">
        <w:t>CREATE TABLE might look like this:</w:t>
      </w:r>
    </w:p>
    <w:p w14:paraId="27462862" w14:textId="7B35CE7A" w:rsidR="006F65E0" w:rsidRDefault="006F65E0" w:rsidP="00B91DD2"/>
    <w:p w14:paraId="5A3F1E99" w14:textId="06254B3C" w:rsidR="00C425F4" w:rsidRDefault="00C425F4" w:rsidP="00C425F4">
      <w:pPr>
        <w:pStyle w:val="code"/>
      </w:pPr>
      <w:r>
        <w:t>[</w:t>
      </w:r>
      <w:proofErr w:type="spellStart"/>
      <w:r>
        <w:t>source,sql</w:t>
      </w:r>
      <w:proofErr w:type="spellEnd"/>
      <w:r>
        <w:t>]</w:t>
      </w:r>
    </w:p>
    <w:p w14:paraId="5FC3FC42" w14:textId="05411CC3" w:rsidR="00C425F4" w:rsidRDefault="00C425F4" w:rsidP="00C425F4">
      <w:pPr>
        <w:pStyle w:val="code"/>
      </w:pPr>
      <w:r>
        <w:t>----</w:t>
      </w:r>
    </w:p>
    <w:p w14:paraId="60DB9D7A" w14:textId="77777777" w:rsidR="00C425F4" w:rsidRDefault="00C425F4" w:rsidP="00C425F4">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people (</w:t>
      </w:r>
    </w:p>
    <w:p w14:paraId="643544A2" w14:textId="77777777" w:rsidR="00C425F4" w:rsidRDefault="00C425F4" w:rsidP="00C425F4">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personId</w:t>
      </w:r>
      <w:proofErr w:type="spellEnd"/>
      <w:r>
        <w:rPr>
          <w:rFonts w:ascii="Menlo" w:hAnsi="Menlo" w:cs="Menlo"/>
          <w:color w:val="000000"/>
          <w:lang w:val="en-GB"/>
        </w:rPr>
        <w:t xml:space="preserve"> UUID </w:t>
      </w:r>
      <w:r>
        <w:rPr>
          <w:rFonts w:ascii="Menlo" w:hAnsi="Menlo" w:cs="Menlo"/>
          <w:b/>
          <w:bCs/>
          <w:color w:val="800000"/>
          <w:lang w:val="en-GB"/>
        </w:rPr>
        <w:t>PRIMARY</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r>
        <w:rPr>
          <w:rFonts w:ascii="Menlo" w:hAnsi="Menlo" w:cs="Menlo"/>
          <w:b/>
          <w:bCs/>
          <w:color w:val="800000"/>
          <w:lang w:val="en-GB"/>
        </w:rPr>
        <w:t>NOT</w:t>
      </w:r>
      <w:r>
        <w:rPr>
          <w:rFonts w:ascii="Menlo" w:hAnsi="Menlo" w:cs="Menlo"/>
          <w:color w:val="000000"/>
          <w:lang w:val="en-GB"/>
        </w:rPr>
        <w:t xml:space="preserve"> </w:t>
      </w:r>
      <w:r>
        <w:rPr>
          <w:rFonts w:ascii="Menlo" w:hAnsi="Menlo" w:cs="Menlo"/>
          <w:b/>
          <w:bCs/>
          <w:color w:val="800000"/>
          <w:lang w:val="en-GB"/>
        </w:rPr>
        <w:t>NULL</w:t>
      </w:r>
      <w:r>
        <w:rPr>
          <w:rFonts w:ascii="Menlo" w:hAnsi="Menlo" w:cs="Menlo"/>
          <w:color w:val="000000"/>
          <w:lang w:val="en-GB"/>
        </w:rPr>
        <w:t xml:space="preserve"> </w:t>
      </w:r>
      <w:r>
        <w:rPr>
          <w:rFonts w:ascii="Menlo" w:hAnsi="Menlo" w:cs="Menlo"/>
          <w:b/>
          <w:bCs/>
          <w:color w:val="800000"/>
          <w:lang w:val="en-GB"/>
        </w:rPr>
        <w:t>default</w:t>
      </w:r>
      <w:r>
        <w:rPr>
          <w:rFonts w:ascii="Menlo" w:hAnsi="Menlo" w:cs="Menlo"/>
          <w:color w:val="000000"/>
          <w:lang w:val="en-GB"/>
        </w:rPr>
        <w:t xml:space="preserve"> </w:t>
      </w:r>
      <w:proofErr w:type="spellStart"/>
      <w:r>
        <w:rPr>
          <w:rFonts w:ascii="Menlo" w:hAnsi="Menlo" w:cs="Menlo"/>
          <w:color w:val="000000"/>
          <w:lang w:val="en-GB"/>
        </w:rPr>
        <w:t>gen_random_uuid</w:t>
      </w:r>
      <w:proofErr w:type="spellEnd"/>
      <w:r>
        <w:rPr>
          <w:rFonts w:ascii="Menlo" w:hAnsi="Menlo" w:cs="Menlo"/>
          <w:color w:val="000000"/>
          <w:lang w:val="en-GB"/>
        </w:rPr>
        <w:t>(),</w:t>
      </w:r>
    </w:p>
    <w:p w14:paraId="6A96E998" w14:textId="77777777" w:rsidR="00C425F4" w:rsidRDefault="00C425F4" w:rsidP="00C425F4">
      <w:pPr>
        <w:pStyle w:val="code"/>
        <w:rPr>
          <w:rFonts w:ascii="Menlo" w:hAnsi="Menlo" w:cs="Menlo"/>
          <w:lang w:val="en-GB"/>
        </w:rPr>
      </w:pPr>
      <w:r>
        <w:rPr>
          <w:rFonts w:ascii="Menlo" w:hAnsi="Menlo" w:cs="Menlo"/>
          <w:color w:val="000000"/>
          <w:lang w:val="en-GB"/>
        </w:rPr>
        <w:tab/>
      </w:r>
      <w:proofErr w:type="spellStart"/>
      <w:r>
        <w:rPr>
          <w:rFonts w:ascii="Menlo" w:hAnsi="Menlo" w:cs="Menlo"/>
          <w:color w:val="000000"/>
          <w:lang w:val="en-GB"/>
        </w:rPr>
        <w:t>cityId</w:t>
      </w:r>
      <w:proofErr w:type="spellEnd"/>
      <w:r>
        <w:rPr>
          <w:rFonts w:ascii="Menlo" w:hAnsi="Menlo" w:cs="Menlo"/>
          <w:color w:val="000000"/>
          <w:lang w:val="en-GB"/>
        </w:rPr>
        <w:t xml:space="preserve"> UUID ,</w:t>
      </w:r>
    </w:p>
    <w:p w14:paraId="3A8C57E4"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personData</w:t>
      </w:r>
      <w:proofErr w:type="spellEnd"/>
      <w:r>
        <w:rPr>
          <w:rFonts w:ascii="Menlo" w:hAnsi="Menlo" w:cs="Menlo"/>
          <w:color w:val="000000"/>
          <w:lang w:val="en-GB"/>
        </w:rPr>
        <w:t xml:space="preserve"> </w:t>
      </w:r>
      <w:r>
        <w:rPr>
          <w:rFonts w:ascii="Menlo" w:hAnsi="Menlo" w:cs="Menlo"/>
          <w:b/>
          <w:bCs/>
          <w:color w:val="000080"/>
          <w:lang w:val="en-GB"/>
        </w:rPr>
        <w:t>JSONB</w:t>
      </w:r>
      <w:r>
        <w:rPr>
          <w:rFonts w:ascii="Menlo" w:hAnsi="Menlo" w:cs="Menlo"/>
          <w:color w:val="000000"/>
          <w:lang w:val="en-GB"/>
        </w:rPr>
        <w:t>,</w:t>
      </w:r>
    </w:p>
    <w:p w14:paraId="3514A058"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t xml:space="preserve">FirstName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personData</w:t>
      </w:r>
      <w:proofErr w:type="spellEnd"/>
      <w:r>
        <w:rPr>
          <w:rFonts w:ascii="Menlo" w:hAnsi="Menlo" w:cs="Menlo"/>
          <w:color w:val="000000"/>
          <w:lang w:val="en-GB"/>
        </w:rPr>
        <w:t>-&gt;&gt;</w:t>
      </w:r>
      <w:r>
        <w:rPr>
          <w:rFonts w:ascii="Menlo" w:hAnsi="Menlo" w:cs="Menlo"/>
          <w:color w:val="008000"/>
          <w:lang w:val="en-GB"/>
        </w:rPr>
        <w:t>'FirstName'</w:t>
      </w:r>
      <w:r>
        <w:rPr>
          <w:rFonts w:ascii="Menlo" w:hAnsi="Menlo" w:cs="Menlo"/>
          <w:color w:val="000000"/>
          <w:lang w:val="en-GB"/>
        </w:rPr>
        <w:t xml:space="preserve">) </w:t>
      </w:r>
      <w:r>
        <w:rPr>
          <w:rFonts w:ascii="Menlo" w:hAnsi="Menlo" w:cs="Menlo"/>
          <w:b/>
          <w:bCs/>
          <w:color w:val="800000"/>
          <w:lang w:val="en-GB"/>
        </w:rPr>
        <w:t>VIRTUAL</w:t>
      </w:r>
      <w:r>
        <w:rPr>
          <w:rFonts w:ascii="Menlo" w:hAnsi="Menlo" w:cs="Menlo"/>
          <w:color w:val="000000"/>
          <w:lang w:val="en-GB"/>
        </w:rPr>
        <w:t>,</w:t>
      </w:r>
    </w:p>
    <w:p w14:paraId="735813A0"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proofErr w:type="spellStart"/>
      <w:r>
        <w:rPr>
          <w:rFonts w:ascii="Menlo" w:hAnsi="Menlo" w:cs="Menlo"/>
          <w:color w:val="000000"/>
          <w:lang w:val="en-GB"/>
        </w:rPr>
        <w:t>LastName</w:t>
      </w:r>
      <w:proofErr w:type="spellEnd"/>
      <w:r>
        <w:rPr>
          <w:rFonts w:ascii="Menlo" w:hAnsi="Menlo" w:cs="Menlo"/>
          <w:color w:val="000000"/>
          <w:lang w:val="en-GB"/>
        </w:rPr>
        <w:t xml:space="preserve"> </w:t>
      </w:r>
      <w:r>
        <w:rPr>
          <w:rFonts w:ascii="Menlo" w:hAnsi="Menlo" w:cs="Menlo"/>
          <w:b/>
          <w:bCs/>
          <w:color w:val="800000"/>
          <w:lang w:val="en-GB"/>
        </w:rPr>
        <w:t>STRING</w:t>
      </w:r>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roofErr w:type="spellStart"/>
      <w:r>
        <w:rPr>
          <w:rFonts w:ascii="Menlo" w:hAnsi="Menlo" w:cs="Menlo"/>
          <w:color w:val="000000"/>
          <w:lang w:val="en-GB"/>
        </w:rPr>
        <w:t>personData</w:t>
      </w:r>
      <w:proofErr w:type="spellEnd"/>
      <w:r>
        <w:rPr>
          <w:rFonts w:ascii="Menlo" w:hAnsi="Menlo" w:cs="Menlo"/>
          <w:color w:val="000000"/>
          <w:lang w:val="en-GB"/>
        </w:rPr>
        <w:t>-&gt;&gt;</w:t>
      </w:r>
      <w:r>
        <w:rPr>
          <w:rFonts w:ascii="Menlo" w:hAnsi="Menlo" w:cs="Menlo"/>
          <w:color w:val="008000"/>
          <w:lang w:val="en-GB"/>
        </w:rPr>
        <w:t>'</w:t>
      </w:r>
      <w:proofErr w:type="spellStart"/>
      <w:r>
        <w:rPr>
          <w:rFonts w:ascii="Menlo" w:hAnsi="Menlo" w:cs="Menlo"/>
          <w:color w:val="008000"/>
          <w:lang w:val="en-GB"/>
        </w:rPr>
        <w:t>LastName</w:t>
      </w:r>
      <w:proofErr w:type="spellEnd"/>
      <w:r>
        <w:rPr>
          <w:rFonts w:ascii="Menlo" w:hAnsi="Menlo" w:cs="Menlo"/>
          <w:color w:val="008000"/>
          <w:lang w:val="en-GB"/>
        </w:rPr>
        <w:t>'</w:t>
      </w:r>
      <w:r>
        <w:rPr>
          <w:rFonts w:ascii="Menlo" w:hAnsi="Menlo" w:cs="Menlo"/>
          <w:color w:val="000000"/>
          <w:lang w:val="en-GB"/>
        </w:rPr>
        <w:t xml:space="preserve">) </w:t>
      </w:r>
      <w:r>
        <w:rPr>
          <w:rFonts w:ascii="Menlo" w:hAnsi="Menlo" w:cs="Menlo"/>
          <w:b/>
          <w:bCs/>
          <w:color w:val="800000"/>
          <w:lang w:val="en-GB"/>
        </w:rPr>
        <w:t>VIRTUAL</w:t>
      </w:r>
      <w:r>
        <w:rPr>
          <w:rFonts w:ascii="Menlo" w:hAnsi="Menlo" w:cs="Menlo"/>
          <w:color w:val="000000"/>
          <w:lang w:val="en-GB"/>
        </w:rPr>
        <w:t>,</w:t>
      </w:r>
    </w:p>
    <w:p w14:paraId="14F5E228"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FOREIGN</w:t>
      </w:r>
      <w:r>
        <w:rPr>
          <w:rFonts w:ascii="Menlo" w:hAnsi="Menlo" w:cs="Menlo"/>
          <w:color w:val="000000"/>
          <w:lang w:val="en-GB"/>
        </w:rPr>
        <w:t xml:space="preserve"> </w:t>
      </w:r>
      <w:r>
        <w:rPr>
          <w:rFonts w:ascii="Menlo" w:hAnsi="Menlo" w:cs="Menlo"/>
          <w:b/>
          <w:bCs/>
          <w:color w:val="800000"/>
          <w:lang w:val="en-GB"/>
        </w:rPr>
        <w:t>KEY</w:t>
      </w:r>
      <w:r>
        <w:rPr>
          <w:rFonts w:ascii="Menlo" w:hAnsi="Menlo" w:cs="Menlo"/>
          <w:color w:val="000000"/>
          <w:lang w:val="en-GB"/>
        </w:rPr>
        <w:t xml:space="preserve"> (</w:t>
      </w:r>
      <w:proofErr w:type="spellStart"/>
      <w:r>
        <w:rPr>
          <w:rFonts w:ascii="Menlo" w:hAnsi="Menlo" w:cs="Menlo"/>
          <w:color w:val="000000"/>
          <w:lang w:val="en-GB"/>
        </w:rPr>
        <w:t>cityId</w:t>
      </w:r>
      <w:proofErr w:type="spellEnd"/>
      <w:r>
        <w:rPr>
          <w:rFonts w:ascii="Menlo" w:hAnsi="Menlo" w:cs="Menlo"/>
          <w:color w:val="000000"/>
          <w:lang w:val="en-GB"/>
        </w:rPr>
        <w:t xml:space="preserve">) </w:t>
      </w:r>
      <w:r>
        <w:rPr>
          <w:rFonts w:ascii="Menlo" w:hAnsi="Menlo" w:cs="Menlo"/>
          <w:b/>
          <w:bCs/>
          <w:color w:val="800000"/>
          <w:lang w:val="en-GB"/>
        </w:rPr>
        <w:t>REFERENCES</w:t>
      </w:r>
      <w:r>
        <w:rPr>
          <w:rFonts w:ascii="Menlo" w:hAnsi="Menlo" w:cs="Menlo"/>
          <w:color w:val="000000"/>
          <w:lang w:val="en-GB"/>
        </w:rPr>
        <w:t xml:space="preserve"> cities(</w:t>
      </w:r>
      <w:proofErr w:type="spellStart"/>
      <w:r>
        <w:rPr>
          <w:rFonts w:ascii="Menlo" w:hAnsi="Menlo" w:cs="Menlo"/>
          <w:color w:val="000000"/>
          <w:lang w:val="en-GB"/>
        </w:rPr>
        <w:t>cityid</w:t>
      </w:r>
      <w:proofErr w:type="spellEnd"/>
      <w:r>
        <w:rPr>
          <w:rFonts w:ascii="Menlo" w:hAnsi="Menlo" w:cs="Menlo"/>
          <w:color w:val="000000"/>
          <w:lang w:val="en-GB"/>
        </w:rPr>
        <w:t>),</w:t>
      </w:r>
    </w:p>
    <w:p w14:paraId="37F1C3EA" w14:textId="77777777" w:rsidR="00C425F4" w:rsidRDefault="00C425F4" w:rsidP="00C425F4">
      <w:pPr>
        <w:pStyle w:val="code"/>
        <w:rPr>
          <w:rFonts w:ascii="Menlo" w:hAnsi="Menlo" w:cs="Menlo"/>
          <w:lang w:val="en-GB"/>
        </w:rPr>
      </w:pPr>
      <w:r>
        <w:rPr>
          <w:rFonts w:ascii="Menlo" w:hAnsi="Menlo" w:cs="Menlo"/>
          <w:color w:val="000000"/>
          <w:lang w:val="en-GB"/>
        </w:rPr>
        <w:t xml:space="preserve">  </w:t>
      </w:r>
      <w:r>
        <w:rPr>
          <w:rFonts w:ascii="Menlo" w:hAnsi="Menlo" w:cs="Menlo"/>
          <w:color w:val="000000"/>
          <w:lang w:val="en-GB"/>
        </w:rPr>
        <w:tab/>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LastName,Firstname</w:t>
      </w:r>
      <w:proofErr w:type="spellEnd"/>
      <w:r>
        <w:rPr>
          <w:rFonts w:ascii="Menlo" w:hAnsi="Menlo" w:cs="Menlo"/>
          <w:color w:val="000000"/>
          <w:lang w:val="en-GB"/>
        </w:rPr>
        <w:t>)</w:t>
      </w:r>
    </w:p>
    <w:p w14:paraId="393499E1" w14:textId="2DF908BB" w:rsidR="00C425F4" w:rsidRDefault="00C425F4" w:rsidP="00C425F4">
      <w:pPr>
        <w:pStyle w:val="code"/>
        <w:rPr>
          <w:rFonts w:ascii="Menlo" w:hAnsi="Menlo" w:cs="Menlo"/>
          <w:color w:val="FF0000"/>
          <w:lang w:val="en-GB"/>
        </w:rPr>
      </w:pPr>
      <w:r>
        <w:rPr>
          <w:rFonts w:ascii="Menlo" w:hAnsi="Menlo" w:cs="Menlo"/>
          <w:color w:val="000000"/>
          <w:lang w:val="en-GB"/>
        </w:rPr>
        <w:t>)</w:t>
      </w:r>
      <w:r>
        <w:rPr>
          <w:rFonts w:ascii="Menlo" w:hAnsi="Menlo" w:cs="Menlo"/>
          <w:color w:val="FF0000"/>
          <w:lang w:val="en-GB"/>
        </w:rPr>
        <w:t>;</w:t>
      </w:r>
    </w:p>
    <w:p w14:paraId="45D0C7FF" w14:textId="1FCA9788" w:rsidR="00C425F4" w:rsidRDefault="00C425F4" w:rsidP="00C425F4">
      <w:pPr>
        <w:pStyle w:val="code"/>
      </w:pPr>
      <w:r>
        <w:rPr>
          <w:rFonts w:ascii="Menlo" w:hAnsi="Menlo" w:cs="Menlo"/>
          <w:color w:val="FF0000"/>
          <w:lang w:val="en-GB"/>
        </w:rPr>
        <w:t>----</w:t>
      </w:r>
    </w:p>
    <w:p w14:paraId="00603846" w14:textId="77777777" w:rsidR="006F65E0" w:rsidRDefault="006F65E0" w:rsidP="00B91DD2"/>
    <w:p w14:paraId="4ADE841A" w14:textId="3A7DB911" w:rsidR="00CA77B9" w:rsidRDefault="00C425F4" w:rsidP="00860AA8">
      <w:r>
        <w:t xml:space="preserve">This design allows us to perform index searches on </w:t>
      </w:r>
      <w:proofErr w:type="spellStart"/>
      <w:r>
        <w:t>Last</w:t>
      </w:r>
      <w:r w:rsidR="0064198E">
        <w:t>N</w:t>
      </w:r>
      <w:r w:rsidR="00AE41D5">
        <w:t>ame</w:t>
      </w:r>
      <w:proofErr w:type="spellEnd"/>
      <w:r>
        <w:t xml:space="preserve"> and First</w:t>
      </w:r>
      <w:r w:rsidR="0064198E">
        <w:t>N</w:t>
      </w:r>
      <w:r>
        <w:t>ame, and to retrieve those attributes from the JSON</w:t>
      </w:r>
      <w:r w:rsidR="009279EF">
        <w:t>B</w:t>
      </w:r>
      <w:r>
        <w:t xml:space="preserve"> without the awkward JSON dereferencing </w:t>
      </w:r>
      <w:r w:rsidR="009279EF">
        <w:t>syntax</w:t>
      </w:r>
      <w:r>
        <w:t xml:space="preserve"> that we </w:t>
      </w:r>
      <w:r w:rsidR="009279EF">
        <w:t>introduced</w:t>
      </w:r>
      <w:r>
        <w:t xml:space="preserve"> in the last chapter.    </w:t>
      </w:r>
      <w:r w:rsidR="005D1A51">
        <w:t xml:space="preserve">We can, however, add attributes without needing to issue an </w:t>
      </w:r>
      <w:r w:rsidR="005D1A51">
        <w:lastRenderedPageBreak/>
        <w:t xml:space="preserve">ALTER TABLE statement, and </w:t>
      </w:r>
      <w:r w:rsidR="00AA5A9A">
        <w:t xml:space="preserve">programmers can load the </w:t>
      </w:r>
      <w:proofErr w:type="spellStart"/>
      <w:r w:rsidR="00AA5A9A">
        <w:t>personData</w:t>
      </w:r>
      <w:proofErr w:type="spellEnd"/>
      <w:r w:rsidR="00AA5A9A">
        <w:t xml:space="preserve"> JSON type directly into a JSON object in their application code. </w:t>
      </w:r>
      <w:r>
        <w:t xml:space="preserve"> </w:t>
      </w:r>
    </w:p>
    <w:p w14:paraId="589F52F6" w14:textId="733E9A9B" w:rsidR="00523AF0" w:rsidRDefault="00523AF0" w:rsidP="00860AA8"/>
    <w:p w14:paraId="43BE1416" w14:textId="55F5E9C6" w:rsidR="00523AF0" w:rsidRDefault="00523AF0" w:rsidP="00523AF0">
      <w:pPr>
        <w:pStyle w:val="Heading4"/>
      </w:pPr>
      <w:r>
        <w:t>==== Using JSON or Arrays to avoid joins</w:t>
      </w:r>
    </w:p>
    <w:p w14:paraId="56163987" w14:textId="2DA9DFC3" w:rsidR="003269FB" w:rsidRDefault="003269FB" w:rsidP="003269FB">
      <w:pPr>
        <w:rPr>
          <w:lang w:eastAsia="en-US"/>
        </w:rPr>
      </w:pPr>
    </w:p>
    <w:p w14:paraId="68FA0F02" w14:textId="1AD99D33" w:rsidR="003269FB" w:rsidRDefault="009F43FA" w:rsidP="003269FB">
      <w:pPr>
        <w:rPr>
          <w:lang w:eastAsia="en-US"/>
        </w:rPr>
      </w:pPr>
      <w:r>
        <w:rPr>
          <w:lang w:eastAsia="en-US"/>
        </w:rPr>
        <w:t xml:space="preserve">We said before that </w:t>
      </w:r>
      <w:r w:rsidR="009F6AC8">
        <w:rPr>
          <w:lang w:eastAsia="en-US"/>
        </w:rPr>
        <w:t>"</w:t>
      </w:r>
      <w:r>
        <w:rPr>
          <w:lang w:eastAsia="en-US"/>
        </w:rPr>
        <w:t>one to many</w:t>
      </w:r>
      <w:r w:rsidR="009F6AC8">
        <w:rPr>
          <w:lang w:eastAsia="en-US"/>
        </w:rPr>
        <w:t>"</w:t>
      </w:r>
      <w:r>
        <w:rPr>
          <w:lang w:eastAsia="en-US"/>
        </w:rPr>
        <w:t xml:space="preserve"> relationships should not be </w:t>
      </w:r>
      <w:proofErr w:type="spellStart"/>
      <w:r>
        <w:rPr>
          <w:lang w:eastAsia="en-US"/>
        </w:rPr>
        <w:t>modeled</w:t>
      </w:r>
      <w:proofErr w:type="spellEnd"/>
      <w:r>
        <w:rPr>
          <w:lang w:eastAsia="en-US"/>
        </w:rPr>
        <w:t xml:space="preserve"> in JSONB columns.  The same is true of </w:t>
      </w:r>
      <w:r w:rsidR="0096680A">
        <w:rPr>
          <w:lang w:eastAsia="en-US"/>
        </w:rPr>
        <w:t>ARRAY columns.  We want to avoid storing more data in these columns that the key</w:t>
      </w:r>
      <w:r w:rsidR="0049704A">
        <w:rPr>
          <w:lang w:eastAsia="en-US"/>
        </w:rPr>
        <w:t>-</w:t>
      </w:r>
      <w:r w:rsidR="0096680A">
        <w:rPr>
          <w:lang w:eastAsia="en-US"/>
        </w:rPr>
        <w:t xml:space="preserve">value store can </w:t>
      </w:r>
      <w:r w:rsidR="0049704A">
        <w:rPr>
          <w:lang w:eastAsia="en-US"/>
        </w:rPr>
        <w:t>process</w:t>
      </w:r>
      <w:r w:rsidR="0096680A">
        <w:rPr>
          <w:lang w:eastAsia="en-US"/>
        </w:rPr>
        <w:t xml:space="preserve"> in a single operation. </w:t>
      </w:r>
    </w:p>
    <w:p w14:paraId="082E9BA4" w14:textId="7F159B12" w:rsidR="0096680A" w:rsidRDefault="0096680A" w:rsidP="003269FB">
      <w:pPr>
        <w:rPr>
          <w:lang w:eastAsia="en-US"/>
        </w:rPr>
      </w:pPr>
    </w:p>
    <w:p w14:paraId="364C8C54" w14:textId="7694B789" w:rsidR="00F23F5E" w:rsidRDefault="0096680A" w:rsidP="00F23F5E">
      <w:pPr>
        <w:rPr>
          <w:lang w:eastAsia="en-US"/>
        </w:rPr>
      </w:pPr>
      <w:r>
        <w:rPr>
          <w:lang w:eastAsia="en-US"/>
        </w:rPr>
        <w:t xml:space="preserve">However, it can be quite effective to </w:t>
      </w:r>
      <w:r w:rsidR="00C9494A">
        <w:rPr>
          <w:lang w:eastAsia="en-US"/>
        </w:rPr>
        <w:t xml:space="preserve">model </w:t>
      </w:r>
      <w:r w:rsidR="00C942D6">
        <w:rPr>
          <w:lang w:eastAsia="en-US"/>
        </w:rPr>
        <w:t>"</w:t>
      </w:r>
      <w:r w:rsidR="00C9494A">
        <w:rPr>
          <w:lang w:eastAsia="en-US"/>
        </w:rPr>
        <w:t xml:space="preserve">one </w:t>
      </w:r>
      <w:proofErr w:type="spellStart"/>
      <w:r w:rsidR="00C9494A">
        <w:rPr>
          <w:lang w:eastAsia="en-US"/>
        </w:rPr>
        <w:t>to</w:t>
      </w:r>
      <w:proofErr w:type="spellEnd"/>
      <w:r w:rsidR="00C9494A">
        <w:rPr>
          <w:lang w:eastAsia="en-US"/>
        </w:rPr>
        <w:t xml:space="preserve"> few</w:t>
      </w:r>
      <w:r w:rsidR="00C942D6">
        <w:rPr>
          <w:lang w:eastAsia="en-US"/>
        </w:rPr>
        <w:t>"</w:t>
      </w:r>
      <w:r w:rsidR="00C9494A">
        <w:rPr>
          <w:lang w:eastAsia="en-US"/>
        </w:rPr>
        <w:t xml:space="preserve"> relationships in JSONB or ARRAYS.  </w:t>
      </w:r>
      <w:r w:rsidR="00F23F5E">
        <w:rPr>
          <w:lang w:eastAsia="en-US"/>
        </w:rPr>
        <w:t xml:space="preserve">For instance, consider the Students </w:t>
      </w:r>
      <w:r w:rsidR="0049704A">
        <w:rPr>
          <w:lang w:eastAsia="en-US"/>
        </w:rPr>
        <w:t>T</w:t>
      </w:r>
      <w:r w:rsidR="00F23F5E">
        <w:rPr>
          <w:lang w:eastAsia="en-US"/>
        </w:rPr>
        <w:t>est</w:t>
      </w:r>
      <w:r w:rsidR="0049704A">
        <w:rPr>
          <w:lang w:eastAsia="en-US"/>
        </w:rPr>
        <w:t>s</w:t>
      </w:r>
      <w:r w:rsidR="00F23F5E">
        <w:rPr>
          <w:lang w:eastAsia="en-US"/>
        </w:rPr>
        <w:t xml:space="preserve"> schema we </w:t>
      </w:r>
      <w:proofErr w:type="spellStart"/>
      <w:r w:rsidR="00F23F5E">
        <w:rPr>
          <w:lang w:eastAsia="en-US"/>
        </w:rPr>
        <w:t>modeled</w:t>
      </w:r>
      <w:proofErr w:type="spellEnd"/>
      <w:r w:rsidR="00F23F5E">
        <w:rPr>
          <w:lang w:eastAsia="en-US"/>
        </w:rPr>
        <w:t xml:space="preserve"> way back in &lt;&lt;</w:t>
      </w:r>
      <w:proofErr w:type="spellStart"/>
      <w:r w:rsidR="00F23F5E">
        <w:t>StudentTestsNormalized</w:t>
      </w:r>
      <w:proofErr w:type="spellEnd"/>
      <w:r w:rsidR="00F23F5E">
        <w:rPr>
          <w:lang w:eastAsia="en-US"/>
        </w:rPr>
        <w:t xml:space="preserve">&gt;&gt;.  We know that there can be at most only </w:t>
      </w:r>
      <w:r w:rsidR="00FC31A2">
        <w:rPr>
          <w:lang w:eastAsia="en-US"/>
        </w:rPr>
        <w:t>a couple of hundred questions in a test</w:t>
      </w:r>
      <w:r w:rsidR="0077709B">
        <w:rPr>
          <w:lang w:eastAsia="en-US"/>
        </w:rPr>
        <w:t xml:space="preserve">.  </w:t>
      </w:r>
      <w:r w:rsidR="00A5446D">
        <w:rPr>
          <w:lang w:eastAsia="en-US"/>
        </w:rPr>
        <w:t xml:space="preserve">In the normalized solution, we always have to join </w:t>
      </w:r>
      <w:r w:rsidR="00482067">
        <w:rPr>
          <w:lang w:eastAsia="en-US"/>
        </w:rPr>
        <w:t xml:space="preserve">tables in order to </w:t>
      </w:r>
      <w:r w:rsidR="00637544">
        <w:rPr>
          <w:lang w:eastAsia="en-US"/>
        </w:rPr>
        <w:t>get the answers for a specific test:</w:t>
      </w:r>
      <w:r w:rsidR="00A5446D">
        <w:rPr>
          <w:lang w:eastAsia="en-US"/>
        </w:rPr>
        <w:t xml:space="preserve"> </w:t>
      </w:r>
    </w:p>
    <w:p w14:paraId="627EADA9" w14:textId="30D90FC0" w:rsidR="0077709B" w:rsidRDefault="0077709B" w:rsidP="00F23F5E">
      <w:pPr>
        <w:rPr>
          <w:lang w:eastAsia="en-US"/>
        </w:rPr>
      </w:pPr>
    </w:p>
    <w:p w14:paraId="123E0D0C" w14:textId="0E6331D3" w:rsidR="0077709B" w:rsidRDefault="00A368DC" w:rsidP="00D32C64">
      <w:pPr>
        <w:pStyle w:val="code"/>
      </w:pPr>
      <w:r>
        <w:t>[</w:t>
      </w:r>
      <w:proofErr w:type="spellStart"/>
      <w:r>
        <w:t>source,sql</w:t>
      </w:r>
      <w:proofErr w:type="spellEnd"/>
      <w:r>
        <w:t>]</w:t>
      </w:r>
    </w:p>
    <w:p w14:paraId="0E7B2B1F" w14:textId="798BD395" w:rsidR="00A368DC" w:rsidRDefault="00A368DC" w:rsidP="00D32C64">
      <w:pPr>
        <w:pStyle w:val="code"/>
      </w:pPr>
      <w:r>
        <w:t>----</w:t>
      </w:r>
    </w:p>
    <w:p w14:paraId="616E8CDE" w14:textId="77777777" w:rsidR="001C3277" w:rsidRDefault="001C3277" w:rsidP="00D32C64">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s.student_id,s.test_id,question_no,questionanswer</w:t>
      </w:r>
      <w:proofErr w:type="spellEnd"/>
      <w:r>
        <w:rPr>
          <w:rFonts w:ascii="Menlo" w:hAnsi="Menlo" w:cs="Menlo"/>
          <w:color w:val="000000"/>
          <w:lang w:val="en-GB"/>
        </w:rPr>
        <w:t xml:space="preserve"> </w:t>
      </w:r>
    </w:p>
    <w:p w14:paraId="691EFCBC" w14:textId="77777777" w:rsidR="001C3277" w:rsidRDefault="001C3277" w:rsidP="00D32C64">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studenttest</w:t>
      </w:r>
      <w:proofErr w:type="spellEnd"/>
      <w:r>
        <w:rPr>
          <w:rFonts w:ascii="Menlo" w:hAnsi="Menlo" w:cs="Menlo"/>
          <w:color w:val="000000"/>
          <w:lang w:val="en-GB"/>
        </w:rPr>
        <w:t xml:space="preserve"> s </w:t>
      </w:r>
    </w:p>
    <w:p w14:paraId="64D29B33" w14:textId="77777777" w:rsidR="001C3277" w:rsidRDefault="001C3277" w:rsidP="00D32C64">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testanswers</w:t>
      </w:r>
      <w:proofErr w:type="spellEnd"/>
      <w:r>
        <w:rPr>
          <w:rFonts w:ascii="Menlo" w:hAnsi="Menlo" w:cs="Menlo"/>
          <w:color w:val="000000"/>
          <w:lang w:val="en-GB"/>
        </w:rPr>
        <w:t xml:space="preserve"> </w:t>
      </w:r>
      <w:proofErr w:type="spellStart"/>
      <w:r>
        <w:rPr>
          <w:rFonts w:ascii="Menlo" w:hAnsi="Menlo" w:cs="Menlo"/>
          <w:color w:val="000000"/>
          <w:lang w:val="en-GB"/>
        </w:rPr>
        <w:t xml:space="preserve">t </w:t>
      </w:r>
      <w:r>
        <w:rPr>
          <w:rFonts w:ascii="Menlo" w:hAnsi="Menlo" w:cs="Menlo"/>
          <w:b/>
          <w:bCs/>
          <w:color w:val="800000"/>
          <w:lang w:val="en-GB"/>
        </w:rPr>
        <w:t>on</w:t>
      </w:r>
      <w:proofErr w:type="spellEnd"/>
      <w:r>
        <w:rPr>
          <w:rFonts w:ascii="Menlo" w:hAnsi="Menlo" w:cs="Menlo"/>
          <w:color w:val="000000"/>
          <w:lang w:val="en-GB"/>
        </w:rPr>
        <w:t xml:space="preserve">(t.student_id=s.student_id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t.test_id</w:t>
      </w:r>
      <w:proofErr w:type="spellEnd"/>
      <w:r>
        <w:rPr>
          <w:rFonts w:ascii="Menlo" w:hAnsi="Menlo" w:cs="Menlo"/>
          <w:color w:val="000000"/>
          <w:lang w:val="en-GB"/>
        </w:rPr>
        <w:t>=</w:t>
      </w:r>
      <w:proofErr w:type="spellStart"/>
      <w:r>
        <w:rPr>
          <w:rFonts w:ascii="Menlo" w:hAnsi="Menlo" w:cs="Menlo"/>
          <w:color w:val="000000"/>
          <w:lang w:val="en-GB"/>
        </w:rPr>
        <w:t>s.test_id</w:t>
      </w:r>
      <w:proofErr w:type="spellEnd"/>
      <w:r>
        <w:rPr>
          <w:rFonts w:ascii="Menlo" w:hAnsi="Menlo" w:cs="Menlo"/>
          <w:color w:val="000000"/>
          <w:lang w:val="en-GB"/>
        </w:rPr>
        <w:t>)</w:t>
      </w:r>
    </w:p>
    <w:p w14:paraId="7E98EABC" w14:textId="77777777" w:rsidR="001C3277" w:rsidRDefault="001C3277" w:rsidP="00D32C64">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s.student_id</w:t>
      </w:r>
      <w:proofErr w:type="spellEnd"/>
      <w:r>
        <w:rPr>
          <w:rFonts w:ascii="Menlo" w:hAnsi="Menlo" w:cs="Menlo"/>
          <w:color w:val="000000"/>
          <w:lang w:val="en-GB"/>
        </w:rPr>
        <w:t>=</w:t>
      </w:r>
      <w:r>
        <w:rPr>
          <w:rFonts w:ascii="Menlo" w:hAnsi="Menlo" w:cs="Menlo"/>
          <w:b/>
          <w:bCs/>
          <w:color w:val="000080"/>
          <w:lang w:val="en-GB"/>
        </w:rPr>
        <w:t>:</w:t>
      </w:r>
      <w:proofErr w:type="spellStart"/>
      <w:r>
        <w:rPr>
          <w:rFonts w:ascii="Menlo" w:hAnsi="Menlo" w:cs="Menlo"/>
          <w:b/>
          <w:bCs/>
          <w:color w:val="000080"/>
          <w:lang w:val="en-GB"/>
        </w:rPr>
        <w:t>student_id</w:t>
      </w:r>
      <w:proofErr w:type="spellEnd"/>
      <w:r>
        <w:rPr>
          <w:rFonts w:ascii="Menlo" w:hAnsi="Menlo" w:cs="Menlo"/>
          <w:color w:val="000000"/>
          <w:lang w:val="en-GB"/>
        </w:rPr>
        <w:t xml:space="preserve"> </w:t>
      </w:r>
    </w:p>
    <w:p w14:paraId="0440FB2F" w14:textId="766056F7" w:rsidR="00A368DC" w:rsidRDefault="001C3277" w:rsidP="00D32C64">
      <w:pPr>
        <w:pStyle w:val="code"/>
        <w:rPr>
          <w:rFonts w:ascii="Menlo" w:hAnsi="Menlo" w:cs="Menlo"/>
          <w:b/>
          <w:bCs/>
          <w:color w:val="00008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s.test_id</w:t>
      </w:r>
      <w:proofErr w:type="spellEnd"/>
      <w:r>
        <w:rPr>
          <w:rFonts w:ascii="Menlo" w:hAnsi="Menlo" w:cs="Menlo"/>
          <w:color w:val="000000"/>
          <w:lang w:val="en-GB"/>
        </w:rPr>
        <w:t>=</w:t>
      </w:r>
      <w:r>
        <w:rPr>
          <w:rFonts w:ascii="Menlo" w:hAnsi="Menlo" w:cs="Menlo"/>
          <w:b/>
          <w:bCs/>
          <w:color w:val="000080"/>
          <w:lang w:val="en-GB"/>
        </w:rPr>
        <w:t>:</w:t>
      </w:r>
      <w:proofErr w:type="spellStart"/>
      <w:r>
        <w:rPr>
          <w:rFonts w:ascii="Menlo" w:hAnsi="Menlo" w:cs="Menlo"/>
          <w:b/>
          <w:bCs/>
          <w:color w:val="000080"/>
          <w:lang w:val="en-GB"/>
        </w:rPr>
        <w:t>test_id</w:t>
      </w:r>
      <w:proofErr w:type="spellEnd"/>
    </w:p>
    <w:p w14:paraId="68F53DA9" w14:textId="12C44C57" w:rsidR="001C3277" w:rsidRDefault="001C3277" w:rsidP="00D32C64">
      <w:pPr>
        <w:pStyle w:val="code"/>
        <w:rPr>
          <w:rFonts w:ascii="Menlo" w:hAnsi="Menlo" w:cs="Menlo"/>
          <w:b/>
          <w:bCs/>
          <w:color w:val="000080"/>
          <w:lang w:val="en-GB"/>
        </w:rPr>
      </w:pPr>
      <w:r>
        <w:rPr>
          <w:rFonts w:ascii="Menlo" w:hAnsi="Menlo" w:cs="Menlo"/>
          <w:b/>
          <w:bCs/>
          <w:color w:val="000080"/>
          <w:lang w:val="en-GB"/>
        </w:rPr>
        <w:t>----</w:t>
      </w:r>
    </w:p>
    <w:p w14:paraId="0FB16599" w14:textId="77777777" w:rsidR="001C3277" w:rsidRDefault="001C3277" w:rsidP="001C3277">
      <w:pPr>
        <w:rPr>
          <w:lang w:eastAsia="en-US"/>
        </w:rPr>
      </w:pPr>
    </w:p>
    <w:p w14:paraId="7AEB0017" w14:textId="5B4F49FC" w:rsidR="0096680A" w:rsidRDefault="00637544" w:rsidP="003269FB">
      <w:pPr>
        <w:rPr>
          <w:lang w:eastAsia="en-US"/>
        </w:rPr>
      </w:pPr>
      <w:r>
        <w:rPr>
          <w:lang w:eastAsia="en-US"/>
        </w:rPr>
        <w:t>W</w:t>
      </w:r>
      <w:r w:rsidR="00F23F5E">
        <w:rPr>
          <w:lang w:eastAsia="en-US"/>
        </w:rPr>
        <w:t xml:space="preserve">e know that there can only be a couple of hundred questions in </w:t>
      </w:r>
      <w:r w:rsidR="00D32C64">
        <w:rPr>
          <w:lang w:eastAsia="en-US"/>
        </w:rPr>
        <w:t xml:space="preserve">a test, and the answers can at most be only a few kilobytes.  So being sure that the </w:t>
      </w:r>
      <w:r w:rsidR="00F519FF">
        <w:rPr>
          <w:lang w:eastAsia="en-US"/>
        </w:rPr>
        <w:t>1MB limit will not be exceeded, we could collapse the test answers into a JSON document:</w:t>
      </w:r>
    </w:p>
    <w:p w14:paraId="4D639733" w14:textId="00AC522D" w:rsidR="00B90C4B" w:rsidRDefault="00B90C4B" w:rsidP="003269FB">
      <w:pPr>
        <w:rPr>
          <w:lang w:eastAsia="en-US"/>
        </w:rPr>
      </w:pPr>
    </w:p>
    <w:p w14:paraId="6DD9493C" w14:textId="77777777" w:rsidR="00B90C4B" w:rsidRDefault="00B90C4B" w:rsidP="003269FB">
      <w:pPr>
        <w:rPr>
          <w:lang w:eastAsia="en-US"/>
        </w:rPr>
      </w:pPr>
    </w:p>
    <w:p w14:paraId="16686818" w14:textId="4D454765" w:rsidR="005E447E" w:rsidRDefault="00B90C4B" w:rsidP="00B90C4B">
      <w:pPr>
        <w:pStyle w:val="code"/>
      </w:pPr>
      <w:r>
        <w:t xml:space="preserve">[source, </w:t>
      </w:r>
      <w:proofErr w:type="spellStart"/>
      <w:r>
        <w:t>sql</w:t>
      </w:r>
      <w:proofErr w:type="spellEnd"/>
      <w:r>
        <w:t>]</w:t>
      </w:r>
    </w:p>
    <w:p w14:paraId="75D0CF9F" w14:textId="6D769C5C" w:rsidR="00B90C4B" w:rsidRDefault="00B90C4B" w:rsidP="00B90C4B">
      <w:pPr>
        <w:pStyle w:val="code"/>
      </w:pPr>
      <w:r>
        <w:t>----</w:t>
      </w:r>
    </w:p>
    <w:p w14:paraId="6E85EA49" w14:textId="77777777" w:rsidR="00B90C4B" w:rsidRDefault="00B90C4B" w:rsidP="00B90C4B">
      <w:pPr>
        <w:pStyle w:val="code"/>
        <w:rPr>
          <w:lang w:val="en-GB"/>
        </w:rPr>
      </w:pPr>
      <w:r>
        <w:rPr>
          <w:b/>
          <w:bCs/>
          <w:color w:val="800000"/>
          <w:lang w:val="en-GB"/>
        </w:rPr>
        <w:t>CREATE</w:t>
      </w:r>
      <w:r>
        <w:rPr>
          <w:lang w:val="en-GB"/>
        </w:rPr>
        <w:t xml:space="preserve"> </w:t>
      </w:r>
      <w:r>
        <w:rPr>
          <w:b/>
          <w:bCs/>
          <w:color w:val="800000"/>
          <w:lang w:val="en-GB"/>
        </w:rPr>
        <w:t>TABLE</w:t>
      </w:r>
      <w:r>
        <w:rPr>
          <w:lang w:val="en-GB"/>
        </w:rPr>
        <w:t xml:space="preserve">  </w:t>
      </w:r>
      <w:proofErr w:type="spellStart"/>
      <w:r>
        <w:rPr>
          <w:lang w:val="en-GB"/>
        </w:rPr>
        <w:t>studentTest</w:t>
      </w:r>
      <w:proofErr w:type="spellEnd"/>
      <w:r>
        <w:rPr>
          <w:lang w:val="en-GB"/>
        </w:rPr>
        <w:t xml:space="preserve"> (</w:t>
      </w:r>
    </w:p>
    <w:p w14:paraId="2279E84F" w14:textId="77777777" w:rsidR="00B90C4B" w:rsidRDefault="00B90C4B" w:rsidP="00B90C4B">
      <w:pPr>
        <w:pStyle w:val="code"/>
        <w:rPr>
          <w:lang w:val="en-GB"/>
        </w:rPr>
      </w:pPr>
      <w:r>
        <w:rPr>
          <w:lang w:val="en-GB"/>
        </w:rPr>
        <w:tab/>
      </w:r>
      <w:proofErr w:type="spellStart"/>
      <w:r>
        <w:rPr>
          <w:lang w:val="en-GB"/>
        </w:rPr>
        <w:t>student_id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p>
    <w:p w14:paraId="39D1E6DB" w14:textId="77777777" w:rsidR="00B90C4B" w:rsidRDefault="00B90C4B" w:rsidP="00B90C4B">
      <w:pPr>
        <w:pStyle w:val="code"/>
        <w:rPr>
          <w:lang w:val="en-GB"/>
        </w:rPr>
      </w:pPr>
      <w:r>
        <w:rPr>
          <w:lang w:val="en-GB"/>
        </w:rPr>
        <w:tab/>
      </w:r>
      <w:proofErr w:type="spellStart"/>
      <w:r>
        <w:rPr>
          <w:lang w:val="en-GB"/>
        </w:rPr>
        <w:t>test_id</w:t>
      </w:r>
      <w:proofErr w:type="spellEnd"/>
      <w:r>
        <w:rPr>
          <w:lang w:val="en-GB"/>
        </w:rPr>
        <w:t xml:space="preserve"> </w:t>
      </w:r>
      <w:proofErr w:type="spellStart"/>
      <w:r>
        <w:rPr>
          <w:lang w:val="en-GB"/>
        </w:rPr>
        <w:t>uuid</w:t>
      </w:r>
      <w:proofErr w:type="spellEnd"/>
      <w:r>
        <w:rPr>
          <w:lang w:val="en-GB"/>
        </w:rPr>
        <w:t xml:space="preserve"> </w:t>
      </w:r>
      <w:r>
        <w:rPr>
          <w:b/>
          <w:bCs/>
          <w:color w:val="800000"/>
          <w:lang w:val="en-GB"/>
        </w:rPr>
        <w:t>NOT</w:t>
      </w:r>
      <w:r>
        <w:rPr>
          <w:lang w:val="en-GB"/>
        </w:rPr>
        <w:t xml:space="preserve"> </w:t>
      </w:r>
      <w:r>
        <w:rPr>
          <w:b/>
          <w:bCs/>
          <w:color w:val="800000"/>
          <w:lang w:val="en-GB"/>
        </w:rPr>
        <w:t>NULL</w:t>
      </w:r>
      <w:r>
        <w:rPr>
          <w:lang w:val="en-GB"/>
        </w:rPr>
        <w:t>,</w:t>
      </w:r>
    </w:p>
    <w:p w14:paraId="44923653" w14:textId="77777777" w:rsidR="00B90C4B" w:rsidRDefault="00B90C4B" w:rsidP="00B90C4B">
      <w:pPr>
        <w:pStyle w:val="code"/>
        <w:rPr>
          <w:lang w:val="en-GB"/>
        </w:rPr>
      </w:pPr>
      <w:r>
        <w:rPr>
          <w:lang w:val="en-GB"/>
        </w:rPr>
        <w:tab/>
      </w:r>
      <w:proofErr w:type="spellStart"/>
      <w:r>
        <w:rPr>
          <w:lang w:val="en-GB"/>
        </w:rPr>
        <w:t>testDate</w:t>
      </w:r>
      <w:proofErr w:type="spellEnd"/>
      <w:r>
        <w:rPr>
          <w:lang w:val="en-GB"/>
        </w:rPr>
        <w:t xml:space="preserve"> </w:t>
      </w:r>
      <w:r>
        <w:rPr>
          <w:b/>
          <w:bCs/>
          <w:color w:val="000080"/>
          <w:lang w:val="en-GB"/>
        </w:rPr>
        <w:t>date</w:t>
      </w:r>
      <w:r>
        <w:rPr>
          <w:lang w:val="en-GB"/>
        </w:rPr>
        <w:t xml:space="preserve"> </w:t>
      </w:r>
      <w:r>
        <w:rPr>
          <w:b/>
          <w:bCs/>
          <w:color w:val="800000"/>
          <w:lang w:val="en-GB"/>
        </w:rPr>
        <w:t>NOT</w:t>
      </w:r>
      <w:r>
        <w:rPr>
          <w:lang w:val="en-GB"/>
        </w:rPr>
        <w:t xml:space="preserve"> </w:t>
      </w:r>
      <w:r>
        <w:rPr>
          <w:b/>
          <w:bCs/>
          <w:color w:val="800000"/>
          <w:lang w:val="en-GB"/>
        </w:rPr>
        <w:t>NULL</w:t>
      </w:r>
      <w:r>
        <w:rPr>
          <w:lang w:val="en-GB"/>
        </w:rPr>
        <w:t xml:space="preserve">, </w:t>
      </w:r>
    </w:p>
    <w:p w14:paraId="383AF508" w14:textId="77777777" w:rsidR="00B90C4B" w:rsidRDefault="00B90C4B" w:rsidP="00B90C4B">
      <w:pPr>
        <w:pStyle w:val="code"/>
        <w:rPr>
          <w:lang w:val="en-GB"/>
        </w:rPr>
      </w:pPr>
      <w:r>
        <w:rPr>
          <w:lang w:val="en-GB"/>
        </w:rPr>
        <w:tab/>
        <w:t xml:space="preserve">answers </w:t>
      </w:r>
      <w:r>
        <w:rPr>
          <w:b/>
          <w:bCs/>
          <w:color w:val="000080"/>
          <w:lang w:val="en-GB"/>
        </w:rPr>
        <w:t>JSONB</w:t>
      </w:r>
    </w:p>
    <w:p w14:paraId="48D6F671" w14:textId="77777777" w:rsidR="00B90C4B" w:rsidRDefault="00B90C4B" w:rsidP="00B90C4B">
      <w:pPr>
        <w:pStyle w:val="code"/>
        <w:rPr>
          <w:lang w:val="en-GB"/>
        </w:rPr>
      </w:pPr>
      <w:r>
        <w:rPr>
          <w:lang w:val="en-GB"/>
        </w:rPr>
        <w:t>)</w:t>
      </w:r>
      <w:r>
        <w:rPr>
          <w:color w:val="FF0000"/>
          <w:lang w:val="en-GB"/>
        </w:rPr>
        <w:t>;</w:t>
      </w:r>
    </w:p>
    <w:p w14:paraId="79B93247" w14:textId="77777777" w:rsidR="00B90C4B" w:rsidRDefault="00B90C4B" w:rsidP="00B90C4B">
      <w:pPr>
        <w:pStyle w:val="code"/>
        <w:rPr>
          <w:lang w:val="en-GB"/>
        </w:rPr>
      </w:pPr>
    </w:p>
    <w:p w14:paraId="50CAB6D7" w14:textId="77777777" w:rsidR="00B90C4B" w:rsidRDefault="00B90C4B" w:rsidP="00B90C4B">
      <w:pPr>
        <w:pStyle w:val="code"/>
        <w:rPr>
          <w:lang w:val="en-GB"/>
        </w:rPr>
      </w:pPr>
      <w:r>
        <w:rPr>
          <w:b/>
          <w:bCs/>
          <w:color w:val="800000"/>
          <w:lang w:val="en-GB"/>
        </w:rPr>
        <w:t>INSERT</w:t>
      </w:r>
      <w:r>
        <w:rPr>
          <w:lang w:val="en-GB"/>
        </w:rPr>
        <w:t xml:space="preserve"> </w:t>
      </w:r>
      <w:r>
        <w:rPr>
          <w:b/>
          <w:bCs/>
          <w:color w:val="800000"/>
          <w:lang w:val="en-GB"/>
        </w:rPr>
        <w:t>INTO</w:t>
      </w:r>
      <w:r>
        <w:rPr>
          <w:lang w:val="en-GB"/>
        </w:rPr>
        <w:t xml:space="preserve"> </w:t>
      </w:r>
      <w:proofErr w:type="spellStart"/>
      <w:r>
        <w:rPr>
          <w:lang w:val="en-GB"/>
        </w:rPr>
        <w:t>studentTest</w:t>
      </w:r>
      <w:proofErr w:type="spellEnd"/>
      <w:r>
        <w:rPr>
          <w:lang w:val="en-GB"/>
        </w:rPr>
        <w:t xml:space="preserve"> (</w:t>
      </w:r>
      <w:proofErr w:type="spellStart"/>
      <w:r>
        <w:rPr>
          <w:lang w:val="en-GB"/>
        </w:rPr>
        <w:t>student_id,test_id,testDate,answers</w:t>
      </w:r>
      <w:proofErr w:type="spellEnd"/>
      <w:r>
        <w:rPr>
          <w:lang w:val="en-GB"/>
        </w:rPr>
        <w:t>)</w:t>
      </w:r>
    </w:p>
    <w:p w14:paraId="59D326AB" w14:textId="77777777" w:rsidR="009F6AC8" w:rsidRDefault="00B90C4B" w:rsidP="00B90C4B">
      <w:pPr>
        <w:pStyle w:val="code"/>
        <w:rPr>
          <w:lang w:val="en-GB"/>
        </w:rPr>
      </w:pPr>
      <w:r>
        <w:rPr>
          <w:lang w:val="en-GB"/>
        </w:rPr>
        <w:t xml:space="preserve"> </w:t>
      </w:r>
      <w:r>
        <w:rPr>
          <w:b/>
          <w:bCs/>
          <w:color w:val="800000"/>
          <w:lang w:val="en-GB"/>
        </w:rPr>
        <w:t>VALUES</w:t>
      </w:r>
      <w:r>
        <w:rPr>
          <w:lang w:val="en-GB"/>
        </w:rPr>
        <w:t xml:space="preserve"> (</w:t>
      </w:r>
      <w:r>
        <w:rPr>
          <w:color w:val="008000"/>
          <w:lang w:val="en-GB"/>
        </w:rPr>
        <w:t>'2fdaadf5-ff3e-45c4-bc92-cc0d566e1ad9'</w:t>
      </w:r>
      <w:r>
        <w:rPr>
          <w:lang w:val="en-GB"/>
        </w:rPr>
        <w:t>,</w:t>
      </w:r>
    </w:p>
    <w:p w14:paraId="43266934" w14:textId="77777777" w:rsidR="009F6AC8" w:rsidRDefault="009F6AC8" w:rsidP="00B90C4B">
      <w:pPr>
        <w:pStyle w:val="code"/>
        <w:rPr>
          <w:lang w:val="en-GB"/>
        </w:rPr>
      </w:pPr>
      <w:r>
        <w:rPr>
          <w:lang w:val="en-GB"/>
        </w:rPr>
        <w:t xml:space="preserve">         </w:t>
      </w:r>
      <w:r w:rsidR="00B90C4B">
        <w:rPr>
          <w:color w:val="008000"/>
          <w:lang w:val="en-GB"/>
        </w:rPr>
        <w:t>'dca69ac4-6c53-4efb-8c7e-bca9f412e2ee'</w:t>
      </w:r>
      <w:r w:rsidR="00B90C4B">
        <w:rPr>
          <w:lang w:val="en-GB"/>
        </w:rPr>
        <w:t>,</w:t>
      </w:r>
    </w:p>
    <w:p w14:paraId="0BD5496C" w14:textId="02007DE8" w:rsidR="00B90C4B" w:rsidRDefault="009F6AC8" w:rsidP="00B90C4B">
      <w:pPr>
        <w:pStyle w:val="code"/>
        <w:rPr>
          <w:lang w:val="en-GB"/>
        </w:rPr>
      </w:pPr>
      <w:r>
        <w:rPr>
          <w:lang w:val="en-GB"/>
        </w:rPr>
        <w:t xml:space="preserve">          </w:t>
      </w:r>
      <w:r w:rsidR="00B90C4B">
        <w:rPr>
          <w:b/>
          <w:bCs/>
          <w:color w:val="000080"/>
          <w:lang w:val="en-GB"/>
        </w:rPr>
        <w:t>now</w:t>
      </w:r>
      <w:r w:rsidR="00B90C4B">
        <w:rPr>
          <w:lang w:val="en-GB"/>
        </w:rPr>
        <w:t>(),</w:t>
      </w:r>
    </w:p>
    <w:p w14:paraId="106E7C9E" w14:textId="77777777" w:rsidR="00B90C4B" w:rsidRDefault="00B90C4B" w:rsidP="00B90C4B">
      <w:pPr>
        <w:pStyle w:val="code"/>
        <w:rPr>
          <w:lang w:val="en-GB"/>
        </w:rPr>
      </w:pPr>
      <w:r>
        <w:rPr>
          <w:lang w:val="en-GB"/>
        </w:rPr>
        <w:t xml:space="preserve">         </w:t>
      </w:r>
      <w:r>
        <w:rPr>
          <w:color w:val="008000"/>
          <w:lang w:val="en-GB"/>
        </w:rPr>
        <w:t>'{"answers":[</w:t>
      </w:r>
    </w:p>
    <w:p w14:paraId="79AF7EB4"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{"questionNumber":1,"Answer":5},</w:t>
      </w:r>
    </w:p>
    <w:p w14:paraId="5C9CC044"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{"questionNumber":2,"Answer":25},</w:t>
      </w:r>
    </w:p>
    <w:p w14:paraId="0488DABB"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{"questionNumber":3,"Answer":58},</w:t>
      </w:r>
    </w:p>
    <w:p w14:paraId="113BEC3D"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{"questionNumber":4,"Answer":3425},</w:t>
      </w:r>
    </w:p>
    <w:p w14:paraId="42E28B65"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{"questionNumber":5,"Answer":432},</w:t>
      </w:r>
    </w:p>
    <w:p w14:paraId="080A741E"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{"questionNumber":6,"Answer":0},</w:t>
      </w:r>
    </w:p>
    <w:p w14:paraId="14154EE2" w14:textId="77777777" w:rsidR="00B90C4B" w:rsidRDefault="00B90C4B" w:rsidP="00B90C4B">
      <w:pPr>
        <w:pStyle w:val="code"/>
        <w:rPr>
          <w:lang w:val="en-GB"/>
        </w:rPr>
      </w:pPr>
      <w:r>
        <w:rPr>
          <w:color w:val="008000"/>
          <w:lang w:val="en-GB"/>
        </w:rPr>
        <w:tab/>
      </w:r>
      <w:r>
        <w:rPr>
          <w:color w:val="008000"/>
          <w:lang w:val="en-GB"/>
        </w:rPr>
        <w:tab/>
      </w:r>
      <w:r>
        <w:rPr>
          <w:color w:val="008000"/>
          <w:lang w:val="en-GB"/>
        </w:rPr>
        <w:tab/>
        <w:t xml:space="preserve"> {"questionNumber":7,"Answer":673}</w:t>
      </w:r>
    </w:p>
    <w:p w14:paraId="77C4B06F" w14:textId="7A596849" w:rsidR="00F519FF" w:rsidRDefault="00B90C4B" w:rsidP="00B90C4B">
      <w:pPr>
        <w:pStyle w:val="code"/>
        <w:rPr>
          <w:color w:val="FF0000"/>
          <w:lang w:val="en-GB"/>
        </w:rPr>
      </w:pPr>
      <w:r>
        <w:rPr>
          <w:color w:val="008000"/>
          <w:lang w:val="en-GB"/>
        </w:rPr>
        <w:tab/>
      </w:r>
      <w:r>
        <w:rPr>
          <w:color w:val="008000"/>
          <w:lang w:val="en-GB"/>
        </w:rPr>
        <w:tab/>
        <w:t xml:space="preserve">   ]}'</w:t>
      </w:r>
      <w:r>
        <w:rPr>
          <w:lang w:val="en-GB"/>
        </w:rPr>
        <w:t>)</w:t>
      </w:r>
      <w:r>
        <w:rPr>
          <w:color w:val="FF0000"/>
          <w:lang w:val="en-GB"/>
        </w:rPr>
        <w:t>;</w:t>
      </w:r>
    </w:p>
    <w:p w14:paraId="5302A3E4" w14:textId="1A21FC5C" w:rsidR="00B90C4B" w:rsidRDefault="00B90C4B" w:rsidP="00B90C4B">
      <w:pPr>
        <w:pStyle w:val="code"/>
      </w:pPr>
      <w:r>
        <w:rPr>
          <w:color w:val="FF0000"/>
          <w:lang w:val="en-GB"/>
        </w:rPr>
        <w:t>----</w:t>
      </w:r>
    </w:p>
    <w:p w14:paraId="6A23F8A7" w14:textId="4EB5ABB5" w:rsidR="00F519FF" w:rsidRDefault="00F519FF" w:rsidP="003269FB">
      <w:pPr>
        <w:rPr>
          <w:lang w:eastAsia="en-US"/>
        </w:rPr>
      </w:pPr>
    </w:p>
    <w:p w14:paraId="2A891A3E" w14:textId="5B23140C" w:rsidR="004613F2" w:rsidRDefault="004613F2" w:rsidP="003269FB">
      <w:pPr>
        <w:rPr>
          <w:lang w:eastAsia="en-US"/>
        </w:rPr>
      </w:pPr>
      <w:r>
        <w:rPr>
          <w:lang w:eastAsia="en-US"/>
        </w:rPr>
        <w:t>We can also use ARRAYS or JSON repeating groups to avoid joins</w:t>
      </w:r>
      <w:r w:rsidR="00493EB9">
        <w:rPr>
          <w:lang w:eastAsia="en-US"/>
        </w:rPr>
        <w:t xml:space="preserve"> where there is a </w:t>
      </w:r>
      <w:r w:rsidR="00C942D6">
        <w:rPr>
          <w:lang w:eastAsia="en-US"/>
        </w:rPr>
        <w:t>"</w:t>
      </w:r>
      <w:commentRangeStart w:id="68"/>
      <w:r w:rsidR="00493EB9">
        <w:rPr>
          <w:lang w:eastAsia="en-US"/>
        </w:rPr>
        <w:t>many to many</w:t>
      </w:r>
      <w:commentRangeEnd w:id="68"/>
      <w:r>
        <w:rPr>
          <w:rStyle w:val="CommentReference"/>
        </w:rPr>
        <w:commentReference w:id="68"/>
      </w:r>
      <w:r w:rsidR="00C942D6">
        <w:rPr>
          <w:lang w:eastAsia="en-US"/>
        </w:rPr>
        <w:t>"</w:t>
      </w:r>
      <w:r w:rsidR="00493EB9">
        <w:rPr>
          <w:lang w:eastAsia="en-US"/>
        </w:rPr>
        <w:t xml:space="preserve"> relationship between two tables.</w:t>
      </w:r>
      <w:r w:rsidR="002C1B51">
        <w:rPr>
          <w:lang w:eastAsia="en-US"/>
        </w:rPr>
        <w:t xml:space="preserve">  For instance, consider the relationship between students and classes as show</w:t>
      </w:r>
      <w:r w:rsidR="009F6AC8">
        <w:rPr>
          <w:lang w:eastAsia="en-US"/>
        </w:rPr>
        <w:t>n</w:t>
      </w:r>
      <w:r w:rsidR="002C1B51">
        <w:rPr>
          <w:lang w:eastAsia="en-US"/>
        </w:rPr>
        <w:t xml:space="preserve"> in &lt;&lt;</w:t>
      </w:r>
      <w:proofErr w:type="spellStart"/>
      <w:r w:rsidR="002C1B51">
        <w:rPr>
          <w:lang w:eastAsia="en-US"/>
        </w:rPr>
        <w:t>StudentClasses</w:t>
      </w:r>
      <w:proofErr w:type="spellEnd"/>
      <w:r w:rsidR="002C1B51">
        <w:rPr>
          <w:lang w:eastAsia="en-US"/>
        </w:rPr>
        <w:t>&gt;&gt;.</w:t>
      </w:r>
    </w:p>
    <w:p w14:paraId="39C34795" w14:textId="139DE39E" w:rsidR="002C1B51" w:rsidRDefault="002C1B51" w:rsidP="003269FB">
      <w:pPr>
        <w:rPr>
          <w:lang w:eastAsia="en-US"/>
        </w:rPr>
      </w:pPr>
    </w:p>
    <w:p w14:paraId="5F8241F0" w14:textId="06007F3D" w:rsidR="002F7D6F" w:rsidRDefault="002F7D6F" w:rsidP="002F7D6F">
      <w:pPr>
        <w:rPr>
          <w:lang w:eastAsia="en-US"/>
        </w:rPr>
      </w:pPr>
      <w:r>
        <w:rPr>
          <w:lang w:eastAsia="en-US"/>
        </w:rPr>
        <w:t>[[</w:t>
      </w:r>
      <w:proofErr w:type="spellStart"/>
      <w:r>
        <w:rPr>
          <w:lang w:eastAsia="en-US"/>
        </w:rPr>
        <w:t>StudentClasses</w:t>
      </w:r>
      <w:proofErr w:type="spellEnd"/>
      <w:r>
        <w:rPr>
          <w:lang w:eastAsia="en-US"/>
        </w:rPr>
        <w:t xml:space="preserve">]] </w:t>
      </w:r>
    </w:p>
    <w:p w14:paraId="23288DE0" w14:textId="1EF4623C" w:rsidR="002F7D6F" w:rsidRDefault="002F7D6F" w:rsidP="002F7D6F">
      <w:pPr>
        <w:rPr>
          <w:lang w:eastAsia="en-US"/>
        </w:rPr>
      </w:pPr>
      <w:r>
        <w:rPr>
          <w:lang w:eastAsia="en-US"/>
        </w:rPr>
        <w:lastRenderedPageBreak/>
        <w:t>.Students and Classes</w:t>
      </w:r>
    </w:p>
    <w:p w14:paraId="65D77D40" w14:textId="120FD452" w:rsidR="002F7D6F" w:rsidRDefault="002F7D6F" w:rsidP="002F7D6F">
      <w:pPr>
        <w:rPr>
          <w:lang w:eastAsia="en-US"/>
        </w:rPr>
      </w:pPr>
      <w:r>
        <w:rPr>
          <w:lang w:eastAsia="en-US"/>
        </w:rPr>
        <w:t>image::</w:t>
      </w:r>
      <w:r w:rsidRPr="00E11421">
        <w:rPr>
          <w:lang w:eastAsia="en-US"/>
        </w:rPr>
        <w:t>images/</w:t>
      </w:r>
      <w:r>
        <w:rPr>
          <w:lang w:eastAsia="en-US"/>
        </w:rPr>
        <w:t>StudentClasses</w:t>
      </w:r>
      <w:r w:rsidRPr="00E11421">
        <w:rPr>
          <w:lang w:eastAsia="en-US"/>
        </w:rPr>
        <w:t>.png</w:t>
      </w:r>
      <w:r>
        <w:rPr>
          <w:lang w:eastAsia="en-US"/>
        </w:rPr>
        <w:t>[</w:t>
      </w:r>
      <w:proofErr w:type="spellStart"/>
      <w:r>
        <w:rPr>
          <w:lang w:eastAsia="en-US"/>
        </w:rPr>
        <w:t>StudentClasses</w:t>
      </w:r>
      <w:proofErr w:type="spellEnd"/>
      <w:r>
        <w:rPr>
          <w:lang w:eastAsia="en-US"/>
        </w:rPr>
        <w:t>]</w:t>
      </w:r>
    </w:p>
    <w:p w14:paraId="2B31D8A0" w14:textId="77777777" w:rsidR="002C1B51" w:rsidRPr="003269FB" w:rsidRDefault="002C1B51" w:rsidP="003269FB">
      <w:pPr>
        <w:rPr>
          <w:lang w:eastAsia="en-US"/>
        </w:rPr>
      </w:pPr>
    </w:p>
    <w:p w14:paraId="7436BEBD" w14:textId="206965A6" w:rsidR="00951C51" w:rsidRDefault="002F7D6F" w:rsidP="00860AA8">
      <w:r>
        <w:rPr>
          <w:noProof/>
        </w:rPr>
        <w:drawing>
          <wp:inline distT="0" distB="0" distL="0" distR="0" wp14:anchorId="4953B7A5" wp14:editId="24C2DB8D">
            <wp:extent cx="5731510" cy="5013326"/>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5731510" cy="5013326"/>
                    </a:xfrm>
                    <a:prstGeom prst="rect">
                      <a:avLst/>
                    </a:prstGeom>
                  </pic:spPr>
                </pic:pic>
              </a:graphicData>
            </a:graphic>
          </wp:inline>
        </w:drawing>
      </w:r>
    </w:p>
    <w:p w14:paraId="066D6095" w14:textId="29B94344" w:rsidR="002F7D6F" w:rsidRDefault="002F7D6F" w:rsidP="00860AA8">
      <w:r>
        <w:t>Whenever we want to get a list of a student</w:t>
      </w:r>
      <w:r w:rsidR="00445780">
        <w:t>'</w:t>
      </w:r>
      <w:r>
        <w:t>s classes, we are forced to perform a three</w:t>
      </w:r>
      <w:r w:rsidR="003F6350">
        <w:t>-</w:t>
      </w:r>
      <w:r>
        <w:t>way join:</w:t>
      </w:r>
    </w:p>
    <w:p w14:paraId="5918F098" w14:textId="48C76051" w:rsidR="002F7D6F" w:rsidRDefault="002F7D6F" w:rsidP="00860AA8"/>
    <w:p w14:paraId="23C6D40D" w14:textId="5C6FE33C" w:rsidR="002F7D6F" w:rsidRDefault="002F7D6F" w:rsidP="00860AA8">
      <w:r>
        <w:t xml:space="preserve">[source, </w:t>
      </w:r>
      <w:proofErr w:type="spellStart"/>
      <w:r>
        <w:t>sql</w:t>
      </w:r>
      <w:proofErr w:type="spellEnd"/>
      <w:r>
        <w:t>]</w:t>
      </w:r>
    </w:p>
    <w:p w14:paraId="4B6D6EEE" w14:textId="45DFAECF" w:rsidR="002F7D6F" w:rsidRDefault="002F7D6F" w:rsidP="00860AA8">
      <w:r>
        <w:t>----</w:t>
      </w:r>
    </w:p>
    <w:p w14:paraId="4092C413" w14:textId="77777777" w:rsidR="002F7D6F" w:rsidRDefault="002F7D6F" w:rsidP="002F7D6F">
      <w:pPr>
        <w:autoSpaceDE w:val="0"/>
        <w:autoSpaceDN w:val="0"/>
        <w:adjustRightInd w:val="0"/>
        <w:rPr>
          <w:rFonts w:ascii="Menlo" w:eastAsiaTheme="minorEastAsia" w:hAnsi="Menlo" w:cs="Menlo"/>
          <w:lang w:val="en-GB" w:eastAsia="en-US"/>
        </w:rPr>
      </w:pPr>
      <w:r>
        <w:rPr>
          <w:rFonts w:ascii="Menlo" w:eastAsiaTheme="minorEastAsia" w:hAnsi="Menlo" w:cs="Menlo"/>
          <w:b/>
          <w:bCs/>
          <w:color w:val="800000"/>
          <w:lang w:val="en-GB" w:eastAsia="en-US"/>
        </w:rPr>
        <w:t>SELECT</w:t>
      </w:r>
      <w:r>
        <w:rPr>
          <w:rFonts w:ascii="Menlo" w:eastAsiaTheme="minorEastAsia" w:hAnsi="Menlo" w:cs="Menlo"/>
          <w:color w:val="000000"/>
          <w:lang w:val="en-GB" w:eastAsia="en-US"/>
        </w:rPr>
        <w:t xml:space="preserve"> </w:t>
      </w:r>
      <w:proofErr w:type="spellStart"/>
      <w:r>
        <w:rPr>
          <w:rFonts w:ascii="Menlo" w:eastAsiaTheme="minorEastAsia" w:hAnsi="Menlo" w:cs="Menlo"/>
          <w:color w:val="000000"/>
          <w:lang w:val="en-GB" w:eastAsia="en-US"/>
        </w:rPr>
        <w:t>class_name</w:t>
      </w:r>
      <w:proofErr w:type="spellEnd"/>
      <w:r>
        <w:rPr>
          <w:rFonts w:ascii="Menlo" w:eastAsiaTheme="minorEastAsia" w:hAnsi="Menlo" w:cs="Menlo"/>
          <w:color w:val="000000"/>
          <w:lang w:val="en-GB" w:eastAsia="en-US"/>
        </w:rPr>
        <w:t xml:space="preserve"> </w:t>
      </w:r>
      <w:r>
        <w:rPr>
          <w:rFonts w:ascii="Menlo" w:eastAsiaTheme="minorEastAsia" w:hAnsi="Menlo" w:cs="Menlo"/>
          <w:b/>
          <w:bCs/>
          <w:color w:val="800000"/>
          <w:lang w:val="en-GB" w:eastAsia="en-US"/>
        </w:rPr>
        <w:t>FROM</w:t>
      </w:r>
      <w:r>
        <w:rPr>
          <w:rFonts w:ascii="Menlo" w:eastAsiaTheme="minorEastAsia" w:hAnsi="Menlo" w:cs="Menlo"/>
          <w:color w:val="000000"/>
          <w:lang w:val="en-GB" w:eastAsia="en-US"/>
        </w:rPr>
        <w:t xml:space="preserve"> students </w:t>
      </w:r>
    </w:p>
    <w:p w14:paraId="5978DC07" w14:textId="77777777" w:rsidR="002F7D6F" w:rsidRDefault="002F7D6F" w:rsidP="002F7D6F">
      <w:pPr>
        <w:autoSpaceDE w:val="0"/>
        <w:autoSpaceDN w:val="0"/>
        <w:adjustRightInd w:val="0"/>
        <w:rPr>
          <w:rFonts w:ascii="Menlo" w:eastAsiaTheme="minorEastAsia" w:hAnsi="Menlo" w:cs="Menlo"/>
          <w:lang w:val="en-GB" w:eastAsia="en-US"/>
        </w:rPr>
      </w:pPr>
      <w:r>
        <w:rPr>
          <w:rFonts w:ascii="Menlo" w:eastAsiaTheme="minorEastAsia" w:hAnsi="Menlo" w:cs="Menlo"/>
          <w:color w:val="000000"/>
          <w:lang w:val="en-GB" w:eastAsia="en-US"/>
        </w:rPr>
        <w:t xml:space="preserve">  </w:t>
      </w:r>
      <w:r>
        <w:rPr>
          <w:rFonts w:ascii="Menlo" w:eastAsiaTheme="minorEastAsia" w:hAnsi="Menlo" w:cs="Menlo"/>
          <w:b/>
          <w:bCs/>
          <w:color w:val="800000"/>
          <w:lang w:val="en-GB" w:eastAsia="en-US"/>
        </w:rPr>
        <w:t>JOIN</w:t>
      </w:r>
      <w:r>
        <w:rPr>
          <w:rFonts w:ascii="Menlo" w:eastAsiaTheme="minorEastAsia" w:hAnsi="Menlo" w:cs="Menlo"/>
          <w:color w:val="000000"/>
          <w:lang w:val="en-GB" w:eastAsia="en-US"/>
        </w:rPr>
        <w:t xml:space="preserve"> </w:t>
      </w:r>
      <w:proofErr w:type="spellStart"/>
      <w:r>
        <w:rPr>
          <w:rFonts w:ascii="Menlo" w:eastAsiaTheme="minorEastAsia" w:hAnsi="Menlo" w:cs="Menlo"/>
          <w:color w:val="000000"/>
          <w:lang w:val="en-GB" w:eastAsia="en-US"/>
        </w:rPr>
        <w:t>studentClasses</w:t>
      </w:r>
      <w:proofErr w:type="spellEnd"/>
      <w:r>
        <w:rPr>
          <w:rFonts w:ascii="Menlo" w:eastAsiaTheme="minorEastAsia" w:hAnsi="Menlo" w:cs="Menlo"/>
          <w:color w:val="000000"/>
          <w:lang w:val="en-GB" w:eastAsia="en-US"/>
        </w:rPr>
        <w:t xml:space="preserve"> </w:t>
      </w:r>
      <w:r>
        <w:rPr>
          <w:rFonts w:ascii="Menlo" w:eastAsiaTheme="minorEastAsia" w:hAnsi="Menlo" w:cs="Menlo"/>
          <w:b/>
          <w:bCs/>
          <w:color w:val="800000"/>
          <w:lang w:val="en-GB" w:eastAsia="en-US"/>
        </w:rPr>
        <w:t>USING</w:t>
      </w:r>
      <w:r>
        <w:rPr>
          <w:rFonts w:ascii="Menlo" w:eastAsiaTheme="minorEastAsia" w:hAnsi="Menlo" w:cs="Menlo"/>
          <w:color w:val="000000"/>
          <w:lang w:val="en-GB" w:eastAsia="en-US"/>
        </w:rPr>
        <w:t>(</w:t>
      </w:r>
      <w:proofErr w:type="spellStart"/>
      <w:r>
        <w:rPr>
          <w:rFonts w:ascii="Menlo" w:eastAsiaTheme="minorEastAsia" w:hAnsi="Menlo" w:cs="Menlo"/>
          <w:color w:val="000000"/>
          <w:lang w:val="en-GB" w:eastAsia="en-US"/>
        </w:rPr>
        <w:t>student_id</w:t>
      </w:r>
      <w:proofErr w:type="spellEnd"/>
      <w:r>
        <w:rPr>
          <w:rFonts w:ascii="Menlo" w:eastAsiaTheme="minorEastAsia" w:hAnsi="Menlo" w:cs="Menlo"/>
          <w:color w:val="000000"/>
          <w:lang w:val="en-GB" w:eastAsia="en-US"/>
        </w:rPr>
        <w:t xml:space="preserve">) </w:t>
      </w:r>
    </w:p>
    <w:p w14:paraId="0C9DCB31" w14:textId="77777777" w:rsidR="002F7D6F" w:rsidRDefault="002F7D6F" w:rsidP="002F7D6F">
      <w:pPr>
        <w:autoSpaceDE w:val="0"/>
        <w:autoSpaceDN w:val="0"/>
        <w:adjustRightInd w:val="0"/>
        <w:rPr>
          <w:rFonts w:ascii="Menlo" w:eastAsiaTheme="minorEastAsia" w:hAnsi="Menlo" w:cs="Menlo"/>
          <w:lang w:val="en-GB" w:eastAsia="en-US"/>
        </w:rPr>
      </w:pPr>
      <w:r>
        <w:rPr>
          <w:rFonts w:ascii="Menlo" w:eastAsiaTheme="minorEastAsia" w:hAnsi="Menlo" w:cs="Menlo"/>
          <w:color w:val="000000"/>
          <w:lang w:val="en-GB" w:eastAsia="en-US"/>
        </w:rPr>
        <w:t xml:space="preserve">  </w:t>
      </w:r>
      <w:r>
        <w:rPr>
          <w:rFonts w:ascii="Menlo" w:eastAsiaTheme="minorEastAsia" w:hAnsi="Menlo" w:cs="Menlo"/>
          <w:b/>
          <w:bCs/>
          <w:color w:val="800000"/>
          <w:lang w:val="en-GB" w:eastAsia="en-US"/>
        </w:rPr>
        <w:t>JOIN</w:t>
      </w:r>
      <w:r>
        <w:rPr>
          <w:rFonts w:ascii="Menlo" w:eastAsiaTheme="minorEastAsia" w:hAnsi="Menlo" w:cs="Menlo"/>
          <w:color w:val="000000"/>
          <w:lang w:val="en-GB" w:eastAsia="en-US"/>
        </w:rPr>
        <w:t xml:space="preserve"> classes </w:t>
      </w:r>
      <w:r>
        <w:rPr>
          <w:rFonts w:ascii="Menlo" w:eastAsiaTheme="minorEastAsia" w:hAnsi="Menlo" w:cs="Menlo"/>
          <w:b/>
          <w:bCs/>
          <w:color w:val="800000"/>
          <w:lang w:val="en-GB" w:eastAsia="en-US"/>
        </w:rPr>
        <w:t>USING</w:t>
      </w:r>
      <w:r>
        <w:rPr>
          <w:rFonts w:ascii="Menlo" w:eastAsiaTheme="minorEastAsia" w:hAnsi="Menlo" w:cs="Menlo"/>
          <w:color w:val="000000"/>
          <w:lang w:val="en-GB" w:eastAsia="en-US"/>
        </w:rPr>
        <w:t>(</w:t>
      </w:r>
      <w:proofErr w:type="spellStart"/>
      <w:r>
        <w:rPr>
          <w:rFonts w:ascii="Menlo" w:eastAsiaTheme="minorEastAsia" w:hAnsi="Menlo" w:cs="Menlo"/>
          <w:color w:val="000000"/>
          <w:lang w:val="en-GB" w:eastAsia="en-US"/>
        </w:rPr>
        <w:t>class_id</w:t>
      </w:r>
      <w:proofErr w:type="spellEnd"/>
      <w:r>
        <w:rPr>
          <w:rFonts w:ascii="Menlo" w:eastAsiaTheme="minorEastAsia" w:hAnsi="Menlo" w:cs="Menlo"/>
          <w:color w:val="000000"/>
          <w:lang w:val="en-GB" w:eastAsia="en-US"/>
        </w:rPr>
        <w:t>)</w:t>
      </w:r>
    </w:p>
    <w:p w14:paraId="3117E230" w14:textId="31421A96" w:rsidR="002F7D6F" w:rsidRDefault="002F7D6F" w:rsidP="002F7D6F">
      <w:pPr>
        <w:rPr>
          <w:rFonts w:ascii="Menlo" w:eastAsiaTheme="minorEastAsia" w:hAnsi="Menlo" w:cs="Menlo"/>
          <w:color w:val="FF0000"/>
          <w:lang w:val="en-GB" w:eastAsia="en-US"/>
        </w:rPr>
      </w:pPr>
      <w:r>
        <w:rPr>
          <w:rFonts w:ascii="Menlo" w:eastAsiaTheme="minorEastAsia" w:hAnsi="Menlo" w:cs="Menlo"/>
          <w:color w:val="000000"/>
          <w:lang w:val="en-GB" w:eastAsia="en-US"/>
        </w:rPr>
        <w:t xml:space="preserve"> </w:t>
      </w:r>
      <w:r>
        <w:rPr>
          <w:rFonts w:ascii="Menlo" w:eastAsiaTheme="minorEastAsia" w:hAnsi="Menlo" w:cs="Menlo"/>
          <w:b/>
          <w:bCs/>
          <w:color w:val="800000"/>
          <w:lang w:val="en-GB" w:eastAsia="en-US"/>
        </w:rPr>
        <w:t>WHERE</w:t>
      </w:r>
      <w:r>
        <w:rPr>
          <w:rFonts w:ascii="Menlo" w:eastAsiaTheme="minorEastAsia" w:hAnsi="Menlo" w:cs="Menlo"/>
          <w:color w:val="000000"/>
          <w:lang w:val="en-GB" w:eastAsia="en-US"/>
        </w:rPr>
        <w:t xml:space="preserve"> </w:t>
      </w:r>
      <w:proofErr w:type="spellStart"/>
      <w:r>
        <w:rPr>
          <w:rFonts w:ascii="Menlo" w:eastAsiaTheme="minorEastAsia" w:hAnsi="Menlo" w:cs="Menlo"/>
          <w:color w:val="000000"/>
          <w:lang w:val="en-GB" w:eastAsia="en-US"/>
        </w:rPr>
        <w:t>student_id</w:t>
      </w:r>
      <w:proofErr w:type="spellEnd"/>
      <w:r>
        <w:rPr>
          <w:rFonts w:ascii="Menlo" w:eastAsiaTheme="minorEastAsia" w:hAnsi="Menlo" w:cs="Menlo"/>
          <w:color w:val="000000"/>
          <w:lang w:val="en-GB" w:eastAsia="en-US"/>
        </w:rPr>
        <w:t>=</w:t>
      </w:r>
      <w:r>
        <w:rPr>
          <w:rFonts w:ascii="Menlo" w:eastAsiaTheme="minorEastAsia" w:hAnsi="Menlo" w:cs="Menlo"/>
          <w:color w:val="008000"/>
          <w:lang w:val="en-GB" w:eastAsia="en-US"/>
        </w:rPr>
        <w:t>'000390a6-4e1d-4bc1-aad7-66b645131d54'</w:t>
      </w:r>
      <w:r>
        <w:rPr>
          <w:rFonts w:ascii="Menlo" w:eastAsiaTheme="minorEastAsia" w:hAnsi="Menlo" w:cs="Menlo"/>
          <w:color w:val="FF0000"/>
          <w:lang w:val="en-GB" w:eastAsia="en-US"/>
        </w:rPr>
        <w:t>;</w:t>
      </w:r>
    </w:p>
    <w:p w14:paraId="5002A8BC" w14:textId="2690C1A7" w:rsidR="002F7D6F" w:rsidRDefault="002F7D6F" w:rsidP="002F7D6F">
      <w:pPr>
        <w:rPr>
          <w:rFonts w:ascii="Menlo" w:eastAsiaTheme="minorEastAsia" w:hAnsi="Menlo" w:cs="Menlo"/>
          <w:color w:val="FF0000"/>
          <w:lang w:val="en-GB" w:eastAsia="en-US"/>
        </w:rPr>
      </w:pPr>
      <w:r>
        <w:rPr>
          <w:rFonts w:ascii="Menlo" w:eastAsiaTheme="minorEastAsia" w:hAnsi="Menlo" w:cs="Menlo"/>
          <w:color w:val="FF0000"/>
          <w:lang w:val="en-GB" w:eastAsia="en-US"/>
        </w:rPr>
        <w:t>----</w:t>
      </w:r>
    </w:p>
    <w:p w14:paraId="1A61F98A" w14:textId="3BAEDCC1" w:rsidR="002F7D6F" w:rsidRDefault="002F7D6F" w:rsidP="002F7D6F">
      <w:pPr>
        <w:rPr>
          <w:rFonts w:ascii="Menlo" w:eastAsiaTheme="minorEastAsia" w:hAnsi="Menlo" w:cs="Menlo"/>
          <w:color w:val="FF0000"/>
          <w:lang w:val="en-GB" w:eastAsia="en-US"/>
        </w:rPr>
      </w:pPr>
    </w:p>
    <w:p w14:paraId="3E57A5BD" w14:textId="51646D40" w:rsidR="002F7D6F" w:rsidRDefault="007F29B2" w:rsidP="007F29B2">
      <w:pPr>
        <w:rPr>
          <w:rFonts w:eastAsiaTheme="minorEastAsia"/>
          <w:lang w:val="en-GB" w:eastAsia="en-US"/>
        </w:rPr>
      </w:pPr>
      <w:r>
        <w:rPr>
          <w:rFonts w:eastAsiaTheme="minorEastAsia"/>
          <w:lang w:val="en-GB" w:eastAsia="en-US"/>
        </w:rPr>
        <w:t xml:space="preserve">The table STUDENTCLASSES exists only to join the STUDENTS and CLASSES tables – it </w:t>
      </w:r>
      <w:r w:rsidR="00936A2C">
        <w:rPr>
          <w:rFonts w:eastAsiaTheme="minorEastAsia"/>
          <w:lang w:val="en-GB" w:eastAsia="en-US"/>
        </w:rPr>
        <w:t>contains</w:t>
      </w:r>
      <w:r>
        <w:rPr>
          <w:rFonts w:eastAsiaTheme="minorEastAsia"/>
          <w:lang w:val="en-GB" w:eastAsia="en-US"/>
        </w:rPr>
        <w:t xml:space="preserve"> no independent information.  </w:t>
      </w:r>
    </w:p>
    <w:p w14:paraId="0A066AE9" w14:textId="33401ED9" w:rsidR="007F29B2" w:rsidRDefault="007F29B2" w:rsidP="007F29B2">
      <w:pPr>
        <w:rPr>
          <w:rFonts w:eastAsiaTheme="minorEastAsia"/>
          <w:lang w:val="en-GB" w:eastAsia="en-US"/>
        </w:rPr>
      </w:pPr>
    </w:p>
    <w:p w14:paraId="3DEC3922" w14:textId="14C01FE5" w:rsidR="007F29B2" w:rsidRDefault="007F29B2" w:rsidP="007F29B2">
      <w:pPr>
        <w:rPr>
          <w:rFonts w:eastAsiaTheme="minorEastAsia"/>
          <w:lang w:val="en-GB" w:eastAsia="en-US"/>
        </w:rPr>
      </w:pPr>
      <w:r>
        <w:rPr>
          <w:rFonts w:eastAsiaTheme="minorEastAsia"/>
          <w:lang w:val="en-GB" w:eastAsia="en-US"/>
        </w:rPr>
        <w:t xml:space="preserve">We could instead store foreign keys for all the </w:t>
      </w:r>
      <w:r w:rsidR="00DB77D8">
        <w:rPr>
          <w:rFonts w:eastAsiaTheme="minorEastAsia"/>
          <w:lang w:val="en-GB" w:eastAsia="en-US"/>
        </w:rPr>
        <w:t>classes in an ARRAY type:</w:t>
      </w:r>
    </w:p>
    <w:p w14:paraId="0BEB074B" w14:textId="52838A55" w:rsidR="00DB77D8" w:rsidRDefault="00DB77D8" w:rsidP="007F29B2">
      <w:pPr>
        <w:rPr>
          <w:rFonts w:eastAsiaTheme="minorEastAsia"/>
          <w:lang w:val="en-GB" w:eastAsia="en-US"/>
        </w:rPr>
      </w:pPr>
    </w:p>
    <w:p w14:paraId="1B5EC0AA" w14:textId="2D405B27" w:rsidR="00DB77D8" w:rsidRDefault="004A61D1" w:rsidP="004A61D1">
      <w:pPr>
        <w:pStyle w:val="code"/>
        <w:rPr>
          <w:lang w:val="en-GB"/>
        </w:rPr>
      </w:pPr>
      <w:r>
        <w:rPr>
          <w:lang w:val="en-GB"/>
        </w:rPr>
        <w:t xml:space="preserve">[source, </w:t>
      </w:r>
      <w:proofErr w:type="spellStart"/>
      <w:r>
        <w:rPr>
          <w:lang w:val="en-GB"/>
        </w:rPr>
        <w:t>sql</w:t>
      </w:r>
      <w:proofErr w:type="spellEnd"/>
      <w:r>
        <w:rPr>
          <w:lang w:val="en-GB"/>
        </w:rPr>
        <w:t>]</w:t>
      </w:r>
    </w:p>
    <w:p w14:paraId="18F5A596" w14:textId="21C5741A" w:rsidR="004A61D1" w:rsidRDefault="004A61D1" w:rsidP="004A61D1">
      <w:pPr>
        <w:pStyle w:val="code"/>
        <w:rPr>
          <w:lang w:val="en-GB"/>
        </w:rPr>
      </w:pPr>
      <w:r>
        <w:rPr>
          <w:lang w:val="en-GB"/>
        </w:rPr>
        <w:t>----</w:t>
      </w:r>
    </w:p>
    <w:p w14:paraId="0BCA0CC3" w14:textId="77777777" w:rsidR="004A61D1" w:rsidRDefault="004A61D1" w:rsidP="004A61D1">
      <w:pPr>
        <w:pStyle w:val="code"/>
        <w:rPr>
          <w:rFonts w:ascii="Menlo" w:hAnsi="Menlo" w:cs="Menlo"/>
          <w:lang w:val="en-GB"/>
        </w:rPr>
      </w:pPr>
      <w:r>
        <w:rPr>
          <w:rFonts w:ascii="Menlo" w:hAnsi="Menlo" w:cs="Menlo"/>
          <w:b/>
          <w:bCs/>
          <w:color w:val="800000"/>
          <w:lang w:val="en-GB"/>
        </w:rPr>
        <w:t>ALTER</w:t>
      </w:r>
      <w:r>
        <w:rPr>
          <w:rFonts w:ascii="Menlo" w:hAnsi="Menlo" w:cs="Menlo"/>
          <w:color w:val="000000"/>
          <w:lang w:val="en-GB"/>
        </w:rPr>
        <w:t xml:space="preserve"> </w:t>
      </w:r>
      <w:r>
        <w:rPr>
          <w:rFonts w:ascii="Menlo" w:hAnsi="Menlo" w:cs="Menlo"/>
          <w:b/>
          <w:bCs/>
          <w:color w:val="800000"/>
          <w:lang w:val="en-GB"/>
        </w:rPr>
        <w:t>TABLE</w:t>
      </w:r>
      <w:r>
        <w:rPr>
          <w:rFonts w:ascii="Menlo" w:hAnsi="Menlo" w:cs="Menlo"/>
          <w:color w:val="000000"/>
          <w:lang w:val="en-GB"/>
        </w:rPr>
        <w:t xml:space="preserve"> students </w:t>
      </w:r>
      <w:r>
        <w:rPr>
          <w:rFonts w:ascii="Menlo" w:hAnsi="Menlo" w:cs="Menlo"/>
          <w:b/>
          <w:bCs/>
          <w:color w:val="800000"/>
          <w:lang w:val="en-GB"/>
        </w:rPr>
        <w:t>ADD</w:t>
      </w:r>
      <w:r>
        <w:rPr>
          <w:rFonts w:ascii="Menlo" w:hAnsi="Menlo" w:cs="Menlo"/>
          <w:color w:val="000000"/>
          <w:lang w:val="en-GB"/>
        </w:rPr>
        <w:t xml:space="preserve"> </w:t>
      </w:r>
      <w:r>
        <w:rPr>
          <w:rFonts w:ascii="Menlo" w:hAnsi="Menlo" w:cs="Menlo"/>
          <w:b/>
          <w:bCs/>
          <w:color w:val="800000"/>
          <w:lang w:val="en-GB"/>
        </w:rPr>
        <w:t>COLUMN</w:t>
      </w:r>
      <w:r>
        <w:rPr>
          <w:rFonts w:ascii="Menlo" w:hAnsi="Menlo" w:cs="Menlo"/>
          <w:color w:val="000000"/>
          <w:lang w:val="en-GB"/>
        </w:rPr>
        <w:t xml:space="preserve"> classes UUID[]</w:t>
      </w:r>
      <w:r>
        <w:rPr>
          <w:rFonts w:ascii="Menlo" w:hAnsi="Menlo" w:cs="Menlo"/>
          <w:color w:val="FF0000"/>
          <w:lang w:val="en-GB"/>
        </w:rPr>
        <w:t>;</w:t>
      </w:r>
    </w:p>
    <w:p w14:paraId="61585101" w14:textId="77777777" w:rsidR="004A61D1" w:rsidRDefault="004A61D1" w:rsidP="004A61D1">
      <w:pPr>
        <w:pStyle w:val="code"/>
        <w:rPr>
          <w:rFonts w:ascii="Menlo" w:hAnsi="Menlo" w:cs="Menlo"/>
          <w:lang w:val="en-GB"/>
        </w:rPr>
      </w:pPr>
    </w:p>
    <w:p w14:paraId="14288E19" w14:textId="77777777" w:rsidR="004A61D1" w:rsidRDefault="004A61D1" w:rsidP="004A61D1">
      <w:pPr>
        <w:pStyle w:val="code"/>
        <w:rPr>
          <w:rFonts w:ascii="Menlo" w:hAnsi="Menlo" w:cs="Menlo"/>
          <w:lang w:val="en-GB"/>
        </w:rPr>
      </w:pPr>
      <w:r>
        <w:rPr>
          <w:rFonts w:ascii="Menlo" w:hAnsi="Menlo" w:cs="Menlo"/>
          <w:b/>
          <w:bCs/>
          <w:color w:val="800000"/>
          <w:lang w:val="en-GB"/>
        </w:rPr>
        <w:t>UPDATE</w:t>
      </w:r>
      <w:r>
        <w:rPr>
          <w:rFonts w:ascii="Menlo" w:hAnsi="Menlo" w:cs="Menlo"/>
          <w:color w:val="000000"/>
          <w:lang w:val="en-GB"/>
        </w:rPr>
        <w:t xml:space="preserve"> students s </w:t>
      </w:r>
      <w:r>
        <w:rPr>
          <w:rFonts w:ascii="Menlo" w:hAnsi="Menlo" w:cs="Menlo"/>
          <w:b/>
          <w:bCs/>
          <w:color w:val="800000"/>
          <w:lang w:val="en-GB"/>
        </w:rPr>
        <w:t>SET</w:t>
      </w:r>
      <w:r>
        <w:rPr>
          <w:rFonts w:ascii="Menlo" w:hAnsi="Menlo" w:cs="Menlo"/>
          <w:color w:val="000000"/>
          <w:lang w:val="en-GB"/>
        </w:rPr>
        <w:t xml:space="preserve"> classes= (</w:t>
      </w:r>
    </w:p>
    <w:p w14:paraId="72E01CC9" w14:textId="77777777" w:rsidR="004A61D1" w:rsidRDefault="004A61D1" w:rsidP="004A61D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b/>
          <w:bCs/>
          <w:color w:val="000080"/>
          <w:lang w:val="en-GB"/>
        </w:rPr>
        <w:t>array_agg</w:t>
      </w:r>
      <w:proofErr w:type="spellEnd"/>
      <w:r>
        <w:rPr>
          <w:rFonts w:ascii="Menlo" w:hAnsi="Menlo" w:cs="Menlo"/>
          <w:color w:val="000000"/>
          <w:lang w:val="en-GB"/>
        </w:rPr>
        <w:t>(</w:t>
      </w:r>
      <w:proofErr w:type="spellStart"/>
      <w:r>
        <w:rPr>
          <w:rFonts w:ascii="Menlo" w:hAnsi="Menlo" w:cs="Menlo"/>
          <w:color w:val="000000"/>
          <w:lang w:val="en-GB"/>
        </w:rPr>
        <w:t>class_id</w:t>
      </w:r>
      <w:proofErr w:type="spellEnd"/>
      <w:r>
        <w:rPr>
          <w:rFonts w:ascii="Menlo" w:hAnsi="Menlo" w:cs="Menlo"/>
          <w:color w:val="000000"/>
          <w:lang w:val="en-GB"/>
        </w:rPr>
        <w:t xml:space="preserve">) </w:t>
      </w:r>
    </w:p>
    <w:p w14:paraId="1ABD44B5" w14:textId="77777777" w:rsidR="004A61D1" w:rsidRDefault="004A61D1" w:rsidP="004A61D1">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studentClasses</w:t>
      </w:r>
      <w:proofErr w:type="spellEnd"/>
      <w:r>
        <w:rPr>
          <w:rFonts w:ascii="Menlo" w:hAnsi="Menlo" w:cs="Menlo"/>
          <w:color w:val="000000"/>
          <w:lang w:val="en-GB"/>
        </w:rPr>
        <w:t xml:space="preserve"> </w:t>
      </w:r>
      <w:proofErr w:type="spellStart"/>
      <w:r>
        <w:rPr>
          <w:rFonts w:ascii="Menlo" w:hAnsi="Menlo" w:cs="Menlo"/>
          <w:color w:val="000000"/>
          <w:lang w:val="en-GB"/>
        </w:rPr>
        <w:t>sc</w:t>
      </w:r>
      <w:proofErr w:type="spellEnd"/>
      <w:r>
        <w:rPr>
          <w:rFonts w:ascii="Menlo" w:hAnsi="Menlo" w:cs="Menlo"/>
          <w:color w:val="000000"/>
          <w:lang w:val="en-GB"/>
        </w:rPr>
        <w:t xml:space="preserve"> </w:t>
      </w:r>
    </w:p>
    <w:p w14:paraId="2F03C8E9" w14:textId="5796B524" w:rsidR="004A61D1" w:rsidRDefault="004A61D1" w:rsidP="004A61D1">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s.student_id</w:t>
      </w:r>
      <w:proofErr w:type="spellEnd"/>
      <w:r>
        <w:rPr>
          <w:rFonts w:ascii="Menlo" w:hAnsi="Menlo" w:cs="Menlo"/>
          <w:color w:val="000000"/>
          <w:lang w:val="en-GB"/>
        </w:rPr>
        <w:t>=</w:t>
      </w:r>
      <w:proofErr w:type="spellStart"/>
      <w:r>
        <w:rPr>
          <w:rFonts w:ascii="Menlo" w:hAnsi="Menlo" w:cs="Menlo"/>
          <w:color w:val="000000"/>
          <w:lang w:val="en-GB"/>
        </w:rPr>
        <w:t>sc.student_id</w:t>
      </w:r>
      <w:proofErr w:type="spellEnd"/>
      <w:r>
        <w:rPr>
          <w:rFonts w:ascii="Menlo" w:hAnsi="Menlo" w:cs="Menlo"/>
          <w:color w:val="000000"/>
          <w:lang w:val="en-GB"/>
        </w:rPr>
        <w:t>)</w:t>
      </w:r>
      <w:r>
        <w:rPr>
          <w:rFonts w:ascii="Menlo" w:hAnsi="Menlo" w:cs="Menlo"/>
          <w:color w:val="FF0000"/>
          <w:lang w:val="en-GB"/>
        </w:rPr>
        <w:t>;</w:t>
      </w:r>
    </w:p>
    <w:p w14:paraId="4BAFFA13" w14:textId="3CCE12DD" w:rsidR="004A61D1" w:rsidRDefault="004A61D1" w:rsidP="004A61D1">
      <w:pPr>
        <w:pStyle w:val="code"/>
        <w:rPr>
          <w:rFonts w:ascii="Menlo" w:hAnsi="Menlo" w:cs="Menlo"/>
          <w:color w:val="FF0000"/>
          <w:lang w:val="en-GB"/>
        </w:rPr>
      </w:pPr>
      <w:r>
        <w:rPr>
          <w:rFonts w:ascii="Menlo" w:hAnsi="Menlo" w:cs="Menlo"/>
          <w:color w:val="FF0000"/>
          <w:lang w:val="en-GB"/>
        </w:rPr>
        <w:t>----</w:t>
      </w:r>
    </w:p>
    <w:p w14:paraId="48B66A26" w14:textId="191300AF" w:rsidR="004A61D1" w:rsidRDefault="004A61D1" w:rsidP="004A61D1"/>
    <w:p w14:paraId="090DFAFE" w14:textId="1E3B4780" w:rsidR="004A61D1" w:rsidRDefault="004A61D1" w:rsidP="004A61D1">
      <w:r>
        <w:t xml:space="preserve">The ARRAY_AGG function takes all the columns in </w:t>
      </w:r>
      <w:r w:rsidR="00445780">
        <w:t>a</w:t>
      </w:r>
      <w:r>
        <w:t xml:space="preserve"> result set and converts them to an array. </w:t>
      </w:r>
      <w:r w:rsidR="00445780">
        <w:t xml:space="preserve"> So in the above example, we copied all the CLASS_ID values for each student into the CLASSES array.</w:t>
      </w:r>
    </w:p>
    <w:p w14:paraId="1979B984" w14:textId="6DCEB4C6" w:rsidR="004A61D1" w:rsidRDefault="004A61D1" w:rsidP="004A61D1"/>
    <w:p w14:paraId="2DF9F622" w14:textId="7317D206" w:rsidR="004A61D1" w:rsidRDefault="004A61D1" w:rsidP="004A61D1">
      <w:r>
        <w:t xml:space="preserve">Now when we want to </w:t>
      </w:r>
      <w:r w:rsidR="001777CC">
        <w:t>get the class</w:t>
      </w:r>
      <w:r w:rsidR="00445780">
        <w:t>es for a particular student</w:t>
      </w:r>
      <w:r w:rsidR="001777CC">
        <w:t xml:space="preserve"> we can </w:t>
      </w:r>
      <w:r w:rsidR="00C942D6">
        <w:t>"</w:t>
      </w:r>
      <w:r w:rsidR="001777CC">
        <w:t>unnest</w:t>
      </w:r>
      <w:r w:rsidR="00C942D6">
        <w:t>"</w:t>
      </w:r>
      <w:r w:rsidR="001777CC">
        <w:t xml:space="preserve"> the array and join the resulting CLASS_ID </w:t>
      </w:r>
      <w:r w:rsidR="00445780">
        <w:t>values</w:t>
      </w:r>
      <w:r w:rsidR="001777CC">
        <w:t xml:space="preserve"> directly to the CLASSES table:</w:t>
      </w:r>
    </w:p>
    <w:p w14:paraId="1B1DD7D3" w14:textId="62ED7A3D" w:rsidR="00D43E2B" w:rsidRDefault="00D43E2B" w:rsidP="004A61D1"/>
    <w:p w14:paraId="4B776607" w14:textId="2A86EA72" w:rsidR="00D43E2B" w:rsidRDefault="00D43E2B" w:rsidP="00D43E2B">
      <w:pPr>
        <w:pStyle w:val="code"/>
      </w:pPr>
      <w:r>
        <w:t xml:space="preserve">[source, </w:t>
      </w:r>
      <w:proofErr w:type="spellStart"/>
      <w:r>
        <w:t>sql</w:t>
      </w:r>
      <w:proofErr w:type="spellEnd"/>
      <w:r>
        <w:t>]</w:t>
      </w:r>
    </w:p>
    <w:p w14:paraId="557AAF04" w14:textId="57F27760" w:rsidR="001777CC" w:rsidRDefault="00D43E2B" w:rsidP="00D43E2B">
      <w:pPr>
        <w:pStyle w:val="code"/>
      </w:pPr>
      <w:r>
        <w:t>----</w:t>
      </w:r>
    </w:p>
    <w:p w14:paraId="344BCB78" w14:textId="77777777" w:rsidR="00D43E2B" w:rsidRDefault="00D43E2B" w:rsidP="00D43E2B">
      <w:pPr>
        <w:pStyle w:val="code"/>
        <w:rPr>
          <w:rFonts w:ascii="Menlo" w:hAnsi="Menlo" w:cs="Menlo"/>
          <w:lang w:val="en-GB"/>
        </w:rPr>
      </w:pPr>
      <w:r>
        <w:rPr>
          <w:rFonts w:ascii="Menlo" w:hAnsi="Menlo" w:cs="Menlo"/>
          <w:b/>
          <w:bCs/>
          <w:color w:val="800000"/>
          <w:lang w:val="en-GB"/>
        </w:rPr>
        <w:t>WITH</w:t>
      </w:r>
      <w:r>
        <w:rPr>
          <w:rFonts w:ascii="Menlo" w:hAnsi="Menlo" w:cs="Menlo"/>
          <w:color w:val="000000"/>
          <w:lang w:val="en-GB"/>
        </w:rPr>
        <w:t xml:space="preserve"> </w:t>
      </w:r>
      <w:proofErr w:type="spellStart"/>
      <w:r>
        <w:rPr>
          <w:rFonts w:ascii="Menlo" w:hAnsi="Menlo" w:cs="Menlo"/>
          <w:color w:val="000000"/>
          <w:lang w:val="en-GB"/>
        </w:rPr>
        <w:t>students_classes</w:t>
      </w:r>
      <w:proofErr w:type="spellEnd"/>
      <w:r>
        <w:rPr>
          <w:rFonts w:ascii="Menlo" w:hAnsi="Menlo" w:cs="Menlo"/>
          <w:color w:val="000000"/>
          <w:lang w:val="en-GB"/>
        </w:rPr>
        <w:t xml:space="preserve"> </w:t>
      </w:r>
      <w:r>
        <w:rPr>
          <w:rFonts w:ascii="Menlo" w:hAnsi="Menlo" w:cs="Menlo"/>
          <w:b/>
          <w:bCs/>
          <w:color w:val="800000"/>
          <w:lang w:val="en-GB"/>
        </w:rPr>
        <w:t>AS</w:t>
      </w:r>
      <w:r>
        <w:rPr>
          <w:rFonts w:ascii="Menlo" w:hAnsi="Menlo" w:cs="Menlo"/>
          <w:color w:val="000000"/>
          <w:lang w:val="en-GB"/>
        </w:rPr>
        <w:t xml:space="preserve"> (</w:t>
      </w:r>
    </w:p>
    <w:p w14:paraId="5AC99974" w14:textId="77777777" w:rsidR="00D43E2B" w:rsidRDefault="00D43E2B" w:rsidP="00D43E2B">
      <w:pPr>
        <w:pStyle w:val="code"/>
        <w:rPr>
          <w:rFonts w:ascii="Menlo" w:hAnsi="Menlo" w:cs="Menlo"/>
          <w:lang w:val="en-GB"/>
        </w:rPr>
      </w:pPr>
      <w:r>
        <w:rPr>
          <w:rFonts w:ascii="Menlo" w:hAnsi="Menlo" w:cs="Menlo"/>
          <w:color w:val="000000"/>
          <w:lang w:val="en-GB"/>
        </w:rPr>
        <w:tab/>
      </w: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student_id</w:t>
      </w:r>
      <w:proofErr w:type="spellEnd"/>
      <w:r>
        <w:rPr>
          <w:rFonts w:ascii="Menlo" w:hAnsi="Menlo" w:cs="Menlo"/>
          <w:color w:val="000000"/>
          <w:lang w:val="en-GB"/>
        </w:rPr>
        <w:t xml:space="preserve"> , </w:t>
      </w:r>
      <w:r>
        <w:rPr>
          <w:rFonts w:ascii="Menlo" w:hAnsi="Menlo" w:cs="Menlo"/>
          <w:b/>
          <w:bCs/>
          <w:color w:val="000080"/>
          <w:lang w:val="en-GB"/>
        </w:rPr>
        <w:t>UNNEST</w:t>
      </w:r>
      <w:r>
        <w:rPr>
          <w:rFonts w:ascii="Menlo" w:hAnsi="Menlo" w:cs="Menlo"/>
          <w:color w:val="000000"/>
          <w:lang w:val="en-GB"/>
        </w:rPr>
        <w:t xml:space="preserve">(classes) </w:t>
      </w:r>
      <w:proofErr w:type="spellStart"/>
      <w:r>
        <w:rPr>
          <w:rFonts w:ascii="Menlo" w:hAnsi="Menlo" w:cs="Menlo"/>
          <w:color w:val="000000"/>
          <w:lang w:val="en-GB"/>
        </w:rPr>
        <w:t>class_id</w:t>
      </w:r>
      <w:proofErr w:type="spellEnd"/>
      <w:r>
        <w:rPr>
          <w:rFonts w:ascii="Menlo" w:hAnsi="Menlo" w:cs="Menlo"/>
          <w:color w:val="000000"/>
          <w:lang w:val="en-GB"/>
        </w:rPr>
        <w:t xml:space="preserve">  </w:t>
      </w:r>
    </w:p>
    <w:p w14:paraId="0310CF56" w14:textId="77777777" w:rsidR="00D43E2B" w:rsidRDefault="00D43E2B" w:rsidP="00D43E2B">
      <w:pPr>
        <w:pStyle w:val="code"/>
        <w:rPr>
          <w:rFonts w:ascii="Menlo" w:hAnsi="Menlo" w:cs="Menlo"/>
          <w:lang w:val="en-GB"/>
        </w:rPr>
      </w:pPr>
      <w:r>
        <w:rPr>
          <w:rFonts w:ascii="Menlo" w:hAnsi="Menlo" w:cs="Menlo"/>
          <w:color w:val="000000"/>
          <w:lang w:val="en-GB"/>
        </w:rPr>
        <w:tab/>
        <w:t xml:space="preserve">  </w:t>
      </w:r>
      <w:r>
        <w:rPr>
          <w:rFonts w:ascii="Menlo" w:hAnsi="Menlo" w:cs="Menlo"/>
          <w:b/>
          <w:bCs/>
          <w:color w:val="800000"/>
          <w:lang w:val="en-GB"/>
        </w:rPr>
        <w:t>FROM</w:t>
      </w:r>
      <w:r>
        <w:rPr>
          <w:rFonts w:ascii="Menlo" w:hAnsi="Menlo" w:cs="Menlo"/>
          <w:color w:val="000000"/>
          <w:lang w:val="en-GB"/>
        </w:rPr>
        <w:t xml:space="preserve"> students</w:t>
      </w:r>
    </w:p>
    <w:p w14:paraId="36EEC1B4" w14:textId="77777777" w:rsidR="00D43E2B" w:rsidRDefault="00D43E2B" w:rsidP="00D43E2B">
      <w:pPr>
        <w:pStyle w:val="code"/>
        <w:rPr>
          <w:rFonts w:ascii="Menlo" w:hAnsi="Menlo" w:cs="Menlo"/>
          <w:lang w:val="en-GB"/>
        </w:rPr>
      </w:pPr>
      <w:r>
        <w:rPr>
          <w:rFonts w:ascii="Menlo" w:hAnsi="Menlo" w:cs="Menlo"/>
          <w:color w:val="000000"/>
          <w:lang w:val="en-GB"/>
        </w:rPr>
        <w:t xml:space="preserve">) </w:t>
      </w:r>
    </w:p>
    <w:p w14:paraId="0089D75C" w14:textId="77777777" w:rsidR="00D43E2B" w:rsidRDefault="00D43E2B" w:rsidP="00D43E2B">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class_name</w:t>
      </w:r>
      <w:proofErr w:type="spellEnd"/>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classes </w:t>
      </w:r>
    </w:p>
    <w:p w14:paraId="43179B0B" w14:textId="77777777" w:rsidR="00D43E2B" w:rsidRDefault="00D43E2B" w:rsidP="00D43E2B">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JOIN</w:t>
      </w:r>
      <w:r>
        <w:rPr>
          <w:rFonts w:ascii="Menlo" w:hAnsi="Menlo" w:cs="Menlo"/>
          <w:color w:val="000000"/>
          <w:lang w:val="en-GB"/>
        </w:rPr>
        <w:t xml:space="preserve"> </w:t>
      </w:r>
      <w:proofErr w:type="spellStart"/>
      <w:r>
        <w:rPr>
          <w:rFonts w:ascii="Menlo" w:hAnsi="Menlo" w:cs="Menlo"/>
          <w:color w:val="000000"/>
          <w:lang w:val="en-GB"/>
        </w:rPr>
        <w:t>students_classes</w:t>
      </w:r>
      <w:proofErr w:type="spellEnd"/>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w:t>
      </w:r>
      <w:proofErr w:type="spellStart"/>
      <w:r>
        <w:rPr>
          <w:rFonts w:ascii="Menlo" w:hAnsi="Menlo" w:cs="Menlo"/>
          <w:color w:val="000000"/>
          <w:lang w:val="en-GB"/>
        </w:rPr>
        <w:t>class_id</w:t>
      </w:r>
      <w:proofErr w:type="spellEnd"/>
      <w:r>
        <w:rPr>
          <w:rFonts w:ascii="Menlo" w:hAnsi="Menlo" w:cs="Menlo"/>
          <w:color w:val="000000"/>
          <w:lang w:val="en-GB"/>
        </w:rPr>
        <w:t>)</w:t>
      </w:r>
    </w:p>
    <w:p w14:paraId="2F3FE0AB" w14:textId="0BDA8401" w:rsidR="001777CC" w:rsidRDefault="00D43E2B" w:rsidP="00D43E2B">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student_id</w:t>
      </w:r>
      <w:proofErr w:type="spellEnd"/>
      <w:r>
        <w:rPr>
          <w:rFonts w:ascii="Menlo" w:hAnsi="Menlo" w:cs="Menlo"/>
          <w:color w:val="000000"/>
          <w:lang w:val="en-GB"/>
        </w:rPr>
        <w:t>=</w:t>
      </w:r>
      <w:r>
        <w:rPr>
          <w:rFonts w:ascii="Menlo" w:hAnsi="Menlo" w:cs="Menlo"/>
          <w:color w:val="008000"/>
          <w:lang w:val="en-GB"/>
        </w:rPr>
        <w:t>'000390a6-4e1d-4bc1-aad7-66b645131d54'</w:t>
      </w:r>
      <w:r>
        <w:rPr>
          <w:rFonts w:ascii="Menlo" w:hAnsi="Menlo" w:cs="Menlo"/>
          <w:color w:val="FF0000"/>
          <w:lang w:val="en-GB"/>
        </w:rPr>
        <w:t>;</w:t>
      </w:r>
    </w:p>
    <w:p w14:paraId="5906E3F1" w14:textId="7D6C0A13" w:rsidR="00D43E2B" w:rsidRDefault="00D43E2B" w:rsidP="00D43E2B">
      <w:pPr>
        <w:pStyle w:val="code"/>
      </w:pPr>
      <w:r>
        <w:rPr>
          <w:rFonts w:ascii="Menlo" w:hAnsi="Menlo" w:cs="Menlo"/>
          <w:color w:val="FF0000"/>
          <w:lang w:val="en-GB"/>
        </w:rPr>
        <w:t>----</w:t>
      </w:r>
    </w:p>
    <w:p w14:paraId="206C964F" w14:textId="7003E3FA" w:rsidR="001777CC" w:rsidRDefault="001777CC" w:rsidP="004A61D1"/>
    <w:p w14:paraId="604DCFAD" w14:textId="5A049299" w:rsidR="00320153" w:rsidRDefault="00320153" w:rsidP="004A61D1">
      <w:r>
        <w:t xml:space="preserve">This might all seem to be a bit </w:t>
      </w:r>
      <w:r w:rsidR="004D132D">
        <w:t>convoluted</w:t>
      </w:r>
      <w:r>
        <w:t>, but in a high performance workload</w:t>
      </w:r>
      <w:r w:rsidR="00E90880">
        <w:t>,</w:t>
      </w:r>
      <w:r>
        <w:t xml:space="preserve"> reducing a three</w:t>
      </w:r>
      <w:r w:rsidR="004D132D">
        <w:t>-</w:t>
      </w:r>
      <w:r>
        <w:t>way join to a two</w:t>
      </w:r>
      <w:r w:rsidR="004D132D">
        <w:t>-</w:t>
      </w:r>
      <w:r>
        <w:t xml:space="preserve">way join might </w:t>
      </w:r>
      <w:r w:rsidR="004D132D">
        <w:t>be necessary to achieve</w:t>
      </w:r>
      <w:r>
        <w:t xml:space="preserve"> performance objectives, even if it complicates application code a little. </w:t>
      </w:r>
    </w:p>
    <w:p w14:paraId="33F6001A" w14:textId="7F6EA2BC" w:rsidR="00320153" w:rsidRDefault="00320153" w:rsidP="004A61D1"/>
    <w:p w14:paraId="1DCC0200" w14:textId="5431339B" w:rsidR="001F28BB" w:rsidRDefault="00320153" w:rsidP="004A61D1">
      <w:r>
        <w:t xml:space="preserve">Of course, we can avoid the joins altogether if we </w:t>
      </w:r>
      <w:r w:rsidR="00E7669B">
        <w:t xml:space="preserve">embed all the information </w:t>
      </w:r>
      <w:r w:rsidR="004D132D">
        <w:t>about a student</w:t>
      </w:r>
      <w:r w:rsidR="00ED6FBA">
        <w:t>'</w:t>
      </w:r>
      <w:r w:rsidR="004D132D">
        <w:t xml:space="preserve">s classes </w:t>
      </w:r>
      <w:r w:rsidR="00E7669B">
        <w:t>into a JSONB column</w:t>
      </w:r>
      <w:r w:rsidR="001F28BB">
        <w:t>, just as we did earlier for test answers.</w:t>
      </w:r>
      <w:r w:rsidR="004D132D">
        <w:t xml:space="preserve">  However, the array solution above doesn</w:t>
      </w:r>
      <w:r w:rsidR="00ED6FBA">
        <w:t>'</w:t>
      </w:r>
      <w:r w:rsidR="004D132D">
        <w:t>t duplicate any information from the CLASSES table into the STUDENTS table, so if the name of a class changes</w:t>
      </w:r>
      <w:r w:rsidR="00ED6FBA">
        <w:t>,</w:t>
      </w:r>
      <w:r w:rsidR="004D132D">
        <w:t xml:space="preserve"> </w:t>
      </w:r>
      <w:r w:rsidR="00ED6FBA">
        <w:t xml:space="preserve">we only have one update to perform. </w:t>
      </w:r>
    </w:p>
    <w:p w14:paraId="548235A2" w14:textId="77777777" w:rsidR="001F28BB" w:rsidRDefault="001F28BB" w:rsidP="004A61D1"/>
    <w:p w14:paraId="5265F677" w14:textId="3AC8D675" w:rsidR="00320153" w:rsidRDefault="001F28BB" w:rsidP="004A61D1">
      <w:commentRangeStart w:id="69"/>
      <w:r>
        <w:t>Do bear in mind</w:t>
      </w:r>
      <w:commentRangeEnd w:id="69"/>
      <w:r>
        <w:rPr>
          <w:rStyle w:val="CommentReference"/>
        </w:rPr>
        <w:commentReference w:id="69"/>
      </w:r>
      <w:r>
        <w:t xml:space="preserve"> that by embedding foreign keys in </w:t>
      </w:r>
      <w:r w:rsidR="005541FF">
        <w:t>this way,</w:t>
      </w:r>
      <w:r w:rsidR="000B52C5">
        <w:t xml:space="preserve"> we lose the capability of </w:t>
      </w:r>
      <w:r w:rsidR="00ED6FBA">
        <w:t>defining</w:t>
      </w:r>
      <w:r w:rsidR="000B52C5">
        <w:t xml:space="preserve"> FOREIGN KEY constraints and create some opportunities for data inconsistencies.  </w:t>
      </w:r>
    </w:p>
    <w:p w14:paraId="45D8292F" w14:textId="77777777" w:rsidR="001F42E1" w:rsidRDefault="001F42E1" w:rsidP="004A61D1"/>
    <w:p w14:paraId="61DDA929" w14:textId="59CAF297" w:rsidR="00CB1D6F" w:rsidRDefault="00CA673B" w:rsidP="00CB1D6F">
      <w:pPr>
        <w:pStyle w:val="Heading2"/>
      </w:pPr>
      <w:r>
        <w:t xml:space="preserve">=== </w:t>
      </w:r>
      <w:r w:rsidR="00C4465F">
        <w:t>Indexes</w:t>
      </w:r>
    </w:p>
    <w:p w14:paraId="0FAF7139" w14:textId="77777777" w:rsidR="00CB1D6F" w:rsidRDefault="00CB1D6F" w:rsidP="00CB1D6F">
      <w:pPr>
        <w:rPr>
          <w:lang w:eastAsia="en-US"/>
        </w:rPr>
      </w:pPr>
    </w:p>
    <w:p w14:paraId="1CE8B395" w14:textId="2321AAC5" w:rsidR="0024695E" w:rsidRDefault="0024695E" w:rsidP="00CB1D6F">
      <w:pPr>
        <w:rPr>
          <w:lang w:eastAsia="en-US"/>
        </w:rPr>
      </w:pPr>
      <w:r>
        <w:rPr>
          <w:lang w:eastAsia="en-US"/>
        </w:rPr>
        <w:t xml:space="preserve">An index is a </w:t>
      </w:r>
      <w:r w:rsidR="007A6BAF">
        <w:rPr>
          <w:lang w:eastAsia="en-US"/>
        </w:rPr>
        <w:t xml:space="preserve">database object that provides a fast-path to specific data within a table. </w:t>
      </w:r>
    </w:p>
    <w:p w14:paraId="0715E0C7" w14:textId="77777777" w:rsidR="007A6BAF" w:rsidRDefault="007A6BAF" w:rsidP="00CB1D6F">
      <w:pPr>
        <w:rPr>
          <w:lang w:eastAsia="en-US"/>
        </w:rPr>
      </w:pPr>
    </w:p>
    <w:p w14:paraId="3B66F6EC" w14:textId="7081F25B" w:rsidR="005F7C0E" w:rsidRDefault="005F7C0E" w:rsidP="00CB1D6F">
      <w:pPr>
        <w:rPr>
          <w:lang w:eastAsia="en-US"/>
        </w:rPr>
      </w:pPr>
      <w:r>
        <w:rPr>
          <w:lang w:eastAsia="en-US"/>
        </w:rPr>
        <w:t xml:space="preserve">We looked at </w:t>
      </w:r>
      <w:r w:rsidR="00B15762">
        <w:rPr>
          <w:lang w:eastAsia="en-US"/>
        </w:rPr>
        <w:t xml:space="preserve">the structure of </w:t>
      </w:r>
      <w:r w:rsidR="0084524F">
        <w:rPr>
          <w:lang w:eastAsia="en-US"/>
        </w:rPr>
        <w:t>indexes in Chapter 2</w:t>
      </w:r>
      <w:r w:rsidR="00AA4CFD">
        <w:rPr>
          <w:lang w:eastAsia="en-US"/>
        </w:rPr>
        <w:t xml:space="preserve">.  You might </w:t>
      </w:r>
      <w:r w:rsidR="002B2A42">
        <w:rPr>
          <w:lang w:eastAsia="en-US"/>
        </w:rPr>
        <w:t xml:space="preserve">recall that in CockroachDB, indexes and tables share a common fundamental storage structure.  A </w:t>
      </w:r>
      <w:r w:rsidR="007A6BAF">
        <w:rPr>
          <w:lang w:eastAsia="en-US"/>
        </w:rPr>
        <w:t>base</w:t>
      </w:r>
      <w:r w:rsidR="002B2A42">
        <w:rPr>
          <w:lang w:eastAsia="en-US"/>
        </w:rPr>
        <w:t xml:space="preserve"> table is essentially a </w:t>
      </w:r>
      <w:r w:rsidR="007A6BAF">
        <w:rPr>
          <w:lang w:eastAsia="en-US"/>
        </w:rPr>
        <w:t>relation</w:t>
      </w:r>
      <w:r w:rsidR="002B2A42">
        <w:rPr>
          <w:lang w:eastAsia="en-US"/>
        </w:rPr>
        <w:t xml:space="preserve"> indexed by the primary key.  Secondary indexes are </w:t>
      </w:r>
      <w:r w:rsidR="007A6BAF">
        <w:rPr>
          <w:lang w:eastAsia="en-US"/>
        </w:rPr>
        <w:t>also relations but are</w:t>
      </w:r>
      <w:r w:rsidR="002B2A42">
        <w:rPr>
          <w:lang w:eastAsia="en-US"/>
        </w:rPr>
        <w:t xml:space="preserve"> indexed by the index key, with the payload typically containing the primary key values </w:t>
      </w:r>
      <w:r w:rsidR="00671545">
        <w:rPr>
          <w:lang w:eastAsia="en-US"/>
        </w:rPr>
        <w:t xml:space="preserve">associated with </w:t>
      </w:r>
      <w:r w:rsidR="00342BC4">
        <w:rPr>
          <w:lang w:eastAsia="en-US"/>
        </w:rPr>
        <w:t>that</w:t>
      </w:r>
      <w:r w:rsidR="00671545">
        <w:rPr>
          <w:lang w:eastAsia="en-US"/>
        </w:rPr>
        <w:t xml:space="preserve"> secondary key. </w:t>
      </w:r>
    </w:p>
    <w:p w14:paraId="56CA089D" w14:textId="77777777" w:rsidR="005F7C0E" w:rsidRDefault="005F7C0E" w:rsidP="00CB1D6F">
      <w:pPr>
        <w:rPr>
          <w:lang w:eastAsia="en-US"/>
        </w:rPr>
      </w:pPr>
    </w:p>
    <w:p w14:paraId="58975DB0" w14:textId="7C170731" w:rsidR="00CB1D6F" w:rsidRDefault="00CB1D6F" w:rsidP="00CB1D6F">
      <w:pPr>
        <w:rPr>
          <w:lang w:eastAsia="en-US"/>
        </w:rPr>
      </w:pPr>
      <w:r>
        <w:rPr>
          <w:lang w:eastAsia="en-US"/>
        </w:rPr>
        <w:t>Indexes exist to optimize performance and enforce uniqueness.   Indexes can generally be added to a system without requiring any change to application code, so compared with other options for physical implementation</w:t>
      </w:r>
      <w:r w:rsidR="00D143A1">
        <w:rPr>
          <w:lang w:eastAsia="en-US"/>
        </w:rPr>
        <w:t>,</w:t>
      </w:r>
      <w:r>
        <w:rPr>
          <w:lang w:eastAsia="en-US"/>
        </w:rPr>
        <w:t xml:space="preserve"> they are fairly </w:t>
      </w:r>
      <w:r w:rsidR="00D143A1">
        <w:rPr>
          <w:lang w:eastAsia="en-US"/>
        </w:rPr>
        <w:t>easy to modify</w:t>
      </w:r>
      <w:r>
        <w:rPr>
          <w:lang w:eastAsia="en-US"/>
        </w:rPr>
        <w:t xml:space="preserve">.  </w:t>
      </w:r>
      <w:r w:rsidR="00671545">
        <w:rPr>
          <w:lang w:eastAsia="en-US"/>
        </w:rPr>
        <w:t xml:space="preserve"> Creating an optimal set of indexes is </w:t>
      </w:r>
      <w:r w:rsidR="00D143A1">
        <w:rPr>
          <w:lang w:eastAsia="en-US"/>
        </w:rPr>
        <w:t>one of</w:t>
      </w:r>
      <w:r w:rsidR="00671545">
        <w:rPr>
          <w:lang w:eastAsia="en-US"/>
        </w:rPr>
        <w:t xml:space="preserve"> the most important </w:t>
      </w:r>
      <w:r w:rsidR="00D143A1">
        <w:rPr>
          <w:lang w:eastAsia="en-US"/>
        </w:rPr>
        <w:t>factors</w:t>
      </w:r>
      <w:r w:rsidR="00671545">
        <w:rPr>
          <w:lang w:eastAsia="en-US"/>
        </w:rPr>
        <w:t xml:space="preserve"> in ensuring </w:t>
      </w:r>
      <w:r w:rsidR="00D143A1">
        <w:rPr>
          <w:lang w:eastAsia="en-US"/>
        </w:rPr>
        <w:t xml:space="preserve">optimal </w:t>
      </w:r>
      <w:r w:rsidR="00671545">
        <w:rPr>
          <w:lang w:eastAsia="en-US"/>
        </w:rPr>
        <w:t xml:space="preserve">database performance. </w:t>
      </w:r>
      <w:r w:rsidR="00CA673B">
        <w:rPr>
          <w:lang w:eastAsia="en-US"/>
        </w:rPr>
        <w:t xml:space="preserve"> </w:t>
      </w:r>
      <w:r>
        <w:rPr>
          <w:lang w:eastAsia="en-US"/>
        </w:rPr>
        <w:t xml:space="preserve"> </w:t>
      </w:r>
    </w:p>
    <w:p w14:paraId="231252BD" w14:textId="10FCE186" w:rsidR="00CA673B" w:rsidRDefault="00CA673B" w:rsidP="00CB1D6F">
      <w:pPr>
        <w:rPr>
          <w:lang w:eastAsia="en-US"/>
        </w:rPr>
      </w:pPr>
    </w:p>
    <w:p w14:paraId="1E7E2694" w14:textId="77777777" w:rsidR="00D143A1" w:rsidRDefault="00671545" w:rsidP="00CA673B">
      <w:pPr>
        <w:pStyle w:val="Heading3"/>
      </w:pPr>
      <w:r>
        <w:lastRenderedPageBreak/>
        <w:t xml:space="preserve">==== </w:t>
      </w:r>
      <w:r w:rsidR="00CA673B">
        <w:t>Index selectivity</w:t>
      </w:r>
    </w:p>
    <w:p w14:paraId="3AEAC5FD" w14:textId="1A7BE7F3" w:rsidR="00CA673B" w:rsidRDefault="00CA673B" w:rsidP="00CB711F">
      <w:r>
        <w:fldChar w:fldCharType="begin"/>
      </w:r>
      <w:r>
        <w:instrText xml:space="preserve"> XE "Index selectivity" </w:instrText>
      </w:r>
      <w:r>
        <w:fldChar w:fldCharType="end"/>
      </w:r>
      <w:r>
        <w:fldChar w:fldCharType="begin"/>
      </w:r>
      <w:r>
        <w:instrText xml:space="preserve"> XE "Indexes:Selectivity" </w:instrText>
      </w:r>
      <w:r>
        <w:fldChar w:fldCharType="end"/>
      </w:r>
    </w:p>
    <w:p w14:paraId="5BBA5353" w14:textId="689AB250" w:rsidR="00CA673B" w:rsidRDefault="00CA673B" w:rsidP="00CA673B">
      <w:r>
        <w:t xml:space="preserve">The </w:t>
      </w:r>
      <w:r w:rsidR="00671545">
        <w:t>_</w:t>
      </w:r>
      <w:proofErr w:type="spellStart"/>
      <w:r w:rsidRPr="00E908E3">
        <w:rPr>
          <w:i/>
        </w:rPr>
        <w:t>selectivity</w:t>
      </w:r>
      <w:r w:rsidR="00671545">
        <w:t>_</w:t>
      </w:r>
      <w:r>
        <w:t>of</w:t>
      </w:r>
      <w:proofErr w:type="spellEnd"/>
      <w:r>
        <w:t xml:space="preserve"> a column or group of columns is a common measure of the usefulness of an index on those columns. Columns or indexes are selective if they have a large number of unique values </w:t>
      </w:r>
      <w:r w:rsidR="00EE59D0">
        <w:t>and</w:t>
      </w:r>
      <w:r>
        <w:t xml:space="preserve"> few duplicate values. For instance, </w:t>
      </w:r>
      <w:r w:rsidR="00EE59D0">
        <w:t xml:space="preserve">a </w:t>
      </w:r>
      <w:proofErr w:type="spellStart"/>
      <w:r w:rsidR="00EE59D0">
        <w:t>Date_of_birth</w:t>
      </w:r>
      <w:proofErr w:type="spellEnd"/>
      <w:r>
        <w:t xml:space="preserve"> column will be </w:t>
      </w:r>
      <w:r w:rsidR="00EE59D0">
        <w:t>quite</w:t>
      </w:r>
      <w:r>
        <w:t xml:space="preserve"> selective</w:t>
      </w:r>
      <w:r w:rsidR="00D143A1">
        <w:t>,</w:t>
      </w:r>
      <w:r>
        <w:t xml:space="preserve"> while </w:t>
      </w:r>
      <w:r w:rsidR="00EE59D0">
        <w:t>a</w:t>
      </w:r>
      <w:r>
        <w:t xml:space="preserve"> </w:t>
      </w:r>
      <w:r w:rsidR="00EE59D0">
        <w:t>Gender</w:t>
      </w:r>
      <w:r>
        <w:t xml:space="preserve"> column will </w:t>
      </w:r>
      <w:r w:rsidR="00EE59D0">
        <w:t xml:space="preserve">be </w:t>
      </w:r>
      <w:r>
        <w:t xml:space="preserve">not </w:t>
      </w:r>
      <w:r w:rsidR="00EE59D0">
        <w:t>at all</w:t>
      </w:r>
      <w:r>
        <w:t xml:space="preserve"> selective.</w:t>
      </w:r>
    </w:p>
    <w:p w14:paraId="161B7DE2" w14:textId="77777777" w:rsidR="00CA673B" w:rsidRDefault="00CA673B" w:rsidP="00CA673B"/>
    <w:p w14:paraId="37B8FBB4" w14:textId="11B789E5" w:rsidR="00CA673B" w:rsidRDefault="00CA673B" w:rsidP="00CA673B">
      <w:r>
        <w:t xml:space="preserve">Selective indexes are more efficient than non-selective indexes because they point more directly to specific values. The </w:t>
      </w:r>
      <w:r w:rsidR="003E4914">
        <w:t xml:space="preserve">CockroachDB </w:t>
      </w:r>
      <w:r>
        <w:t xml:space="preserve">optimizer will determine the selectivity of the various indexes available to it and will </w:t>
      </w:r>
      <w:r w:rsidR="003E4914">
        <w:t xml:space="preserve">generally </w:t>
      </w:r>
      <w:r>
        <w:t xml:space="preserve">try and use the most selective index.  </w:t>
      </w:r>
    </w:p>
    <w:p w14:paraId="43D194F5" w14:textId="5A4C40D6" w:rsidR="00B96299" w:rsidRDefault="00B96299" w:rsidP="00CA673B"/>
    <w:p w14:paraId="3A6036AC" w14:textId="41C462C6" w:rsidR="00B96299" w:rsidRDefault="00B96299" w:rsidP="00B96299">
      <w:pPr>
        <w:pStyle w:val="Heading3"/>
      </w:pPr>
      <w:r>
        <w:t>==== Index break-even</w:t>
      </w:r>
      <w:r w:rsidR="009C1770">
        <w:t xml:space="preserve"> point</w:t>
      </w:r>
    </w:p>
    <w:p w14:paraId="246D06D0" w14:textId="05AB22C5" w:rsidR="00B96299" w:rsidRDefault="00B96299" w:rsidP="00CA673B"/>
    <w:p w14:paraId="1161A4CE" w14:textId="5209864B" w:rsidR="00B96299" w:rsidRDefault="0084179B" w:rsidP="00CA673B">
      <w:pPr>
        <w:rPr>
          <w:ins w:id="70" w:author="Guy Harrison" w:date="2021-06-16T12:02:00Z"/>
        </w:rPr>
      </w:pPr>
      <w:r>
        <w:t>When you want to look up just a few things in a textbook, you go to the index.  When you want to assimilate all or most of the content, you bypass the index and go direct</w:t>
      </w:r>
      <w:r w:rsidR="00D143A1">
        <w:t>ly</w:t>
      </w:r>
      <w:r>
        <w:t xml:space="preserve"> to the text. </w:t>
      </w:r>
      <w:r w:rsidR="00C942D6">
        <w:t>It'</w:t>
      </w:r>
      <w:r>
        <w:t xml:space="preserve">s the same with database indexes – we generally only want to use them when we </w:t>
      </w:r>
      <w:r w:rsidR="00D143A1">
        <w:t>are retrieving</w:t>
      </w:r>
      <w:r>
        <w:t xml:space="preserve"> a relatively small amount of a table</w:t>
      </w:r>
      <w:r w:rsidR="00D143A1">
        <w:t>'</w:t>
      </w:r>
      <w:r>
        <w:t>s data.</w:t>
      </w:r>
    </w:p>
    <w:p w14:paraId="2814BD56" w14:textId="77777777" w:rsidR="00921EA5" w:rsidRDefault="00921EA5" w:rsidP="00CA673B">
      <w:pPr>
        <w:rPr>
          <w:ins w:id="71" w:author="Guy Harrison" w:date="2021-06-16T12:02:00Z"/>
        </w:rPr>
      </w:pPr>
    </w:p>
    <w:p w14:paraId="0BD6B884" w14:textId="180E43CF" w:rsidR="00921EA5" w:rsidRDefault="00621BF5" w:rsidP="00CA673B">
      <w:pPr>
        <w:rPr>
          <w:ins w:id="72" w:author="Guy Harrison" w:date="2021-06-16T12:04:00Z"/>
        </w:rPr>
      </w:pPr>
      <w:ins w:id="73" w:author="Guy Harrison" w:date="2021-06-16T12:03:00Z">
        <w:r>
          <w:t xml:space="preserve">An </w:t>
        </w:r>
        <w:r w:rsidR="00A66DC7">
          <w:t xml:space="preserve">non-covering </w:t>
        </w:r>
        <w:r>
          <w:t xml:space="preserve">index </w:t>
        </w:r>
        <w:r w:rsidR="00A66DC7">
          <w:t xml:space="preserve">– one that </w:t>
        </w:r>
        <w:r w:rsidR="005B46DB">
          <w:t xml:space="preserve">includes the filter conditions but not </w:t>
        </w:r>
        <w:r w:rsidR="00884ABF">
          <w:t xml:space="preserve">all </w:t>
        </w:r>
        <w:r w:rsidR="005B46DB">
          <w:t xml:space="preserve">the </w:t>
        </w:r>
        <w:r w:rsidR="00884ABF">
          <w:t>columns in the SELECT list – is generally effective only when we</w:t>
        </w:r>
      </w:ins>
      <w:ins w:id="74" w:author="Guy Harrison" w:date="2021-06-16T12:04:00Z">
        <w:r w:rsidR="00884ABF">
          <w:t xml:space="preserve"> are retrieving a small percentage </w:t>
        </w:r>
        <w:r w:rsidR="00BC3F42">
          <w:t xml:space="preserve">of a table’s data.  Beyond that, the overhead of going backwards and forwards from index to base table </w:t>
        </w:r>
        <w:r w:rsidR="00D65243">
          <w:t xml:space="preserve">will be slower than simply reading all the rows in the table. </w:t>
        </w:r>
      </w:ins>
    </w:p>
    <w:p w14:paraId="5F866B92" w14:textId="77777777" w:rsidR="00D65243" w:rsidRDefault="00D65243" w:rsidP="00CA673B">
      <w:pPr>
        <w:rPr>
          <w:ins w:id="75" w:author="Guy Harrison" w:date="2021-06-16T12:04:00Z"/>
        </w:rPr>
      </w:pPr>
    </w:p>
    <w:p w14:paraId="31361B4F" w14:textId="56735C54" w:rsidR="00D65243" w:rsidRDefault="00D65243" w:rsidP="00CA673B">
      <w:ins w:id="76" w:author="Guy Harrison" w:date="2021-06-16T12:04:00Z">
        <w:r>
          <w:t>However, when we create a covering index</w:t>
        </w:r>
      </w:ins>
      <w:ins w:id="77" w:author="Guy Harrison" w:date="2021-06-16T12:05:00Z">
        <w:r>
          <w:t xml:space="preserve"> using the STORING clause, the situation is very different,  In this case, the index can </w:t>
        </w:r>
        <w:r w:rsidR="00CE3E02">
          <w:t xml:space="preserve">outperform the table access even if very large proportions of data are accessed. </w:t>
        </w:r>
      </w:ins>
    </w:p>
    <w:p w14:paraId="0CB6E521" w14:textId="5F80D4E4" w:rsidR="0084179B" w:rsidRDefault="0084179B" w:rsidP="00CA673B"/>
    <w:p w14:paraId="6C74079E" w14:textId="42F0BA60" w:rsidR="0084179B" w:rsidDel="003C1745" w:rsidRDefault="003C1745" w:rsidP="00CA673B">
      <w:pPr>
        <w:rPr>
          <w:del w:id="78" w:author="Guy Harrison" w:date="2021-06-16T12:02:00Z"/>
        </w:rPr>
      </w:pPr>
      <w:ins w:id="79" w:author="Guy Harrison" w:date="2021-06-18T12:10:00Z">
        <w:r>
          <w:t xml:space="preserve">The optimizer will attempt to determine how much data is being accessed and </w:t>
        </w:r>
      </w:ins>
      <w:ins w:id="80" w:author="Guy Harrison" w:date="2021-06-18T12:11:00Z">
        <w:r>
          <w:t xml:space="preserve">choose an index or a table scan as appropriate.  However, you don’t want to create an index that will never be used, so it’s important to understand the “cut off” point between an index and a table scan. </w:t>
        </w:r>
      </w:ins>
      <w:del w:id="81" w:author="Guy Harrison" w:date="2021-06-16T12:02:00Z">
        <w:r w:rsidR="0084179B" w:rsidDel="00921EA5">
          <w:delText xml:space="preserve">But exactly </w:delText>
        </w:r>
        <w:r w:rsidR="00306BB8" w:rsidDel="00921EA5">
          <w:delText>at want point does a</w:delText>
        </w:r>
        <w:r w:rsidR="00D143A1" w:rsidDel="00921EA5">
          <w:delText>n</w:delText>
        </w:r>
        <w:r w:rsidR="00306BB8" w:rsidDel="00921EA5">
          <w:delText xml:space="preserve"> index outperform a full table scan?  Unfortunately, there</w:delText>
        </w:r>
        <w:r w:rsidR="00C942D6" w:rsidDel="00921EA5">
          <w:delText>'</w:delText>
        </w:r>
        <w:r w:rsidR="00306BB8" w:rsidDel="00921EA5">
          <w:delText>s no single correct answer.  It will dep</w:delText>
        </w:r>
        <w:r w:rsidR="009C1770" w:rsidDel="00921EA5">
          <w:delText xml:space="preserve">end largely upon the distribution of data in the table.  If we are using an index to retrieve data that is highly clustered – appearing in the same ranges, then indexes will be more effective.  However, if we are retrieving data that is more or less randomly distributed across the ranges of a table, then full table scans will be more relatively effective. </w:delText>
        </w:r>
      </w:del>
    </w:p>
    <w:p w14:paraId="282ACE31" w14:textId="0D34F510" w:rsidR="003C1745" w:rsidRDefault="003C1745" w:rsidP="00CA673B">
      <w:pPr>
        <w:rPr>
          <w:ins w:id="82" w:author="Guy Harrison" w:date="2021-06-18T12:11:00Z"/>
        </w:rPr>
      </w:pPr>
    </w:p>
    <w:p w14:paraId="43AA1053" w14:textId="53146219" w:rsidR="003C1745" w:rsidRDefault="003C1745" w:rsidP="00CA673B">
      <w:pPr>
        <w:rPr>
          <w:ins w:id="83" w:author="Guy Harrison" w:date="2021-06-18T12:11:00Z"/>
        </w:rPr>
      </w:pPr>
    </w:p>
    <w:p w14:paraId="500439AA" w14:textId="499C50C7" w:rsidR="003C1745" w:rsidRDefault="003C1745" w:rsidP="00CA673B">
      <w:pPr>
        <w:rPr>
          <w:ins w:id="84" w:author="Guy Harrison" w:date="2021-06-18T12:12:00Z"/>
        </w:rPr>
      </w:pPr>
      <w:ins w:id="85" w:author="Guy Harrison" w:date="2021-06-18T12:11:00Z">
        <w:r>
          <w:t>For instance, let’s say we</w:t>
        </w:r>
      </w:ins>
      <w:ins w:id="86" w:author="Guy Harrison" w:date="2021-06-18T12:12:00Z">
        <w:r>
          <w:t xml:space="preserve"> have timeseries data </w:t>
        </w:r>
        <w:r w:rsidR="003D1417">
          <w:t>where a measurement (say a temperature) was recorded every minute over the past year.  The application is often asked to determine the average measurement over some recent time period.  The query looks something like this:</w:t>
        </w:r>
      </w:ins>
    </w:p>
    <w:p w14:paraId="0CD3AD26" w14:textId="67452EB2" w:rsidR="003D1417" w:rsidRDefault="003D1417" w:rsidP="00CA673B">
      <w:pPr>
        <w:rPr>
          <w:ins w:id="87" w:author="Guy Harrison" w:date="2021-06-18T12:14:00Z"/>
        </w:rPr>
      </w:pPr>
    </w:p>
    <w:p w14:paraId="641D53BB" w14:textId="2721262B" w:rsidR="00EC5BFF" w:rsidRDefault="00EC5BFF">
      <w:pPr>
        <w:pStyle w:val="code"/>
        <w:rPr>
          <w:ins w:id="88" w:author="Guy Harrison" w:date="2021-06-18T12:14:00Z"/>
        </w:rPr>
        <w:pPrChange w:id="89" w:author="Guy Harrison" w:date="2021-06-18T12:14:00Z">
          <w:pPr/>
        </w:pPrChange>
      </w:pPr>
      <w:ins w:id="90" w:author="Guy Harrison" w:date="2021-06-18T12:14:00Z">
        <w:r>
          <w:t xml:space="preserve">[source, </w:t>
        </w:r>
        <w:proofErr w:type="spellStart"/>
        <w:r>
          <w:t>sql</w:t>
        </w:r>
        <w:proofErr w:type="spellEnd"/>
        <w:r>
          <w:t>]</w:t>
        </w:r>
      </w:ins>
    </w:p>
    <w:p w14:paraId="3DC1F6EB" w14:textId="2E25BCEE" w:rsidR="00EC5BFF" w:rsidRDefault="00EC5BFF">
      <w:pPr>
        <w:pStyle w:val="code"/>
        <w:rPr>
          <w:ins w:id="91" w:author="Guy Harrison" w:date="2021-06-18T12:12:00Z"/>
        </w:rPr>
        <w:pPrChange w:id="92" w:author="Guy Harrison" w:date="2021-06-18T12:14:00Z">
          <w:pPr/>
        </w:pPrChange>
      </w:pPr>
      <w:ins w:id="93" w:author="Guy Harrison" w:date="2021-06-18T12:14:00Z">
        <w:r>
          <w:t>----</w:t>
        </w:r>
      </w:ins>
    </w:p>
    <w:p w14:paraId="5C1FB903" w14:textId="77777777" w:rsidR="00EC5BFF" w:rsidRDefault="00EC5BFF" w:rsidP="00EC5BFF">
      <w:pPr>
        <w:pStyle w:val="code"/>
        <w:rPr>
          <w:ins w:id="94" w:author="Guy Harrison" w:date="2021-06-18T12:14:00Z"/>
        </w:rPr>
      </w:pPr>
      <w:ins w:id="95" w:author="Guy Harrison" w:date="2021-06-18T12:13:00Z">
        <w:r w:rsidRPr="00EC5BFF">
          <w:t xml:space="preserve">SELECT AVG(measurement) </w:t>
        </w:r>
      </w:ins>
    </w:p>
    <w:p w14:paraId="179D6D3F" w14:textId="3322F298" w:rsidR="00EC5BFF" w:rsidRDefault="00EC5BFF" w:rsidP="00EC5BFF">
      <w:pPr>
        <w:pStyle w:val="code"/>
        <w:rPr>
          <w:ins w:id="96" w:author="Guy Harrison" w:date="2021-06-18T12:14:00Z"/>
        </w:rPr>
      </w:pPr>
      <w:ins w:id="97" w:author="Guy Harrison" w:date="2021-06-18T12:14:00Z">
        <w:r>
          <w:t xml:space="preserve">  </w:t>
        </w:r>
      </w:ins>
      <w:ins w:id="98" w:author="Guy Harrison" w:date="2021-06-18T12:13:00Z">
        <w:r w:rsidRPr="00EC5BFF">
          <w:t xml:space="preserve">FROM </w:t>
        </w:r>
        <w:proofErr w:type="spellStart"/>
        <w:r>
          <w:rPr>
            <w:color w:val="569CD6"/>
          </w:rPr>
          <w:t>timeserie</w:t>
        </w:r>
      </w:ins>
      <w:ins w:id="99" w:author="Guy Harrison" w:date="2021-06-18T12:14:00Z">
        <w:r>
          <w:rPr>
            <w:color w:val="569CD6"/>
          </w:rPr>
          <w:t>s_data</w:t>
        </w:r>
      </w:ins>
      <w:proofErr w:type="spellEnd"/>
      <w:ins w:id="100" w:author="Guy Harrison" w:date="2021-06-18T12:13:00Z">
        <w:r w:rsidRPr="00EC5BFF">
          <w:t xml:space="preserve">  </w:t>
        </w:r>
      </w:ins>
    </w:p>
    <w:p w14:paraId="1DCA860E" w14:textId="5EC18A28" w:rsidR="00EC5BFF" w:rsidRDefault="00EC5BFF" w:rsidP="00EC5BFF">
      <w:pPr>
        <w:pStyle w:val="code"/>
        <w:rPr>
          <w:ins w:id="101" w:author="Guy Harrison" w:date="2021-06-18T12:14:00Z"/>
        </w:rPr>
      </w:pPr>
      <w:ins w:id="102" w:author="Guy Harrison" w:date="2021-06-18T12:14:00Z">
        <w:r>
          <w:t xml:space="preserve"> </w:t>
        </w:r>
      </w:ins>
      <w:ins w:id="103" w:author="Guy Harrison" w:date="2021-06-18T12:13:00Z">
        <w:r w:rsidRPr="00EC5BFF">
          <w:t xml:space="preserve">WHERE </w:t>
        </w:r>
        <w:proofErr w:type="spellStart"/>
        <w:r w:rsidRPr="00EC5BFF">
          <w:t>measurement_timestamp</w:t>
        </w:r>
        <w:proofErr w:type="spellEnd"/>
        <w:r w:rsidRPr="00EC5BFF">
          <w:t xml:space="preserve"> &gt; ((date '20220101')- INTERVAL '</w:t>
        </w:r>
        <w:r w:rsidRPr="00EC5BFF">
          <w:rPr>
            <w:color w:val="569CD6"/>
          </w:rPr>
          <w:t>$</w:t>
        </w:r>
      </w:ins>
      <w:proofErr w:type="spellStart"/>
      <w:ins w:id="104" w:author="Guy Harrison" w:date="2021-06-18T12:14:00Z">
        <w:r>
          <w:rPr>
            <w:color w:val="4FC1FF"/>
          </w:rPr>
          <w:t>dayFilter</w:t>
        </w:r>
      </w:ins>
      <w:proofErr w:type="spellEnd"/>
      <w:ins w:id="105" w:author="Guy Harrison" w:date="2021-06-18T12:13:00Z">
        <w:r w:rsidRPr="00EC5BFF">
          <w:t xml:space="preserve"> days'</w:t>
        </w:r>
      </w:ins>
    </w:p>
    <w:p w14:paraId="06675D91" w14:textId="2FE23425" w:rsidR="00EC5BFF" w:rsidRDefault="00EC5BFF">
      <w:pPr>
        <w:pStyle w:val="code"/>
        <w:rPr>
          <w:ins w:id="106" w:author="Guy Harrison" w:date="2021-06-18T12:14:00Z"/>
        </w:rPr>
      </w:pPr>
      <w:ins w:id="107" w:author="Guy Harrison" w:date="2021-06-18T12:14:00Z">
        <w:r>
          <w:t>----</w:t>
        </w:r>
      </w:ins>
    </w:p>
    <w:p w14:paraId="13F74A68" w14:textId="10EE3EE4" w:rsidR="00EC5BFF" w:rsidRDefault="00EC5BFF" w:rsidP="00EC5BFF">
      <w:pPr>
        <w:pStyle w:val="code"/>
        <w:rPr>
          <w:ins w:id="108" w:author="Guy Harrison" w:date="2021-06-18T12:14:00Z"/>
        </w:rPr>
      </w:pPr>
    </w:p>
    <w:p w14:paraId="1EEF72C4" w14:textId="24008097" w:rsidR="00EC5BFF" w:rsidRDefault="004C1DFB" w:rsidP="004C1DFB">
      <w:pPr>
        <w:rPr>
          <w:ins w:id="109" w:author="Guy Harrison" w:date="2021-06-18T12:16:00Z"/>
        </w:rPr>
      </w:pPr>
      <w:ins w:id="110" w:author="Guy Harrison" w:date="2021-06-18T12:15:00Z">
        <w:r>
          <w:t>The variable +${</w:t>
        </w:r>
        <w:proofErr w:type="spellStart"/>
        <w:r>
          <w:t>dayFilter</w:t>
        </w:r>
        <w:proofErr w:type="spellEnd"/>
        <w:r>
          <w:t>}+ can take low or high values</w:t>
        </w:r>
        <w:r w:rsidR="004102DB">
          <w:t xml:space="preserve">.  </w:t>
        </w:r>
      </w:ins>
      <w:ins w:id="111" w:author="Guy Harrison" w:date="2021-06-18T12:16:00Z">
        <w:r w:rsidR="00DA76F0">
          <w:t>We can</w:t>
        </w:r>
      </w:ins>
      <w:ins w:id="112" w:author="Guy Harrison" w:date="2021-06-18T12:15:00Z">
        <w:r w:rsidR="004102DB">
          <w:t xml:space="preserve"> create a non-covering index</w:t>
        </w:r>
      </w:ins>
      <w:ins w:id="113" w:author="Guy Harrison" w:date="2021-06-18T12:16:00Z">
        <w:r w:rsidR="004102DB">
          <w:t xml:space="preserve"> on the table as follows:</w:t>
        </w:r>
      </w:ins>
    </w:p>
    <w:p w14:paraId="688CEBBD" w14:textId="013CAD5F" w:rsidR="004102DB" w:rsidRDefault="004102DB" w:rsidP="004C1DFB">
      <w:pPr>
        <w:rPr>
          <w:ins w:id="114" w:author="Guy Harrison" w:date="2021-06-18T12:16:00Z"/>
        </w:rPr>
      </w:pPr>
    </w:p>
    <w:p w14:paraId="0FD3C4B8" w14:textId="58AB337C" w:rsidR="004102DB" w:rsidRDefault="00DA76F0" w:rsidP="004C1DFB">
      <w:pPr>
        <w:rPr>
          <w:ins w:id="115" w:author="Guy Harrison" w:date="2021-06-18T12:16:00Z"/>
        </w:rPr>
      </w:pPr>
      <w:ins w:id="116" w:author="Guy Harrison" w:date="2021-06-18T12:16:00Z">
        <w:r>
          <w:t>[</w:t>
        </w:r>
        <w:proofErr w:type="spellStart"/>
        <w:r>
          <w:t>source,sql</w:t>
        </w:r>
        <w:proofErr w:type="spellEnd"/>
        <w:r>
          <w:t>]</w:t>
        </w:r>
      </w:ins>
    </w:p>
    <w:p w14:paraId="3AE30698" w14:textId="702B1C38" w:rsidR="00DA76F0" w:rsidRDefault="00DA76F0" w:rsidP="004C1DFB">
      <w:pPr>
        <w:rPr>
          <w:ins w:id="117" w:author="Guy Harrison" w:date="2021-06-18T12:16:00Z"/>
        </w:rPr>
      </w:pPr>
      <w:ins w:id="118" w:author="Guy Harrison" w:date="2021-06-18T12:16:00Z">
        <w:r>
          <w:t>----</w:t>
        </w:r>
      </w:ins>
    </w:p>
    <w:p w14:paraId="6D8B727E" w14:textId="77777777" w:rsidR="00AB5404" w:rsidRDefault="00DA76F0" w:rsidP="00DA76F0">
      <w:pPr>
        <w:pStyle w:val="code"/>
        <w:rPr>
          <w:ins w:id="119" w:author="Guy Harrison" w:date="2021-06-18T12:18:00Z"/>
        </w:rPr>
      </w:pPr>
      <w:ins w:id="120" w:author="Guy Harrison" w:date="2021-06-18T12:16:00Z">
        <w:r w:rsidRPr="00DA76F0">
          <w:t xml:space="preserve">CREATE INDEX timeseries_timestamp_i1 </w:t>
        </w:r>
      </w:ins>
    </w:p>
    <w:p w14:paraId="4F7C6CA9" w14:textId="2AB7616C" w:rsidR="00DA76F0" w:rsidRPr="00DA76F0" w:rsidRDefault="00AB5404">
      <w:pPr>
        <w:pStyle w:val="code"/>
        <w:rPr>
          <w:ins w:id="121" w:author="Guy Harrison" w:date="2021-06-18T12:16:00Z"/>
          <w:color w:val="D4D4D4"/>
        </w:rPr>
        <w:pPrChange w:id="122" w:author="Guy Harrison" w:date="2021-06-18T12:16:00Z">
          <w:pPr>
            <w:shd w:val="clear" w:color="auto" w:fill="1E1E1E"/>
            <w:spacing w:line="270" w:lineRule="atLeast"/>
          </w:pPr>
        </w:pPrChange>
      </w:pPr>
      <w:ins w:id="123" w:author="Guy Harrison" w:date="2021-06-18T12:18:00Z">
        <w:r>
          <w:t xml:space="preserve">    </w:t>
        </w:r>
      </w:ins>
      <w:ins w:id="124" w:author="Guy Harrison" w:date="2021-06-18T12:16:00Z">
        <w:r w:rsidR="00DA76F0" w:rsidRPr="00DA76F0">
          <w:t xml:space="preserve">ON </w:t>
        </w:r>
        <w:proofErr w:type="spellStart"/>
        <w:r w:rsidR="00DA76F0" w:rsidRPr="00DA76F0">
          <w:t>timeseries_data</w:t>
        </w:r>
        <w:proofErr w:type="spellEnd"/>
        <w:r w:rsidR="00DA76F0" w:rsidRPr="00DA76F0">
          <w:t>(</w:t>
        </w:r>
        <w:proofErr w:type="spellStart"/>
        <w:r w:rsidR="00DA76F0" w:rsidRPr="00DA76F0">
          <w:t>measurement_timestamp</w:t>
        </w:r>
        <w:proofErr w:type="spellEnd"/>
        <w:r w:rsidR="00DA76F0" w:rsidRPr="00DA76F0">
          <w:t>)</w:t>
        </w:r>
      </w:ins>
    </w:p>
    <w:p w14:paraId="2DCD9D9A" w14:textId="6D6FAC1F" w:rsidR="00DA76F0" w:rsidRPr="00EC5BFF" w:rsidRDefault="00DA76F0">
      <w:pPr>
        <w:rPr>
          <w:ins w:id="125" w:author="Guy Harrison" w:date="2021-06-18T12:13:00Z"/>
        </w:rPr>
        <w:pPrChange w:id="126" w:author="Guy Harrison" w:date="2021-06-18T12:15:00Z">
          <w:pPr>
            <w:shd w:val="clear" w:color="auto" w:fill="1E1E1E"/>
            <w:spacing w:line="270" w:lineRule="atLeast"/>
          </w:pPr>
        </w:pPrChange>
      </w:pPr>
      <w:ins w:id="127" w:author="Guy Harrison" w:date="2021-06-18T12:16:00Z">
        <w:r>
          <w:t>----</w:t>
        </w:r>
      </w:ins>
    </w:p>
    <w:p w14:paraId="4DEDE59E" w14:textId="6416EF8F" w:rsidR="009C1770" w:rsidDel="00921EA5" w:rsidRDefault="009C1770">
      <w:pPr>
        <w:pStyle w:val="code"/>
        <w:rPr>
          <w:del w:id="128" w:author="Guy Harrison" w:date="2021-06-16T12:02:00Z"/>
        </w:rPr>
        <w:pPrChange w:id="129" w:author="Guy Harrison" w:date="2021-06-18T12:13:00Z">
          <w:pPr/>
        </w:pPrChange>
      </w:pPr>
    </w:p>
    <w:p w14:paraId="0EE2FD7C" w14:textId="3D478377" w:rsidR="009C1770" w:rsidDel="00921EA5" w:rsidRDefault="00BC6CD9">
      <w:pPr>
        <w:pStyle w:val="code"/>
        <w:rPr>
          <w:del w:id="130" w:author="Guy Harrison" w:date="2021-06-16T12:02:00Z"/>
        </w:rPr>
        <w:pPrChange w:id="131" w:author="Guy Harrison" w:date="2021-06-18T12:13:00Z">
          <w:pPr/>
        </w:pPrChange>
      </w:pPr>
      <w:del w:id="132" w:author="Guy Harrison" w:date="2021-06-16T12:02:00Z">
        <w:r w:rsidDel="00921EA5">
          <w:delText>For instance, in the following example</w:delText>
        </w:r>
        <w:r w:rsidR="00BF1CE0" w:rsidDel="00921EA5">
          <w:delText>,</w:delText>
        </w:r>
        <w:r w:rsidDel="00921EA5">
          <w:delText xml:space="preserve"> we see the relative elapsed times for retrieving data depending on the relative amount of the table being accessed.  In one case</w:delText>
        </w:r>
        <w:r w:rsidR="00CF2005" w:rsidDel="00921EA5">
          <w:delText>,</w:delText>
        </w:r>
        <w:r w:rsidDel="00921EA5">
          <w:delText xml:space="preserve"> the data was highly clustered </w:delText>
        </w:r>
        <w:r w:rsidR="00007354" w:rsidDel="00921EA5">
          <w:delText>(based on an ascending primary key).  In the other case</w:delText>
        </w:r>
        <w:r w:rsidR="00CF2005" w:rsidDel="00921EA5">
          <w:delText>,</w:delText>
        </w:r>
        <w:r w:rsidR="00007354" w:rsidDel="00921EA5">
          <w:delText xml:space="preserve"> the data was distributed across the cluster relatively randomly (UUID key). </w:delText>
        </w:r>
      </w:del>
    </w:p>
    <w:p w14:paraId="446D4459" w14:textId="2EE3F269" w:rsidR="00007354" w:rsidRDefault="00007354">
      <w:pPr>
        <w:pStyle w:val="code"/>
        <w:pPrChange w:id="133" w:author="Guy Harrison" w:date="2021-06-18T12:13:00Z">
          <w:pPr/>
        </w:pPrChange>
      </w:pPr>
    </w:p>
    <w:p w14:paraId="79D76515" w14:textId="0300AD4D" w:rsidR="00007354" w:rsidRDefault="00007354" w:rsidP="00CA673B">
      <w:pPr>
        <w:rPr>
          <w:ins w:id="134" w:author="Guy Harrison" w:date="2021-06-18T12:17:00Z"/>
        </w:rPr>
      </w:pPr>
      <w:commentRangeStart w:id="135"/>
      <w:commentRangeStart w:id="136"/>
      <w:commentRangeEnd w:id="135"/>
      <w:r>
        <w:rPr>
          <w:rStyle w:val="CommentReference"/>
        </w:rPr>
        <w:lastRenderedPageBreak/>
        <w:commentReference w:id="135"/>
      </w:r>
      <w:commentRangeEnd w:id="136"/>
      <w:r w:rsidR="00520463">
        <w:rPr>
          <w:rStyle w:val="CommentReference"/>
        </w:rPr>
        <w:commentReference w:id="136"/>
      </w:r>
      <w:ins w:id="137" w:author="Guy Harrison" w:date="2021-06-18T12:16:00Z">
        <w:r w:rsidR="00DA76F0">
          <w:t>However,</w:t>
        </w:r>
      </w:ins>
      <w:ins w:id="138" w:author="Guy Harrison" w:date="2021-06-18T12:17:00Z">
        <w:r w:rsidR="00DA76F0">
          <w:t xml:space="preserve"> this index will only be effective when the </w:t>
        </w:r>
        <w:r w:rsidR="001A0E19">
          <w:t>number of days selected is very small – probably less than a week.  Alternatively, we could create a covering index that includes the MEASUREMENT column:</w:t>
        </w:r>
      </w:ins>
    </w:p>
    <w:p w14:paraId="4C050690" w14:textId="73E37A59" w:rsidR="001A0E19" w:rsidRDefault="001A0E19" w:rsidP="00CA673B">
      <w:pPr>
        <w:rPr>
          <w:ins w:id="139" w:author="Guy Harrison" w:date="2021-06-18T12:17:00Z"/>
        </w:rPr>
      </w:pPr>
    </w:p>
    <w:p w14:paraId="78D99127" w14:textId="055249D1" w:rsidR="001A0E19" w:rsidRDefault="00AB5404">
      <w:pPr>
        <w:pStyle w:val="code"/>
        <w:rPr>
          <w:ins w:id="140" w:author="Guy Harrison" w:date="2021-06-18T12:18:00Z"/>
        </w:rPr>
        <w:pPrChange w:id="141" w:author="Guy Harrison" w:date="2021-06-18T12:18:00Z">
          <w:pPr/>
        </w:pPrChange>
      </w:pPr>
      <w:ins w:id="142" w:author="Guy Harrison" w:date="2021-06-18T12:17:00Z">
        <w:r>
          <w:t>[</w:t>
        </w:r>
        <w:proofErr w:type="spellStart"/>
        <w:r>
          <w:t>s</w:t>
        </w:r>
      </w:ins>
      <w:ins w:id="143" w:author="Guy Harrison" w:date="2021-06-18T12:18:00Z">
        <w:r>
          <w:t>ource,sql</w:t>
        </w:r>
        <w:proofErr w:type="spellEnd"/>
        <w:r>
          <w:t>]</w:t>
        </w:r>
      </w:ins>
    </w:p>
    <w:p w14:paraId="40E683E2" w14:textId="5EAEFD80" w:rsidR="00AB5404" w:rsidRDefault="00AB5404">
      <w:pPr>
        <w:pStyle w:val="code"/>
        <w:rPr>
          <w:ins w:id="144" w:author="Guy Harrison" w:date="2021-06-18T12:18:00Z"/>
        </w:rPr>
        <w:pPrChange w:id="145" w:author="Guy Harrison" w:date="2021-06-18T12:18:00Z">
          <w:pPr/>
        </w:pPrChange>
      </w:pPr>
      <w:ins w:id="146" w:author="Guy Harrison" w:date="2021-06-18T12:18:00Z">
        <w:r>
          <w:t>----</w:t>
        </w:r>
      </w:ins>
    </w:p>
    <w:p w14:paraId="694B19AB" w14:textId="77777777" w:rsidR="00AB5404" w:rsidRDefault="00AB5404" w:rsidP="00AB5404">
      <w:pPr>
        <w:pStyle w:val="code"/>
        <w:rPr>
          <w:ins w:id="147" w:author="Guy Harrison" w:date="2021-06-18T12:18:00Z"/>
          <w:rFonts w:ascii="Menlo" w:hAnsi="Menlo" w:cs="Menlo"/>
          <w:color w:val="CE9178"/>
          <w:szCs w:val="18"/>
        </w:rPr>
      </w:pPr>
      <w:ins w:id="148" w:author="Guy Harrison" w:date="2021-06-18T12:18:00Z">
        <w:r w:rsidRPr="00AB5404">
          <w:rPr>
            <w:rFonts w:ascii="Menlo" w:hAnsi="Menlo" w:cs="Menlo"/>
            <w:color w:val="CE9178"/>
            <w:szCs w:val="18"/>
          </w:rPr>
          <w:t xml:space="preserve">CREATE INDEX </w:t>
        </w:r>
        <w:proofErr w:type="spellStart"/>
        <w:r w:rsidRPr="00AB5404">
          <w:rPr>
            <w:rFonts w:ascii="Menlo" w:hAnsi="Menlo" w:cs="Menlo"/>
            <w:color w:val="CE9178"/>
            <w:szCs w:val="18"/>
          </w:rPr>
          <w:t>timeseries_covering</w:t>
        </w:r>
        <w:proofErr w:type="spellEnd"/>
        <w:r w:rsidRPr="00AB5404">
          <w:rPr>
            <w:rFonts w:ascii="Menlo" w:hAnsi="Menlo" w:cs="Menlo"/>
            <w:color w:val="CE9178"/>
            <w:szCs w:val="18"/>
          </w:rPr>
          <w:t xml:space="preserve"> </w:t>
        </w:r>
      </w:ins>
    </w:p>
    <w:p w14:paraId="543BB89C" w14:textId="2B9BD65F" w:rsidR="00AB5404" w:rsidRPr="00AB5404" w:rsidRDefault="00AB5404">
      <w:pPr>
        <w:pStyle w:val="code"/>
        <w:rPr>
          <w:ins w:id="149" w:author="Guy Harrison" w:date="2021-06-18T12:18:00Z"/>
          <w:rFonts w:ascii="Menlo" w:hAnsi="Menlo" w:cs="Menlo"/>
          <w:color w:val="D4D4D4"/>
          <w:szCs w:val="18"/>
        </w:rPr>
        <w:pPrChange w:id="150" w:author="Guy Harrison" w:date="2021-06-18T12:18:00Z">
          <w:pPr>
            <w:shd w:val="clear" w:color="auto" w:fill="1E1E1E"/>
            <w:spacing w:line="270" w:lineRule="atLeast"/>
          </w:pPr>
        </w:pPrChange>
      </w:pPr>
      <w:ins w:id="151" w:author="Guy Harrison" w:date="2021-06-18T12:18:00Z">
        <w:r>
          <w:rPr>
            <w:rFonts w:ascii="Menlo" w:hAnsi="Menlo" w:cs="Menlo"/>
            <w:color w:val="CE9178"/>
            <w:szCs w:val="18"/>
          </w:rPr>
          <w:t xml:space="preserve">    </w:t>
        </w:r>
        <w:r w:rsidRPr="00AB5404">
          <w:rPr>
            <w:rFonts w:ascii="Menlo" w:hAnsi="Menlo" w:cs="Menlo"/>
            <w:color w:val="CE9178"/>
            <w:szCs w:val="18"/>
          </w:rPr>
          <w:t xml:space="preserve">ON </w:t>
        </w:r>
        <w:proofErr w:type="spellStart"/>
        <w:r w:rsidRPr="00AB5404">
          <w:rPr>
            <w:rFonts w:ascii="Menlo" w:hAnsi="Menlo" w:cs="Menlo"/>
            <w:color w:val="CE9178"/>
            <w:szCs w:val="18"/>
          </w:rPr>
          <w:t>timeseries_data</w:t>
        </w:r>
        <w:proofErr w:type="spellEnd"/>
        <w:r w:rsidRPr="00AB5404">
          <w:rPr>
            <w:rFonts w:ascii="Menlo" w:hAnsi="Menlo" w:cs="Menlo"/>
            <w:color w:val="CE9178"/>
            <w:szCs w:val="18"/>
          </w:rPr>
          <w:t>(</w:t>
        </w:r>
        <w:proofErr w:type="spellStart"/>
        <w:r w:rsidRPr="00AB5404">
          <w:rPr>
            <w:rFonts w:ascii="Menlo" w:hAnsi="Menlo" w:cs="Menlo"/>
            <w:color w:val="CE9178"/>
            <w:szCs w:val="18"/>
          </w:rPr>
          <w:t>measurement_timestamp</w:t>
        </w:r>
        <w:proofErr w:type="spellEnd"/>
        <w:r w:rsidRPr="00AB5404">
          <w:rPr>
            <w:rFonts w:ascii="Menlo" w:hAnsi="Menlo" w:cs="Menlo"/>
            <w:color w:val="CE9178"/>
            <w:szCs w:val="18"/>
          </w:rPr>
          <w:t>) STORING (measurement)</w:t>
        </w:r>
      </w:ins>
    </w:p>
    <w:p w14:paraId="674429A6" w14:textId="1557A3E3" w:rsidR="00AB5404" w:rsidRDefault="00AB5404">
      <w:pPr>
        <w:pStyle w:val="code"/>
        <w:rPr>
          <w:ins w:id="152" w:author="Guy Harrison" w:date="2021-06-18T12:18:00Z"/>
        </w:rPr>
        <w:pPrChange w:id="153" w:author="Guy Harrison" w:date="2021-06-18T12:18:00Z">
          <w:pPr/>
        </w:pPrChange>
      </w:pPr>
      <w:ins w:id="154" w:author="Guy Harrison" w:date="2021-06-18T12:18:00Z">
        <w:r>
          <w:t>----</w:t>
        </w:r>
      </w:ins>
    </w:p>
    <w:p w14:paraId="5E370737" w14:textId="77777777" w:rsidR="00AB5404" w:rsidRDefault="00AB5404" w:rsidP="00CA673B"/>
    <w:p w14:paraId="6E56A9D8" w14:textId="629761CB" w:rsidR="00EE2F90" w:rsidRDefault="00F70CCA" w:rsidP="00CA673B">
      <w:pPr>
        <w:rPr>
          <w:ins w:id="155" w:author="Guy Harrison" w:date="2021-06-18T13:06:00Z"/>
        </w:rPr>
      </w:pPr>
      <w:ins w:id="156" w:author="Guy Harrison" w:date="2021-06-18T12:18:00Z">
        <w:r>
          <w:t xml:space="preserve">This index can be used effectively for any spans of data – from one day to the entire years data.  </w:t>
        </w:r>
      </w:ins>
    </w:p>
    <w:p w14:paraId="648F83EF" w14:textId="70C543D5" w:rsidR="008E5C5E" w:rsidRDefault="008E5C5E" w:rsidP="00CA673B">
      <w:pPr>
        <w:rPr>
          <w:ins w:id="157" w:author="Guy Harrison" w:date="2021-06-18T13:06:00Z"/>
        </w:rPr>
      </w:pPr>
    </w:p>
    <w:p w14:paraId="4FFF9C41" w14:textId="02306A23" w:rsidR="008E5C5E" w:rsidRDefault="008E5C5E" w:rsidP="008E5C5E">
      <w:pPr>
        <w:rPr>
          <w:ins w:id="158" w:author="Guy Harrison" w:date="2021-06-18T13:06:00Z"/>
          <w:lang w:eastAsia="en-US"/>
        </w:rPr>
      </w:pPr>
      <w:ins w:id="159" w:author="Guy Harrison" w:date="2021-06-18T13:06:00Z">
        <w:r>
          <w:rPr>
            <w:lang w:eastAsia="en-US"/>
          </w:rPr>
          <w:t>&lt;&lt;</w:t>
        </w:r>
        <w:proofErr w:type="spellStart"/>
        <w:r>
          <w:rPr>
            <w:lang w:eastAsia="en-US"/>
          </w:rPr>
          <w:t>scanvsindex</w:t>
        </w:r>
        <w:proofErr w:type="spellEnd"/>
        <w:r>
          <w:rPr>
            <w:lang w:eastAsia="en-US"/>
          </w:rPr>
          <w:t>&gt;&gt;</w:t>
        </w:r>
      </w:ins>
      <w:ins w:id="160" w:author="Guy Harrison" w:date="2021-06-18T13:07:00Z">
        <w:r>
          <w:rPr>
            <w:lang w:eastAsia="en-US"/>
          </w:rPr>
          <w:t xml:space="preserve"> compares the performance of an index scan with a table scan, against the number of days of information being </w:t>
        </w:r>
        <w:proofErr w:type="spellStart"/>
        <w:r>
          <w:rPr>
            <w:lang w:eastAsia="en-US"/>
          </w:rPr>
          <w:t>retrived</w:t>
        </w:r>
        <w:proofErr w:type="spellEnd"/>
        <w:r>
          <w:rPr>
            <w:lang w:eastAsia="en-US"/>
          </w:rPr>
          <w:t xml:space="preserve">.  The table scan must do the same amount of work </w:t>
        </w:r>
        <w:r w:rsidR="00B3511B">
          <w:rPr>
            <w:lang w:eastAsia="en-US"/>
          </w:rPr>
          <w:t>regardless of the a</w:t>
        </w:r>
      </w:ins>
      <w:ins w:id="161" w:author="Guy Harrison" w:date="2021-06-18T13:08:00Z">
        <w:r w:rsidR="00B3511B">
          <w:rPr>
            <w:lang w:eastAsia="en-US"/>
          </w:rPr>
          <w:t xml:space="preserve">mount of data being processed, while an index scan increases in overhead the larger the amount of data being processed.  For a non-covering index, a table scan is better if there’s more than about a </w:t>
        </w:r>
        <w:proofErr w:type="spellStart"/>
        <w:r w:rsidR="00B3511B">
          <w:rPr>
            <w:lang w:eastAsia="en-US"/>
          </w:rPr>
          <w:t>weeks worth</w:t>
        </w:r>
        <w:proofErr w:type="spellEnd"/>
        <w:r w:rsidR="00B3511B">
          <w:rPr>
            <w:lang w:eastAsia="en-US"/>
          </w:rPr>
          <w:t xml:space="preserve"> of data retrieved (about </w:t>
        </w:r>
        <w:r w:rsidR="001D14AF">
          <w:rPr>
            <w:lang w:eastAsia="en-US"/>
          </w:rPr>
          <w:t>2% of the total data).  H</w:t>
        </w:r>
      </w:ins>
      <w:ins w:id="162" w:author="Guy Harrison" w:date="2021-06-18T13:09:00Z">
        <w:r w:rsidR="001D14AF">
          <w:rPr>
            <w:lang w:eastAsia="en-US"/>
          </w:rPr>
          <w:t>owever, a covering index can perform well even if we are retrieving …..</w:t>
        </w:r>
      </w:ins>
    </w:p>
    <w:p w14:paraId="5AC844AE" w14:textId="77777777" w:rsidR="008E5C5E" w:rsidRDefault="008E5C5E" w:rsidP="00CA673B">
      <w:pPr>
        <w:rPr>
          <w:ins w:id="163" w:author="Guy Harrison" w:date="2021-06-18T13:05:00Z"/>
        </w:rPr>
      </w:pPr>
    </w:p>
    <w:p w14:paraId="26B63A91" w14:textId="51D3E61A" w:rsidR="002A4A9E" w:rsidRDefault="002A4A9E" w:rsidP="00CA673B">
      <w:pPr>
        <w:rPr>
          <w:ins w:id="164" w:author="Guy Harrison" w:date="2021-06-18T13:05:00Z"/>
        </w:rPr>
      </w:pPr>
    </w:p>
    <w:p w14:paraId="3A832F5A" w14:textId="33859E4E" w:rsidR="002A4A9E" w:rsidRDefault="002A4A9E" w:rsidP="002A4A9E">
      <w:pPr>
        <w:rPr>
          <w:ins w:id="165" w:author="Guy Harrison" w:date="2021-06-18T13:05:00Z"/>
          <w:lang w:eastAsia="en-US"/>
        </w:rPr>
      </w:pPr>
      <w:ins w:id="166" w:author="Guy Harrison" w:date="2021-06-18T13:05:00Z">
        <w:r>
          <w:rPr>
            <w:lang w:eastAsia="en-US"/>
          </w:rPr>
          <w:t>[[</w:t>
        </w:r>
      </w:ins>
      <w:proofErr w:type="spellStart"/>
      <w:ins w:id="167" w:author="Guy Harrison" w:date="2021-06-18T13:06:00Z">
        <w:r w:rsidR="00561A6A">
          <w:rPr>
            <w:lang w:eastAsia="en-US"/>
          </w:rPr>
          <w:t>scanvsindex</w:t>
        </w:r>
      </w:ins>
      <w:proofErr w:type="spellEnd"/>
      <w:ins w:id="168" w:author="Guy Harrison" w:date="2021-06-18T13:05:00Z">
        <w:r>
          <w:rPr>
            <w:lang w:eastAsia="en-US"/>
          </w:rPr>
          <w:t>]]</w:t>
        </w:r>
      </w:ins>
    </w:p>
    <w:p w14:paraId="55BC5920" w14:textId="1012F8CE" w:rsidR="002A4A9E" w:rsidRDefault="002A4A9E" w:rsidP="002A4A9E">
      <w:pPr>
        <w:rPr>
          <w:ins w:id="169" w:author="Guy Harrison" w:date="2021-06-18T13:05:00Z"/>
          <w:lang w:eastAsia="en-US"/>
        </w:rPr>
      </w:pPr>
      <w:ins w:id="170" w:author="Guy Harrison" w:date="2021-06-18T13:05:00Z">
        <w:r>
          <w:rPr>
            <w:lang w:eastAsia="en-US"/>
          </w:rPr>
          <w:t>.</w:t>
        </w:r>
      </w:ins>
      <w:ins w:id="171" w:author="Guy Harrison" w:date="2021-06-18T13:06:00Z">
        <w:r w:rsidR="00561A6A">
          <w:rPr>
            <w:lang w:eastAsia="en-US"/>
          </w:rPr>
          <w:t>Comparison of table scan vs index scan performance</w:t>
        </w:r>
      </w:ins>
    </w:p>
    <w:p w14:paraId="492F66AF" w14:textId="02AEACC1" w:rsidR="002A4A9E" w:rsidRDefault="002A4A9E" w:rsidP="00CA673B">
      <w:pPr>
        <w:rPr>
          <w:ins w:id="172" w:author="Guy Harrison" w:date="2021-06-18T12:18:00Z"/>
          <w:lang w:eastAsia="en-US"/>
        </w:rPr>
      </w:pPr>
      <w:ins w:id="173" w:author="Guy Harrison" w:date="2021-06-18T13:05:00Z">
        <w:r>
          <w:rPr>
            <w:lang w:eastAsia="en-US"/>
          </w:rPr>
          <w:t>image::</w:t>
        </w:r>
        <w:r w:rsidRPr="00E11421">
          <w:rPr>
            <w:lang w:eastAsia="en-US"/>
          </w:rPr>
          <w:t>images/</w:t>
        </w:r>
      </w:ins>
      <w:ins w:id="174" w:author="Guy Harrison" w:date="2021-06-18T13:06:00Z">
        <w:r w:rsidR="00561A6A">
          <w:rPr>
            <w:lang w:eastAsia="en-US"/>
          </w:rPr>
          <w:t>scanvsindex</w:t>
        </w:r>
      </w:ins>
      <w:ins w:id="175" w:author="Guy Harrison" w:date="2021-06-18T13:05:00Z">
        <w:r w:rsidRPr="00E11421">
          <w:rPr>
            <w:lang w:eastAsia="en-US"/>
          </w:rPr>
          <w:t>.png</w:t>
        </w:r>
        <w:r>
          <w:rPr>
            <w:lang w:eastAsia="en-US"/>
          </w:rPr>
          <w:t>[</w:t>
        </w:r>
      </w:ins>
      <w:proofErr w:type="spellStart"/>
      <w:ins w:id="176" w:author="Guy Harrison" w:date="2021-06-18T13:06:00Z">
        <w:r w:rsidR="00561A6A">
          <w:rPr>
            <w:lang w:eastAsia="en-US"/>
          </w:rPr>
          <w:t>scanvsindex</w:t>
        </w:r>
      </w:ins>
      <w:proofErr w:type="spellEnd"/>
      <w:ins w:id="177" w:author="Guy Harrison" w:date="2021-06-18T13:05:00Z">
        <w:r>
          <w:rPr>
            <w:lang w:eastAsia="en-US"/>
          </w:rPr>
          <w:t>]</w:t>
        </w:r>
      </w:ins>
    </w:p>
    <w:p w14:paraId="7E3FC956" w14:textId="701BDA6E" w:rsidR="00F70CCA" w:rsidRDefault="00F70CCA" w:rsidP="00CA673B">
      <w:pPr>
        <w:rPr>
          <w:ins w:id="178" w:author="Guy Harrison" w:date="2021-06-18T12:19:00Z"/>
        </w:rPr>
      </w:pPr>
    </w:p>
    <w:p w14:paraId="7797A744" w14:textId="166484E7" w:rsidR="00F70CCA" w:rsidRDefault="00DD75D4" w:rsidP="00CA673B">
      <w:pPr>
        <w:rPr>
          <w:ins w:id="179" w:author="Guy Harrison" w:date="2021-06-18T13:09:00Z"/>
        </w:rPr>
      </w:pPr>
      <w:ins w:id="180" w:author="Guy Harrison" w:date="2021-06-18T12:20:00Z">
        <w:r>
          <w:rPr>
            <w:noProof/>
          </w:rPr>
          <w:drawing>
            <wp:inline distT="0" distB="0" distL="0" distR="0" wp14:anchorId="6254F65D" wp14:editId="7A39BA0F">
              <wp:extent cx="5731510" cy="33665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366595"/>
                      </a:xfrm>
                      <a:prstGeom prst="rect">
                        <a:avLst/>
                      </a:prstGeom>
                    </pic:spPr>
                  </pic:pic>
                </a:graphicData>
              </a:graphic>
            </wp:inline>
          </w:drawing>
        </w:r>
      </w:ins>
    </w:p>
    <w:p w14:paraId="294B50A3" w14:textId="496148F8" w:rsidR="001D14AF" w:rsidRDefault="001D14AF" w:rsidP="00CA673B">
      <w:pPr>
        <w:rPr>
          <w:ins w:id="181" w:author="Guy Harrison" w:date="2021-06-18T13:09:00Z"/>
        </w:rPr>
      </w:pPr>
    </w:p>
    <w:p w14:paraId="34391E12" w14:textId="01749574" w:rsidR="001D14AF" w:rsidRDefault="001D14AF" w:rsidP="00CA673B">
      <w:pPr>
        <w:rPr>
          <w:ins w:id="182" w:author="Guy Harrison" w:date="2021-06-18T13:09:00Z"/>
          <w:lang w:eastAsia="en-US"/>
        </w:rPr>
      </w:pPr>
      <w:ins w:id="183" w:author="Guy Harrison" w:date="2021-06-18T13:09:00Z">
        <w:r>
          <w:t xml:space="preserve">There are a few lessons to be drawn from </w:t>
        </w:r>
        <w:r>
          <w:rPr>
            <w:lang w:eastAsia="en-US"/>
          </w:rPr>
          <w:t>&lt;&lt;</w:t>
        </w:r>
        <w:proofErr w:type="spellStart"/>
        <w:r>
          <w:rPr>
            <w:lang w:eastAsia="en-US"/>
          </w:rPr>
          <w:t>scanvsindex</w:t>
        </w:r>
        <w:proofErr w:type="spellEnd"/>
        <w:r>
          <w:rPr>
            <w:lang w:eastAsia="en-US"/>
          </w:rPr>
          <w:t>&gt;&gt;</w:t>
        </w:r>
        <w:r w:rsidR="00B34395">
          <w:rPr>
            <w:lang w:eastAsia="en-US"/>
          </w:rPr>
          <w:t>:</w:t>
        </w:r>
      </w:ins>
    </w:p>
    <w:p w14:paraId="70962395" w14:textId="4ADFFDEB" w:rsidR="00B34395" w:rsidRDefault="00B34395" w:rsidP="00CA673B">
      <w:pPr>
        <w:rPr>
          <w:ins w:id="184" w:author="Guy Harrison" w:date="2021-06-18T13:09:00Z"/>
          <w:lang w:eastAsia="en-US"/>
        </w:rPr>
      </w:pPr>
    </w:p>
    <w:p w14:paraId="0E1D103E" w14:textId="15DE5638" w:rsidR="00B34395" w:rsidRDefault="00B34395" w:rsidP="00CA673B">
      <w:pPr>
        <w:rPr>
          <w:ins w:id="185" w:author="Guy Harrison" w:date="2021-06-18T13:11:00Z"/>
          <w:lang w:eastAsia="en-US"/>
        </w:rPr>
      </w:pPr>
      <w:ins w:id="186" w:author="Guy Harrison" w:date="2021-06-18T13:10:00Z">
        <w:r>
          <w:rPr>
            <w:lang w:eastAsia="en-US"/>
          </w:rPr>
          <w:t xml:space="preserve">* </w:t>
        </w:r>
      </w:ins>
      <w:ins w:id="187" w:author="Guy Harrison" w:date="2021-06-18T13:09:00Z">
        <w:r>
          <w:rPr>
            <w:lang w:eastAsia="en-US"/>
          </w:rPr>
          <w:t xml:space="preserve">The optimizer switches from an index scan to table </w:t>
        </w:r>
      </w:ins>
      <w:ins w:id="188" w:author="Guy Harrison" w:date="2021-06-18T13:10:00Z">
        <w:r>
          <w:rPr>
            <w:lang w:eastAsia="en-US"/>
          </w:rPr>
          <w:t xml:space="preserve">scan when the amount of data hits about 10-15% of total.  The optimizer is a sophisticated piece of software but it isn’t magic, and it can’t always work out which </w:t>
        </w:r>
        <w:r w:rsidR="00EC22F5">
          <w:rPr>
            <w:lang w:eastAsia="en-US"/>
          </w:rPr>
          <w:t>access path is better.  In some circumstances, creating an non-</w:t>
        </w:r>
      </w:ins>
      <w:ins w:id="189" w:author="Guy Harrison" w:date="2021-06-18T13:11:00Z">
        <w:r w:rsidR="00EC22F5">
          <w:rPr>
            <w:lang w:eastAsia="en-US"/>
          </w:rPr>
          <w:t>covering index will actually degrade performance.</w:t>
        </w:r>
      </w:ins>
    </w:p>
    <w:p w14:paraId="0D9E6D80" w14:textId="17A16FF1" w:rsidR="00EC22F5" w:rsidRDefault="00EC22F5" w:rsidP="00CA673B">
      <w:pPr>
        <w:rPr>
          <w:ins w:id="190" w:author="Guy Harrison" w:date="2021-06-18T13:11:00Z"/>
          <w:lang w:eastAsia="en-US"/>
        </w:rPr>
      </w:pPr>
      <w:ins w:id="191" w:author="Guy Harrison" w:date="2021-06-18T13:11:00Z">
        <w:r>
          <w:rPr>
            <w:lang w:eastAsia="en-US"/>
          </w:rPr>
          <w:lastRenderedPageBreak/>
          <w:t xml:space="preserve">* </w:t>
        </w:r>
        <w:r w:rsidR="00D850A0">
          <w:rPr>
            <w:lang w:eastAsia="en-US"/>
          </w:rPr>
          <w:t xml:space="preserve">A covering index is far superior in </w:t>
        </w:r>
        <w:proofErr w:type="spellStart"/>
        <w:r w:rsidR="00D850A0">
          <w:rPr>
            <w:lang w:eastAsia="en-US"/>
          </w:rPr>
          <w:t>performace</w:t>
        </w:r>
        <w:proofErr w:type="spellEnd"/>
        <w:r w:rsidR="00D850A0">
          <w:rPr>
            <w:lang w:eastAsia="en-US"/>
          </w:rPr>
          <w:t xml:space="preserve"> to a non-covering index, and can be used effectively even if all or most of the table is being accessed. Whenever possible, use a covering index. </w:t>
        </w:r>
      </w:ins>
    </w:p>
    <w:p w14:paraId="27503184" w14:textId="1B3BA7E8" w:rsidR="00D850A0" w:rsidRDefault="00D850A0" w:rsidP="00CA673B">
      <w:pPr>
        <w:rPr>
          <w:ins w:id="192" w:author="Guy Harrison" w:date="2021-06-18T13:12:00Z"/>
          <w:lang w:eastAsia="en-US"/>
        </w:rPr>
      </w:pPr>
      <w:ins w:id="193" w:author="Guy Harrison" w:date="2021-06-18T13:11:00Z">
        <w:r>
          <w:rPr>
            <w:lang w:eastAsia="en-US"/>
          </w:rPr>
          <w:t xml:space="preserve">* Remember that in CockroachDB, indexes </w:t>
        </w:r>
      </w:ins>
      <w:ins w:id="194" w:author="Guy Harrison" w:date="2021-06-18T13:12:00Z">
        <w:r>
          <w:rPr>
            <w:lang w:eastAsia="en-US"/>
          </w:rPr>
          <w:t xml:space="preserve">and tables have the same storage format:  a covering index is not just a fast access mechanism – </w:t>
        </w:r>
      </w:ins>
      <w:ins w:id="195" w:author="Guy Harrison" w:date="2021-06-18T15:33:00Z">
        <w:r w:rsidR="00804A14">
          <w:rPr>
            <w:lang w:eastAsia="en-US"/>
          </w:rPr>
          <w:t xml:space="preserve">it’s also a </w:t>
        </w:r>
        <w:r w:rsidR="0007085A">
          <w:rPr>
            <w:lang w:eastAsia="en-US"/>
          </w:rPr>
          <w:t>compact representation of a subset of table columns that can be scanned far faster than the base table.</w:t>
        </w:r>
      </w:ins>
    </w:p>
    <w:p w14:paraId="3E75F4A4" w14:textId="4E370DF8" w:rsidR="008350D2" w:rsidRDefault="008350D2" w:rsidP="00CA673B">
      <w:pPr>
        <w:rPr>
          <w:ins w:id="196" w:author="Guy Harrison" w:date="2021-06-18T13:12:00Z"/>
          <w:lang w:eastAsia="en-US"/>
        </w:rPr>
      </w:pPr>
    </w:p>
    <w:p w14:paraId="311FCD7E" w14:textId="693D3810" w:rsidR="008350D2" w:rsidRDefault="008350D2" w:rsidP="00CA673B">
      <w:pPr>
        <w:rPr>
          <w:ins w:id="197" w:author="Guy Harrison" w:date="2021-06-18T13:08:00Z"/>
        </w:rPr>
      </w:pPr>
      <w:ins w:id="198" w:author="Guy Harrison" w:date="2021-06-18T13:12:00Z">
        <w:r>
          <w:rPr>
            <w:lang w:eastAsia="en-US"/>
          </w:rPr>
          <w:t>We’ll come back to index performance and tun</w:t>
        </w:r>
      </w:ins>
      <w:ins w:id="199" w:author="Guy Harrison" w:date="2021-06-18T13:13:00Z">
        <w:r>
          <w:rPr>
            <w:lang w:eastAsia="en-US"/>
          </w:rPr>
          <w:t xml:space="preserve">ing queries in Chapter 8. </w:t>
        </w:r>
      </w:ins>
    </w:p>
    <w:p w14:paraId="703C6348" w14:textId="57B9BE23" w:rsidR="00B3511B" w:rsidRDefault="00B3511B" w:rsidP="00CA673B">
      <w:pPr>
        <w:rPr>
          <w:ins w:id="200" w:author="Guy Harrison" w:date="2021-06-18T13:08:00Z"/>
        </w:rPr>
      </w:pPr>
    </w:p>
    <w:p w14:paraId="0BC01DA9" w14:textId="77777777" w:rsidR="00B3511B" w:rsidRDefault="00B3511B" w:rsidP="00CA673B"/>
    <w:p w14:paraId="50C3823E" w14:textId="0EEA956D" w:rsidR="00EE2F90" w:rsidRDefault="00EE2F90" w:rsidP="00EE2F90">
      <w:pPr>
        <w:pStyle w:val="Heading3"/>
      </w:pPr>
      <w:r>
        <w:t>==== Index overhead</w:t>
      </w:r>
    </w:p>
    <w:p w14:paraId="58733756" w14:textId="77777777" w:rsidR="000502CE" w:rsidRPr="000502CE" w:rsidRDefault="000502CE" w:rsidP="000502CE">
      <w:pPr>
        <w:rPr>
          <w:lang w:eastAsia="en-US"/>
        </w:rPr>
      </w:pPr>
    </w:p>
    <w:p w14:paraId="341849EE" w14:textId="6053742C" w:rsidR="000502CE" w:rsidRDefault="000502CE" w:rsidP="000502CE">
      <w:pPr>
        <w:rPr>
          <w:lang w:eastAsia="en-US"/>
        </w:rPr>
      </w:pPr>
      <w:r>
        <w:rPr>
          <w:lang w:eastAsia="en-US"/>
        </w:rPr>
        <w:t xml:space="preserve">Although indexes can dramatically improve query performance, they do reduce the performance of </w:t>
      </w:r>
      <w:commentRangeStart w:id="201"/>
      <w:r>
        <w:rPr>
          <w:lang w:eastAsia="en-US"/>
        </w:rPr>
        <w:t>DML</w:t>
      </w:r>
      <w:commentRangeEnd w:id="201"/>
      <w:r>
        <w:rPr>
          <w:rStyle w:val="CommentReference"/>
        </w:rPr>
        <w:commentReference w:id="201"/>
      </w:r>
      <w:r>
        <w:rPr>
          <w:lang w:eastAsia="en-US"/>
        </w:rPr>
        <w:t>. All of a table</w:t>
      </w:r>
      <w:r w:rsidR="00C942D6">
        <w:rPr>
          <w:lang w:eastAsia="en-US"/>
        </w:rPr>
        <w:t>'</w:t>
      </w:r>
      <w:r>
        <w:rPr>
          <w:lang w:eastAsia="en-US"/>
        </w:rPr>
        <w:t>s indexes must normally be updated when a row is inserted or deleted</w:t>
      </w:r>
      <w:r w:rsidR="00CF2005">
        <w:rPr>
          <w:lang w:eastAsia="en-US"/>
        </w:rPr>
        <w:t>,</w:t>
      </w:r>
      <w:r>
        <w:rPr>
          <w:lang w:eastAsia="en-US"/>
        </w:rPr>
        <w:t xml:space="preserve"> and an index must also be amended when an update changes any column which appears in the index.</w:t>
      </w:r>
    </w:p>
    <w:p w14:paraId="22D90A80" w14:textId="77777777" w:rsidR="000502CE" w:rsidRDefault="000502CE" w:rsidP="000502CE">
      <w:pPr>
        <w:rPr>
          <w:lang w:eastAsia="en-US"/>
        </w:rPr>
      </w:pPr>
    </w:p>
    <w:p w14:paraId="2B4BCF6A" w14:textId="43F38999" w:rsidR="000502CE" w:rsidRDefault="000502CE" w:rsidP="000502CE">
      <w:pPr>
        <w:rPr>
          <w:lang w:eastAsia="en-US"/>
        </w:rPr>
      </w:pPr>
      <w:r>
        <w:rPr>
          <w:lang w:eastAsia="en-US"/>
        </w:rPr>
        <w:t>It is</w:t>
      </w:r>
      <w:r w:rsidR="00CF2005">
        <w:rPr>
          <w:lang w:eastAsia="en-US"/>
        </w:rPr>
        <w:t>,</w:t>
      </w:r>
      <w:r>
        <w:rPr>
          <w:lang w:eastAsia="en-US"/>
        </w:rPr>
        <w:t xml:space="preserve"> therefore</w:t>
      </w:r>
      <w:r w:rsidR="00CF2005">
        <w:rPr>
          <w:lang w:eastAsia="en-US"/>
        </w:rPr>
        <w:t>,</w:t>
      </w:r>
      <w:r>
        <w:rPr>
          <w:lang w:eastAsia="en-US"/>
        </w:rPr>
        <w:t xml:space="preserve"> important that all our indexes contribute to query performance since these indexes will otherwise needlessly degrade DML performance. In particular, you should be especially careful when creating indexes on frequently updated columns. A row can only be inserted or deleted once but may be updated many times. Indexes on heavily updated columns or on tables that have a very high insert/delete rate will therefore exact a particularly high cost.</w:t>
      </w:r>
      <w:r w:rsidR="001571E4">
        <w:rPr>
          <w:lang w:eastAsia="en-US"/>
        </w:rPr>
        <w:t xml:space="preserve">  &lt;&lt;</w:t>
      </w:r>
      <w:proofErr w:type="spellStart"/>
      <w:r w:rsidR="001571E4">
        <w:rPr>
          <w:lang w:eastAsia="en-US"/>
        </w:rPr>
        <w:t>IndexOverhead</w:t>
      </w:r>
      <w:proofErr w:type="spellEnd"/>
      <w:r w:rsidR="001571E4">
        <w:rPr>
          <w:lang w:eastAsia="en-US"/>
        </w:rPr>
        <w:t xml:space="preserve">&gt;&gt; illustrates the overhead on DML that occurs as more indexes are added to a table. </w:t>
      </w:r>
    </w:p>
    <w:p w14:paraId="6834E85F" w14:textId="14FDE26A" w:rsidR="00EE2F90" w:rsidRDefault="00EE2F90" w:rsidP="00CA673B"/>
    <w:p w14:paraId="6AE3BE4B" w14:textId="3E082F85" w:rsidR="00104C23" w:rsidRDefault="00104C23" w:rsidP="00CA673B"/>
    <w:p w14:paraId="20C34220" w14:textId="365AEA6A" w:rsidR="00104C23" w:rsidRDefault="001571E4" w:rsidP="00104C23">
      <w:pPr>
        <w:rPr>
          <w:lang w:eastAsia="en-US"/>
        </w:rPr>
      </w:pPr>
      <w:r>
        <w:rPr>
          <w:lang w:eastAsia="en-US"/>
        </w:rPr>
        <w:t>[[</w:t>
      </w:r>
      <w:proofErr w:type="spellStart"/>
      <w:r w:rsidR="00104C23">
        <w:rPr>
          <w:lang w:eastAsia="en-US"/>
        </w:rPr>
        <w:t>IndexOverhead</w:t>
      </w:r>
      <w:proofErr w:type="spellEnd"/>
      <w:r>
        <w:rPr>
          <w:lang w:eastAsia="en-US"/>
        </w:rPr>
        <w:t>]]</w:t>
      </w:r>
    </w:p>
    <w:p w14:paraId="7DCC78CC" w14:textId="7E160A45" w:rsidR="00104C23" w:rsidRDefault="00104C23" w:rsidP="00104C23">
      <w:pPr>
        <w:rPr>
          <w:lang w:eastAsia="en-US"/>
        </w:rPr>
      </w:pPr>
      <w:r>
        <w:rPr>
          <w:lang w:eastAsia="en-US"/>
        </w:rPr>
        <w:t>.Index overhead – time to insert 120,000 rows</w:t>
      </w:r>
    </w:p>
    <w:p w14:paraId="28432CA3" w14:textId="5B3D6F51" w:rsidR="00104C23" w:rsidRDefault="00104C23" w:rsidP="00104C23">
      <w:pPr>
        <w:rPr>
          <w:lang w:eastAsia="en-US"/>
        </w:rPr>
      </w:pPr>
      <w:r>
        <w:rPr>
          <w:lang w:eastAsia="en-US"/>
        </w:rPr>
        <w:t>image::</w:t>
      </w:r>
      <w:r w:rsidRPr="00E11421">
        <w:rPr>
          <w:lang w:eastAsia="en-US"/>
        </w:rPr>
        <w:t>images/</w:t>
      </w:r>
      <w:r>
        <w:rPr>
          <w:lang w:eastAsia="en-US"/>
        </w:rPr>
        <w:t>IndexOverhead</w:t>
      </w:r>
      <w:r w:rsidRPr="00E11421">
        <w:rPr>
          <w:lang w:eastAsia="en-US"/>
        </w:rPr>
        <w:t>.png</w:t>
      </w:r>
      <w:r>
        <w:rPr>
          <w:lang w:eastAsia="en-US"/>
        </w:rPr>
        <w:t>[</w:t>
      </w:r>
      <w:proofErr w:type="spellStart"/>
      <w:r>
        <w:rPr>
          <w:lang w:eastAsia="en-US"/>
        </w:rPr>
        <w:t>IndexOverhead</w:t>
      </w:r>
      <w:proofErr w:type="spellEnd"/>
      <w:r>
        <w:rPr>
          <w:lang w:eastAsia="en-US"/>
        </w:rPr>
        <w:t>]</w:t>
      </w:r>
    </w:p>
    <w:p w14:paraId="5B13C6EC" w14:textId="77777777" w:rsidR="00104C23" w:rsidRDefault="00104C23" w:rsidP="00CA673B"/>
    <w:p w14:paraId="6D6A0400" w14:textId="4ADD40A4" w:rsidR="00396E33" w:rsidRDefault="00631DF1" w:rsidP="00CA673B">
      <w:commentRangeStart w:id="202"/>
      <w:commentRangeStart w:id="203"/>
      <w:r>
        <w:rPr>
          <w:noProof/>
        </w:rPr>
        <w:lastRenderedPageBreak/>
        <w:drawing>
          <wp:inline distT="0" distB="0" distL="0" distR="0" wp14:anchorId="2505AB52" wp14:editId="6D3603FF">
            <wp:extent cx="5731510" cy="4297045"/>
            <wp:effectExtent l="0" t="0" r="8890" b="8255"/>
            <wp:docPr id="1" name="Chart 1">
              <a:extLst xmlns:a="http://schemas.openxmlformats.org/drawingml/2006/main">
                <a:ext uri="{FF2B5EF4-FFF2-40B4-BE49-F238E27FC236}">
                  <a16:creationId xmlns:a16="http://schemas.microsoft.com/office/drawing/2014/main" id="{823C277D-9F4E-074B-9AF6-F6D6E6AEA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commentRangeEnd w:id="202"/>
      <w:r>
        <w:rPr>
          <w:rStyle w:val="CommentReference"/>
        </w:rPr>
        <w:commentReference w:id="202"/>
      </w:r>
      <w:commentRangeEnd w:id="203"/>
      <w:r>
        <w:rPr>
          <w:rStyle w:val="CommentReference"/>
        </w:rPr>
        <w:commentReference w:id="203"/>
      </w:r>
    </w:p>
    <w:p w14:paraId="118E20C4" w14:textId="77777777" w:rsidR="00425D81" w:rsidRDefault="00425D81" w:rsidP="00CA673B"/>
    <w:p w14:paraId="6CDF223D" w14:textId="42A2507D" w:rsidR="00425D81" w:rsidRDefault="00425D81" w:rsidP="00425D81">
      <w:pPr>
        <w:pStyle w:val="Heading3"/>
      </w:pPr>
      <w:r>
        <w:t xml:space="preserve">==== </w:t>
      </w:r>
      <w:r w:rsidR="00B6124F">
        <w:t>Composite</w:t>
      </w:r>
      <w:r>
        <w:t xml:space="preserve"> indexes</w:t>
      </w:r>
    </w:p>
    <w:p w14:paraId="19285702" w14:textId="77777777" w:rsidR="00425D81" w:rsidRPr="00425D81" w:rsidRDefault="00425D81" w:rsidP="00425D81">
      <w:pPr>
        <w:rPr>
          <w:lang w:eastAsia="en-US"/>
        </w:rPr>
      </w:pPr>
    </w:p>
    <w:p w14:paraId="47316A0F" w14:textId="4F24A94C" w:rsidR="00425D81" w:rsidRDefault="00425D81" w:rsidP="00425D81">
      <w:pPr>
        <w:rPr>
          <w:lang w:eastAsia="en-US"/>
        </w:rPr>
      </w:pPr>
      <w:r>
        <w:rPr>
          <w:lang w:eastAsia="en-US"/>
        </w:rPr>
        <w:t xml:space="preserve">A </w:t>
      </w:r>
      <w:r w:rsidR="00B6124F">
        <w:rPr>
          <w:lang w:eastAsia="en-US"/>
        </w:rPr>
        <w:t>composite</w:t>
      </w:r>
      <w:r>
        <w:rPr>
          <w:lang w:eastAsia="en-US"/>
        </w:rPr>
        <w:t xml:space="preserve"> index is simply an index created from more than one column. The advantage of a </w:t>
      </w:r>
      <w:r w:rsidR="00B6124F">
        <w:rPr>
          <w:lang w:eastAsia="en-US"/>
        </w:rPr>
        <w:t>composite</w:t>
      </w:r>
      <w:r>
        <w:rPr>
          <w:lang w:eastAsia="en-US"/>
        </w:rPr>
        <w:t xml:space="preserve"> key is that it is often more selective than a single key index. The combination of columns will point to a smaller number of rows than indexes composed of the individual columns. </w:t>
      </w:r>
      <w:r w:rsidR="00B6124F">
        <w:rPr>
          <w:lang w:eastAsia="en-US"/>
        </w:rPr>
        <w:t xml:space="preserve"> </w:t>
      </w:r>
    </w:p>
    <w:p w14:paraId="4C7FB554" w14:textId="5A5C46DC" w:rsidR="00B6124F" w:rsidRDefault="00B6124F" w:rsidP="00425D81">
      <w:pPr>
        <w:rPr>
          <w:lang w:eastAsia="en-US"/>
        </w:rPr>
      </w:pPr>
    </w:p>
    <w:p w14:paraId="08DE5FCE" w14:textId="03FCB6D1" w:rsidR="00232672" w:rsidRDefault="0086628D" w:rsidP="00425D81">
      <w:pPr>
        <w:rPr>
          <w:lang w:eastAsia="en-US"/>
        </w:rPr>
      </w:pPr>
      <w:r>
        <w:rPr>
          <w:lang w:eastAsia="en-US"/>
        </w:rPr>
        <w:t xml:space="preserve">For instance, if we know that we frequently perform searches on </w:t>
      </w:r>
      <w:r w:rsidR="00DF7CA2">
        <w:rPr>
          <w:lang w:eastAsia="en-US"/>
        </w:rPr>
        <w:t>FIRSTNAME</w:t>
      </w:r>
      <w:r w:rsidR="00232672">
        <w:rPr>
          <w:lang w:eastAsia="en-US"/>
        </w:rPr>
        <w:t xml:space="preserve"> and </w:t>
      </w:r>
      <w:r w:rsidR="00DF7CA2">
        <w:rPr>
          <w:lang w:eastAsia="en-US"/>
        </w:rPr>
        <w:t>LASTNAME</w:t>
      </w:r>
      <w:r w:rsidR="00232672">
        <w:rPr>
          <w:lang w:eastAsia="en-US"/>
        </w:rPr>
        <w:t>, then it makes sense to create an index on both of those columns:</w:t>
      </w:r>
    </w:p>
    <w:p w14:paraId="4C127E70" w14:textId="6FDD5DFA" w:rsidR="00232672" w:rsidRDefault="00232672" w:rsidP="00425D81">
      <w:pPr>
        <w:rPr>
          <w:lang w:eastAsia="en-US"/>
        </w:rPr>
      </w:pPr>
    </w:p>
    <w:p w14:paraId="1A6B334A" w14:textId="39952BF7" w:rsidR="00E47F1E" w:rsidRDefault="00E47F1E" w:rsidP="00E47F1E">
      <w:pPr>
        <w:pStyle w:val="code"/>
      </w:pPr>
      <w:r>
        <w:t>[</w:t>
      </w:r>
      <w:proofErr w:type="spellStart"/>
      <w:r>
        <w:t>source,sql</w:t>
      </w:r>
      <w:proofErr w:type="spellEnd"/>
      <w:r>
        <w:t>]</w:t>
      </w:r>
    </w:p>
    <w:p w14:paraId="2AC486D6" w14:textId="30300172" w:rsidR="00E47F1E" w:rsidRDefault="00E47F1E" w:rsidP="00E47F1E">
      <w:pPr>
        <w:pStyle w:val="code"/>
      </w:pPr>
      <w:r>
        <w:t>----</w:t>
      </w:r>
    </w:p>
    <w:p w14:paraId="3DD7FC16" w14:textId="3CB44E5A" w:rsidR="00232672" w:rsidRDefault="00E47F1E" w:rsidP="00E47F1E">
      <w:pPr>
        <w:pStyle w:val="code"/>
        <w:rPr>
          <w:rFonts w:ascii="Menlo" w:hAnsi="Menlo" w:cs="Menlo"/>
          <w:color w:val="FF0000"/>
          <w:shd w:val="clear" w:color="auto" w:fill="E8F2FE"/>
          <w:lang w:val="en-GB"/>
        </w:rPr>
      </w:pPr>
      <w:r>
        <w:rPr>
          <w:rFonts w:ascii="Menlo" w:hAnsi="Menlo" w:cs="Menlo"/>
          <w:b/>
          <w:bCs/>
          <w:color w:val="800000"/>
          <w:shd w:val="clear" w:color="auto" w:fill="E8F2FE"/>
          <w:lang w:val="en-GB"/>
        </w:rPr>
        <w:t>CREATE</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INDEX</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flname_idx</w:t>
      </w:r>
      <w:proofErr w:type="spellEnd"/>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ON</w:t>
      </w:r>
      <w:r>
        <w:rPr>
          <w:rFonts w:ascii="Menlo" w:hAnsi="Menlo" w:cs="Menlo"/>
          <w:color w:val="000000"/>
          <w:shd w:val="clear" w:color="auto" w:fill="E8F2FE"/>
          <w:lang w:val="en-GB"/>
        </w:rPr>
        <w:t xml:space="preserve"> person (</w:t>
      </w:r>
      <w:proofErr w:type="spellStart"/>
      <w:r>
        <w:rPr>
          <w:rFonts w:ascii="Menlo" w:hAnsi="Menlo" w:cs="Menlo"/>
          <w:color w:val="000000"/>
          <w:shd w:val="clear" w:color="auto" w:fill="E8F2FE"/>
          <w:lang w:val="en-GB"/>
        </w:rPr>
        <w:t>lastname,firstname</w:t>
      </w:r>
      <w:proofErr w:type="spellEnd"/>
      <w:r>
        <w:rPr>
          <w:rFonts w:ascii="Menlo" w:hAnsi="Menlo" w:cs="Menlo"/>
          <w:color w:val="000000"/>
          <w:shd w:val="clear" w:color="auto" w:fill="E8F2FE"/>
          <w:lang w:val="en-GB"/>
        </w:rPr>
        <w:t>)</w:t>
      </w:r>
      <w:r>
        <w:rPr>
          <w:rFonts w:ascii="Menlo" w:hAnsi="Menlo" w:cs="Menlo"/>
          <w:color w:val="FF0000"/>
          <w:shd w:val="clear" w:color="auto" w:fill="E8F2FE"/>
          <w:lang w:val="en-GB"/>
        </w:rPr>
        <w:t>;</w:t>
      </w:r>
    </w:p>
    <w:p w14:paraId="6C2EA7A9" w14:textId="26EA0474" w:rsidR="00E47F1E" w:rsidRDefault="00E47F1E" w:rsidP="00E47F1E">
      <w:pPr>
        <w:pStyle w:val="code"/>
      </w:pPr>
      <w:r>
        <w:rPr>
          <w:rFonts w:ascii="Menlo" w:hAnsi="Menlo" w:cs="Menlo"/>
          <w:color w:val="FF0000"/>
          <w:shd w:val="clear" w:color="auto" w:fill="E8F2FE"/>
          <w:lang w:val="en-GB"/>
        </w:rPr>
        <w:t>----</w:t>
      </w:r>
    </w:p>
    <w:p w14:paraId="4DBE8A81" w14:textId="77777777" w:rsidR="00425D81" w:rsidRDefault="00425D81" w:rsidP="00425D81">
      <w:pPr>
        <w:rPr>
          <w:lang w:eastAsia="en-US"/>
        </w:rPr>
      </w:pPr>
    </w:p>
    <w:p w14:paraId="14E63007" w14:textId="7248E883" w:rsidR="00425D81" w:rsidRDefault="00425D81" w:rsidP="00425D81">
      <w:pPr>
        <w:rPr>
          <w:lang w:eastAsia="en-US"/>
        </w:rPr>
      </w:pPr>
      <w:r>
        <w:rPr>
          <w:lang w:eastAsia="en-US"/>
        </w:rPr>
        <w:t xml:space="preserve">Such an index will be far more effective than an index on </w:t>
      </w:r>
      <w:r w:rsidR="00DF7CA2">
        <w:rPr>
          <w:lang w:eastAsia="en-US"/>
        </w:rPr>
        <w:t>LASTNAME</w:t>
      </w:r>
      <w:r>
        <w:rPr>
          <w:lang w:eastAsia="en-US"/>
        </w:rPr>
        <w:t xml:space="preserve"> alone, or separate indexes on </w:t>
      </w:r>
      <w:r w:rsidR="00DF7CA2">
        <w:rPr>
          <w:lang w:eastAsia="en-US"/>
        </w:rPr>
        <w:t>LASTNAME</w:t>
      </w:r>
      <w:r>
        <w:rPr>
          <w:lang w:eastAsia="en-US"/>
        </w:rPr>
        <w:t xml:space="preserve"> and </w:t>
      </w:r>
      <w:r w:rsidR="00DF7CA2">
        <w:rPr>
          <w:lang w:eastAsia="en-US"/>
        </w:rPr>
        <w:t>FIRSTNAME</w:t>
      </w:r>
      <w:r>
        <w:rPr>
          <w:lang w:eastAsia="en-US"/>
        </w:rPr>
        <w:t>.</w:t>
      </w:r>
      <w:r w:rsidR="00DF7CA2">
        <w:rPr>
          <w:lang w:eastAsia="en-US"/>
        </w:rPr>
        <w:t xml:space="preserve"> </w:t>
      </w:r>
      <w:r w:rsidR="00C942D6">
        <w:rPr>
          <w:lang w:eastAsia="en-US"/>
        </w:rPr>
        <w:t>We'</w:t>
      </w:r>
      <w:r w:rsidR="00DF7CA2">
        <w:rPr>
          <w:lang w:eastAsia="en-US"/>
        </w:rPr>
        <w:t xml:space="preserve">ll </w:t>
      </w:r>
      <w:r w:rsidR="00437C78">
        <w:rPr>
          <w:lang w:eastAsia="en-US"/>
        </w:rPr>
        <w:t xml:space="preserve">provide some performance comparisons </w:t>
      </w:r>
      <w:r w:rsidR="008670DF">
        <w:rPr>
          <w:lang w:eastAsia="en-US"/>
        </w:rPr>
        <w:t>for composite indexes</w:t>
      </w:r>
      <w:r w:rsidR="00437C78">
        <w:rPr>
          <w:lang w:eastAsia="en-US"/>
        </w:rPr>
        <w:t xml:space="preserve"> a bit later in the chapter.</w:t>
      </w:r>
      <w:r w:rsidR="00DF7CA2">
        <w:rPr>
          <w:lang w:eastAsia="en-US"/>
        </w:rPr>
        <w:t xml:space="preserve"> </w:t>
      </w:r>
    </w:p>
    <w:p w14:paraId="5DCD3171" w14:textId="77777777" w:rsidR="00425D81" w:rsidRDefault="00425D81" w:rsidP="00425D81">
      <w:pPr>
        <w:rPr>
          <w:lang w:eastAsia="en-US"/>
        </w:rPr>
      </w:pPr>
    </w:p>
    <w:p w14:paraId="5B294644" w14:textId="0858BF59" w:rsidR="00A9516D" w:rsidRDefault="00425D81" w:rsidP="00425D81">
      <w:pPr>
        <w:rPr>
          <w:lang w:eastAsia="en-US"/>
        </w:rPr>
      </w:pPr>
      <w:r>
        <w:rPr>
          <w:lang w:eastAsia="en-US"/>
        </w:rPr>
        <w:t xml:space="preserve">If a </w:t>
      </w:r>
      <w:r w:rsidR="00B6124F">
        <w:rPr>
          <w:lang w:eastAsia="en-US"/>
        </w:rPr>
        <w:t>composite</w:t>
      </w:r>
      <w:r>
        <w:rPr>
          <w:lang w:eastAsia="en-US"/>
        </w:rPr>
        <w:t xml:space="preserve"> index could only be used when all of its keys appeared in the WHERE clause, then</w:t>
      </w:r>
      <w:commentRangeStart w:id="204"/>
      <w:r>
        <w:rPr>
          <w:lang w:eastAsia="en-US"/>
        </w:rPr>
        <w:t xml:space="preserve"> </w:t>
      </w:r>
      <w:r w:rsidR="00B6124F">
        <w:rPr>
          <w:lang w:eastAsia="en-US"/>
        </w:rPr>
        <w:t>composite</w:t>
      </w:r>
      <w:r>
        <w:rPr>
          <w:lang w:eastAsia="en-US"/>
        </w:rPr>
        <w:t xml:space="preserve"> indexes would probably be of pretty limited use</w:t>
      </w:r>
      <w:commentRangeEnd w:id="204"/>
      <w:r>
        <w:rPr>
          <w:rStyle w:val="CommentReference"/>
        </w:rPr>
        <w:commentReference w:id="204"/>
      </w:r>
      <w:r>
        <w:rPr>
          <w:lang w:eastAsia="en-US"/>
        </w:rPr>
        <w:t xml:space="preserve">. Luckily, a </w:t>
      </w:r>
      <w:r w:rsidR="00B6124F">
        <w:rPr>
          <w:lang w:eastAsia="en-US"/>
        </w:rPr>
        <w:t>composite</w:t>
      </w:r>
      <w:r>
        <w:rPr>
          <w:lang w:eastAsia="en-US"/>
        </w:rPr>
        <w:t xml:space="preserve"> index can be used effectively</w:t>
      </w:r>
      <w:r w:rsidR="008670DF">
        <w:rPr>
          <w:lang w:eastAsia="en-US"/>
        </w:rPr>
        <w:t>,</w:t>
      </w:r>
      <w:r>
        <w:rPr>
          <w:lang w:eastAsia="en-US"/>
        </w:rPr>
        <w:t xml:space="preserve"> providing any of the initial or leading columns are used. Leading columns are those that are specified earliest in the index definition.</w:t>
      </w:r>
    </w:p>
    <w:p w14:paraId="00747A10" w14:textId="0F7B65E6" w:rsidR="00A9516D" w:rsidRDefault="00A9516D" w:rsidP="00425D81">
      <w:pPr>
        <w:rPr>
          <w:lang w:eastAsia="en-US"/>
        </w:rPr>
      </w:pPr>
    </w:p>
    <w:p w14:paraId="0C00D0DF" w14:textId="0B60267A" w:rsidR="00A9516D" w:rsidRDefault="00A9516D" w:rsidP="00425D81">
      <w:pPr>
        <w:rPr>
          <w:lang w:eastAsia="en-US"/>
        </w:rPr>
      </w:pPr>
      <w:r>
        <w:rPr>
          <w:lang w:eastAsia="en-US"/>
        </w:rPr>
        <w:lastRenderedPageBreak/>
        <w:t>So</w:t>
      </w:r>
      <w:r w:rsidR="005B2F6A">
        <w:rPr>
          <w:lang w:eastAsia="en-US"/>
        </w:rPr>
        <w:t>,</w:t>
      </w:r>
      <w:r>
        <w:rPr>
          <w:lang w:eastAsia="en-US"/>
        </w:rPr>
        <w:t xml:space="preserve"> for instance, the index </w:t>
      </w:r>
      <w:r w:rsidR="005B2F6A">
        <w:rPr>
          <w:lang w:eastAsia="en-US"/>
        </w:rPr>
        <w:t xml:space="preserve">on (LASTNAME, FIRSTNAME) that </w:t>
      </w:r>
      <w:r>
        <w:rPr>
          <w:lang w:eastAsia="en-US"/>
        </w:rPr>
        <w:t>we just created can optimize this query:</w:t>
      </w:r>
    </w:p>
    <w:p w14:paraId="45CDC1B6" w14:textId="4247B12C" w:rsidR="00A9516D" w:rsidRDefault="00A9516D" w:rsidP="00425D81">
      <w:pPr>
        <w:rPr>
          <w:lang w:eastAsia="en-US"/>
        </w:rPr>
      </w:pPr>
    </w:p>
    <w:p w14:paraId="5C1BD7A6" w14:textId="77777777" w:rsidR="005F1C9D" w:rsidRDefault="005F1C9D" w:rsidP="005F1C9D">
      <w:pPr>
        <w:pStyle w:val="code"/>
      </w:pPr>
      <w:r>
        <w:t>[</w:t>
      </w:r>
      <w:proofErr w:type="spellStart"/>
      <w:r>
        <w:t>source,sql</w:t>
      </w:r>
      <w:proofErr w:type="spellEnd"/>
      <w:r>
        <w:t>]</w:t>
      </w:r>
    </w:p>
    <w:p w14:paraId="5364C664" w14:textId="7BBE04CB" w:rsidR="005F1C9D" w:rsidRDefault="005F1C9D" w:rsidP="005F1C9D">
      <w:pPr>
        <w:pStyle w:val="code"/>
      </w:pPr>
      <w:r>
        <w:t>----</w:t>
      </w:r>
    </w:p>
    <w:p w14:paraId="17138A56" w14:textId="60EC1D28" w:rsidR="005F1C9D" w:rsidRDefault="005F1C9D" w:rsidP="005F1C9D">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person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'Wood'</w:t>
      </w:r>
      <w:r>
        <w:rPr>
          <w:rFonts w:ascii="Menlo" w:hAnsi="Menlo" w:cs="Menlo"/>
          <w:color w:val="FF0000"/>
          <w:lang w:val="en-GB"/>
        </w:rPr>
        <w:t>;</w:t>
      </w:r>
    </w:p>
    <w:p w14:paraId="5D277EBE" w14:textId="6F51CEE6" w:rsidR="005F1C9D" w:rsidRDefault="005F1C9D" w:rsidP="005F1C9D">
      <w:pPr>
        <w:pStyle w:val="code"/>
        <w:rPr>
          <w:rFonts w:ascii="Menlo" w:hAnsi="Menlo" w:cs="Menlo"/>
          <w:color w:val="FF0000"/>
          <w:lang w:val="en-GB"/>
        </w:rPr>
      </w:pPr>
      <w:r>
        <w:rPr>
          <w:rFonts w:ascii="Menlo" w:hAnsi="Menlo" w:cs="Menlo"/>
          <w:color w:val="FF0000"/>
          <w:lang w:val="en-GB"/>
        </w:rPr>
        <w:t>----</w:t>
      </w:r>
    </w:p>
    <w:p w14:paraId="2116FF79" w14:textId="77777777" w:rsidR="005F1C9D" w:rsidRDefault="005F1C9D" w:rsidP="005F1C9D">
      <w:pPr>
        <w:pStyle w:val="code"/>
        <w:rPr>
          <w:rFonts w:ascii="Menlo" w:hAnsi="Menlo" w:cs="Menlo"/>
          <w:lang w:val="en-GB"/>
        </w:rPr>
      </w:pPr>
    </w:p>
    <w:p w14:paraId="227F53A5" w14:textId="17964023" w:rsidR="00A9516D" w:rsidRDefault="00A9516D" w:rsidP="005B2F6A">
      <w:r>
        <w:t>But not this query:</w:t>
      </w:r>
    </w:p>
    <w:p w14:paraId="7A2748F7" w14:textId="1562FC38" w:rsidR="00A9516D" w:rsidRDefault="00A9516D" w:rsidP="005F1C9D">
      <w:pPr>
        <w:pStyle w:val="code"/>
      </w:pPr>
    </w:p>
    <w:p w14:paraId="79CF153F" w14:textId="77777777" w:rsidR="005F1C9D" w:rsidRDefault="005F1C9D" w:rsidP="005F1C9D">
      <w:pPr>
        <w:pStyle w:val="code"/>
      </w:pPr>
      <w:r>
        <w:t>[</w:t>
      </w:r>
      <w:proofErr w:type="spellStart"/>
      <w:r>
        <w:t>source,sql</w:t>
      </w:r>
      <w:proofErr w:type="spellEnd"/>
      <w:r>
        <w:t>]</w:t>
      </w:r>
    </w:p>
    <w:p w14:paraId="186F05CE" w14:textId="77777777" w:rsidR="005F1C9D" w:rsidRDefault="005F1C9D" w:rsidP="005F1C9D">
      <w:pPr>
        <w:pStyle w:val="code"/>
      </w:pPr>
      <w:r>
        <w:t>----</w:t>
      </w:r>
    </w:p>
    <w:p w14:paraId="1172BD26" w14:textId="77777777" w:rsidR="005F1C9D" w:rsidRDefault="005F1C9D" w:rsidP="005F1C9D">
      <w:pPr>
        <w:pStyle w:val="code"/>
      </w:pPr>
    </w:p>
    <w:p w14:paraId="7503405D" w14:textId="19B04926" w:rsidR="008F1475" w:rsidRDefault="005F1C9D" w:rsidP="005F1C9D">
      <w:pPr>
        <w:pStyle w:val="code"/>
        <w:rPr>
          <w:rFonts w:ascii="Menlo" w:hAnsi="Menlo" w:cs="Menlo"/>
          <w:color w:val="FF0000"/>
          <w:lang w:val="en-GB"/>
        </w:rPr>
      </w:pPr>
      <w:r>
        <w:rPr>
          <w:rFonts w:ascii="Menlo" w:hAnsi="Menlo" w:cs="Menlo"/>
          <w:b/>
          <w:bCs/>
          <w:color w:val="800000"/>
          <w:lang w:val="en-GB"/>
        </w:rPr>
        <w:t>SELECT</w:t>
      </w:r>
      <w:r>
        <w:rPr>
          <w:rFonts w:ascii="Menlo" w:hAnsi="Menlo" w:cs="Menlo"/>
          <w:color w:val="000000"/>
          <w:lang w:val="en-GB"/>
        </w:rPr>
        <w:t xml:space="preserve"> * </w:t>
      </w:r>
      <w:r>
        <w:rPr>
          <w:rFonts w:ascii="Menlo" w:hAnsi="Menlo" w:cs="Menlo"/>
          <w:b/>
          <w:bCs/>
          <w:color w:val="800000"/>
          <w:lang w:val="en-GB"/>
        </w:rPr>
        <w:t>FROM</w:t>
      </w:r>
      <w:r>
        <w:rPr>
          <w:rFonts w:ascii="Menlo" w:hAnsi="Menlo" w:cs="Menlo"/>
          <w:color w:val="000000"/>
          <w:lang w:val="en-GB"/>
        </w:rPr>
        <w:t xml:space="preserve"> person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'John'</w:t>
      </w:r>
      <w:r>
        <w:rPr>
          <w:rFonts w:ascii="Menlo" w:hAnsi="Menlo" w:cs="Menlo"/>
          <w:color w:val="000000"/>
          <w:lang w:val="en-GB"/>
        </w:rPr>
        <w:t xml:space="preserve"> </w:t>
      </w:r>
      <w:r>
        <w:rPr>
          <w:rFonts w:ascii="Menlo" w:hAnsi="Menlo" w:cs="Menlo"/>
          <w:color w:val="FF0000"/>
          <w:lang w:val="en-GB"/>
        </w:rPr>
        <w:t>;</w:t>
      </w:r>
    </w:p>
    <w:p w14:paraId="64D296D6" w14:textId="4E7049AB" w:rsidR="005F1C9D" w:rsidRDefault="005F1C9D" w:rsidP="005F1C9D">
      <w:pPr>
        <w:pStyle w:val="code"/>
      </w:pPr>
      <w:r>
        <w:rPr>
          <w:rFonts w:ascii="Menlo" w:hAnsi="Menlo" w:cs="Menlo"/>
          <w:color w:val="FF0000"/>
          <w:lang w:val="en-GB"/>
        </w:rPr>
        <w:t>----</w:t>
      </w:r>
    </w:p>
    <w:p w14:paraId="41F21BCE" w14:textId="1C7BE952" w:rsidR="00CB1D6F" w:rsidRDefault="00CB1D6F" w:rsidP="00CB1D6F">
      <w:pPr>
        <w:rPr>
          <w:lang w:eastAsia="en-US"/>
        </w:rPr>
      </w:pPr>
    </w:p>
    <w:p w14:paraId="58FF1140" w14:textId="580E155D" w:rsidR="00B75BFC" w:rsidRDefault="00B75BFC" w:rsidP="00B75BFC">
      <w:pPr>
        <w:pStyle w:val="Heading3"/>
      </w:pPr>
      <w:r>
        <w:t>==== Covering indexes</w:t>
      </w:r>
    </w:p>
    <w:p w14:paraId="2F5667A1" w14:textId="77777777" w:rsidR="00B75BFC" w:rsidRPr="00B75BFC" w:rsidRDefault="00B75BFC" w:rsidP="00B75BFC">
      <w:pPr>
        <w:rPr>
          <w:lang w:eastAsia="en-US"/>
        </w:rPr>
      </w:pPr>
    </w:p>
    <w:p w14:paraId="58B2A8B5" w14:textId="715B079C" w:rsidR="00B75BFC" w:rsidRDefault="00B75BFC" w:rsidP="00CB1D6F">
      <w:pPr>
        <w:rPr>
          <w:lang w:eastAsia="en-US"/>
        </w:rPr>
      </w:pPr>
      <w:r>
        <w:rPr>
          <w:lang w:eastAsia="en-US"/>
        </w:rPr>
        <w:t>A covering index is one that is capable of satisfying a query without reference to the base table</w:t>
      </w:r>
      <w:r w:rsidR="00EF4D44">
        <w:rPr>
          <w:lang w:eastAsia="en-US"/>
        </w:rPr>
        <w:t>.  For instance, in the following query:</w:t>
      </w:r>
    </w:p>
    <w:p w14:paraId="4C3FD3F9" w14:textId="0C1D9F4E" w:rsidR="00EF4D44" w:rsidRDefault="00EF4D44" w:rsidP="00CB1D6F">
      <w:pPr>
        <w:rPr>
          <w:lang w:eastAsia="en-US"/>
        </w:rPr>
      </w:pPr>
    </w:p>
    <w:p w14:paraId="67751E7E" w14:textId="3DFB8964" w:rsidR="00241CF0" w:rsidRDefault="00241CF0" w:rsidP="003C0E1F">
      <w:pPr>
        <w:pStyle w:val="code"/>
      </w:pPr>
      <w:r>
        <w:t>[</w:t>
      </w:r>
      <w:proofErr w:type="spellStart"/>
      <w:r>
        <w:t>source,sql</w:t>
      </w:r>
      <w:proofErr w:type="spellEnd"/>
      <w:r>
        <w:t>]</w:t>
      </w:r>
    </w:p>
    <w:p w14:paraId="75D29C5D" w14:textId="572D937D" w:rsidR="00241CF0" w:rsidRDefault="00241CF0" w:rsidP="003C0E1F">
      <w:pPr>
        <w:pStyle w:val="code"/>
      </w:pPr>
      <w:r>
        <w:t>----</w:t>
      </w:r>
    </w:p>
    <w:p w14:paraId="41CE25EE" w14:textId="77777777" w:rsidR="00241CF0" w:rsidRDefault="00241CF0" w:rsidP="003C0E1F">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 xml:space="preserve"> </w:t>
      </w:r>
    </w:p>
    <w:p w14:paraId="1C91FE4B" w14:textId="77777777" w:rsidR="00241CF0" w:rsidRDefault="00241CF0" w:rsidP="003C0E1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people </w:t>
      </w:r>
    </w:p>
    <w:p w14:paraId="27D54D21" w14:textId="77777777" w:rsidR="00241CF0" w:rsidRDefault="00241CF0" w:rsidP="003C0E1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'Smith'</w:t>
      </w:r>
      <w:r>
        <w:rPr>
          <w:rFonts w:ascii="Menlo" w:hAnsi="Menlo" w:cs="Menlo"/>
          <w:color w:val="000000"/>
          <w:lang w:val="en-GB"/>
        </w:rPr>
        <w:t xml:space="preserve"> </w:t>
      </w:r>
    </w:p>
    <w:p w14:paraId="3CFCA236" w14:textId="77777777" w:rsidR="00241CF0" w:rsidRDefault="00241CF0" w:rsidP="003C0E1F">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'Samantha'</w:t>
      </w:r>
      <w:r>
        <w:rPr>
          <w:rFonts w:ascii="Menlo" w:hAnsi="Menlo" w:cs="Menlo"/>
          <w:color w:val="000000"/>
          <w:lang w:val="en-GB"/>
        </w:rPr>
        <w:t xml:space="preserve"> </w:t>
      </w:r>
    </w:p>
    <w:p w14:paraId="578B2CA0" w14:textId="0A7FFEBA" w:rsidR="00EF4D44" w:rsidRDefault="00241CF0" w:rsidP="003C0E1F">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state=</w:t>
      </w:r>
      <w:r>
        <w:rPr>
          <w:rFonts w:ascii="Menlo" w:hAnsi="Menlo" w:cs="Menlo"/>
          <w:color w:val="008000"/>
          <w:lang w:val="en-GB"/>
        </w:rPr>
        <w:t>'California'</w:t>
      </w:r>
      <w:r>
        <w:rPr>
          <w:rFonts w:ascii="Menlo" w:hAnsi="Menlo" w:cs="Menlo"/>
          <w:color w:val="000000"/>
          <w:lang w:val="en-GB"/>
        </w:rPr>
        <w:t xml:space="preserve"> </w:t>
      </w:r>
      <w:r>
        <w:rPr>
          <w:rFonts w:ascii="Menlo" w:hAnsi="Menlo" w:cs="Menlo"/>
          <w:color w:val="FF0000"/>
          <w:lang w:val="en-GB"/>
        </w:rPr>
        <w:t>;</w:t>
      </w:r>
    </w:p>
    <w:p w14:paraId="6B5BD0A7" w14:textId="20CC1000" w:rsidR="00241CF0" w:rsidRDefault="00241CF0" w:rsidP="003C0E1F">
      <w:pPr>
        <w:pStyle w:val="code"/>
        <w:rPr>
          <w:rFonts w:ascii="Menlo" w:hAnsi="Menlo" w:cs="Menlo"/>
          <w:color w:val="FF0000"/>
          <w:lang w:val="en-GB"/>
        </w:rPr>
      </w:pPr>
      <w:r>
        <w:rPr>
          <w:rFonts w:ascii="Menlo" w:hAnsi="Menlo" w:cs="Menlo"/>
          <w:color w:val="FF0000"/>
          <w:lang w:val="en-GB"/>
        </w:rPr>
        <w:t>----</w:t>
      </w:r>
    </w:p>
    <w:p w14:paraId="4F8E97DB" w14:textId="2C648DD1" w:rsidR="00241CF0" w:rsidRDefault="00241CF0" w:rsidP="00241CF0">
      <w:pPr>
        <w:rPr>
          <w:rFonts w:ascii="Menlo" w:eastAsiaTheme="minorEastAsia" w:hAnsi="Menlo" w:cs="Menlo"/>
          <w:color w:val="FF0000"/>
          <w:lang w:val="en-GB" w:eastAsia="en-US"/>
        </w:rPr>
      </w:pPr>
    </w:p>
    <w:p w14:paraId="6BF0100B" w14:textId="57AE5742" w:rsidR="006329AD" w:rsidRDefault="00241CF0" w:rsidP="00241CF0">
      <w:pPr>
        <w:rPr>
          <w:rFonts w:eastAsiaTheme="minorEastAsia"/>
          <w:lang w:val="en-GB" w:eastAsia="en-US"/>
        </w:rPr>
      </w:pPr>
      <w:r>
        <w:rPr>
          <w:rFonts w:eastAsiaTheme="minorEastAsia"/>
          <w:lang w:val="en-GB" w:eastAsia="en-US"/>
        </w:rPr>
        <w:t xml:space="preserve">An index on </w:t>
      </w:r>
      <w:r w:rsidR="006B517C">
        <w:rPr>
          <w:rFonts w:eastAsiaTheme="minorEastAsia"/>
          <w:lang w:val="en-GB" w:eastAsia="en-US"/>
        </w:rPr>
        <w:t>LASTNAME</w:t>
      </w:r>
      <w:r w:rsidR="004666C7">
        <w:rPr>
          <w:rFonts w:eastAsiaTheme="minorEastAsia"/>
          <w:lang w:val="en-GB" w:eastAsia="en-US"/>
        </w:rPr>
        <w:t xml:space="preserve">, </w:t>
      </w:r>
      <w:r w:rsidR="006B517C">
        <w:rPr>
          <w:rFonts w:eastAsiaTheme="minorEastAsia"/>
          <w:lang w:val="en-GB" w:eastAsia="en-US"/>
        </w:rPr>
        <w:t>FIRSTNAME</w:t>
      </w:r>
      <w:r w:rsidR="004666C7">
        <w:rPr>
          <w:rFonts w:eastAsiaTheme="minorEastAsia"/>
          <w:lang w:val="en-GB" w:eastAsia="en-US"/>
        </w:rPr>
        <w:t xml:space="preserve">, </w:t>
      </w:r>
      <w:r w:rsidR="006B517C">
        <w:rPr>
          <w:rFonts w:eastAsiaTheme="minorEastAsia"/>
          <w:lang w:val="en-GB" w:eastAsia="en-US"/>
        </w:rPr>
        <w:t>STATE</w:t>
      </w:r>
      <w:r w:rsidR="004666C7">
        <w:rPr>
          <w:rFonts w:eastAsiaTheme="minorEastAsia"/>
          <w:lang w:val="en-GB" w:eastAsia="en-US"/>
        </w:rPr>
        <w:t xml:space="preserve"> </w:t>
      </w:r>
      <w:r w:rsidR="006B517C">
        <w:rPr>
          <w:rFonts w:eastAsiaTheme="minorEastAsia"/>
          <w:lang w:val="en-GB" w:eastAsia="en-US"/>
        </w:rPr>
        <w:t>and</w:t>
      </w:r>
      <w:r w:rsidR="004666C7">
        <w:rPr>
          <w:rFonts w:eastAsiaTheme="minorEastAsia"/>
          <w:lang w:val="en-GB" w:eastAsia="en-US"/>
        </w:rPr>
        <w:t xml:space="preserve"> </w:t>
      </w:r>
      <w:r w:rsidR="006B517C">
        <w:rPr>
          <w:rFonts w:eastAsiaTheme="minorEastAsia"/>
          <w:lang w:val="en-GB" w:eastAsia="en-US"/>
        </w:rPr>
        <w:t>PHONENUMBER</w:t>
      </w:r>
      <w:r w:rsidR="004666C7">
        <w:rPr>
          <w:rFonts w:eastAsiaTheme="minorEastAsia"/>
          <w:lang w:val="en-GB" w:eastAsia="en-US"/>
        </w:rPr>
        <w:t xml:space="preserve"> would not only be able to _find_ the data requested but would also be able to _return_ the </w:t>
      </w:r>
      <w:r w:rsidR="006B517C">
        <w:rPr>
          <w:rFonts w:eastAsiaTheme="minorEastAsia"/>
          <w:lang w:val="en-GB" w:eastAsia="en-US"/>
        </w:rPr>
        <w:t>PHONENUMBER</w:t>
      </w:r>
      <w:r w:rsidR="004666C7">
        <w:rPr>
          <w:rFonts w:eastAsiaTheme="minorEastAsia"/>
          <w:lang w:val="en-GB" w:eastAsia="en-US"/>
        </w:rPr>
        <w:t xml:space="preserve">.  Only a single index access </w:t>
      </w:r>
      <w:r w:rsidR="005B2F6A">
        <w:rPr>
          <w:rFonts w:eastAsiaTheme="minorEastAsia"/>
          <w:lang w:val="en-GB" w:eastAsia="en-US"/>
        </w:rPr>
        <w:t xml:space="preserve">– and no base table read - </w:t>
      </w:r>
      <w:r w:rsidR="004666C7">
        <w:rPr>
          <w:rFonts w:eastAsiaTheme="minorEastAsia"/>
          <w:lang w:val="en-GB" w:eastAsia="en-US"/>
        </w:rPr>
        <w:t xml:space="preserve">would be needed. </w:t>
      </w:r>
    </w:p>
    <w:p w14:paraId="59EA7178" w14:textId="120FF2EC" w:rsidR="006B517C" w:rsidRDefault="006B517C" w:rsidP="00241CF0">
      <w:pPr>
        <w:rPr>
          <w:rFonts w:eastAsiaTheme="minorEastAsia"/>
          <w:lang w:val="en-GB" w:eastAsia="en-US"/>
        </w:rPr>
      </w:pPr>
    </w:p>
    <w:p w14:paraId="08E6F18C" w14:textId="5CFB1570" w:rsidR="006B517C" w:rsidRDefault="006B517C" w:rsidP="00241CF0">
      <w:pPr>
        <w:rPr>
          <w:rFonts w:eastAsiaTheme="minorEastAsia"/>
          <w:lang w:val="en-GB" w:eastAsia="en-US"/>
        </w:rPr>
      </w:pPr>
      <w:r>
        <w:rPr>
          <w:rFonts w:eastAsiaTheme="minorEastAsia"/>
          <w:lang w:val="en-GB" w:eastAsia="en-US"/>
        </w:rPr>
        <w:t xml:space="preserve">In CockroachDB, we can use the STORING clause </w:t>
      </w:r>
      <w:r w:rsidR="00DA2BE6">
        <w:rPr>
          <w:rFonts w:eastAsiaTheme="minorEastAsia"/>
          <w:lang w:val="en-GB" w:eastAsia="en-US"/>
        </w:rPr>
        <w:t xml:space="preserve">to store data elements that we might use in the SELECT clause, but not in the WHERE clause.  </w:t>
      </w:r>
      <w:r w:rsidR="00C900E5">
        <w:rPr>
          <w:rFonts w:eastAsiaTheme="minorEastAsia"/>
          <w:lang w:val="en-GB" w:eastAsia="en-US"/>
        </w:rPr>
        <w:t>This provides a more efficient mechan</w:t>
      </w:r>
      <w:r w:rsidR="005B2F6A">
        <w:rPr>
          <w:rFonts w:eastAsiaTheme="minorEastAsia"/>
          <w:lang w:val="en-GB" w:eastAsia="en-US"/>
        </w:rPr>
        <w:t>ism</w:t>
      </w:r>
      <w:r w:rsidR="00C900E5">
        <w:rPr>
          <w:rFonts w:eastAsiaTheme="minorEastAsia"/>
          <w:lang w:val="en-GB" w:eastAsia="en-US"/>
        </w:rPr>
        <w:t xml:space="preserve"> for </w:t>
      </w:r>
      <w:r w:rsidR="005B2F6A">
        <w:rPr>
          <w:rFonts w:eastAsiaTheme="minorEastAsia"/>
          <w:lang w:val="en-GB" w:eastAsia="en-US"/>
        </w:rPr>
        <w:t xml:space="preserve">implementing </w:t>
      </w:r>
      <w:r w:rsidR="003938C1">
        <w:rPr>
          <w:rFonts w:eastAsiaTheme="minorEastAsia"/>
          <w:lang w:val="en-GB" w:eastAsia="en-US"/>
        </w:rPr>
        <w:t xml:space="preserve">a covering index. </w:t>
      </w:r>
      <w:r w:rsidR="00B40D2C">
        <w:rPr>
          <w:rFonts w:eastAsiaTheme="minorEastAsia"/>
          <w:lang w:val="en-GB" w:eastAsia="en-US"/>
        </w:rPr>
        <w:t xml:space="preserve"> So for the above query, this index would be optimal:</w:t>
      </w:r>
    </w:p>
    <w:p w14:paraId="67DFC955" w14:textId="77777777" w:rsidR="00B40D2C" w:rsidRDefault="00B40D2C" w:rsidP="00241CF0">
      <w:pPr>
        <w:rPr>
          <w:rFonts w:eastAsiaTheme="minorEastAsia"/>
          <w:lang w:val="en-GB" w:eastAsia="en-US"/>
        </w:rPr>
      </w:pPr>
    </w:p>
    <w:p w14:paraId="14883651" w14:textId="77777777" w:rsidR="00B40D2C" w:rsidRPr="006B2E01" w:rsidRDefault="00B40D2C" w:rsidP="006B2E01">
      <w:pPr>
        <w:pStyle w:val="code"/>
      </w:pPr>
      <w:r w:rsidRPr="006B2E01">
        <w:t>[</w:t>
      </w:r>
      <w:proofErr w:type="spellStart"/>
      <w:r w:rsidRPr="006B2E01">
        <w:t>source,sql</w:t>
      </w:r>
      <w:proofErr w:type="spellEnd"/>
      <w:r w:rsidRPr="006B2E01">
        <w:t>]</w:t>
      </w:r>
    </w:p>
    <w:p w14:paraId="48988CE1" w14:textId="77777777" w:rsidR="00B40D2C" w:rsidRPr="006B2E01" w:rsidRDefault="00B40D2C" w:rsidP="006B2E01">
      <w:pPr>
        <w:pStyle w:val="code"/>
      </w:pPr>
      <w:r w:rsidRPr="006B2E01">
        <w:t>----</w:t>
      </w:r>
    </w:p>
    <w:p w14:paraId="4F542744" w14:textId="77777777" w:rsidR="00011992" w:rsidRDefault="006B2E01" w:rsidP="006B2E01">
      <w:pPr>
        <w:pStyle w:val="code"/>
      </w:pPr>
      <w:commentRangeStart w:id="205"/>
      <w:r w:rsidRPr="006B2E01">
        <w:t xml:space="preserve">CREATE INDEX </w:t>
      </w:r>
      <w:proofErr w:type="spellStart"/>
      <w:r w:rsidRPr="006B2E01">
        <w:t>people_lastfirststatephone_ix</w:t>
      </w:r>
      <w:proofErr w:type="spellEnd"/>
      <w:r w:rsidRPr="006B2E01">
        <w:t xml:space="preserve"> ON people </w:t>
      </w:r>
    </w:p>
    <w:p w14:paraId="1D758481" w14:textId="77777777" w:rsidR="00011992" w:rsidRDefault="00011992" w:rsidP="006B2E01">
      <w:pPr>
        <w:pStyle w:val="code"/>
      </w:pPr>
      <w:r>
        <w:t xml:space="preserve">   </w:t>
      </w:r>
      <w:r w:rsidR="006B2E01" w:rsidRPr="006B2E01">
        <w:t>(</w:t>
      </w:r>
      <w:proofErr w:type="spellStart"/>
      <w:r w:rsidR="006B2E01" w:rsidRPr="006B2E01">
        <w:t>lastname,firstname,state</w:t>
      </w:r>
      <w:proofErr w:type="spellEnd"/>
      <w:r w:rsidR="006B2E01" w:rsidRPr="006B2E01">
        <w:t xml:space="preserve">) </w:t>
      </w:r>
    </w:p>
    <w:p w14:paraId="7D9E7880" w14:textId="57C7FB45" w:rsidR="006B2E01" w:rsidRPr="006B2E01" w:rsidRDefault="00011992" w:rsidP="006B2E01">
      <w:pPr>
        <w:pStyle w:val="code"/>
      </w:pPr>
      <w:r>
        <w:t xml:space="preserve">    </w:t>
      </w:r>
      <w:r w:rsidR="006B2E01" w:rsidRPr="006B2E01">
        <w:t>STORING (</w:t>
      </w:r>
      <w:proofErr w:type="spellStart"/>
      <w:r w:rsidR="006B2E01" w:rsidRPr="006B2E01">
        <w:t>phonenumber</w:t>
      </w:r>
      <w:proofErr w:type="spellEnd"/>
      <w:r w:rsidR="006B2E01" w:rsidRPr="006B2E01">
        <w:t>);</w:t>
      </w:r>
      <w:commentRangeEnd w:id="205"/>
      <w:r>
        <w:rPr>
          <w:rStyle w:val="CommentReference"/>
        </w:rPr>
        <w:commentReference w:id="205"/>
      </w:r>
    </w:p>
    <w:p w14:paraId="4BA5543B" w14:textId="77777777" w:rsidR="00B40D2C" w:rsidRPr="006B2E01" w:rsidRDefault="00B40D2C" w:rsidP="006B2E01">
      <w:pPr>
        <w:pStyle w:val="code"/>
      </w:pPr>
      <w:r w:rsidRPr="006B2E01">
        <w:t>----</w:t>
      </w:r>
    </w:p>
    <w:p w14:paraId="7D3EEE99" w14:textId="77777777" w:rsidR="00B40D2C" w:rsidRDefault="00B40D2C" w:rsidP="00241CF0">
      <w:pPr>
        <w:rPr>
          <w:rFonts w:eastAsiaTheme="minorEastAsia"/>
          <w:lang w:val="en-GB" w:eastAsia="en-US"/>
        </w:rPr>
      </w:pPr>
    </w:p>
    <w:p w14:paraId="02B7098F" w14:textId="77777777" w:rsidR="006329AD" w:rsidRDefault="006329AD" w:rsidP="00241CF0">
      <w:pPr>
        <w:rPr>
          <w:rFonts w:eastAsiaTheme="minorEastAsia"/>
          <w:lang w:val="en-GB" w:eastAsia="en-US"/>
        </w:rPr>
      </w:pPr>
    </w:p>
    <w:p w14:paraId="28A15BED" w14:textId="6CF1101D" w:rsidR="00241CF0" w:rsidRDefault="006329AD" w:rsidP="00104C23">
      <w:pPr>
        <w:pStyle w:val="Heading3"/>
      </w:pPr>
      <w:r w:rsidRPr="00011992">
        <w:t>==== Composite and Covering index performance</w:t>
      </w:r>
      <w:r w:rsidR="004666C7" w:rsidRPr="00011992">
        <w:t xml:space="preserve"> </w:t>
      </w:r>
    </w:p>
    <w:p w14:paraId="2A1E785E" w14:textId="77777777" w:rsidR="00B75BFC" w:rsidRDefault="00B75BFC" w:rsidP="00CB1D6F">
      <w:pPr>
        <w:rPr>
          <w:lang w:eastAsia="en-US"/>
        </w:rPr>
      </w:pPr>
    </w:p>
    <w:p w14:paraId="658BA533" w14:textId="6C28687D" w:rsidR="008F1475" w:rsidRDefault="008F1475" w:rsidP="008F1475">
      <w:pPr>
        <w:rPr>
          <w:lang w:eastAsia="en-US"/>
        </w:rPr>
      </w:pPr>
      <w:bookmarkStart w:id="206" w:name="OLE_LINK1"/>
      <w:r>
        <w:rPr>
          <w:lang w:eastAsia="en-US"/>
        </w:rPr>
        <w:t>&lt;&lt;</w:t>
      </w:r>
      <w:proofErr w:type="spellStart"/>
      <w:r>
        <w:rPr>
          <w:lang w:eastAsia="en-US"/>
        </w:rPr>
        <w:t>ConcatenatedIndexChart</w:t>
      </w:r>
      <w:proofErr w:type="spellEnd"/>
      <w:r>
        <w:rPr>
          <w:lang w:eastAsia="en-US"/>
        </w:rPr>
        <w:t xml:space="preserve">&gt;&gt; </w:t>
      </w:r>
      <w:bookmarkEnd w:id="206"/>
      <w:r>
        <w:rPr>
          <w:lang w:eastAsia="en-US"/>
        </w:rPr>
        <w:t xml:space="preserve">illustrates the performance advantages offered by composite </w:t>
      </w:r>
      <w:r w:rsidR="006329AD">
        <w:rPr>
          <w:lang w:eastAsia="en-US"/>
        </w:rPr>
        <w:t xml:space="preserve">and covering </w:t>
      </w:r>
      <w:r>
        <w:rPr>
          <w:lang w:eastAsia="en-US"/>
        </w:rPr>
        <w:t xml:space="preserve">indexes.  </w:t>
      </w:r>
      <w:r w:rsidR="006329AD">
        <w:rPr>
          <w:lang w:eastAsia="en-US"/>
        </w:rPr>
        <w:t xml:space="preserve"> The chart shows the number of </w:t>
      </w:r>
      <w:proofErr w:type="spellStart"/>
      <w:r w:rsidR="006329AD">
        <w:rPr>
          <w:lang w:eastAsia="en-US"/>
        </w:rPr>
        <w:t>KeyValue</w:t>
      </w:r>
      <w:proofErr w:type="spellEnd"/>
      <w:r w:rsidR="006329AD">
        <w:rPr>
          <w:lang w:eastAsia="en-US"/>
        </w:rPr>
        <w:t xml:space="preserve"> store options necessary to satisfy </w:t>
      </w:r>
      <w:r w:rsidR="00011992">
        <w:rPr>
          <w:lang w:eastAsia="en-US"/>
        </w:rPr>
        <w:t>this</w:t>
      </w:r>
      <w:r w:rsidR="00952144">
        <w:rPr>
          <w:lang w:eastAsia="en-US"/>
        </w:rPr>
        <w:t xml:space="preserve"> query </w:t>
      </w:r>
      <w:r w:rsidR="009C4455">
        <w:rPr>
          <w:lang w:eastAsia="en-US"/>
        </w:rPr>
        <w:t xml:space="preserve">under various indexing scenarios: </w:t>
      </w:r>
      <w:r w:rsidR="00952144">
        <w:rPr>
          <w:lang w:eastAsia="en-US"/>
        </w:rPr>
        <w:t xml:space="preserve"> </w:t>
      </w:r>
    </w:p>
    <w:p w14:paraId="0E5CC6FF" w14:textId="77777777" w:rsidR="008F1475" w:rsidRDefault="008F1475" w:rsidP="008F1475">
      <w:pPr>
        <w:rPr>
          <w:lang w:eastAsia="en-US"/>
        </w:rPr>
      </w:pPr>
    </w:p>
    <w:p w14:paraId="57AA899B" w14:textId="77777777" w:rsidR="009C4455" w:rsidRDefault="009C4455" w:rsidP="009C4455">
      <w:pPr>
        <w:pStyle w:val="code"/>
      </w:pPr>
      <w:r>
        <w:t>[</w:t>
      </w:r>
      <w:proofErr w:type="spellStart"/>
      <w:r>
        <w:t>source,sql</w:t>
      </w:r>
      <w:proofErr w:type="spellEnd"/>
      <w:r>
        <w:t>]</w:t>
      </w:r>
    </w:p>
    <w:p w14:paraId="446DF3F9" w14:textId="77777777" w:rsidR="009C4455" w:rsidRDefault="009C4455" w:rsidP="009C4455">
      <w:pPr>
        <w:pStyle w:val="code"/>
      </w:pPr>
      <w:r>
        <w:t>----</w:t>
      </w:r>
    </w:p>
    <w:p w14:paraId="49356A2D" w14:textId="77777777" w:rsidR="009C4455" w:rsidRDefault="009C4455" w:rsidP="009C4455">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w:t>
      </w:r>
      <w:proofErr w:type="spellStart"/>
      <w:r>
        <w:rPr>
          <w:rFonts w:ascii="Menlo" w:hAnsi="Menlo" w:cs="Menlo"/>
          <w:color w:val="000000"/>
          <w:lang w:val="en-GB"/>
        </w:rPr>
        <w:t>phonenumber</w:t>
      </w:r>
      <w:proofErr w:type="spellEnd"/>
      <w:r>
        <w:rPr>
          <w:rFonts w:ascii="Menlo" w:hAnsi="Menlo" w:cs="Menlo"/>
          <w:color w:val="000000"/>
          <w:lang w:val="en-GB"/>
        </w:rPr>
        <w:t xml:space="preserve"> </w:t>
      </w:r>
    </w:p>
    <w:p w14:paraId="21372E92" w14:textId="77777777" w:rsidR="009C4455" w:rsidRDefault="009C4455" w:rsidP="009C4455">
      <w:pPr>
        <w:pStyle w:val="code"/>
        <w:rPr>
          <w:rFonts w:ascii="Menlo" w:hAnsi="Menlo" w:cs="Menlo"/>
          <w:lang w:val="en-GB"/>
        </w:rPr>
      </w:pPr>
      <w:r>
        <w:rPr>
          <w:rFonts w:ascii="Menlo" w:hAnsi="Menlo" w:cs="Menlo"/>
          <w:color w:val="000000"/>
          <w:lang w:val="en-GB"/>
        </w:rPr>
        <w:lastRenderedPageBreak/>
        <w:t xml:space="preserve">  </w:t>
      </w:r>
      <w:r>
        <w:rPr>
          <w:rFonts w:ascii="Menlo" w:hAnsi="Menlo" w:cs="Menlo"/>
          <w:b/>
          <w:bCs/>
          <w:color w:val="800000"/>
          <w:lang w:val="en-GB"/>
        </w:rPr>
        <w:t>FROM</w:t>
      </w:r>
      <w:r>
        <w:rPr>
          <w:rFonts w:ascii="Menlo" w:hAnsi="Menlo" w:cs="Menlo"/>
          <w:color w:val="000000"/>
          <w:lang w:val="en-GB"/>
        </w:rPr>
        <w:t xml:space="preserve"> people </w:t>
      </w:r>
    </w:p>
    <w:p w14:paraId="5D0251EE" w14:textId="77777777" w:rsidR="009C4455" w:rsidRDefault="009C4455" w:rsidP="009C4455">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WHERE</w:t>
      </w:r>
      <w:r>
        <w:rPr>
          <w:rFonts w:ascii="Menlo" w:hAnsi="Menlo" w:cs="Menlo"/>
          <w:color w:val="000000"/>
          <w:lang w:val="en-GB"/>
        </w:rPr>
        <w:t xml:space="preserve"> </w:t>
      </w:r>
      <w:proofErr w:type="spellStart"/>
      <w:r>
        <w:rPr>
          <w:rFonts w:ascii="Menlo" w:hAnsi="Menlo" w:cs="Menlo"/>
          <w:color w:val="000000"/>
          <w:lang w:val="en-GB"/>
        </w:rPr>
        <w:t>lastname</w:t>
      </w:r>
      <w:proofErr w:type="spellEnd"/>
      <w:r>
        <w:rPr>
          <w:rFonts w:ascii="Menlo" w:hAnsi="Menlo" w:cs="Menlo"/>
          <w:color w:val="000000"/>
          <w:lang w:val="en-GB"/>
        </w:rPr>
        <w:t>=</w:t>
      </w:r>
      <w:r>
        <w:rPr>
          <w:rFonts w:ascii="Menlo" w:hAnsi="Menlo" w:cs="Menlo"/>
          <w:color w:val="008000"/>
          <w:lang w:val="en-GB"/>
        </w:rPr>
        <w:t>'Smith'</w:t>
      </w:r>
      <w:r>
        <w:rPr>
          <w:rFonts w:ascii="Menlo" w:hAnsi="Menlo" w:cs="Menlo"/>
          <w:color w:val="000000"/>
          <w:lang w:val="en-GB"/>
        </w:rPr>
        <w:t xml:space="preserve"> </w:t>
      </w:r>
    </w:p>
    <w:p w14:paraId="3D0E0ED2" w14:textId="77777777" w:rsidR="009C4455" w:rsidRDefault="009C4455" w:rsidP="009C4455">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w:t>
      </w:r>
      <w:proofErr w:type="spellStart"/>
      <w:r>
        <w:rPr>
          <w:rFonts w:ascii="Menlo" w:hAnsi="Menlo" w:cs="Menlo"/>
          <w:color w:val="000000"/>
          <w:lang w:val="en-GB"/>
        </w:rPr>
        <w:t>firstname</w:t>
      </w:r>
      <w:proofErr w:type="spellEnd"/>
      <w:r>
        <w:rPr>
          <w:rFonts w:ascii="Menlo" w:hAnsi="Menlo" w:cs="Menlo"/>
          <w:color w:val="000000"/>
          <w:lang w:val="en-GB"/>
        </w:rPr>
        <w:t>=</w:t>
      </w:r>
      <w:r>
        <w:rPr>
          <w:rFonts w:ascii="Menlo" w:hAnsi="Menlo" w:cs="Menlo"/>
          <w:color w:val="008000"/>
          <w:lang w:val="en-GB"/>
        </w:rPr>
        <w:t>'Samantha'</w:t>
      </w:r>
      <w:r>
        <w:rPr>
          <w:rFonts w:ascii="Menlo" w:hAnsi="Menlo" w:cs="Menlo"/>
          <w:color w:val="000000"/>
          <w:lang w:val="en-GB"/>
        </w:rPr>
        <w:t xml:space="preserve"> </w:t>
      </w:r>
    </w:p>
    <w:p w14:paraId="5F5B75B0" w14:textId="77777777" w:rsidR="009C4455" w:rsidRDefault="009C4455" w:rsidP="009C4455">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AND</w:t>
      </w:r>
      <w:r>
        <w:rPr>
          <w:rFonts w:ascii="Menlo" w:hAnsi="Menlo" w:cs="Menlo"/>
          <w:color w:val="000000"/>
          <w:lang w:val="en-GB"/>
        </w:rPr>
        <w:t xml:space="preserve"> state=</w:t>
      </w:r>
      <w:r>
        <w:rPr>
          <w:rFonts w:ascii="Menlo" w:hAnsi="Menlo" w:cs="Menlo"/>
          <w:color w:val="008000"/>
          <w:lang w:val="en-GB"/>
        </w:rPr>
        <w:t>'California'</w:t>
      </w:r>
      <w:r>
        <w:rPr>
          <w:rFonts w:ascii="Menlo" w:hAnsi="Menlo" w:cs="Menlo"/>
          <w:color w:val="000000"/>
          <w:lang w:val="en-GB"/>
        </w:rPr>
        <w:t xml:space="preserve"> </w:t>
      </w:r>
      <w:r>
        <w:rPr>
          <w:rFonts w:ascii="Menlo" w:hAnsi="Menlo" w:cs="Menlo"/>
          <w:color w:val="FF0000"/>
          <w:lang w:val="en-GB"/>
        </w:rPr>
        <w:t>;</w:t>
      </w:r>
    </w:p>
    <w:p w14:paraId="52BED440" w14:textId="77777777" w:rsidR="009C4455" w:rsidRDefault="009C4455" w:rsidP="009C4455">
      <w:pPr>
        <w:pStyle w:val="code"/>
        <w:rPr>
          <w:rFonts w:ascii="Menlo" w:hAnsi="Menlo" w:cs="Menlo"/>
          <w:color w:val="FF0000"/>
          <w:lang w:val="en-GB"/>
        </w:rPr>
      </w:pPr>
      <w:r>
        <w:rPr>
          <w:rFonts w:ascii="Menlo" w:hAnsi="Menlo" w:cs="Menlo"/>
          <w:color w:val="FF0000"/>
          <w:lang w:val="en-GB"/>
        </w:rPr>
        <w:t>----</w:t>
      </w:r>
    </w:p>
    <w:p w14:paraId="506BEE87" w14:textId="77777777" w:rsidR="009C4455" w:rsidRDefault="009C4455" w:rsidP="008F1475">
      <w:pPr>
        <w:rPr>
          <w:lang w:eastAsia="en-US"/>
        </w:rPr>
      </w:pPr>
    </w:p>
    <w:p w14:paraId="75BEEA8E" w14:textId="77777777" w:rsidR="008F1475" w:rsidRDefault="008F1475" w:rsidP="00CB1D6F">
      <w:pPr>
        <w:rPr>
          <w:lang w:eastAsia="en-US"/>
        </w:rPr>
      </w:pPr>
    </w:p>
    <w:p w14:paraId="20F21937" w14:textId="295CB00F" w:rsidR="008F1475" w:rsidRDefault="008F1475" w:rsidP="008F1475">
      <w:pPr>
        <w:rPr>
          <w:lang w:eastAsia="en-US"/>
        </w:rPr>
      </w:pPr>
      <w:r>
        <w:rPr>
          <w:lang w:eastAsia="en-US"/>
        </w:rPr>
        <w:t>[[</w:t>
      </w:r>
      <w:proofErr w:type="spellStart"/>
      <w:r>
        <w:rPr>
          <w:lang w:eastAsia="en-US"/>
        </w:rPr>
        <w:t>ConcatenatedIndexChart</w:t>
      </w:r>
      <w:proofErr w:type="spellEnd"/>
      <w:r>
        <w:rPr>
          <w:lang w:eastAsia="en-US"/>
        </w:rPr>
        <w:t xml:space="preserve">]] </w:t>
      </w:r>
    </w:p>
    <w:p w14:paraId="02BE0B7B" w14:textId="2680E40F" w:rsidR="008F1475" w:rsidRDefault="008F1475" w:rsidP="008F1475">
      <w:pPr>
        <w:rPr>
          <w:lang w:eastAsia="en-US"/>
        </w:rPr>
      </w:pPr>
      <w:r>
        <w:rPr>
          <w:lang w:eastAsia="en-US"/>
        </w:rPr>
        <w:t>.</w:t>
      </w:r>
      <w:proofErr w:type="spellStart"/>
      <w:r w:rsidR="00954A3E">
        <w:rPr>
          <w:lang w:eastAsia="en-US"/>
        </w:rPr>
        <w:t>Composite</w:t>
      </w:r>
      <w:r>
        <w:rPr>
          <w:lang w:eastAsia="en-US"/>
        </w:rPr>
        <w:t>Index</w:t>
      </w:r>
      <w:proofErr w:type="spellEnd"/>
      <w:r>
        <w:rPr>
          <w:lang w:eastAsia="en-US"/>
        </w:rPr>
        <w:t xml:space="preserve"> Performance</w:t>
      </w:r>
    </w:p>
    <w:p w14:paraId="4FCB1F83" w14:textId="14E490FE" w:rsidR="008F1475" w:rsidRDefault="008F1475" w:rsidP="008F1475">
      <w:pPr>
        <w:rPr>
          <w:lang w:eastAsia="en-US"/>
        </w:rPr>
      </w:pPr>
      <w:r>
        <w:rPr>
          <w:lang w:eastAsia="en-US"/>
        </w:rPr>
        <w:t>image::</w:t>
      </w:r>
      <w:r w:rsidRPr="00E11421">
        <w:rPr>
          <w:lang w:eastAsia="en-US"/>
        </w:rPr>
        <w:t>images/</w:t>
      </w:r>
      <w:r>
        <w:rPr>
          <w:lang w:eastAsia="en-US"/>
        </w:rPr>
        <w:t>ConcatenatedIndexChart</w:t>
      </w:r>
      <w:r w:rsidRPr="00E11421">
        <w:rPr>
          <w:lang w:eastAsia="en-US"/>
        </w:rPr>
        <w:t>.png</w:t>
      </w:r>
      <w:r>
        <w:rPr>
          <w:lang w:eastAsia="en-US"/>
        </w:rPr>
        <w:t>[</w:t>
      </w:r>
      <w:proofErr w:type="spellStart"/>
      <w:r>
        <w:rPr>
          <w:lang w:eastAsia="en-US"/>
        </w:rPr>
        <w:t>ConcatenatedIndexChart</w:t>
      </w:r>
      <w:proofErr w:type="spellEnd"/>
      <w:r>
        <w:rPr>
          <w:lang w:eastAsia="en-US"/>
        </w:rPr>
        <w:t>]</w:t>
      </w:r>
    </w:p>
    <w:p w14:paraId="386F4D37" w14:textId="77777777" w:rsidR="008F1475" w:rsidRDefault="008F1475" w:rsidP="00CB1D6F">
      <w:pPr>
        <w:rPr>
          <w:lang w:eastAsia="en-US"/>
        </w:rPr>
      </w:pPr>
    </w:p>
    <w:p w14:paraId="75ED8C67" w14:textId="194CFA83" w:rsidR="00D97F2D" w:rsidRDefault="00941FFC" w:rsidP="00CB1D6F">
      <w:pPr>
        <w:rPr>
          <w:lang w:eastAsia="en-US"/>
        </w:rPr>
      </w:pPr>
      <w:r>
        <w:rPr>
          <w:noProof/>
        </w:rPr>
        <w:drawing>
          <wp:inline distT="0" distB="0" distL="0" distR="0" wp14:anchorId="39332472" wp14:editId="370EF7C5">
            <wp:extent cx="5731510" cy="3713480"/>
            <wp:effectExtent l="0" t="0" r="8890" b="7620"/>
            <wp:docPr id="4" name="Chart 4">
              <a:extLst xmlns:a="http://schemas.openxmlformats.org/drawingml/2006/main">
                <a:ext uri="{FF2B5EF4-FFF2-40B4-BE49-F238E27FC236}">
                  <a16:creationId xmlns:a16="http://schemas.microsoft.com/office/drawing/2014/main" id="{51B74F1E-AEA2-2346-97A9-4E5C98F35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854E7DE" w14:textId="3C4FD809" w:rsidR="008F1475" w:rsidRDefault="008F1475" w:rsidP="00CB1D6F">
      <w:pPr>
        <w:rPr>
          <w:lang w:eastAsia="en-US"/>
        </w:rPr>
      </w:pPr>
    </w:p>
    <w:p w14:paraId="5E1FA770" w14:textId="124667FA" w:rsidR="008F1475" w:rsidRDefault="00952144" w:rsidP="00CB1D6F">
      <w:pPr>
        <w:rPr>
          <w:lang w:eastAsia="en-US"/>
        </w:rPr>
      </w:pPr>
      <w:r>
        <w:rPr>
          <w:lang w:eastAsia="en-US"/>
        </w:rPr>
        <w:t>&lt;&lt;</w:t>
      </w:r>
      <w:proofErr w:type="spellStart"/>
      <w:r>
        <w:rPr>
          <w:lang w:eastAsia="en-US"/>
        </w:rPr>
        <w:t>ConcatenatedIndexChart</w:t>
      </w:r>
      <w:proofErr w:type="spellEnd"/>
      <w:r>
        <w:rPr>
          <w:lang w:eastAsia="en-US"/>
        </w:rPr>
        <w:t xml:space="preserve">&gt;&gt; shows that without indexing, the query requires 18,798 KV operations – we have to read </w:t>
      </w:r>
      <w:r w:rsidR="002479A8">
        <w:rPr>
          <w:lang w:eastAsia="en-US"/>
        </w:rPr>
        <w:t>every row in the table.   Single indexes on LASTNAME or FIRSTNAME improve the performance somewhat</w:t>
      </w:r>
      <w:r w:rsidR="00C822D2">
        <w:rPr>
          <w:lang w:eastAsia="en-US"/>
        </w:rPr>
        <w:t xml:space="preserve">, and having both a LASTNAME and FIRSTNAME index is better than just having either of the two indexes alone. </w:t>
      </w:r>
    </w:p>
    <w:p w14:paraId="320FAD0D" w14:textId="1E6E8D4A" w:rsidR="00C822D2" w:rsidRDefault="00C822D2" w:rsidP="00CB1D6F">
      <w:pPr>
        <w:rPr>
          <w:lang w:eastAsia="en-US"/>
        </w:rPr>
      </w:pPr>
    </w:p>
    <w:p w14:paraId="122F00E4" w14:textId="4E52699A" w:rsidR="00C822D2" w:rsidRDefault="00C822D2" w:rsidP="00CB1D6F">
      <w:pPr>
        <w:rPr>
          <w:lang w:eastAsia="en-US"/>
        </w:rPr>
      </w:pPr>
      <w:r>
        <w:rPr>
          <w:lang w:eastAsia="en-US"/>
        </w:rPr>
        <w:t>However, it</w:t>
      </w:r>
      <w:r w:rsidR="00C942D6">
        <w:rPr>
          <w:lang w:eastAsia="en-US"/>
        </w:rPr>
        <w:t>'</w:t>
      </w:r>
      <w:r>
        <w:rPr>
          <w:lang w:eastAsia="en-US"/>
        </w:rPr>
        <w:t xml:space="preserve">s not until we use a composite index that we see truly efficient indexing.  Only </w:t>
      </w:r>
      <w:r w:rsidR="009C4B1F">
        <w:rPr>
          <w:lang w:eastAsia="en-US"/>
        </w:rPr>
        <w:t>six KV reads are needed if we have an index on LASTNAME and FIRSTNAME</w:t>
      </w:r>
      <w:r w:rsidR="00A62206">
        <w:rPr>
          <w:lang w:eastAsia="en-US"/>
        </w:rPr>
        <w:t>,</w:t>
      </w:r>
      <w:r w:rsidR="009C4B1F">
        <w:rPr>
          <w:lang w:eastAsia="en-US"/>
        </w:rPr>
        <w:t xml:space="preserve"> and only </w:t>
      </w:r>
      <w:r>
        <w:rPr>
          <w:lang w:eastAsia="en-US"/>
        </w:rPr>
        <w:t>two KV operations are needed for a</w:t>
      </w:r>
      <w:r w:rsidR="00A12672">
        <w:rPr>
          <w:lang w:eastAsia="en-US"/>
        </w:rPr>
        <w:t>n index on LASTNAME, FIRSTNAME and STATE</w:t>
      </w:r>
      <w:r w:rsidR="00BD1164">
        <w:rPr>
          <w:lang w:eastAsia="en-US"/>
        </w:rPr>
        <w:t xml:space="preserve">.  If we STORE the </w:t>
      </w:r>
      <w:r w:rsidR="009C4B1F">
        <w:rPr>
          <w:lang w:eastAsia="en-US"/>
        </w:rPr>
        <w:t>PHONENUMBER</w:t>
      </w:r>
      <w:r w:rsidR="00BD1164">
        <w:rPr>
          <w:lang w:eastAsia="en-US"/>
        </w:rPr>
        <w:t xml:space="preserve"> in the index</w:t>
      </w:r>
      <w:r w:rsidR="00A62206">
        <w:rPr>
          <w:lang w:eastAsia="en-US"/>
        </w:rPr>
        <w:t>,</w:t>
      </w:r>
      <w:r w:rsidR="00BD1164">
        <w:rPr>
          <w:lang w:eastAsia="en-US"/>
        </w:rPr>
        <w:t xml:space="preserve"> then only a single KV operation is needed. </w:t>
      </w:r>
    </w:p>
    <w:p w14:paraId="4C0EB117" w14:textId="6AAC954C" w:rsidR="009C4B1F" w:rsidRDefault="009C4B1F" w:rsidP="00CB1D6F">
      <w:pPr>
        <w:rPr>
          <w:lang w:eastAsia="en-US"/>
        </w:rPr>
      </w:pPr>
    </w:p>
    <w:p w14:paraId="79E86B8F" w14:textId="4ABD848A" w:rsidR="009C4B1F" w:rsidRDefault="009C4B1F" w:rsidP="00CB1D6F">
      <w:pPr>
        <w:rPr>
          <w:lang w:eastAsia="en-US"/>
        </w:rPr>
      </w:pPr>
      <w:r>
        <w:rPr>
          <w:lang w:eastAsia="en-US"/>
        </w:rPr>
        <w:t>==== Guidelines for composite indexes</w:t>
      </w:r>
    </w:p>
    <w:p w14:paraId="639271DB" w14:textId="13563F3E" w:rsidR="009C4B1F" w:rsidRDefault="009C4B1F" w:rsidP="00CB1D6F">
      <w:pPr>
        <w:rPr>
          <w:lang w:eastAsia="en-US"/>
        </w:rPr>
      </w:pPr>
    </w:p>
    <w:p w14:paraId="6EC4FA19" w14:textId="209485BD" w:rsidR="00954A3E" w:rsidRDefault="00954A3E" w:rsidP="00CB1D6F">
      <w:pPr>
        <w:rPr>
          <w:lang w:eastAsia="en-US"/>
        </w:rPr>
      </w:pPr>
      <w:r>
        <w:rPr>
          <w:lang w:eastAsia="en-US"/>
        </w:rPr>
        <w:t xml:space="preserve">As </w:t>
      </w:r>
      <w:r w:rsidR="00A62206">
        <w:rPr>
          <w:lang w:eastAsia="en-US"/>
        </w:rPr>
        <w:t>we saw earlier</w:t>
      </w:r>
      <w:r>
        <w:rPr>
          <w:lang w:eastAsia="en-US"/>
        </w:rPr>
        <w:t>, the performance improvements from indexes don</w:t>
      </w:r>
      <w:r w:rsidR="00C942D6">
        <w:rPr>
          <w:lang w:eastAsia="en-US"/>
        </w:rPr>
        <w:t>'</w:t>
      </w:r>
      <w:r>
        <w:rPr>
          <w:lang w:eastAsia="en-US"/>
        </w:rPr>
        <w:t xml:space="preserve">t come without a cost – each index ads overhead to DML operations, </w:t>
      </w:r>
      <w:r w:rsidR="00A34DE9">
        <w:rPr>
          <w:lang w:eastAsia="en-US"/>
        </w:rPr>
        <w:t>so we can</w:t>
      </w:r>
      <w:r w:rsidR="00C942D6">
        <w:rPr>
          <w:lang w:eastAsia="en-US"/>
        </w:rPr>
        <w:t>'</w:t>
      </w:r>
      <w:r w:rsidR="00A34DE9">
        <w:rPr>
          <w:lang w:eastAsia="en-US"/>
        </w:rPr>
        <w:t xml:space="preserve">t usually create every possible index that we might like. </w:t>
      </w:r>
    </w:p>
    <w:p w14:paraId="29E80879" w14:textId="4599C97F" w:rsidR="00A34DE9" w:rsidRDefault="00A34DE9" w:rsidP="00CB1D6F">
      <w:pPr>
        <w:rPr>
          <w:lang w:eastAsia="en-US"/>
        </w:rPr>
      </w:pPr>
    </w:p>
    <w:p w14:paraId="37D3E82D" w14:textId="038BFCA8" w:rsidR="00A34DE9" w:rsidRDefault="00A34DE9" w:rsidP="00CB1D6F">
      <w:pPr>
        <w:rPr>
          <w:lang w:eastAsia="en-US"/>
        </w:rPr>
      </w:pPr>
      <w:r>
        <w:rPr>
          <w:lang w:eastAsia="en-US"/>
        </w:rPr>
        <w:lastRenderedPageBreak/>
        <w:t>The best strategy is to create composite indexes that cover the broadest possible ranges of queries</w:t>
      </w:r>
      <w:r w:rsidR="001B2115">
        <w:rPr>
          <w:lang w:eastAsia="en-US"/>
        </w:rPr>
        <w:t xml:space="preserve">.  Since a composite index can be used if any </w:t>
      </w:r>
      <w:r w:rsidR="00A62206">
        <w:rPr>
          <w:lang w:eastAsia="en-US"/>
        </w:rPr>
        <w:t>of its</w:t>
      </w:r>
      <w:r w:rsidR="001B2115">
        <w:rPr>
          <w:lang w:eastAsia="en-US"/>
        </w:rPr>
        <w:t xml:space="preserve"> leading columns are included in a WHERE clause, </w:t>
      </w:r>
      <w:r w:rsidR="00293BB8">
        <w:rPr>
          <w:lang w:eastAsia="en-US"/>
        </w:rPr>
        <w:t xml:space="preserve">the ordering of columns in composite indexes is very important. </w:t>
      </w:r>
    </w:p>
    <w:p w14:paraId="0106CD15" w14:textId="7CF6425E" w:rsidR="00293BB8" w:rsidRDefault="00293BB8" w:rsidP="00CB1D6F">
      <w:pPr>
        <w:rPr>
          <w:lang w:eastAsia="en-US"/>
        </w:rPr>
      </w:pPr>
    </w:p>
    <w:p w14:paraId="0E5D02A5" w14:textId="43A8A563" w:rsidR="00293BB8" w:rsidRDefault="00293BB8" w:rsidP="00CB1D6F">
      <w:pPr>
        <w:rPr>
          <w:lang w:eastAsia="en-US"/>
        </w:rPr>
      </w:pPr>
      <w:r>
        <w:rPr>
          <w:lang w:eastAsia="en-US"/>
        </w:rPr>
        <w:t>The following guidelines might help when deciding which indexes to create.</w:t>
      </w:r>
    </w:p>
    <w:p w14:paraId="3728E390" w14:textId="77777777" w:rsidR="00943FBF" w:rsidRDefault="00943FBF" w:rsidP="00943FBF">
      <w:pPr>
        <w:rPr>
          <w:lang w:eastAsia="en-US"/>
        </w:rPr>
      </w:pPr>
    </w:p>
    <w:p w14:paraId="36AEDCAF" w14:textId="3EE09456" w:rsidR="00943FBF" w:rsidRDefault="00943FBF" w:rsidP="00943FBF">
      <w:pPr>
        <w:rPr>
          <w:lang w:eastAsia="en-US"/>
        </w:rPr>
      </w:pPr>
      <w:r>
        <w:rPr>
          <w:lang w:eastAsia="en-US"/>
        </w:rPr>
        <w:t xml:space="preserve">* Create </w:t>
      </w:r>
      <w:r w:rsidR="00293BB8">
        <w:rPr>
          <w:lang w:eastAsia="en-US"/>
        </w:rPr>
        <w:t>composite indexes</w:t>
      </w:r>
      <w:r>
        <w:rPr>
          <w:lang w:eastAsia="en-US"/>
        </w:rPr>
        <w:t xml:space="preserve"> for columns </w:t>
      </w:r>
      <w:r w:rsidR="00A62206">
        <w:rPr>
          <w:lang w:eastAsia="en-US"/>
        </w:rPr>
        <w:t>that</w:t>
      </w:r>
      <w:r>
        <w:rPr>
          <w:lang w:eastAsia="en-US"/>
        </w:rPr>
        <w:t xml:space="preserve"> appear together in the WHERE clause.</w:t>
      </w:r>
    </w:p>
    <w:p w14:paraId="6D550974" w14:textId="1EF7883D" w:rsidR="00943FBF" w:rsidRDefault="00293BB8" w:rsidP="00943FBF">
      <w:pPr>
        <w:rPr>
          <w:lang w:eastAsia="en-US"/>
        </w:rPr>
      </w:pPr>
      <w:r>
        <w:rPr>
          <w:lang w:eastAsia="en-US"/>
        </w:rPr>
        <w:t xml:space="preserve">* </w:t>
      </w:r>
      <w:r w:rsidR="00943FBF">
        <w:rPr>
          <w:lang w:eastAsia="en-US"/>
        </w:rPr>
        <w:t>If columns sometimes appear on their own in a WHERE clause, place them at the start of the index.</w:t>
      </w:r>
    </w:p>
    <w:p w14:paraId="1FF0158E" w14:textId="36E49CD7" w:rsidR="00943FBF" w:rsidRDefault="00293BB8" w:rsidP="00943FBF">
      <w:pPr>
        <w:rPr>
          <w:lang w:eastAsia="en-US"/>
        </w:rPr>
      </w:pPr>
      <w:r>
        <w:rPr>
          <w:lang w:eastAsia="en-US"/>
        </w:rPr>
        <w:t xml:space="preserve">* </w:t>
      </w:r>
      <w:r w:rsidR="00943FBF">
        <w:rPr>
          <w:lang w:eastAsia="en-US"/>
        </w:rPr>
        <w:t xml:space="preserve">The more </w:t>
      </w:r>
      <w:r>
        <w:rPr>
          <w:lang w:eastAsia="en-US"/>
        </w:rPr>
        <w:t>_</w:t>
      </w:r>
      <w:r w:rsidR="00943FBF">
        <w:rPr>
          <w:lang w:eastAsia="en-US"/>
        </w:rPr>
        <w:t>selective</w:t>
      </w:r>
      <w:r>
        <w:rPr>
          <w:lang w:eastAsia="en-US"/>
        </w:rPr>
        <w:t>_</w:t>
      </w:r>
      <w:r w:rsidR="00943FBF">
        <w:rPr>
          <w:lang w:eastAsia="en-US"/>
        </w:rPr>
        <w:t xml:space="preserve"> a column is, the more useful it will be at the leading end of the index</w:t>
      </w:r>
      <w:r>
        <w:rPr>
          <w:lang w:eastAsia="en-US"/>
        </w:rPr>
        <w:t>.</w:t>
      </w:r>
    </w:p>
    <w:p w14:paraId="5877B17D" w14:textId="0462F681" w:rsidR="00943FBF" w:rsidRDefault="006B274C" w:rsidP="00943FBF">
      <w:pPr>
        <w:rPr>
          <w:lang w:eastAsia="en-US"/>
        </w:rPr>
      </w:pPr>
      <w:r>
        <w:rPr>
          <w:lang w:eastAsia="en-US"/>
        </w:rPr>
        <w:t xml:space="preserve">* </w:t>
      </w:r>
      <w:r w:rsidR="00943FBF">
        <w:rPr>
          <w:lang w:eastAsia="en-US"/>
        </w:rPr>
        <w:t xml:space="preserve">A </w:t>
      </w:r>
      <w:r w:rsidR="00954A3E">
        <w:rPr>
          <w:lang w:eastAsia="en-US"/>
        </w:rPr>
        <w:t>composite</w:t>
      </w:r>
      <w:r>
        <w:rPr>
          <w:lang w:eastAsia="en-US"/>
        </w:rPr>
        <w:t xml:space="preserve"> </w:t>
      </w:r>
      <w:r w:rsidR="00943FBF">
        <w:rPr>
          <w:lang w:eastAsia="en-US"/>
        </w:rPr>
        <w:t>index is more useful if it also supports queries where not all columns are specified.  For instance</w:t>
      </w:r>
      <w:r w:rsidR="00A62206">
        <w:rPr>
          <w:lang w:eastAsia="en-US"/>
        </w:rPr>
        <w:t>,</w:t>
      </w:r>
      <w:r w:rsidR="00943FBF">
        <w:rPr>
          <w:lang w:eastAsia="en-US"/>
        </w:rPr>
        <w:t xml:space="preserve"> </w:t>
      </w:r>
      <w:r>
        <w:rPr>
          <w:lang w:eastAsia="en-US"/>
        </w:rPr>
        <w:t>LASTNAME</w:t>
      </w:r>
      <w:r w:rsidR="00943FBF">
        <w:rPr>
          <w:lang w:eastAsia="en-US"/>
        </w:rPr>
        <w:t>, FIRSTNAME is more useful tha</w:t>
      </w:r>
      <w:r w:rsidR="00A62206">
        <w:rPr>
          <w:lang w:eastAsia="en-US"/>
        </w:rPr>
        <w:t>n</w:t>
      </w:r>
      <w:r w:rsidR="00943FBF">
        <w:rPr>
          <w:lang w:eastAsia="en-US"/>
        </w:rPr>
        <w:t xml:space="preserve"> FIRSTNAME,</w:t>
      </w:r>
      <w:r>
        <w:rPr>
          <w:lang w:eastAsia="en-US"/>
        </w:rPr>
        <w:t>LASTNAME</w:t>
      </w:r>
      <w:r w:rsidR="00943FBF">
        <w:rPr>
          <w:lang w:eastAsia="en-US"/>
        </w:rPr>
        <w:t xml:space="preserve"> because queries against </w:t>
      </w:r>
      <w:r>
        <w:rPr>
          <w:lang w:eastAsia="en-US"/>
        </w:rPr>
        <w:t>LASTNAME</w:t>
      </w:r>
      <w:r w:rsidR="00943FBF">
        <w:rPr>
          <w:lang w:eastAsia="en-US"/>
        </w:rPr>
        <w:t xml:space="preserve"> only are more likely to occur than queries against FIRSTNAME only. </w:t>
      </w:r>
    </w:p>
    <w:p w14:paraId="47D0DE74" w14:textId="77777777" w:rsidR="00870E62" w:rsidRDefault="00870E62" w:rsidP="00943FBF">
      <w:pPr>
        <w:rPr>
          <w:lang w:eastAsia="en-US"/>
        </w:rPr>
      </w:pPr>
    </w:p>
    <w:p w14:paraId="603FAFCB" w14:textId="77C9A21A" w:rsidR="00CB1D6F" w:rsidRDefault="005F1C9D" w:rsidP="005F1C9D">
      <w:pPr>
        <w:pStyle w:val="Heading3"/>
      </w:pPr>
      <w:r>
        <w:t xml:space="preserve">==== </w:t>
      </w:r>
      <w:r w:rsidR="00CB1D6F">
        <w:t>Indexes and null values</w:t>
      </w:r>
    </w:p>
    <w:p w14:paraId="0D5CB90F" w14:textId="3934206F" w:rsidR="00742BC2" w:rsidRDefault="00742BC2" w:rsidP="00742BC2">
      <w:pPr>
        <w:rPr>
          <w:lang w:eastAsia="en-US"/>
        </w:rPr>
      </w:pPr>
    </w:p>
    <w:p w14:paraId="1FCD0DB4" w14:textId="10296C0A" w:rsidR="00742BC2" w:rsidRDefault="00742BC2" w:rsidP="00742BC2">
      <w:pPr>
        <w:rPr>
          <w:lang w:eastAsia="en-US"/>
        </w:rPr>
      </w:pPr>
      <w:r>
        <w:rPr>
          <w:lang w:eastAsia="en-US"/>
        </w:rPr>
        <w:t>In many relational database</w:t>
      </w:r>
      <w:r w:rsidR="00A62206">
        <w:rPr>
          <w:lang w:eastAsia="en-US"/>
        </w:rPr>
        <w:t>s</w:t>
      </w:r>
      <w:r>
        <w:rPr>
          <w:lang w:eastAsia="en-US"/>
        </w:rPr>
        <w:t xml:space="preserve">, NULL values are not </w:t>
      </w:r>
      <w:r w:rsidR="00AE671D">
        <w:rPr>
          <w:lang w:eastAsia="en-US"/>
        </w:rPr>
        <w:t>included in indexes, and consequently</w:t>
      </w:r>
      <w:r w:rsidR="00A62206">
        <w:rPr>
          <w:lang w:eastAsia="en-US"/>
        </w:rPr>
        <w:t>,</w:t>
      </w:r>
      <w:r w:rsidR="00AE671D">
        <w:rPr>
          <w:lang w:eastAsia="en-US"/>
        </w:rPr>
        <w:t xml:space="preserve"> in these systems</w:t>
      </w:r>
      <w:r w:rsidR="00A62206">
        <w:rPr>
          <w:lang w:eastAsia="en-US"/>
        </w:rPr>
        <w:t>,</w:t>
      </w:r>
      <w:r w:rsidR="00AE671D">
        <w:rPr>
          <w:lang w:eastAsia="en-US"/>
        </w:rPr>
        <w:t xml:space="preserve"> it is often recommended not to use NULL values if you might want to search for those values.  However, in CockroachDB</w:t>
      </w:r>
      <w:r w:rsidR="00A62206">
        <w:rPr>
          <w:lang w:eastAsia="en-US"/>
        </w:rPr>
        <w:t>,</w:t>
      </w:r>
      <w:r w:rsidR="00AE671D">
        <w:rPr>
          <w:lang w:eastAsia="en-US"/>
        </w:rPr>
        <w:t xml:space="preserve"> null values are included in indexes and can be found using an index in the normal way. </w:t>
      </w:r>
    </w:p>
    <w:p w14:paraId="2A69D0A4" w14:textId="77777777" w:rsidR="00870E62" w:rsidRPr="00742BC2" w:rsidRDefault="00870E62" w:rsidP="00742BC2">
      <w:pPr>
        <w:rPr>
          <w:lang w:eastAsia="en-US"/>
        </w:rPr>
      </w:pPr>
    </w:p>
    <w:p w14:paraId="0DFC1C47" w14:textId="4EA3A826" w:rsidR="00CB1D6F" w:rsidRDefault="005F1C9D" w:rsidP="005F1C9D">
      <w:pPr>
        <w:pStyle w:val="Heading3"/>
      </w:pPr>
      <w:r>
        <w:t xml:space="preserve">==== </w:t>
      </w:r>
      <w:r w:rsidR="00CB1D6F">
        <w:t>Inverted indexes</w:t>
      </w:r>
    </w:p>
    <w:p w14:paraId="77768C13" w14:textId="19E89FAE" w:rsidR="00AE671D" w:rsidRDefault="00AE671D" w:rsidP="00AE671D">
      <w:pPr>
        <w:rPr>
          <w:lang w:eastAsia="en-US"/>
        </w:rPr>
      </w:pPr>
    </w:p>
    <w:p w14:paraId="0C42838C" w14:textId="27E15357" w:rsidR="00AE671D" w:rsidRDefault="00AE671D" w:rsidP="00AE671D">
      <w:pPr>
        <w:rPr>
          <w:lang w:eastAsia="en-US"/>
        </w:rPr>
      </w:pPr>
      <w:r>
        <w:rPr>
          <w:lang w:eastAsia="en-US"/>
        </w:rPr>
        <w:t xml:space="preserve">We discussed inverted indexes in </w:t>
      </w:r>
      <w:r w:rsidR="001774AC">
        <w:rPr>
          <w:lang w:eastAsia="en-US"/>
        </w:rPr>
        <w:t xml:space="preserve">Chapter 2 and earlier in this chapter in the </w:t>
      </w:r>
      <w:r w:rsidR="000B398A">
        <w:rPr>
          <w:lang w:eastAsia="en-US"/>
        </w:rPr>
        <w:t>&lt;&lt;</w:t>
      </w:r>
      <w:proofErr w:type="spellStart"/>
      <w:r w:rsidR="000B398A">
        <w:rPr>
          <w:lang w:eastAsia="en-US"/>
        </w:rPr>
        <w:t>JSONdocmodels</w:t>
      </w:r>
      <w:proofErr w:type="spellEnd"/>
      <w:r w:rsidR="000B398A">
        <w:rPr>
          <w:lang w:eastAsia="en-US"/>
        </w:rPr>
        <w:t xml:space="preserve">&gt;&gt; section.  An inverted index creates an index for all elements in an array and for all attributes in a JSONB column.  </w:t>
      </w:r>
      <w:r w:rsidR="00152650">
        <w:rPr>
          <w:lang w:eastAsia="en-US"/>
        </w:rPr>
        <w:t>As useful and flexible as these inverted indexes may be, they are expensive from a storage and maintenance point of view.  We recommend</w:t>
      </w:r>
      <w:r w:rsidR="00A62206">
        <w:rPr>
          <w:lang w:eastAsia="en-US"/>
        </w:rPr>
        <w:t>,</w:t>
      </w:r>
      <w:r w:rsidR="00152650">
        <w:rPr>
          <w:lang w:eastAsia="en-US"/>
        </w:rPr>
        <w:t xml:space="preserve"> whenever possible</w:t>
      </w:r>
      <w:r w:rsidR="00A62206">
        <w:rPr>
          <w:lang w:eastAsia="en-US"/>
        </w:rPr>
        <w:t>,</w:t>
      </w:r>
      <w:r w:rsidR="00152650">
        <w:rPr>
          <w:lang w:eastAsia="en-US"/>
        </w:rPr>
        <w:t xml:space="preserve"> creating a computed </w:t>
      </w:r>
      <w:r w:rsidR="00322224">
        <w:rPr>
          <w:lang w:eastAsia="en-US"/>
        </w:rPr>
        <w:t>column from the JSON</w:t>
      </w:r>
      <w:r w:rsidR="00A62206">
        <w:rPr>
          <w:lang w:eastAsia="en-US"/>
        </w:rPr>
        <w:t>B attribute concerned</w:t>
      </w:r>
      <w:r w:rsidR="00322224">
        <w:rPr>
          <w:lang w:eastAsia="en-US"/>
        </w:rPr>
        <w:t xml:space="preserve"> and indexing on that column.  See &lt;&lt;</w:t>
      </w:r>
      <w:proofErr w:type="spellStart"/>
      <w:r w:rsidR="00322224">
        <w:rPr>
          <w:lang w:eastAsia="en-US"/>
        </w:rPr>
        <w:t>JSONdocmodels</w:t>
      </w:r>
      <w:proofErr w:type="spellEnd"/>
      <w:r w:rsidR="00322224">
        <w:rPr>
          <w:lang w:eastAsia="en-US"/>
        </w:rPr>
        <w:t xml:space="preserve">&gt;&gt; for an example. </w:t>
      </w:r>
      <w:r w:rsidR="000B398A">
        <w:rPr>
          <w:lang w:eastAsia="en-US"/>
        </w:rPr>
        <w:t xml:space="preserve"> </w:t>
      </w:r>
    </w:p>
    <w:p w14:paraId="21512601" w14:textId="77777777" w:rsidR="00870E62" w:rsidRPr="00AE671D" w:rsidRDefault="00870E62" w:rsidP="00AE671D">
      <w:pPr>
        <w:rPr>
          <w:lang w:eastAsia="en-US"/>
        </w:rPr>
      </w:pPr>
    </w:p>
    <w:p w14:paraId="1BD593FB" w14:textId="2F43651F" w:rsidR="00CB1D6F" w:rsidRDefault="005F1C9D" w:rsidP="005F1C9D">
      <w:pPr>
        <w:pStyle w:val="Heading3"/>
      </w:pPr>
      <w:r>
        <w:t xml:space="preserve">==== </w:t>
      </w:r>
      <w:r w:rsidR="00CB1D6F">
        <w:t>Partial indexes</w:t>
      </w:r>
    </w:p>
    <w:p w14:paraId="478B10A1" w14:textId="3D09DD6F" w:rsidR="001678C3" w:rsidRDefault="001678C3" w:rsidP="001678C3">
      <w:pPr>
        <w:rPr>
          <w:lang w:eastAsia="en-US"/>
        </w:rPr>
      </w:pPr>
    </w:p>
    <w:p w14:paraId="3E80C936" w14:textId="79126810" w:rsidR="001678C3" w:rsidRDefault="001678C3" w:rsidP="001678C3">
      <w:pPr>
        <w:rPr>
          <w:lang w:eastAsia="en-US"/>
        </w:rPr>
      </w:pPr>
      <w:r>
        <w:rPr>
          <w:lang w:eastAsia="en-US"/>
        </w:rPr>
        <w:t xml:space="preserve">A partial index </w:t>
      </w:r>
      <w:r w:rsidR="007D34F1">
        <w:rPr>
          <w:lang w:eastAsia="en-US"/>
        </w:rPr>
        <w:t xml:space="preserve">can be created </w:t>
      </w:r>
      <w:r w:rsidR="00A62206">
        <w:rPr>
          <w:lang w:eastAsia="en-US"/>
        </w:rPr>
        <w:t xml:space="preserve">on </w:t>
      </w:r>
      <w:r w:rsidR="007D34F1">
        <w:rPr>
          <w:lang w:eastAsia="en-US"/>
        </w:rPr>
        <w:t xml:space="preserve">only </w:t>
      </w:r>
      <w:proofErr w:type="spellStart"/>
      <w:r w:rsidR="007D34F1">
        <w:rPr>
          <w:lang w:eastAsia="en-US"/>
        </w:rPr>
        <w:t>only</w:t>
      </w:r>
      <w:proofErr w:type="spellEnd"/>
      <w:r w:rsidR="007D34F1">
        <w:rPr>
          <w:lang w:eastAsia="en-US"/>
        </w:rPr>
        <w:t xml:space="preserve"> a subset of rows in the table.  A partial index is created by adding a WHERE clause to the CREATE INDEX statement</w:t>
      </w:r>
      <w:r w:rsidR="00B565A8">
        <w:rPr>
          <w:lang w:eastAsia="en-US"/>
        </w:rPr>
        <w:t xml:space="preserve">. </w:t>
      </w:r>
    </w:p>
    <w:p w14:paraId="6FF8F129" w14:textId="3C48AD01" w:rsidR="00DD66FF" w:rsidRDefault="00DD66FF" w:rsidP="001678C3">
      <w:pPr>
        <w:rPr>
          <w:lang w:eastAsia="en-US"/>
        </w:rPr>
      </w:pPr>
    </w:p>
    <w:p w14:paraId="0CB7ABCF" w14:textId="522F3548" w:rsidR="00584C2C" w:rsidRDefault="00DD66FF" w:rsidP="001678C3">
      <w:pPr>
        <w:rPr>
          <w:lang w:eastAsia="en-US"/>
        </w:rPr>
      </w:pPr>
      <w:r>
        <w:rPr>
          <w:lang w:eastAsia="en-US"/>
        </w:rPr>
        <w:t xml:space="preserve">Partial indexes can have a lower maintenance overhead, require less storage in the database, and be more efficient for </w:t>
      </w:r>
      <w:r w:rsidR="00584C2C">
        <w:rPr>
          <w:lang w:eastAsia="en-US"/>
        </w:rPr>
        <w:t>suitable queries.  They are</w:t>
      </w:r>
      <w:r w:rsidR="00A62206">
        <w:rPr>
          <w:lang w:eastAsia="en-US"/>
        </w:rPr>
        <w:t>,</w:t>
      </w:r>
      <w:r w:rsidR="00584C2C">
        <w:rPr>
          <w:lang w:eastAsia="en-US"/>
        </w:rPr>
        <w:t xml:space="preserve"> therefore a very useful type of index.</w:t>
      </w:r>
    </w:p>
    <w:p w14:paraId="563C307B" w14:textId="5E1CBB71" w:rsidR="00584C2C" w:rsidRDefault="00584C2C" w:rsidP="001678C3">
      <w:pPr>
        <w:rPr>
          <w:lang w:eastAsia="en-US"/>
        </w:rPr>
      </w:pPr>
    </w:p>
    <w:p w14:paraId="0F4FD950" w14:textId="2A42A580" w:rsidR="00584C2C" w:rsidRDefault="00584C2C" w:rsidP="001678C3">
      <w:pPr>
        <w:rPr>
          <w:lang w:eastAsia="en-US"/>
        </w:rPr>
      </w:pPr>
      <w:r>
        <w:rPr>
          <w:lang w:eastAsia="en-US"/>
        </w:rPr>
        <w:t xml:space="preserve">The key limitation with a </w:t>
      </w:r>
      <w:r w:rsidR="00865444">
        <w:rPr>
          <w:lang w:eastAsia="en-US"/>
        </w:rPr>
        <w:t xml:space="preserve">partial index is that </w:t>
      </w:r>
      <w:r w:rsidR="00A62206">
        <w:rPr>
          <w:lang w:eastAsia="en-US"/>
        </w:rPr>
        <w:t>it</w:t>
      </w:r>
      <w:r w:rsidR="00865444">
        <w:rPr>
          <w:lang w:eastAsia="en-US"/>
        </w:rPr>
        <w:t xml:space="preserve"> can only be used when CockroachDB can be certain that the partial index contains all the necessary entries to satisfy the query.  In </w:t>
      </w:r>
      <w:r w:rsidR="00FD463A">
        <w:rPr>
          <w:lang w:eastAsia="en-US"/>
        </w:rPr>
        <w:t>practice</w:t>
      </w:r>
      <w:r w:rsidR="00A62206">
        <w:rPr>
          <w:lang w:eastAsia="en-US"/>
        </w:rPr>
        <w:t>,</w:t>
      </w:r>
      <w:r w:rsidR="00FD463A">
        <w:rPr>
          <w:lang w:eastAsia="en-US"/>
        </w:rPr>
        <w:t xml:space="preserve"> this means that a partial index is normally used to optimize queries that contain the same WHERE clause filter condition that was included in the index definition</w:t>
      </w:r>
      <w:r w:rsidR="00631DF1">
        <w:rPr>
          <w:lang w:eastAsia="en-US"/>
        </w:rPr>
        <w:t>.</w:t>
      </w:r>
    </w:p>
    <w:p w14:paraId="02A7EDF7" w14:textId="77777777" w:rsidR="00B565A8" w:rsidRPr="001678C3" w:rsidRDefault="00B565A8" w:rsidP="001678C3">
      <w:pPr>
        <w:rPr>
          <w:lang w:eastAsia="en-US"/>
        </w:rPr>
      </w:pPr>
    </w:p>
    <w:p w14:paraId="6B9AC2E5" w14:textId="245718C4" w:rsidR="00CB1D6F" w:rsidRDefault="005F1C9D" w:rsidP="005F1C9D">
      <w:pPr>
        <w:pStyle w:val="Heading3"/>
      </w:pPr>
      <w:r>
        <w:t xml:space="preserve">==== </w:t>
      </w:r>
      <w:r w:rsidR="00CB1D6F">
        <w:t>Sort-optimizing indexes</w:t>
      </w:r>
    </w:p>
    <w:p w14:paraId="3C5DE760" w14:textId="79823559" w:rsidR="008769A8" w:rsidRDefault="008769A8" w:rsidP="008769A8">
      <w:pPr>
        <w:rPr>
          <w:lang w:eastAsia="en-US"/>
        </w:rPr>
      </w:pPr>
    </w:p>
    <w:p w14:paraId="1345919E" w14:textId="216FA439" w:rsidR="008769A8" w:rsidRDefault="00484213" w:rsidP="008769A8">
      <w:pPr>
        <w:rPr>
          <w:lang w:eastAsia="en-US"/>
        </w:rPr>
      </w:pPr>
      <w:r>
        <w:rPr>
          <w:lang w:eastAsia="en-US"/>
        </w:rPr>
        <w:lastRenderedPageBreak/>
        <w:t xml:space="preserve">Indexes can be used to optimize ORDER BY operations in certain circumstances.  When CockroachDB is asked to return data in sorted order, it must retrieve all the rows to be sorted and perform a </w:t>
      </w:r>
      <w:r w:rsidR="00C14745">
        <w:rPr>
          <w:lang w:eastAsia="en-US"/>
        </w:rPr>
        <w:t xml:space="preserve">sort operation on those rows before returning any of the data.  However, if an index exists on the ORDER BY columns, then CockroachDB can read the index and retrieve the </w:t>
      </w:r>
      <w:r w:rsidR="008D2104">
        <w:rPr>
          <w:lang w:eastAsia="en-US"/>
        </w:rPr>
        <w:t>rows</w:t>
      </w:r>
      <w:r w:rsidR="00C14745">
        <w:rPr>
          <w:lang w:eastAsia="en-US"/>
        </w:rPr>
        <w:t xml:space="preserve"> directly </w:t>
      </w:r>
      <w:r w:rsidR="008D2104">
        <w:rPr>
          <w:lang w:eastAsia="en-US"/>
        </w:rPr>
        <w:t xml:space="preserve">from the index </w:t>
      </w:r>
      <w:r w:rsidR="00C14745">
        <w:rPr>
          <w:lang w:eastAsia="en-US"/>
        </w:rPr>
        <w:t xml:space="preserve">in sorted order.  </w:t>
      </w:r>
    </w:p>
    <w:p w14:paraId="2E8E148D" w14:textId="1BB73F37" w:rsidR="00C574D5" w:rsidRDefault="00C574D5" w:rsidP="008769A8">
      <w:pPr>
        <w:rPr>
          <w:lang w:eastAsia="en-US"/>
        </w:rPr>
      </w:pPr>
    </w:p>
    <w:p w14:paraId="5CF05DB1" w14:textId="7F994E41" w:rsidR="00164990" w:rsidRDefault="00307873" w:rsidP="008769A8">
      <w:pPr>
        <w:rPr>
          <w:lang w:eastAsia="en-US"/>
        </w:rPr>
      </w:pPr>
      <w:r>
        <w:rPr>
          <w:lang w:eastAsia="en-US"/>
        </w:rPr>
        <w:t xml:space="preserve">Using the index to retrieve data in sorted order is usually only worthwhile if you are optimizing for </w:t>
      </w:r>
      <w:r w:rsidR="00CB3D80">
        <w:rPr>
          <w:lang w:eastAsia="en-US"/>
        </w:rPr>
        <w:t xml:space="preserve">some small number of </w:t>
      </w:r>
      <w:r w:rsidR="00C942D6">
        <w:rPr>
          <w:lang w:eastAsia="en-US"/>
        </w:rPr>
        <w:t>"</w:t>
      </w:r>
      <w:r w:rsidR="00CB3D80">
        <w:rPr>
          <w:lang w:eastAsia="en-US"/>
        </w:rPr>
        <w:t>top</w:t>
      </w:r>
      <w:r w:rsidR="00C942D6">
        <w:rPr>
          <w:lang w:eastAsia="en-US"/>
        </w:rPr>
        <w:t>"</w:t>
      </w:r>
      <w:r w:rsidR="00CB3D80">
        <w:rPr>
          <w:lang w:eastAsia="en-US"/>
        </w:rPr>
        <w:t xml:space="preserve"> rows.  If you read the entire table in sorted order from the index</w:t>
      </w:r>
      <w:r w:rsidR="008D2104">
        <w:rPr>
          <w:lang w:eastAsia="en-US"/>
        </w:rPr>
        <w:t>,</w:t>
      </w:r>
      <w:r w:rsidR="00CB3D80">
        <w:rPr>
          <w:lang w:eastAsia="en-US"/>
        </w:rPr>
        <w:t xml:space="preserve"> then </w:t>
      </w:r>
      <w:commentRangeStart w:id="207"/>
      <w:r w:rsidR="00CB3D80">
        <w:rPr>
          <w:lang w:eastAsia="en-US"/>
        </w:rPr>
        <w:t>you</w:t>
      </w:r>
      <w:r w:rsidR="00C942D6">
        <w:rPr>
          <w:lang w:eastAsia="en-US"/>
        </w:rPr>
        <w:t>'</w:t>
      </w:r>
      <w:r w:rsidR="00CB3D80">
        <w:rPr>
          <w:lang w:eastAsia="en-US"/>
        </w:rPr>
        <w:t xml:space="preserve">ll be reading </w:t>
      </w:r>
      <w:r w:rsidR="008D2104">
        <w:rPr>
          <w:lang w:eastAsia="en-US"/>
        </w:rPr>
        <w:t>all</w:t>
      </w:r>
      <w:r w:rsidR="00164990">
        <w:rPr>
          <w:lang w:eastAsia="en-US"/>
        </w:rPr>
        <w:t xml:space="preserve"> the index </w:t>
      </w:r>
      <w:r w:rsidR="008D2104">
        <w:rPr>
          <w:lang w:eastAsia="en-US"/>
        </w:rPr>
        <w:t xml:space="preserve">entries </w:t>
      </w:r>
      <w:r w:rsidR="007940DE">
        <w:rPr>
          <w:lang w:eastAsia="en-US"/>
        </w:rPr>
        <w:t>as well as</w:t>
      </w:r>
      <w:r w:rsidR="008D2104">
        <w:rPr>
          <w:lang w:eastAsia="en-US"/>
        </w:rPr>
        <w:t xml:space="preserve"> all the table entries</w:t>
      </w:r>
      <w:commentRangeEnd w:id="207"/>
      <w:r>
        <w:rPr>
          <w:rStyle w:val="CommentReference"/>
        </w:rPr>
        <w:commentReference w:id="207"/>
      </w:r>
      <w:r w:rsidR="007940DE">
        <w:rPr>
          <w:lang w:eastAsia="en-US"/>
        </w:rPr>
        <w:t>,</w:t>
      </w:r>
      <w:r w:rsidR="008D2104">
        <w:rPr>
          <w:lang w:eastAsia="en-US"/>
        </w:rPr>
        <w:t xml:space="preserve"> </w:t>
      </w:r>
      <w:r w:rsidR="00164990">
        <w:rPr>
          <w:lang w:eastAsia="en-US"/>
        </w:rPr>
        <w:t xml:space="preserve">and the total number of IO operations </w:t>
      </w:r>
      <w:r w:rsidR="007940DE">
        <w:rPr>
          <w:lang w:eastAsia="en-US"/>
        </w:rPr>
        <w:t>will be excessive</w:t>
      </w:r>
      <w:r w:rsidR="00164990">
        <w:rPr>
          <w:lang w:eastAsia="en-US"/>
        </w:rPr>
        <w:t xml:space="preserve">.   However, if you are just getting the first </w:t>
      </w:r>
      <w:r w:rsidR="00C942D6">
        <w:rPr>
          <w:lang w:eastAsia="en-US"/>
        </w:rPr>
        <w:t>"</w:t>
      </w:r>
      <w:r w:rsidR="00164990">
        <w:rPr>
          <w:lang w:eastAsia="en-US"/>
        </w:rPr>
        <w:t>page</w:t>
      </w:r>
      <w:r w:rsidR="00C942D6">
        <w:rPr>
          <w:lang w:eastAsia="en-US"/>
        </w:rPr>
        <w:t>"</w:t>
      </w:r>
      <w:r w:rsidR="00164990">
        <w:rPr>
          <w:lang w:eastAsia="en-US"/>
        </w:rPr>
        <w:t xml:space="preserve"> of data or a </w:t>
      </w:r>
      <w:r w:rsidR="00C942D6">
        <w:rPr>
          <w:lang w:eastAsia="en-US"/>
        </w:rPr>
        <w:t>"</w:t>
      </w:r>
      <w:r w:rsidR="00164990">
        <w:rPr>
          <w:lang w:eastAsia="en-US"/>
        </w:rPr>
        <w:t xml:space="preserve">top </w:t>
      </w:r>
      <w:r w:rsidR="007940DE">
        <w:rPr>
          <w:lang w:eastAsia="en-US"/>
        </w:rPr>
        <w:t>ten</w:t>
      </w:r>
      <w:r w:rsidR="00C942D6">
        <w:rPr>
          <w:lang w:eastAsia="en-US"/>
        </w:rPr>
        <w:t>"</w:t>
      </w:r>
      <w:r w:rsidR="00164990">
        <w:rPr>
          <w:lang w:eastAsia="en-US"/>
        </w:rPr>
        <w:t xml:space="preserve"> then the index will be much faster since you never have to read the rest of the table rows at all.</w:t>
      </w:r>
    </w:p>
    <w:p w14:paraId="2385FEC8" w14:textId="77777777" w:rsidR="00164990" w:rsidRDefault="00164990" w:rsidP="008769A8">
      <w:pPr>
        <w:rPr>
          <w:lang w:eastAsia="en-US"/>
        </w:rPr>
      </w:pPr>
    </w:p>
    <w:p w14:paraId="38609B37" w14:textId="77777777" w:rsidR="009A5E9F" w:rsidRDefault="00164990" w:rsidP="008769A8">
      <w:pPr>
        <w:rPr>
          <w:lang w:eastAsia="en-US"/>
        </w:rPr>
      </w:pPr>
      <w:r>
        <w:rPr>
          <w:lang w:eastAsia="en-US"/>
        </w:rPr>
        <w:t>&lt;&lt;</w:t>
      </w:r>
      <w:proofErr w:type="spellStart"/>
      <w:r>
        <w:rPr>
          <w:lang w:eastAsia="en-US"/>
        </w:rPr>
        <w:t>IndexSorts</w:t>
      </w:r>
      <w:proofErr w:type="spellEnd"/>
      <w:r>
        <w:rPr>
          <w:lang w:eastAsia="en-US"/>
        </w:rPr>
        <w:t xml:space="preserve">&gt;&gt; </w:t>
      </w:r>
      <w:r w:rsidR="009A5E9F">
        <w:rPr>
          <w:lang w:eastAsia="en-US"/>
        </w:rPr>
        <w:t xml:space="preserve">illustrates the effect of an index to optimize a </w:t>
      </w:r>
      <w:commentRangeStart w:id="208"/>
      <w:r w:rsidR="009A5E9F">
        <w:rPr>
          <w:lang w:eastAsia="en-US"/>
        </w:rPr>
        <w:t>sort</w:t>
      </w:r>
      <w:commentRangeEnd w:id="208"/>
      <w:r w:rsidR="00D15445">
        <w:rPr>
          <w:rStyle w:val="CommentReference"/>
        </w:rPr>
        <w:commentReference w:id="208"/>
      </w:r>
      <w:r w:rsidR="009A5E9F">
        <w:rPr>
          <w:lang w:eastAsia="en-US"/>
        </w:rPr>
        <w:t xml:space="preserve"> like this:</w:t>
      </w:r>
    </w:p>
    <w:p w14:paraId="4DADE1CA" w14:textId="01EA839B" w:rsidR="009A5E9F" w:rsidRDefault="009A5E9F" w:rsidP="008769A8">
      <w:pPr>
        <w:rPr>
          <w:lang w:eastAsia="en-US"/>
        </w:rPr>
      </w:pPr>
    </w:p>
    <w:p w14:paraId="1CC78D8E" w14:textId="07423812" w:rsidR="00763539" w:rsidRDefault="00763539" w:rsidP="00763539">
      <w:pPr>
        <w:pStyle w:val="code"/>
      </w:pPr>
      <w:r>
        <w:t>[</w:t>
      </w:r>
      <w:proofErr w:type="spellStart"/>
      <w:r>
        <w:t>source,sql</w:t>
      </w:r>
      <w:proofErr w:type="spellEnd"/>
      <w:r>
        <w:t>]</w:t>
      </w:r>
    </w:p>
    <w:p w14:paraId="126DC848" w14:textId="01F34D85" w:rsidR="00763539" w:rsidRDefault="00763539" w:rsidP="00763539">
      <w:pPr>
        <w:pStyle w:val="code"/>
      </w:pPr>
      <w:r>
        <w:t>----</w:t>
      </w:r>
    </w:p>
    <w:p w14:paraId="030530F2" w14:textId="77777777" w:rsidR="00763539" w:rsidRDefault="00763539" w:rsidP="00763539">
      <w:pPr>
        <w:pStyle w:val="code"/>
        <w:rPr>
          <w:rFonts w:ascii="Menlo" w:hAnsi="Menlo" w:cs="Menlo"/>
          <w:lang w:val="en-GB"/>
        </w:rPr>
      </w:pPr>
      <w:r>
        <w:rPr>
          <w:rFonts w:ascii="Menlo" w:hAnsi="Menlo" w:cs="Menlo"/>
          <w:b/>
          <w:bCs/>
          <w:color w:val="800000"/>
          <w:lang w:val="en-GB"/>
        </w:rPr>
        <w:t>SELECT</w:t>
      </w:r>
      <w:r>
        <w:rPr>
          <w:rFonts w:ascii="Menlo" w:hAnsi="Menlo" w:cs="Menlo"/>
          <w:color w:val="000000"/>
          <w:lang w:val="en-GB"/>
        </w:rPr>
        <w:t xml:space="preserve"> * </w:t>
      </w:r>
    </w:p>
    <w:p w14:paraId="793374F3" w14:textId="77777777" w:rsidR="00763539" w:rsidRDefault="00763539" w:rsidP="0076353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FROM</w:t>
      </w:r>
      <w:r>
        <w:rPr>
          <w:rFonts w:ascii="Menlo" w:hAnsi="Menlo" w:cs="Menlo"/>
          <w:color w:val="000000"/>
          <w:lang w:val="en-GB"/>
        </w:rPr>
        <w:t xml:space="preserve"> </w:t>
      </w:r>
      <w:proofErr w:type="spellStart"/>
      <w:r>
        <w:rPr>
          <w:rFonts w:ascii="Menlo" w:hAnsi="Menlo" w:cs="Menlo"/>
          <w:color w:val="000000"/>
          <w:lang w:val="en-GB"/>
        </w:rPr>
        <w:t>orderdetails</w:t>
      </w:r>
      <w:proofErr w:type="spellEnd"/>
      <w:r>
        <w:rPr>
          <w:rFonts w:ascii="Menlo" w:hAnsi="Menlo" w:cs="Menlo"/>
          <w:color w:val="000000"/>
          <w:lang w:val="en-GB"/>
        </w:rPr>
        <w:t xml:space="preserve"> </w:t>
      </w:r>
    </w:p>
    <w:p w14:paraId="6000DA39" w14:textId="6DF19CE3" w:rsidR="00C574D5" w:rsidRDefault="00763539" w:rsidP="00763539">
      <w:pPr>
        <w:pStyle w:val="code"/>
      </w:pPr>
      <w:r>
        <w:rPr>
          <w:rFonts w:ascii="Menlo" w:hAnsi="Menlo" w:cs="Menlo"/>
          <w:color w:val="000000"/>
          <w:lang w:val="en-GB"/>
        </w:rPr>
        <w:t xml:space="preserve"> </w:t>
      </w:r>
      <w:r>
        <w:rPr>
          <w:rFonts w:ascii="Menlo" w:hAnsi="Menlo" w:cs="Menlo"/>
          <w:b/>
          <w:bCs/>
          <w:color w:val="800000"/>
          <w:lang w:val="en-GB"/>
        </w:rPr>
        <w:t>ORDER</w:t>
      </w:r>
      <w:r>
        <w:rPr>
          <w:rFonts w:ascii="Menlo" w:hAnsi="Menlo" w:cs="Menlo"/>
          <w:color w:val="000000"/>
          <w:lang w:val="en-GB"/>
        </w:rPr>
        <w:t xml:space="preserve"> </w:t>
      </w:r>
      <w:r>
        <w:rPr>
          <w:rFonts w:ascii="Menlo" w:hAnsi="Menlo" w:cs="Menlo"/>
          <w:b/>
          <w:bCs/>
          <w:color w:val="800000"/>
          <w:lang w:val="en-GB"/>
        </w:rPr>
        <w:t>BY</w:t>
      </w:r>
      <w:r>
        <w:rPr>
          <w:rFonts w:ascii="Menlo" w:hAnsi="Menlo" w:cs="Menlo"/>
          <w:color w:val="000000"/>
          <w:lang w:val="en-GB"/>
        </w:rPr>
        <w:t xml:space="preserve"> </w:t>
      </w:r>
      <w:proofErr w:type="spellStart"/>
      <w:r>
        <w:rPr>
          <w:rFonts w:ascii="Menlo" w:hAnsi="Menlo" w:cs="Menlo"/>
          <w:color w:val="000000"/>
          <w:lang w:val="en-GB"/>
        </w:rPr>
        <w:t>modifieddate</w:t>
      </w:r>
      <w:proofErr w:type="spellEnd"/>
      <w:r>
        <w:rPr>
          <w:rFonts w:ascii="Menlo" w:hAnsi="Menlo" w:cs="Menlo"/>
          <w:color w:val="FF0000"/>
          <w:lang w:val="en-GB"/>
        </w:rPr>
        <w:t>;</w:t>
      </w:r>
      <w:r w:rsidR="00164990">
        <w:t xml:space="preserve"> </w:t>
      </w:r>
    </w:p>
    <w:p w14:paraId="691CABCC" w14:textId="37AF26C5" w:rsidR="00763539" w:rsidRDefault="00763539" w:rsidP="00763539">
      <w:pPr>
        <w:pStyle w:val="code"/>
      </w:pPr>
      <w:r>
        <w:t>----</w:t>
      </w:r>
    </w:p>
    <w:p w14:paraId="14519CF5" w14:textId="77777777" w:rsidR="00C14745" w:rsidRPr="008769A8" w:rsidRDefault="00C14745" w:rsidP="008769A8">
      <w:pPr>
        <w:rPr>
          <w:lang w:eastAsia="en-US"/>
        </w:rPr>
      </w:pPr>
    </w:p>
    <w:p w14:paraId="6EF01EA8" w14:textId="4C67F013" w:rsidR="008769A8" w:rsidRDefault="008769A8" w:rsidP="008769A8">
      <w:pPr>
        <w:rPr>
          <w:lang w:eastAsia="en-US"/>
        </w:rPr>
      </w:pPr>
      <w:r>
        <w:rPr>
          <w:lang w:eastAsia="en-US"/>
        </w:rPr>
        <w:t>[[</w:t>
      </w:r>
      <w:proofErr w:type="spellStart"/>
      <w:r>
        <w:rPr>
          <w:lang w:eastAsia="en-US"/>
        </w:rPr>
        <w:t>IndexSorts</w:t>
      </w:r>
      <w:proofErr w:type="spellEnd"/>
      <w:r>
        <w:rPr>
          <w:lang w:eastAsia="en-US"/>
        </w:rPr>
        <w:t xml:space="preserve">]] </w:t>
      </w:r>
    </w:p>
    <w:p w14:paraId="0CD4FF15" w14:textId="1437D050" w:rsidR="008769A8" w:rsidRDefault="008769A8" w:rsidP="008769A8">
      <w:pPr>
        <w:rPr>
          <w:lang w:eastAsia="en-US"/>
        </w:rPr>
      </w:pPr>
      <w:r>
        <w:rPr>
          <w:lang w:eastAsia="en-US"/>
        </w:rPr>
        <w:t>.</w:t>
      </w:r>
      <w:r w:rsidR="00484213">
        <w:rPr>
          <w:lang w:eastAsia="en-US"/>
        </w:rPr>
        <w:t>Indexes and sort performance</w:t>
      </w:r>
    </w:p>
    <w:p w14:paraId="624A7968" w14:textId="3076B827" w:rsidR="008769A8" w:rsidRDefault="008769A8" w:rsidP="008769A8">
      <w:pPr>
        <w:rPr>
          <w:lang w:eastAsia="en-US"/>
        </w:rPr>
      </w:pPr>
      <w:r>
        <w:rPr>
          <w:lang w:eastAsia="en-US"/>
        </w:rPr>
        <w:t>image::</w:t>
      </w:r>
      <w:r w:rsidRPr="00E11421">
        <w:rPr>
          <w:lang w:eastAsia="en-US"/>
        </w:rPr>
        <w:t>images/</w:t>
      </w:r>
      <w:r w:rsidR="00484213">
        <w:rPr>
          <w:lang w:eastAsia="en-US"/>
        </w:rPr>
        <w:t>IndexSorts</w:t>
      </w:r>
      <w:r w:rsidRPr="00E11421">
        <w:rPr>
          <w:lang w:eastAsia="en-US"/>
        </w:rPr>
        <w:t>.png</w:t>
      </w:r>
      <w:r>
        <w:rPr>
          <w:lang w:eastAsia="en-US"/>
        </w:rPr>
        <w:t>[</w:t>
      </w:r>
      <w:proofErr w:type="spellStart"/>
      <w:r>
        <w:rPr>
          <w:lang w:eastAsia="en-US"/>
        </w:rPr>
        <w:t>IndexSorts</w:t>
      </w:r>
      <w:proofErr w:type="spellEnd"/>
      <w:r>
        <w:rPr>
          <w:lang w:eastAsia="en-US"/>
        </w:rPr>
        <w:t>]</w:t>
      </w:r>
    </w:p>
    <w:p w14:paraId="741DB44E" w14:textId="329B0268" w:rsidR="002301FC" w:rsidRDefault="002301FC" w:rsidP="002301FC">
      <w:pPr>
        <w:rPr>
          <w:lang w:eastAsia="en-US"/>
        </w:rPr>
      </w:pPr>
    </w:p>
    <w:p w14:paraId="7FB8232C" w14:textId="556F380B" w:rsidR="002301FC" w:rsidRDefault="008769A8" w:rsidP="002301FC">
      <w:pPr>
        <w:rPr>
          <w:lang w:eastAsia="en-US"/>
        </w:rPr>
      </w:pPr>
      <w:r>
        <w:rPr>
          <w:noProof/>
        </w:rPr>
        <w:drawing>
          <wp:inline distT="0" distB="0" distL="0" distR="0" wp14:anchorId="21835152" wp14:editId="45D380AB">
            <wp:extent cx="5570082" cy="2715034"/>
            <wp:effectExtent l="0" t="0" r="18415" b="15875"/>
            <wp:docPr id="3" name="Chart 3">
              <a:extLst xmlns:a="http://schemas.openxmlformats.org/drawingml/2006/main">
                <a:ext uri="{FF2B5EF4-FFF2-40B4-BE49-F238E27FC236}">
                  <a16:creationId xmlns:a16="http://schemas.microsoft.com/office/drawing/2014/main" id="{4713B0BB-4D74-AD4E-9DEA-B93E0C0FC5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6C5EE17" w14:textId="124BB802" w:rsidR="00763539" w:rsidRDefault="00763539" w:rsidP="002301FC">
      <w:pPr>
        <w:rPr>
          <w:lang w:eastAsia="en-US"/>
        </w:rPr>
      </w:pPr>
    </w:p>
    <w:p w14:paraId="7DDEDB6C" w14:textId="3479D94D" w:rsidR="00763539" w:rsidRPr="002301FC" w:rsidRDefault="00763539" w:rsidP="002301FC">
      <w:pPr>
        <w:rPr>
          <w:lang w:eastAsia="en-US"/>
        </w:rPr>
      </w:pPr>
      <w:r>
        <w:rPr>
          <w:lang w:eastAsia="en-US"/>
        </w:rPr>
        <w:t>When a LIMIT clause was added to the query, then the index reduced execution time from 123ms to just 2ms – a fantastic improvement.   However, if we force CockroachDB to use the index to retrieve all rows (something it won</w:t>
      </w:r>
      <w:r w:rsidR="00C942D6">
        <w:rPr>
          <w:lang w:eastAsia="en-US"/>
        </w:rPr>
        <w:t>'</w:t>
      </w:r>
      <w:r>
        <w:rPr>
          <w:lang w:eastAsia="en-US"/>
        </w:rPr>
        <w:t xml:space="preserve">t </w:t>
      </w:r>
      <w:r w:rsidR="000D1702">
        <w:rPr>
          <w:lang w:eastAsia="en-US"/>
        </w:rPr>
        <w:t>do by default)</w:t>
      </w:r>
      <w:r w:rsidR="005159A1">
        <w:rPr>
          <w:lang w:eastAsia="en-US"/>
        </w:rPr>
        <w:t>,</w:t>
      </w:r>
      <w:r w:rsidR="000D1702">
        <w:rPr>
          <w:lang w:eastAsia="en-US"/>
        </w:rPr>
        <w:t xml:space="preserve"> then execution time increased from 296ms to 4,000 </w:t>
      </w:r>
      <w:proofErr w:type="spellStart"/>
      <w:r w:rsidR="000D1702">
        <w:rPr>
          <w:lang w:eastAsia="en-US"/>
        </w:rPr>
        <w:t>ms</w:t>
      </w:r>
      <w:proofErr w:type="spellEnd"/>
      <w:r w:rsidR="000D1702">
        <w:rPr>
          <w:lang w:eastAsia="en-US"/>
        </w:rPr>
        <w:t xml:space="preserve">. </w:t>
      </w:r>
    </w:p>
    <w:p w14:paraId="2B33CCAB" w14:textId="3EFEC6B1" w:rsidR="00CB1D6F" w:rsidRDefault="005F1C9D" w:rsidP="005F1C9D">
      <w:pPr>
        <w:pStyle w:val="Heading3"/>
      </w:pPr>
      <w:r>
        <w:t xml:space="preserve">==== </w:t>
      </w:r>
      <w:r w:rsidR="00CB1D6F">
        <w:t>Spatial indexes</w:t>
      </w:r>
    </w:p>
    <w:p w14:paraId="4F194466" w14:textId="1761DD91" w:rsidR="00343728" w:rsidRDefault="00343728" w:rsidP="00343728">
      <w:pPr>
        <w:rPr>
          <w:lang w:eastAsia="en-US"/>
        </w:rPr>
      </w:pPr>
    </w:p>
    <w:p w14:paraId="207DB55B" w14:textId="2BA22E1C" w:rsidR="00343728" w:rsidRDefault="00BC61A1" w:rsidP="00343728">
      <w:pPr>
        <w:rPr>
          <w:lang w:eastAsia="en-US"/>
        </w:rPr>
      </w:pPr>
      <w:r>
        <w:rPr>
          <w:lang w:eastAsia="en-US"/>
        </w:rPr>
        <w:t xml:space="preserve">A spatial index is a special type of inverted index </w:t>
      </w:r>
      <w:r w:rsidR="001F5DE9">
        <w:rPr>
          <w:lang w:eastAsia="en-US"/>
        </w:rPr>
        <w:t xml:space="preserve">that supports operations on the GEOMETRY and GEOGRAPHY </w:t>
      </w:r>
      <w:r w:rsidR="005F07C9">
        <w:rPr>
          <w:lang w:eastAsia="en-US"/>
        </w:rPr>
        <w:t xml:space="preserve">two-dimensional spatial </w:t>
      </w:r>
      <w:r w:rsidR="001F5DE9">
        <w:rPr>
          <w:lang w:eastAsia="en-US"/>
        </w:rPr>
        <w:t>datatypes</w:t>
      </w:r>
      <w:r w:rsidR="00B6397A">
        <w:rPr>
          <w:lang w:eastAsia="en-US"/>
        </w:rPr>
        <w:t xml:space="preserve">.  </w:t>
      </w:r>
    </w:p>
    <w:p w14:paraId="07CFC4F0" w14:textId="48C2D9B8" w:rsidR="005F07C9" w:rsidRDefault="005F07C9" w:rsidP="00343728">
      <w:pPr>
        <w:rPr>
          <w:lang w:eastAsia="en-US"/>
        </w:rPr>
      </w:pPr>
    </w:p>
    <w:p w14:paraId="762739F6" w14:textId="4192378A" w:rsidR="005F07C9" w:rsidRDefault="00D84697" w:rsidP="00343728">
      <w:pPr>
        <w:rPr>
          <w:lang w:eastAsia="en-US"/>
        </w:rPr>
      </w:pPr>
      <w:r>
        <w:rPr>
          <w:lang w:eastAsia="en-US"/>
        </w:rPr>
        <w:t>Spatial indexing is a complex topic</w:t>
      </w:r>
      <w:r w:rsidR="005159A1">
        <w:rPr>
          <w:lang w:eastAsia="en-US"/>
        </w:rPr>
        <w:t>,</w:t>
      </w:r>
      <w:r>
        <w:rPr>
          <w:lang w:eastAsia="en-US"/>
        </w:rPr>
        <w:t xml:space="preserve"> and we aim only to introduce you to some key concepts here.  For more details consult the CockroachDB documentation </w:t>
      </w:r>
      <w:proofErr w:type="spellStart"/>
      <w:r>
        <w:rPr>
          <w:lang w:eastAsia="en-US"/>
        </w:rPr>
        <w:t>setfootnote</w:t>
      </w:r>
      <w:proofErr w:type="spellEnd"/>
      <w:r>
        <w:rPr>
          <w:lang w:eastAsia="en-US"/>
        </w:rPr>
        <w:t>:[</w:t>
      </w:r>
      <w:r w:rsidR="0065230F" w:rsidRPr="0065230F">
        <w:t xml:space="preserve"> </w:t>
      </w:r>
      <w:r w:rsidR="0065230F" w:rsidRPr="0065230F">
        <w:rPr>
          <w:lang w:eastAsia="en-US"/>
        </w:rPr>
        <w:t>https://www.cockroachlabs.com/docs/</w:t>
      </w:r>
      <w:r w:rsidR="0065230F">
        <w:rPr>
          <w:lang w:eastAsia="en-US"/>
        </w:rPr>
        <w:t>stable/</w:t>
      </w:r>
      <w:r w:rsidR="0065230F" w:rsidRPr="0065230F">
        <w:rPr>
          <w:lang w:eastAsia="en-US"/>
        </w:rPr>
        <w:t>spatial-indexes.html</w:t>
      </w:r>
      <w:r>
        <w:rPr>
          <w:lang w:eastAsia="en-US"/>
        </w:rPr>
        <w:t xml:space="preserve">]. </w:t>
      </w:r>
    </w:p>
    <w:p w14:paraId="122CD924" w14:textId="5D92E336" w:rsidR="0065230F" w:rsidRDefault="0065230F" w:rsidP="00343728">
      <w:pPr>
        <w:rPr>
          <w:lang w:eastAsia="en-US"/>
        </w:rPr>
      </w:pPr>
    </w:p>
    <w:p w14:paraId="6723841A" w14:textId="07BEBDF3" w:rsidR="0065230F" w:rsidRDefault="0069761A" w:rsidP="00343728">
      <w:pPr>
        <w:rPr>
          <w:lang w:eastAsia="en-US"/>
        </w:rPr>
      </w:pPr>
      <w:r>
        <w:rPr>
          <w:lang w:eastAsia="en-US"/>
        </w:rPr>
        <w:t>To create a spatial index, we add the USING GIST(</w:t>
      </w:r>
      <w:proofErr w:type="spellStart"/>
      <w:r>
        <w:rPr>
          <w:lang w:eastAsia="en-US"/>
        </w:rPr>
        <w:t>geom</w:t>
      </w:r>
      <w:proofErr w:type="spellEnd"/>
      <w:r>
        <w:rPr>
          <w:lang w:eastAsia="en-US"/>
        </w:rPr>
        <w:t>) clause:</w:t>
      </w:r>
    </w:p>
    <w:p w14:paraId="3B89C7E1" w14:textId="5EC7E6D8" w:rsidR="0069761A" w:rsidRDefault="0069761A" w:rsidP="00343728">
      <w:pPr>
        <w:rPr>
          <w:lang w:eastAsia="en-US"/>
        </w:rPr>
      </w:pPr>
    </w:p>
    <w:p w14:paraId="35EFCD34" w14:textId="3D0E4D60" w:rsidR="00AE4BFE" w:rsidRPr="004A7BDD" w:rsidRDefault="00AE4BFE" w:rsidP="004A7BDD">
      <w:pPr>
        <w:pStyle w:val="code"/>
      </w:pPr>
      <w:r w:rsidRPr="004A7BDD">
        <w:t>[</w:t>
      </w:r>
      <w:proofErr w:type="spellStart"/>
      <w:r w:rsidRPr="004A7BDD">
        <w:t>source,sql</w:t>
      </w:r>
      <w:proofErr w:type="spellEnd"/>
      <w:r w:rsidRPr="004A7BDD">
        <w:t>]</w:t>
      </w:r>
    </w:p>
    <w:p w14:paraId="68BB22D4" w14:textId="27D6A8FC" w:rsidR="00AE4BFE" w:rsidRPr="004A7BDD" w:rsidRDefault="00AE4BFE" w:rsidP="004A7BDD">
      <w:pPr>
        <w:pStyle w:val="code"/>
      </w:pPr>
      <w:r w:rsidRPr="004A7BDD">
        <w:t>----</w:t>
      </w:r>
    </w:p>
    <w:p w14:paraId="2745FF97" w14:textId="711DA0E3" w:rsidR="00AE4BFE" w:rsidRPr="004A7BDD" w:rsidRDefault="00AE4BFE" w:rsidP="004A7BDD">
      <w:pPr>
        <w:pStyle w:val="code"/>
      </w:pPr>
      <w:r w:rsidRPr="004A7BDD">
        <w:t xml:space="preserve">CREATE INDEX geom_idx_1 ON </w:t>
      </w:r>
      <w:proofErr w:type="spellStart"/>
      <w:r w:rsidRPr="004A7BDD">
        <w:t>some_spatial_table</w:t>
      </w:r>
      <w:proofErr w:type="spellEnd"/>
      <w:r w:rsidRPr="004A7BDD">
        <w:t xml:space="preserve"> USING GIST(</w:t>
      </w:r>
      <w:proofErr w:type="spellStart"/>
      <w:r w:rsidRPr="004A7BDD">
        <w:t>geom</w:t>
      </w:r>
      <w:proofErr w:type="spellEnd"/>
      <w:r w:rsidRPr="004A7BDD">
        <w:t>);</w:t>
      </w:r>
    </w:p>
    <w:p w14:paraId="18B22066" w14:textId="762DB7AC" w:rsidR="00AE4BFE" w:rsidRPr="004A7BDD" w:rsidRDefault="00AE4BFE" w:rsidP="004A7BDD">
      <w:pPr>
        <w:pStyle w:val="code"/>
      </w:pPr>
      <w:r w:rsidRPr="004A7BDD">
        <w:t>----</w:t>
      </w:r>
    </w:p>
    <w:p w14:paraId="51DD4BC5" w14:textId="77777777" w:rsidR="0069761A" w:rsidRPr="00343728" w:rsidRDefault="0069761A" w:rsidP="00343728">
      <w:pPr>
        <w:rPr>
          <w:lang w:eastAsia="en-US"/>
        </w:rPr>
      </w:pPr>
    </w:p>
    <w:p w14:paraId="7D3F9129" w14:textId="775EBCBD" w:rsidR="00CB1D6F" w:rsidRDefault="00AE4BFE" w:rsidP="00CB1D6F">
      <w:pPr>
        <w:rPr>
          <w:lang w:eastAsia="en-US"/>
        </w:rPr>
      </w:pPr>
      <w:r>
        <w:rPr>
          <w:lang w:eastAsia="en-US"/>
        </w:rPr>
        <w:t xml:space="preserve">We </w:t>
      </w:r>
      <w:r w:rsidR="004A7BDD">
        <w:rPr>
          <w:lang w:eastAsia="en-US"/>
        </w:rPr>
        <w:t>c</w:t>
      </w:r>
      <w:r>
        <w:rPr>
          <w:lang w:eastAsia="en-US"/>
        </w:rPr>
        <w:t xml:space="preserve">an furthermore </w:t>
      </w:r>
      <w:r w:rsidR="004A7BDD">
        <w:rPr>
          <w:lang w:eastAsia="en-US"/>
        </w:rPr>
        <w:t xml:space="preserve">fine-tune the index using various spatial index tuning </w:t>
      </w:r>
      <w:proofErr w:type="spellStart"/>
      <w:r w:rsidR="004A7BDD">
        <w:rPr>
          <w:lang w:eastAsia="en-US"/>
        </w:rPr>
        <w:t>parametersfootnote</w:t>
      </w:r>
      <w:proofErr w:type="spellEnd"/>
      <w:r w:rsidR="004A7BDD">
        <w:rPr>
          <w:lang w:eastAsia="en-US"/>
        </w:rPr>
        <w:t>:[</w:t>
      </w:r>
      <w:r w:rsidR="004A7BDD" w:rsidRPr="004A7BDD">
        <w:t xml:space="preserve"> </w:t>
      </w:r>
      <w:r w:rsidR="004A7BDD" w:rsidRPr="004A7BDD">
        <w:rPr>
          <w:lang w:eastAsia="en-US"/>
        </w:rPr>
        <w:t>https://www.cockroachlabs.com/docs/</w:t>
      </w:r>
      <w:r w:rsidR="004A7BDD">
        <w:rPr>
          <w:lang w:eastAsia="en-US"/>
        </w:rPr>
        <w:t>latest</w:t>
      </w:r>
      <w:r w:rsidR="004A7BDD" w:rsidRPr="004A7BDD">
        <w:rPr>
          <w:lang w:eastAsia="en-US"/>
        </w:rPr>
        <w:t>/spatial-indexes.html#index-tuning-parameters</w:t>
      </w:r>
      <w:r w:rsidR="004A7BDD">
        <w:rPr>
          <w:lang w:eastAsia="en-US"/>
        </w:rPr>
        <w:t>]:</w:t>
      </w:r>
    </w:p>
    <w:p w14:paraId="21A40F0F" w14:textId="77777777" w:rsidR="004A7BDD" w:rsidRDefault="004A7BDD" w:rsidP="00CB1D6F">
      <w:pPr>
        <w:rPr>
          <w:lang w:eastAsia="en-US"/>
        </w:rPr>
      </w:pPr>
    </w:p>
    <w:p w14:paraId="1CAB4442" w14:textId="0225D297" w:rsidR="004A7BDD" w:rsidRPr="004A7BDD" w:rsidRDefault="004A7BDD" w:rsidP="004A7BDD">
      <w:pPr>
        <w:pStyle w:val="code"/>
      </w:pPr>
      <w:r w:rsidRPr="004A7BDD">
        <w:t>[</w:t>
      </w:r>
      <w:proofErr w:type="spellStart"/>
      <w:r w:rsidRPr="004A7BDD">
        <w:t>Source,sql</w:t>
      </w:r>
      <w:proofErr w:type="spellEnd"/>
      <w:r w:rsidRPr="004A7BDD">
        <w:t>]</w:t>
      </w:r>
    </w:p>
    <w:p w14:paraId="000C8D67" w14:textId="079F3F94" w:rsidR="004A7BDD" w:rsidRPr="004A7BDD" w:rsidRDefault="004A7BDD" w:rsidP="004A7BDD">
      <w:pPr>
        <w:pStyle w:val="code"/>
      </w:pPr>
      <w:r w:rsidRPr="004A7BDD">
        <w:t>----</w:t>
      </w:r>
    </w:p>
    <w:p w14:paraId="0B0A2925" w14:textId="5C3948D0" w:rsidR="004A7BDD" w:rsidRPr="004A7BDD" w:rsidRDefault="004A7BDD" w:rsidP="004A7BDD">
      <w:pPr>
        <w:pStyle w:val="code"/>
      </w:pPr>
      <w:r w:rsidRPr="004A7BDD">
        <w:t>CREATE INDEX geom_idx_1 ON geo_table1 USING GIST(</w:t>
      </w:r>
      <w:proofErr w:type="spellStart"/>
      <w:r w:rsidRPr="004A7BDD">
        <w:t>geom</w:t>
      </w:r>
      <w:proofErr w:type="spellEnd"/>
      <w:r w:rsidRPr="004A7BDD">
        <w:t>) WITH (s2_level_mod=3);</w:t>
      </w:r>
    </w:p>
    <w:p w14:paraId="1FD93767" w14:textId="77777777" w:rsidR="004A7BDD" w:rsidRPr="004A7BDD" w:rsidRDefault="004A7BDD" w:rsidP="004A7BDD">
      <w:pPr>
        <w:pStyle w:val="code"/>
      </w:pPr>
      <w:r w:rsidRPr="004A7BDD">
        <w:t>CREATE INDEX geom_idx_2 ON geo_table2 USING GIST(</w:t>
      </w:r>
      <w:proofErr w:type="spellStart"/>
      <w:r w:rsidRPr="004A7BDD">
        <w:t>geom</w:t>
      </w:r>
      <w:proofErr w:type="spellEnd"/>
      <w:r w:rsidRPr="004A7BDD">
        <w:t>) WITH (</w:t>
      </w:r>
      <w:proofErr w:type="spellStart"/>
      <w:r w:rsidRPr="004A7BDD">
        <w:t>geometry_min_x</w:t>
      </w:r>
      <w:proofErr w:type="spellEnd"/>
      <w:r w:rsidRPr="004A7BDD">
        <w:t>=0, s2_max_level=15)</w:t>
      </w:r>
    </w:p>
    <w:p w14:paraId="6B2F1E6A" w14:textId="77777777" w:rsidR="004A7BDD" w:rsidRPr="004A7BDD" w:rsidRDefault="004A7BDD" w:rsidP="004A7BDD">
      <w:pPr>
        <w:pStyle w:val="code"/>
      </w:pPr>
      <w:r w:rsidRPr="004A7BDD">
        <w:t>CREATE INDEX geom_idx_3 ON geo_table3 USING GIST(</w:t>
      </w:r>
      <w:proofErr w:type="spellStart"/>
      <w:r w:rsidRPr="004A7BDD">
        <w:t>geom</w:t>
      </w:r>
      <w:proofErr w:type="spellEnd"/>
      <w:r w:rsidRPr="004A7BDD">
        <w:t>) WITH (s2_max_level=10)</w:t>
      </w:r>
    </w:p>
    <w:p w14:paraId="09AECAF6" w14:textId="0356CFC9" w:rsidR="004A7BDD" w:rsidRPr="004A7BDD" w:rsidRDefault="004A7BDD" w:rsidP="004A7BDD">
      <w:pPr>
        <w:pStyle w:val="code"/>
      </w:pPr>
      <w:r w:rsidRPr="004A7BDD">
        <w:t>CREATE INDEX geom_idx_4 ON geo_table4 USING GIST(</w:t>
      </w:r>
      <w:proofErr w:type="spellStart"/>
      <w:r w:rsidRPr="004A7BDD">
        <w:t>geom</w:t>
      </w:r>
      <w:proofErr w:type="spellEnd"/>
      <w:r w:rsidRPr="004A7BDD">
        <w:t>) WITH (</w:t>
      </w:r>
      <w:proofErr w:type="spellStart"/>
      <w:r w:rsidRPr="004A7BDD">
        <w:t>geometry_min_x</w:t>
      </w:r>
      <w:proofErr w:type="spellEnd"/>
      <w:r w:rsidRPr="004A7BDD">
        <w:t>=0, s2_max_level=15);</w:t>
      </w:r>
    </w:p>
    <w:p w14:paraId="346DFC48" w14:textId="5A7B29BC" w:rsidR="004A7BDD" w:rsidRPr="004A7BDD" w:rsidRDefault="004A7BDD" w:rsidP="004A7BDD">
      <w:pPr>
        <w:pStyle w:val="code"/>
      </w:pPr>
      <w:r w:rsidRPr="004A7BDD">
        <w:t>----</w:t>
      </w:r>
    </w:p>
    <w:p w14:paraId="2E34993E" w14:textId="365BEC28" w:rsidR="004A7BDD" w:rsidRDefault="004A7BDD" w:rsidP="00CB1D6F">
      <w:pPr>
        <w:rPr>
          <w:lang w:eastAsia="en-US"/>
        </w:rPr>
      </w:pPr>
    </w:p>
    <w:p w14:paraId="7F7F987D" w14:textId="182F8C36" w:rsidR="00A1488B" w:rsidRDefault="00A1488B" w:rsidP="00CB1D6F">
      <w:pPr>
        <w:rPr>
          <w:lang w:eastAsia="en-US"/>
        </w:rPr>
      </w:pPr>
      <w:r>
        <w:rPr>
          <w:lang w:eastAsia="en-US"/>
        </w:rPr>
        <w:t>We don</w:t>
      </w:r>
      <w:r w:rsidR="00C942D6">
        <w:rPr>
          <w:lang w:eastAsia="en-US"/>
        </w:rPr>
        <w:t>'</w:t>
      </w:r>
      <w:r>
        <w:rPr>
          <w:lang w:eastAsia="en-US"/>
        </w:rPr>
        <w:t xml:space="preserve">t recommend that you change these default tuning parameters lightly;  the default values will generally provide the best performance. </w:t>
      </w:r>
    </w:p>
    <w:p w14:paraId="7D5A867D" w14:textId="77777777" w:rsidR="004A7BDD" w:rsidRDefault="004A7BDD" w:rsidP="00CB1D6F">
      <w:pPr>
        <w:rPr>
          <w:lang w:eastAsia="en-US"/>
        </w:rPr>
      </w:pPr>
    </w:p>
    <w:p w14:paraId="74AAB2B2" w14:textId="75207F52" w:rsidR="00CB1D6F" w:rsidRDefault="00707467" w:rsidP="00CB1D6F">
      <w:pPr>
        <w:pStyle w:val="Heading3"/>
      </w:pPr>
      <w:r>
        <w:t xml:space="preserve">==== </w:t>
      </w:r>
      <w:r w:rsidR="00CB1D6F">
        <w:t>HASH Sharded indexes</w:t>
      </w:r>
    </w:p>
    <w:p w14:paraId="7AC172D5" w14:textId="6A5F6251" w:rsidR="00B10048" w:rsidRDefault="00B10048" w:rsidP="00B10048">
      <w:pPr>
        <w:rPr>
          <w:lang w:eastAsia="en-US"/>
        </w:rPr>
      </w:pPr>
    </w:p>
    <w:p w14:paraId="684BB0E3" w14:textId="18E32493" w:rsidR="00B10048" w:rsidRDefault="00B75BB2" w:rsidP="00B10048">
      <w:pPr>
        <w:rPr>
          <w:lang w:eastAsia="en-US"/>
        </w:rPr>
      </w:pPr>
      <w:r>
        <w:rPr>
          <w:lang w:eastAsia="en-US"/>
        </w:rPr>
        <w:t>Earlier in this chapter</w:t>
      </w:r>
      <w:r w:rsidR="0005096B">
        <w:rPr>
          <w:lang w:eastAsia="en-US"/>
        </w:rPr>
        <w:t xml:space="preserve"> (&lt;&lt;</w:t>
      </w:r>
      <w:proofErr w:type="spellStart"/>
      <w:r w:rsidR="0005096B">
        <w:rPr>
          <w:lang w:eastAsia="en-US"/>
        </w:rPr>
        <w:t>HashSharding</w:t>
      </w:r>
      <w:proofErr w:type="spellEnd"/>
      <w:r w:rsidR="0005096B">
        <w:rPr>
          <w:lang w:eastAsia="en-US"/>
        </w:rPr>
        <w:t>&gt;&gt;)</w:t>
      </w:r>
      <w:r>
        <w:rPr>
          <w:lang w:eastAsia="en-US"/>
        </w:rPr>
        <w:t>, w</w:t>
      </w:r>
      <w:r w:rsidR="00B10048">
        <w:rPr>
          <w:lang w:eastAsia="en-US"/>
        </w:rPr>
        <w:t xml:space="preserve">e </w:t>
      </w:r>
      <w:r w:rsidR="00A91B78">
        <w:rPr>
          <w:lang w:eastAsia="en-US"/>
        </w:rPr>
        <w:t>showed how in a distributed database</w:t>
      </w:r>
      <w:r w:rsidR="00827B18">
        <w:rPr>
          <w:lang w:eastAsia="en-US"/>
        </w:rPr>
        <w:t>,</w:t>
      </w:r>
      <w:r w:rsidR="00A91B78">
        <w:rPr>
          <w:lang w:eastAsia="en-US"/>
        </w:rPr>
        <w:t xml:space="preserve"> monotonically increasing primary keys can lead to </w:t>
      </w:r>
      <w:r w:rsidR="00C942D6">
        <w:rPr>
          <w:lang w:eastAsia="en-US"/>
        </w:rPr>
        <w:t>"</w:t>
      </w:r>
      <w:r w:rsidR="00A91B78">
        <w:rPr>
          <w:lang w:eastAsia="en-US"/>
        </w:rPr>
        <w:t>hot spots</w:t>
      </w:r>
      <w:r w:rsidR="00C942D6">
        <w:rPr>
          <w:lang w:eastAsia="en-US"/>
        </w:rPr>
        <w:t>"</w:t>
      </w:r>
      <w:r w:rsidR="00A91B78">
        <w:rPr>
          <w:lang w:eastAsia="en-US"/>
        </w:rPr>
        <w:t xml:space="preserve"> in a distributed database.  We recommended using Hash Sharded indexes as a way of </w:t>
      </w:r>
      <w:r>
        <w:rPr>
          <w:lang w:eastAsia="en-US"/>
        </w:rPr>
        <w:t xml:space="preserve">avoiding such an issue for monotonically increasing primary keys. </w:t>
      </w:r>
    </w:p>
    <w:p w14:paraId="29005D43" w14:textId="0E06A77D" w:rsidR="00B75BB2" w:rsidRDefault="00B75BB2" w:rsidP="00B10048">
      <w:pPr>
        <w:rPr>
          <w:lang w:eastAsia="en-US"/>
        </w:rPr>
      </w:pPr>
    </w:p>
    <w:p w14:paraId="30541936" w14:textId="631CF1A1" w:rsidR="00B75BB2" w:rsidRDefault="00B75BB2" w:rsidP="00B10048">
      <w:pPr>
        <w:rPr>
          <w:lang w:eastAsia="en-US"/>
        </w:rPr>
      </w:pPr>
      <w:r>
        <w:rPr>
          <w:lang w:eastAsia="en-US"/>
        </w:rPr>
        <w:t>These sorts of hot spots don</w:t>
      </w:r>
      <w:r w:rsidR="00C942D6">
        <w:rPr>
          <w:lang w:eastAsia="en-US"/>
        </w:rPr>
        <w:t>'</w:t>
      </w:r>
      <w:r>
        <w:rPr>
          <w:lang w:eastAsia="en-US"/>
        </w:rPr>
        <w:t>t occur just in primary keys.  Any indexed column that is monotonically increasing might end up</w:t>
      </w:r>
      <w:r w:rsidR="0005096B">
        <w:rPr>
          <w:lang w:eastAsia="en-US"/>
        </w:rPr>
        <w:t xml:space="preserve"> with all new values in a single range, and thus creating a scalability and throughput issue. </w:t>
      </w:r>
    </w:p>
    <w:p w14:paraId="6B89166B" w14:textId="052DEEFD" w:rsidR="0005096B" w:rsidRDefault="0005096B" w:rsidP="00B10048">
      <w:pPr>
        <w:rPr>
          <w:lang w:eastAsia="en-US"/>
        </w:rPr>
      </w:pPr>
    </w:p>
    <w:p w14:paraId="4E360F30" w14:textId="09262EEE" w:rsidR="0005096B" w:rsidRDefault="0005096B" w:rsidP="00B10048">
      <w:pPr>
        <w:rPr>
          <w:lang w:eastAsia="en-US"/>
        </w:rPr>
      </w:pPr>
      <w:r>
        <w:rPr>
          <w:lang w:eastAsia="en-US"/>
        </w:rPr>
        <w:t xml:space="preserve">If you have </w:t>
      </w:r>
      <w:r w:rsidR="002F5947">
        <w:rPr>
          <w:lang w:eastAsia="en-US"/>
        </w:rPr>
        <w:t>indexed columns where the value is constantly increasing (timestamps are a good example) and you want to avoid such an insert hotspot</w:t>
      </w:r>
      <w:r w:rsidR="00D77BF9">
        <w:rPr>
          <w:lang w:eastAsia="en-US"/>
        </w:rPr>
        <w:t xml:space="preserve">, then you should consider hash </w:t>
      </w:r>
      <w:proofErr w:type="spellStart"/>
      <w:r w:rsidR="00D77BF9">
        <w:rPr>
          <w:lang w:eastAsia="en-US"/>
        </w:rPr>
        <w:t>sharding</w:t>
      </w:r>
      <w:proofErr w:type="spellEnd"/>
      <w:r w:rsidR="00D77BF9">
        <w:rPr>
          <w:lang w:eastAsia="en-US"/>
        </w:rPr>
        <w:t xml:space="preserve"> the index.  The syntax is the same as for the primary key example we showed in &lt;&lt;</w:t>
      </w:r>
      <w:proofErr w:type="spellStart"/>
      <w:r w:rsidR="00D77BF9">
        <w:rPr>
          <w:lang w:eastAsia="en-US"/>
        </w:rPr>
        <w:t>HashSharding</w:t>
      </w:r>
      <w:proofErr w:type="spellEnd"/>
      <w:r w:rsidR="00D77BF9">
        <w:rPr>
          <w:lang w:eastAsia="en-US"/>
        </w:rPr>
        <w:t>&gt;&gt;</w:t>
      </w:r>
      <w:r w:rsidR="00061E81">
        <w:rPr>
          <w:lang w:eastAsia="en-US"/>
        </w:rPr>
        <w:t xml:space="preserve">.  For instance, to create </w:t>
      </w:r>
      <w:r w:rsidR="00B31029">
        <w:rPr>
          <w:lang w:eastAsia="en-US"/>
        </w:rPr>
        <w:t xml:space="preserve">a hash sharded index on the MODIFIEDDATE column, we might do </w:t>
      </w:r>
      <w:r w:rsidR="00EC7DE3">
        <w:rPr>
          <w:lang w:eastAsia="en-US"/>
        </w:rPr>
        <w:t>the following:</w:t>
      </w:r>
    </w:p>
    <w:p w14:paraId="388806F6" w14:textId="234F211B" w:rsidR="00B31029" w:rsidRDefault="00B31029" w:rsidP="00B10048">
      <w:pPr>
        <w:rPr>
          <w:lang w:eastAsia="en-US"/>
        </w:rPr>
      </w:pPr>
    </w:p>
    <w:p w14:paraId="2DB5DADB" w14:textId="0254538F" w:rsidR="00B31029" w:rsidRDefault="00B31029" w:rsidP="00B31029">
      <w:pPr>
        <w:pStyle w:val="code"/>
      </w:pPr>
      <w:r>
        <w:t>[</w:t>
      </w:r>
      <w:proofErr w:type="spellStart"/>
      <w:r>
        <w:t>source,sql</w:t>
      </w:r>
      <w:proofErr w:type="spellEnd"/>
      <w:r>
        <w:t>]</w:t>
      </w:r>
    </w:p>
    <w:p w14:paraId="7816437A" w14:textId="15092AA9" w:rsidR="00B31029" w:rsidRDefault="00B31029" w:rsidP="00B31029">
      <w:pPr>
        <w:pStyle w:val="code"/>
      </w:pPr>
      <w:r>
        <w:t>----</w:t>
      </w:r>
    </w:p>
    <w:p w14:paraId="444B93E9" w14:textId="77777777" w:rsidR="00B31029" w:rsidRDefault="00B31029" w:rsidP="00B31029">
      <w:pPr>
        <w:pStyle w:val="code"/>
        <w:rPr>
          <w:rFonts w:ascii="Menlo" w:hAnsi="Menlo" w:cs="Menlo"/>
          <w:lang w:val="en-GB"/>
        </w:rPr>
      </w:pPr>
      <w:r>
        <w:rPr>
          <w:rFonts w:ascii="Menlo" w:hAnsi="Menlo" w:cs="Menlo"/>
          <w:b/>
          <w:bCs/>
          <w:color w:val="800000"/>
          <w:lang w:val="en-GB"/>
        </w:rPr>
        <w:t>SET</w:t>
      </w:r>
      <w:r>
        <w:rPr>
          <w:rFonts w:ascii="Menlo" w:hAnsi="Menlo" w:cs="Menlo"/>
          <w:color w:val="000000"/>
          <w:lang w:val="en-GB"/>
        </w:rPr>
        <w:t xml:space="preserve"> </w:t>
      </w:r>
      <w:proofErr w:type="spellStart"/>
      <w:r>
        <w:rPr>
          <w:rFonts w:ascii="Menlo" w:hAnsi="Menlo" w:cs="Menlo"/>
          <w:color w:val="000000"/>
          <w:lang w:val="en-GB"/>
        </w:rPr>
        <w:t>experimental_enable_hash_sharded_indexes</w:t>
      </w:r>
      <w:proofErr w:type="spellEnd"/>
      <w:r>
        <w:rPr>
          <w:rFonts w:ascii="Menlo" w:hAnsi="Menlo" w:cs="Menlo"/>
          <w:color w:val="000000"/>
          <w:lang w:val="en-GB"/>
        </w:rPr>
        <w:t>=</w:t>
      </w:r>
      <w:r>
        <w:rPr>
          <w:rFonts w:ascii="Menlo" w:hAnsi="Menlo" w:cs="Menlo"/>
          <w:b/>
          <w:bCs/>
          <w:color w:val="800000"/>
          <w:lang w:val="en-GB"/>
        </w:rPr>
        <w:t>on</w:t>
      </w:r>
      <w:r>
        <w:rPr>
          <w:rFonts w:ascii="Menlo" w:hAnsi="Menlo" w:cs="Menlo"/>
          <w:color w:val="FF0000"/>
          <w:lang w:val="en-GB"/>
        </w:rPr>
        <w:t>;</w:t>
      </w:r>
    </w:p>
    <w:p w14:paraId="22763441" w14:textId="77777777" w:rsidR="00B31029" w:rsidRDefault="00B31029" w:rsidP="00B31029">
      <w:pPr>
        <w:pStyle w:val="code"/>
        <w:rPr>
          <w:rFonts w:ascii="Menlo" w:hAnsi="Menlo" w:cs="Menlo"/>
          <w:lang w:val="en-GB"/>
        </w:rPr>
      </w:pPr>
    </w:p>
    <w:p w14:paraId="2BBF5697" w14:textId="77777777" w:rsidR="00B31029" w:rsidRDefault="00B31029" w:rsidP="00B31029">
      <w:pPr>
        <w:pStyle w:val="code"/>
        <w:rPr>
          <w:rFonts w:ascii="Menlo" w:hAnsi="Menlo" w:cs="Menlo"/>
          <w:lang w:val="en-GB"/>
        </w:rPr>
      </w:pPr>
      <w:r>
        <w:rPr>
          <w:rFonts w:ascii="Menlo" w:hAnsi="Menlo" w:cs="Menlo"/>
          <w:b/>
          <w:bCs/>
          <w:color w:val="800000"/>
          <w:lang w:val="en-GB"/>
        </w:rPr>
        <w:t>CREATE</w:t>
      </w:r>
      <w:r>
        <w:rPr>
          <w:rFonts w:ascii="Menlo" w:hAnsi="Menlo" w:cs="Menlo"/>
          <w:color w:val="000000"/>
          <w:lang w:val="en-GB"/>
        </w:rPr>
        <w:t xml:space="preserve"> </w:t>
      </w:r>
      <w:r>
        <w:rPr>
          <w:rFonts w:ascii="Menlo" w:hAnsi="Menlo" w:cs="Menlo"/>
          <w:b/>
          <w:bCs/>
          <w:color w:val="800000"/>
          <w:lang w:val="en-GB"/>
        </w:rPr>
        <w:t>INDEX</w:t>
      </w:r>
      <w:r>
        <w:rPr>
          <w:rFonts w:ascii="Menlo" w:hAnsi="Menlo" w:cs="Menlo"/>
          <w:color w:val="000000"/>
          <w:lang w:val="en-GB"/>
        </w:rPr>
        <w:t xml:space="preserve"> </w:t>
      </w:r>
      <w:proofErr w:type="spellStart"/>
      <w:r>
        <w:rPr>
          <w:rFonts w:ascii="Menlo" w:hAnsi="Menlo" w:cs="Menlo"/>
          <w:color w:val="000000"/>
          <w:lang w:val="en-GB"/>
        </w:rPr>
        <w:t>orderdetails_hash_ix</w:t>
      </w:r>
      <w:proofErr w:type="spellEnd"/>
      <w:r>
        <w:rPr>
          <w:rFonts w:ascii="Menlo" w:hAnsi="Menlo" w:cs="Menlo"/>
          <w:color w:val="000000"/>
          <w:lang w:val="en-GB"/>
        </w:rPr>
        <w:t xml:space="preserve"> </w:t>
      </w:r>
    </w:p>
    <w:p w14:paraId="6669A270" w14:textId="77777777" w:rsidR="00B31029" w:rsidRDefault="00B31029" w:rsidP="00B31029">
      <w:pPr>
        <w:pStyle w:val="code"/>
        <w:rPr>
          <w:rFonts w:ascii="Menlo" w:hAnsi="Menlo" w:cs="Menlo"/>
          <w:lang w:val="en-GB"/>
        </w:rPr>
      </w:pPr>
      <w:r>
        <w:rPr>
          <w:rFonts w:ascii="Menlo" w:hAnsi="Menlo" w:cs="Menlo"/>
          <w:color w:val="000000"/>
          <w:lang w:val="en-GB"/>
        </w:rPr>
        <w:t xml:space="preserve">    </w:t>
      </w:r>
      <w:r>
        <w:rPr>
          <w:rFonts w:ascii="Menlo" w:hAnsi="Menlo" w:cs="Menlo"/>
          <w:b/>
          <w:bCs/>
          <w:color w:val="800000"/>
          <w:lang w:val="en-GB"/>
        </w:rPr>
        <w:t>ON</w:t>
      </w:r>
      <w:r>
        <w:rPr>
          <w:rFonts w:ascii="Menlo" w:hAnsi="Menlo" w:cs="Menlo"/>
          <w:color w:val="000000"/>
          <w:lang w:val="en-GB"/>
        </w:rPr>
        <w:t xml:space="preserve"> </w:t>
      </w:r>
      <w:proofErr w:type="spellStart"/>
      <w:r>
        <w:rPr>
          <w:rFonts w:ascii="Menlo" w:hAnsi="Menlo" w:cs="Menlo"/>
          <w:color w:val="0000FF"/>
          <w:u w:val="single"/>
          <w:lang w:val="en-GB"/>
        </w:rPr>
        <w:t>orderdetails</w:t>
      </w:r>
      <w:proofErr w:type="spellEnd"/>
      <w:r>
        <w:rPr>
          <w:rFonts w:ascii="Menlo" w:hAnsi="Menlo" w:cs="Menlo"/>
          <w:color w:val="000000"/>
          <w:lang w:val="en-GB"/>
        </w:rPr>
        <w:t>(</w:t>
      </w:r>
      <w:proofErr w:type="spellStart"/>
      <w:r>
        <w:rPr>
          <w:rFonts w:ascii="Menlo" w:hAnsi="Menlo" w:cs="Menlo"/>
          <w:color w:val="000000"/>
          <w:lang w:val="en-GB"/>
        </w:rPr>
        <w:t>modifieddate</w:t>
      </w:r>
      <w:proofErr w:type="spellEnd"/>
      <w:r>
        <w:rPr>
          <w:rFonts w:ascii="Menlo" w:hAnsi="Menlo" w:cs="Menlo"/>
          <w:color w:val="000000"/>
          <w:lang w:val="en-GB"/>
        </w:rPr>
        <w:t xml:space="preserve">) </w:t>
      </w:r>
    </w:p>
    <w:p w14:paraId="281E41B1" w14:textId="1BB64C8B" w:rsidR="00B31029" w:rsidRDefault="00B31029" w:rsidP="00B31029">
      <w:pPr>
        <w:pStyle w:val="code"/>
        <w:rPr>
          <w:rFonts w:ascii="Menlo" w:hAnsi="Menlo" w:cs="Menlo"/>
          <w:color w:val="FF0000"/>
          <w:lang w:val="en-GB"/>
        </w:rPr>
      </w:pPr>
      <w:r>
        <w:rPr>
          <w:rFonts w:ascii="Menlo" w:hAnsi="Menlo" w:cs="Menlo"/>
          <w:color w:val="000000"/>
          <w:lang w:val="en-GB"/>
        </w:rPr>
        <w:t xml:space="preserve"> </w:t>
      </w:r>
      <w:r>
        <w:rPr>
          <w:rFonts w:ascii="Menlo" w:hAnsi="Menlo" w:cs="Menlo"/>
          <w:b/>
          <w:bCs/>
          <w:color w:val="800000"/>
          <w:lang w:val="en-GB"/>
        </w:rPr>
        <w:t>USING</w:t>
      </w:r>
      <w:r>
        <w:rPr>
          <w:rFonts w:ascii="Menlo" w:hAnsi="Menlo" w:cs="Menlo"/>
          <w:color w:val="000000"/>
          <w:lang w:val="en-GB"/>
        </w:rPr>
        <w:t xml:space="preserve"> </w:t>
      </w:r>
      <w:r>
        <w:rPr>
          <w:rFonts w:ascii="Menlo" w:hAnsi="Menlo" w:cs="Menlo"/>
          <w:b/>
          <w:bCs/>
          <w:color w:val="800000"/>
          <w:lang w:val="en-GB"/>
        </w:rPr>
        <w:t>HASH</w:t>
      </w:r>
      <w:r>
        <w:rPr>
          <w:rFonts w:ascii="Menlo" w:hAnsi="Menlo" w:cs="Menlo"/>
          <w:color w:val="000000"/>
          <w:lang w:val="en-GB"/>
        </w:rPr>
        <w:t xml:space="preserve"> </w:t>
      </w:r>
      <w:r>
        <w:rPr>
          <w:rFonts w:ascii="Menlo" w:hAnsi="Menlo" w:cs="Menlo"/>
          <w:b/>
          <w:bCs/>
          <w:color w:val="800000"/>
          <w:lang w:val="en-GB"/>
        </w:rPr>
        <w:t>WITH</w:t>
      </w:r>
      <w:r>
        <w:rPr>
          <w:rFonts w:ascii="Menlo" w:hAnsi="Menlo" w:cs="Menlo"/>
          <w:color w:val="000000"/>
          <w:lang w:val="en-GB"/>
        </w:rPr>
        <w:t xml:space="preserve"> </w:t>
      </w:r>
      <w:r>
        <w:rPr>
          <w:rFonts w:ascii="Menlo" w:hAnsi="Menlo" w:cs="Menlo"/>
          <w:b/>
          <w:bCs/>
          <w:color w:val="800000"/>
          <w:lang w:val="en-GB"/>
        </w:rPr>
        <w:t>BUCKET_COUNT</w:t>
      </w:r>
      <w:r>
        <w:rPr>
          <w:rFonts w:ascii="Menlo" w:hAnsi="Menlo" w:cs="Menlo"/>
          <w:color w:val="000000"/>
          <w:lang w:val="en-GB"/>
        </w:rPr>
        <w:t>=</w:t>
      </w:r>
      <w:r>
        <w:rPr>
          <w:rFonts w:ascii="Menlo" w:hAnsi="Menlo" w:cs="Menlo"/>
          <w:color w:val="0000FF"/>
          <w:lang w:val="en-GB"/>
        </w:rPr>
        <w:t>6</w:t>
      </w:r>
      <w:r>
        <w:rPr>
          <w:rFonts w:ascii="Menlo" w:hAnsi="Menlo" w:cs="Menlo"/>
          <w:color w:val="FF0000"/>
          <w:lang w:val="en-GB"/>
        </w:rPr>
        <w:t>;</w:t>
      </w:r>
    </w:p>
    <w:p w14:paraId="3BA33E59" w14:textId="4DA9337D" w:rsidR="00B31029" w:rsidRDefault="00B31029" w:rsidP="00B31029">
      <w:pPr>
        <w:pStyle w:val="code"/>
        <w:rPr>
          <w:rFonts w:ascii="Menlo" w:hAnsi="Menlo" w:cs="Menlo"/>
          <w:color w:val="FF0000"/>
          <w:lang w:val="en-GB"/>
        </w:rPr>
      </w:pPr>
      <w:r>
        <w:rPr>
          <w:rFonts w:ascii="Menlo" w:hAnsi="Menlo" w:cs="Menlo"/>
          <w:color w:val="FF0000"/>
          <w:lang w:val="en-GB"/>
        </w:rPr>
        <w:t>----</w:t>
      </w:r>
    </w:p>
    <w:p w14:paraId="6F2932BA" w14:textId="1A8BEE20" w:rsidR="00EC7DE3" w:rsidRDefault="00EC7DE3" w:rsidP="00B31029">
      <w:pPr>
        <w:pStyle w:val="code"/>
        <w:rPr>
          <w:rFonts w:ascii="Menlo" w:hAnsi="Menlo" w:cs="Menlo"/>
          <w:color w:val="FF0000"/>
          <w:lang w:val="en-GB"/>
        </w:rPr>
      </w:pPr>
    </w:p>
    <w:p w14:paraId="053B127A" w14:textId="26242A2C" w:rsidR="00EC7DE3" w:rsidRDefault="00A05723" w:rsidP="00361EB9">
      <w:r>
        <w:lastRenderedPageBreak/>
        <w:t>Not</w:t>
      </w:r>
      <w:r w:rsidR="00361EB9">
        <w:t xml:space="preserve">e that while CockroachDB </w:t>
      </w:r>
      <w:commentRangeStart w:id="209"/>
      <w:r w:rsidR="00361EB9">
        <w:t xml:space="preserve">will not usually </w:t>
      </w:r>
      <w:r w:rsidR="00DE5409">
        <w:t>optimize</w:t>
      </w:r>
      <w:commentRangeEnd w:id="209"/>
      <w:r>
        <w:rPr>
          <w:rStyle w:val="CommentReference"/>
        </w:rPr>
        <w:commentReference w:id="209"/>
      </w:r>
      <w:r w:rsidR="00DE5409">
        <w:t xml:space="preserve"> </w:t>
      </w:r>
      <w:ins w:id="210" w:author="Guy Harrison" w:date="2021-06-17T07:25:00Z">
        <w:r w:rsidR="00B77D30">
          <w:t xml:space="preserve">a </w:t>
        </w:r>
      </w:ins>
      <w:r w:rsidR="00DE5409">
        <w:t xml:space="preserve">sort with a hash sharded index, it still might provide good enough performance for a </w:t>
      </w:r>
      <w:r w:rsidR="00C942D6">
        <w:t>"</w:t>
      </w:r>
      <w:r w:rsidR="00DE5409">
        <w:t>top 10</w:t>
      </w:r>
      <w:r w:rsidR="00C942D6">
        <w:t>"</w:t>
      </w:r>
      <w:r w:rsidR="00DE5409">
        <w:t xml:space="preserve"> type of query.  </w:t>
      </w:r>
      <w:r w:rsidR="003E15A1">
        <w:t>We can</w:t>
      </w:r>
      <w:r w:rsidR="00EA7056">
        <w:t xml:space="preserve"> force the use of the hash sharded index to perform an ORDER BY using an </w:t>
      </w:r>
      <w:r w:rsidR="003E15A1">
        <w:t>*</w:t>
      </w:r>
      <w:r w:rsidR="00EA7056">
        <w:t>index hint</w:t>
      </w:r>
      <w:r w:rsidR="003E15A1">
        <w:t>*</w:t>
      </w:r>
      <w:r w:rsidR="00EA7056">
        <w:t xml:space="preserve"> (more on this in chapter </w:t>
      </w:r>
      <w:r w:rsidR="003E15A1">
        <w:t>8</w:t>
      </w:r>
      <w:r w:rsidR="0004653E">
        <w:t>):</w:t>
      </w:r>
    </w:p>
    <w:p w14:paraId="3A51AAE0" w14:textId="6A151D7A" w:rsidR="003E15A1" w:rsidRDefault="003E15A1" w:rsidP="00361EB9"/>
    <w:p w14:paraId="4718C3D0" w14:textId="10B579D6" w:rsidR="003E15A1" w:rsidRDefault="003E15A1" w:rsidP="00343728">
      <w:pPr>
        <w:pStyle w:val="code"/>
      </w:pPr>
      <w:r>
        <w:t>[</w:t>
      </w:r>
      <w:proofErr w:type="spellStart"/>
      <w:r>
        <w:t>source,sql</w:t>
      </w:r>
      <w:proofErr w:type="spellEnd"/>
      <w:r>
        <w:t>]</w:t>
      </w:r>
    </w:p>
    <w:p w14:paraId="1D0FC3BC" w14:textId="0830D413" w:rsidR="003E15A1" w:rsidRDefault="003E15A1" w:rsidP="00343728">
      <w:pPr>
        <w:pStyle w:val="code"/>
      </w:pPr>
      <w:r>
        <w:t>----</w:t>
      </w:r>
    </w:p>
    <w:p w14:paraId="3F778AC6" w14:textId="77777777" w:rsidR="003E15A1" w:rsidRDefault="003E15A1" w:rsidP="00343728">
      <w:pPr>
        <w:pStyle w:val="code"/>
        <w:rPr>
          <w:rFonts w:ascii="Menlo" w:hAnsi="Menlo" w:cs="Menlo"/>
          <w:color w:val="000000"/>
          <w:shd w:val="clear" w:color="auto" w:fill="E8F2FE"/>
          <w:lang w:val="en-GB"/>
        </w:rPr>
      </w:pPr>
      <w:r>
        <w:rPr>
          <w:rFonts w:ascii="Menlo" w:hAnsi="Menlo" w:cs="Menlo"/>
          <w:b/>
          <w:bCs/>
          <w:color w:val="800000"/>
          <w:shd w:val="clear" w:color="auto" w:fill="E8F2FE"/>
          <w:lang w:val="en-GB"/>
        </w:rPr>
        <w:t>SELECT</w:t>
      </w:r>
      <w:r>
        <w:rPr>
          <w:rFonts w:ascii="Menlo" w:hAnsi="Menlo" w:cs="Menlo"/>
          <w:color w:val="000000"/>
          <w:shd w:val="clear" w:color="auto" w:fill="E8F2FE"/>
          <w:lang w:val="en-GB"/>
        </w:rPr>
        <w:t xml:space="preserve"> * </w:t>
      </w:r>
    </w:p>
    <w:p w14:paraId="5E9BC462" w14:textId="77777777" w:rsidR="003E15A1" w:rsidRDefault="003E15A1" w:rsidP="00343728">
      <w:pPr>
        <w:pStyle w:val="code"/>
        <w:rPr>
          <w:rFonts w:ascii="Menlo" w:hAnsi="Menlo" w:cs="Menlo"/>
          <w:color w:val="000000"/>
          <w:shd w:val="clear" w:color="auto" w:fill="E8F2FE"/>
          <w:lang w:val="en-GB"/>
        </w:rPr>
      </w:pP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FROM</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orderdetails@orderdetails_hash_ix</w:t>
      </w:r>
      <w:proofErr w:type="spellEnd"/>
      <w:r>
        <w:rPr>
          <w:rFonts w:ascii="Menlo" w:hAnsi="Menlo" w:cs="Menlo"/>
          <w:color w:val="000000"/>
          <w:shd w:val="clear" w:color="auto" w:fill="E8F2FE"/>
          <w:lang w:val="en-GB"/>
        </w:rPr>
        <w:t xml:space="preserve">  </w:t>
      </w:r>
    </w:p>
    <w:p w14:paraId="54449C24" w14:textId="18C9C29D" w:rsidR="003E15A1" w:rsidRDefault="003E15A1" w:rsidP="00343728">
      <w:pPr>
        <w:pStyle w:val="code"/>
        <w:rPr>
          <w:rFonts w:ascii="Menlo" w:hAnsi="Menlo" w:cs="Menlo"/>
          <w:color w:val="FF0000"/>
          <w:shd w:val="clear" w:color="auto" w:fill="E8F2FE"/>
          <w:lang w:val="en-GB"/>
        </w:rPr>
      </w:pP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ORDER</w:t>
      </w:r>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BY</w:t>
      </w:r>
      <w:r>
        <w:rPr>
          <w:rFonts w:ascii="Menlo" w:hAnsi="Menlo" w:cs="Menlo"/>
          <w:color w:val="000000"/>
          <w:shd w:val="clear" w:color="auto" w:fill="E8F2FE"/>
          <w:lang w:val="en-GB"/>
        </w:rPr>
        <w:t xml:space="preserve"> </w:t>
      </w:r>
      <w:proofErr w:type="spellStart"/>
      <w:r>
        <w:rPr>
          <w:rFonts w:ascii="Menlo" w:hAnsi="Menlo" w:cs="Menlo"/>
          <w:color w:val="000000"/>
          <w:shd w:val="clear" w:color="auto" w:fill="E8F2FE"/>
          <w:lang w:val="en-GB"/>
        </w:rPr>
        <w:t>modifieddate</w:t>
      </w:r>
      <w:proofErr w:type="spellEnd"/>
      <w:r>
        <w:rPr>
          <w:rFonts w:ascii="Menlo" w:hAnsi="Menlo" w:cs="Menlo"/>
          <w:color w:val="000000"/>
          <w:shd w:val="clear" w:color="auto" w:fill="E8F2FE"/>
          <w:lang w:val="en-GB"/>
        </w:rPr>
        <w:t xml:space="preserve"> </w:t>
      </w:r>
      <w:r>
        <w:rPr>
          <w:rFonts w:ascii="Menlo" w:hAnsi="Menlo" w:cs="Menlo"/>
          <w:b/>
          <w:bCs/>
          <w:color w:val="800000"/>
          <w:shd w:val="clear" w:color="auto" w:fill="E8F2FE"/>
          <w:lang w:val="en-GB"/>
        </w:rPr>
        <w:t>LIMIT</w:t>
      </w:r>
      <w:r>
        <w:rPr>
          <w:rFonts w:ascii="Menlo" w:hAnsi="Menlo" w:cs="Menlo"/>
          <w:color w:val="000000"/>
          <w:shd w:val="clear" w:color="auto" w:fill="E8F2FE"/>
          <w:lang w:val="en-GB"/>
        </w:rPr>
        <w:t xml:space="preserve"> </w:t>
      </w:r>
      <w:r>
        <w:rPr>
          <w:rFonts w:ascii="Menlo" w:hAnsi="Menlo" w:cs="Menlo"/>
          <w:color w:val="0000FF"/>
          <w:shd w:val="clear" w:color="auto" w:fill="E8F2FE"/>
          <w:lang w:val="en-GB"/>
        </w:rPr>
        <w:t>10</w:t>
      </w:r>
      <w:r>
        <w:rPr>
          <w:rFonts w:ascii="Menlo" w:hAnsi="Menlo" w:cs="Menlo"/>
          <w:color w:val="FF0000"/>
          <w:shd w:val="clear" w:color="auto" w:fill="E8F2FE"/>
          <w:lang w:val="en-GB"/>
        </w:rPr>
        <w:t>;</w:t>
      </w:r>
    </w:p>
    <w:p w14:paraId="65F2C9F7" w14:textId="7868F32E" w:rsidR="003E15A1" w:rsidRDefault="003E15A1" w:rsidP="00343728">
      <w:pPr>
        <w:pStyle w:val="code"/>
        <w:rPr>
          <w:rFonts w:ascii="Menlo" w:hAnsi="Menlo" w:cs="Menlo"/>
          <w:color w:val="FF0000"/>
          <w:shd w:val="clear" w:color="auto" w:fill="E8F2FE"/>
          <w:lang w:val="en-GB"/>
        </w:rPr>
      </w:pPr>
      <w:r>
        <w:rPr>
          <w:rFonts w:ascii="Menlo" w:hAnsi="Menlo" w:cs="Menlo"/>
          <w:color w:val="FF0000"/>
          <w:shd w:val="clear" w:color="auto" w:fill="E8F2FE"/>
          <w:lang w:val="en-GB"/>
        </w:rPr>
        <w:t>----</w:t>
      </w:r>
    </w:p>
    <w:p w14:paraId="6D4615CF" w14:textId="34BF87D5" w:rsidR="003E15A1" w:rsidRDefault="003E15A1" w:rsidP="00361EB9">
      <w:pPr>
        <w:rPr>
          <w:rFonts w:ascii="Menlo" w:eastAsiaTheme="minorEastAsia" w:hAnsi="Menlo" w:cs="Menlo"/>
          <w:color w:val="FF0000"/>
          <w:shd w:val="clear" w:color="auto" w:fill="E8F2FE"/>
          <w:lang w:val="en-GB" w:eastAsia="en-US"/>
        </w:rPr>
      </w:pPr>
    </w:p>
    <w:p w14:paraId="32CAC3EE" w14:textId="39F64048" w:rsidR="003E15A1" w:rsidRDefault="003E15A1" w:rsidP="00361EB9">
      <w:r>
        <w:t xml:space="preserve">CockroachDB will retrieve the top 10 from each </w:t>
      </w:r>
      <w:r w:rsidR="00C942D6">
        <w:t>"</w:t>
      </w:r>
      <w:r>
        <w:t>bucket</w:t>
      </w:r>
      <w:r w:rsidR="00C942D6">
        <w:t>"</w:t>
      </w:r>
      <w:r>
        <w:t xml:space="preserve"> and amalgamate the results on the gateway node.  The result might still be a marked improvement over a full </w:t>
      </w:r>
      <w:commentRangeStart w:id="211"/>
      <w:commentRangeStart w:id="212"/>
      <w:commentRangeStart w:id="213"/>
      <w:r>
        <w:t>scan</w:t>
      </w:r>
      <w:commentRangeEnd w:id="211"/>
      <w:r>
        <w:rPr>
          <w:rStyle w:val="CommentReference"/>
        </w:rPr>
        <w:commentReference w:id="211"/>
      </w:r>
      <w:commentRangeEnd w:id="212"/>
      <w:r w:rsidR="000A5ABE">
        <w:rPr>
          <w:rStyle w:val="CommentReference"/>
        </w:rPr>
        <w:commentReference w:id="212"/>
      </w:r>
      <w:commentRangeEnd w:id="213"/>
      <w:r>
        <w:rPr>
          <w:rStyle w:val="CommentReference"/>
        </w:rPr>
        <w:commentReference w:id="213"/>
      </w:r>
      <w:r>
        <w:t xml:space="preserve">.  </w:t>
      </w:r>
    </w:p>
    <w:p w14:paraId="42FDD2D6" w14:textId="77777777" w:rsidR="00870E62" w:rsidRPr="00B10048" w:rsidRDefault="00870E62" w:rsidP="00361EB9"/>
    <w:p w14:paraId="6D4FAF51" w14:textId="060FB4F1" w:rsidR="00CB1D6F" w:rsidRDefault="00707467" w:rsidP="00CB1D6F">
      <w:pPr>
        <w:pStyle w:val="Heading3"/>
      </w:pPr>
      <w:r>
        <w:t xml:space="preserve">==== </w:t>
      </w:r>
      <w:r w:rsidR="00CB1D6F">
        <w:t>Measuring Index effectiveness</w:t>
      </w:r>
    </w:p>
    <w:p w14:paraId="239D41C4" w14:textId="62F0C93A" w:rsidR="004F746F" w:rsidRDefault="004F746F" w:rsidP="004F746F">
      <w:pPr>
        <w:rPr>
          <w:lang w:eastAsia="en-US"/>
        </w:rPr>
      </w:pPr>
    </w:p>
    <w:p w14:paraId="4A64ABC8" w14:textId="7520E582" w:rsidR="004F746F" w:rsidRDefault="00961FDC" w:rsidP="004F746F">
      <w:pPr>
        <w:rPr>
          <w:lang w:eastAsia="en-US"/>
        </w:rPr>
      </w:pPr>
      <w:r>
        <w:rPr>
          <w:lang w:eastAsia="en-US"/>
        </w:rPr>
        <w:t>Having created an index</w:t>
      </w:r>
      <w:r w:rsidR="004D0FE2">
        <w:rPr>
          <w:lang w:eastAsia="en-US"/>
        </w:rPr>
        <w:t>, we</w:t>
      </w:r>
      <w:r w:rsidR="00C942D6">
        <w:rPr>
          <w:lang w:eastAsia="en-US"/>
        </w:rPr>
        <w:t>'</w:t>
      </w:r>
      <w:r w:rsidR="004D0FE2">
        <w:rPr>
          <w:lang w:eastAsia="en-US"/>
        </w:rPr>
        <w:t xml:space="preserve">d like to be sure that an index is being used to optimize </w:t>
      </w:r>
      <w:r>
        <w:rPr>
          <w:lang w:eastAsia="en-US"/>
        </w:rPr>
        <w:t>our</w:t>
      </w:r>
      <w:r w:rsidR="004D0FE2">
        <w:rPr>
          <w:lang w:eastAsia="en-US"/>
        </w:rPr>
        <w:t xml:space="preserve"> query and </w:t>
      </w:r>
      <w:r>
        <w:rPr>
          <w:lang w:eastAsia="en-US"/>
        </w:rPr>
        <w:t>discover</w:t>
      </w:r>
      <w:r w:rsidR="004D0FE2">
        <w:rPr>
          <w:lang w:eastAsia="en-US"/>
        </w:rPr>
        <w:t xml:space="preserve"> exactly how much benefit we have achieved.  We can do this using the EXPLAIN and EXPLAIN ANALYZE commands.  </w:t>
      </w:r>
    </w:p>
    <w:p w14:paraId="09DC7EA7" w14:textId="6AF3714E" w:rsidR="006B4A06" w:rsidRDefault="006B4A06" w:rsidP="004F746F">
      <w:pPr>
        <w:rPr>
          <w:lang w:eastAsia="en-US"/>
        </w:rPr>
      </w:pPr>
    </w:p>
    <w:p w14:paraId="40C153F3" w14:textId="5FA4113A" w:rsidR="004D0FE2" w:rsidRDefault="006B4A06" w:rsidP="004F746F">
      <w:pPr>
        <w:rPr>
          <w:lang w:eastAsia="en-US"/>
        </w:rPr>
      </w:pPr>
      <w:r>
        <w:rPr>
          <w:lang w:eastAsia="en-US"/>
        </w:rPr>
        <w:t xml:space="preserve">EXPLAIN reveals to us the CockroachDB optimizer </w:t>
      </w:r>
      <w:r w:rsidR="00C942D6">
        <w:rPr>
          <w:lang w:eastAsia="en-US"/>
        </w:rPr>
        <w:t>"</w:t>
      </w:r>
      <w:r>
        <w:rPr>
          <w:lang w:eastAsia="en-US"/>
        </w:rPr>
        <w:t>plan</w:t>
      </w:r>
      <w:r w:rsidR="00C942D6">
        <w:rPr>
          <w:lang w:eastAsia="en-US"/>
        </w:rPr>
        <w:t>"</w:t>
      </w:r>
      <w:r>
        <w:rPr>
          <w:lang w:eastAsia="en-US"/>
        </w:rPr>
        <w:t xml:space="preserve"> for an SQL statement</w:t>
      </w:r>
      <w:r w:rsidR="00FA1A88">
        <w:rPr>
          <w:lang w:eastAsia="en-US"/>
        </w:rPr>
        <w:t xml:space="preserve">. </w:t>
      </w:r>
      <w:r w:rsidR="004D0FE2">
        <w:rPr>
          <w:lang w:eastAsia="en-US"/>
        </w:rPr>
        <w:t>We</w:t>
      </w:r>
      <w:r w:rsidR="00C942D6">
        <w:rPr>
          <w:lang w:eastAsia="en-US"/>
        </w:rPr>
        <w:t>'</w:t>
      </w:r>
      <w:r w:rsidR="004D0FE2">
        <w:rPr>
          <w:lang w:eastAsia="en-US"/>
        </w:rPr>
        <w:t>ll dig into EXPLAIN in detail within Chapter 8, but for now</w:t>
      </w:r>
      <w:r w:rsidR="00FA1A88">
        <w:rPr>
          <w:lang w:eastAsia="en-US"/>
        </w:rPr>
        <w:t>,</w:t>
      </w:r>
      <w:r w:rsidR="004D0FE2">
        <w:rPr>
          <w:lang w:eastAsia="en-US"/>
        </w:rPr>
        <w:t xml:space="preserve"> let</w:t>
      </w:r>
      <w:r w:rsidR="00C942D6">
        <w:rPr>
          <w:lang w:eastAsia="en-US"/>
        </w:rPr>
        <w:t>'</w:t>
      </w:r>
      <w:r w:rsidR="004D0FE2">
        <w:rPr>
          <w:lang w:eastAsia="en-US"/>
        </w:rPr>
        <w:t xml:space="preserve">s just quickly see how they work to explain your query performance. </w:t>
      </w:r>
    </w:p>
    <w:p w14:paraId="78FF2A12" w14:textId="6FFDE049" w:rsidR="004D0FE2" w:rsidRDefault="004D0FE2" w:rsidP="004F746F">
      <w:pPr>
        <w:rPr>
          <w:lang w:eastAsia="en-US"/>
        </w:rPr>
      </w:pPr>
    </w:p>
    <w:p w14:paraId="79923226" w14:textId="0C86CFB1" w:rsidR="004D0FE2" w:rsidRDefault="00F25D5A" w:rsidP="004F746F">
      <w:pPr>
        <w:rPr>
          <w:lang w:eastAsia="en-US"/>
        </w:rPr>
      </w:pPr>
      <w:r>
        <w:rPr>
          <w:lang w:eastAsia="en-US"/>
        </w:rPr>
        <w:t>EXPLAIN reveals the optimizer</w:t>
      </w:r>
      <w:r w:rsidR="00FA1A88">
        <w:rPr>
          <w:lang w:eastAsia="en-US"/>
        </w:rPr>
        <w:t>'</w:t>
      </w:r>
      <w:r>
        <w:rPr>
          <w:lang w:eastAsia="en-US"/>
        </w:rPr>
        <w:t xml:space="preserve">s </w:t>
      </w:r>
      <w:r w:rsidR="004D7124">
        <w:rPr>
          <w:lang w:eastAsia="en-US"/>
        </w:rPr>
        <w:t>plan for resolving a query.  For instance, if we created an index on PEOPLE and wanted to see if the query would use it, we could issue the following command:</w:t>
      </w:r>
    </w:p>
    <w:p w14:paraId="13B1627B" w14:textId="171BD75C" w:rsidR="004D7124" w:rsidRDefault="004D7124" w:rsidP="004F746F">
      <w:pPr>
        <w:rPr>
          <w:lang w:eastAsia="en-US"/>
        </w:rPr>
      </w:pPr>
    </w:p>
    <w:p w14:paraId="2221B3A0" w14:textId="1C61FE82" w:rsidR="004D7124" w:rsidRDefault="004D7124" w:rsidP="004D7124">
      <w:pPr>
        <w:pStyle w:val="code"/>
      </w:pPr>
      <w:r>
        <w:t>[</w:t>
      </w:r>
      <w:proofErr w:type="spellStart"/>
      <w:r>
        <w:t>source,sql</w:t>
      </w:r>
      <w:proofErr w:type="spellEnd"/>
      <w:r>
        <w:t>]</w:t>
      </w:r>
    </w:p>
    <w:p w14:paraId="766D7479" w14:textId="547BA9A0" w:rsidR="004D7124" w:rsidRDefault="004D7124" w:rsidP="004D7124">
      <w:pPr>
        <w:pStyle w:val="code"/>
      </w:pPr>
      <w:r>
        <w:t>----</w:t>
      </w:r>
    </w:p>
    <w:p w14:paraId="3EC6A17A" w14:textId="77777777" w:rsidR="004D7124" w:rsidRDefault="004D7124" w:rsidP="004D7124">
      <w:pPr>
        <w:pStyle w:val="code"/>
      </w:pPr>
      <w:r>
        <w:t>EXPLAIN</w:t>
      </w:r>
    </w:p>
    <w:p w14:paraId="652D94BE" w14:textId="77777777" w:rsidR="004D7124" w:rsidRDefault="004D7124" w:rsidP="004D7124">
      <w:pPr>
        <w:pStyle w:val="code"/>
      </w:pPr>
      <w:r>
        <w:t xml:space="preserve">SELECT </w:t>
      </w:r>
      <w:proofErr w:type="spellStart"/>
      <w:r>
        <w:t>phonenumber</w:t>
      </w:r>
      <w:proofErr w:type="spellEnd"/>
    </w:p>
    <w:p w14:paraId="20B02B8B" w14:textId="77777777" w:rsidR="004D7124" w:rsidRDefault="004D7124" w:rsidP="004D7124">
      <w:pPr>
        <w:pStyle w:val="code"/>
      </w:pPr>
      <w:r>
        <w:t xml:space="preserve">  FROM people</w:t>
      </w:r>
    </w:p>
    <w:p w14:paraId="21834A44" w14:textId="77777777" w:rsidR="004D7124" w:rsidRDefault="004D7124" w:rsidP="004D7124">
      <w:pPr>
        <w:pStyle w:val="code"/>
      </w:pPr>
      <w:r>
        <w:t xml:space="preserve"> WHERE </w:t>
      </w:r>
      <w:proofErr w:type="spellStart"/>
      <w:r>
        <w:t>lastname</w:t>
      </w:r>
      <w:proofErr w:type="spellEnd"/>
      <w:r>
        <w:t>='Smith'</w:t>
      </w:r>
    </w:p>
    <w:p w14:paraId="44C4D337" w14:textId="77777777" w:rsidR="004D7124" w:rsidRDefault="004D7124" w:rsidP="004D7124">
      <w:pPr>
        <w:pStyle w:val="code"/>
      </w:pPr>
      <w:r>
        <w:t xml:space="preserve">   AND </w:t>
      </w:r>
      <w:proofErr w:type="spellStart"/>
      <w:r>
        <w:t>firstname</w:t>
      </w:r>
      <w:proofErr w:type="spellEnd"/>
      <w:r>
        <w:t>='Samantha'</w:t>
      </w:r>
    </w:p>
    <w:p w14:paraId="4DE7CDE1" w14:textId="77777777" w:rsidR="004D7124" w:rsidRDefault="004D7124" w:rsidP="004D7124">
      <w:pPr>
        <w:pStyle w:val="code"/>
      </w:pPr>
      <w:r>
        <w:t xml:space="preserve">   AND state='California';</w:t>
      </w:r>
    </w:p>
    <w:p w14:paraId="50D215F7" w14:textId="77777777" w:rsidR="004D7124" w:rsidRDefault="004D7124" w:rsidP="004D7124">
      <w:pPr>
        <w:pStyle w:val="code"/>
      </w:pPr>
      <w:r>
        <w:t xml:space="preserve">                                         info</w:t>
      </w:r>
    </w:p>
    <w:p w14:paraId="26A18DC8" w14:textId="2CF7B84A" w:rsidR="004D7124" w:rsidRDefault="004D7124" w:rsidP="004D7124">
      <w:pPr>
        <w:pStyle w:val="code"/>
      </w:pPr>
      <w:r>
        <w:t>-----------------------------------------------------------------------------</w:t>
      </w:r>
    </w:p>
    <w:p w14:paraId="1EC8FE76" w14:textId="77777777" w:rsidR="004D7124" w:rsidRDefault="004D7124" w:rsidP="004D7124">
      <w:pPr>
        <w:pStyle w:val="code"/>
      </w:pPr>
      <w:r>
        <w:t xml:space="preserve">  distribution: local</w:t>
      </w:r>
    </w:p>
    <w:p w14:paraId="1FD6AF50" w14:textId="77777777" w:rsidR="004D7124" w:rsidRDefault="004D7124" w:rsidP="004D7124">
      <w:pPr>
        <w:pStyle w:val="code"/>
      </w:pPr>
      <w:r>
        <w:t xml:space="preserve">  vectorized: true</w:t>
      </w:r>
    </w:p>
    <w:p w14:paraId="0A105D9E" w14:textId="77777777" w:rsidR="004D7124" w:rsidRDefault="004D7124" w:rsidP="004D7124">
      <w:pPr>
        <w:pStyle w:val="code"/>
      </w:pPr>
    </w:p>
    <w:p w14:paraId="30E429CD" w14:textId="77777777" w:rsidR="004D7124" w:rsidRDefault="004D7124" w:rsidP="004D7124">
      <w:pPr>
        <w:pStyle w:val="code"/>
      </w:pPr>
      <w:r>
        <w:t xml:space="preserve">  • filter</w:t>
      </w:r>
    </w:p>
    <w:p w14:paraId="3C24682D" w14:textId="77777777" w:rsidR="004D7124" w:rsidRDefault="004D7124" w:rsidP="004D7124">
      <w:pPr>
        <w:pStyle w:val="code"/>
      </w:pPr>
      <w:r>
        <w:t xml:space="preserve">  │ estimated row count: 63</w:t>
      </w:r>
    </w:p>
    <w:p w14:paraId="5BBD63DB" w14:textId="77777777" w:rsidR="004D7124" w:rsidRDefault="004D7124" w:rsidP="004D7124">
      <w:pPr>
        <w:pStyle w:val="code"/>
      </w:pPr>
      <w:r>
        <w:t xml:space="preserve">  │ filter: state = 'California'</w:t>
      </w:r>
    </w:p>
    <w:p w14:paraId="0BACBCC7" w14:textId="77777777" w:rsidR="004D7124" w:rsidRDefault="004D7124" w:rsidP="004D7124">
      <w:pPr>
        <w:pStyle w:val="code"/>
      </w:pPr>
      <w:r>
        <w:t xml:space="preserve">  │</w:t>
      </w:r>
    </w:p>
    <w:p w14:paraId="7CD2C733" w14:textId="77777777" w:rsidR="004D7124" w:rsidRDefault="004D7124" w:rsidP="004D7124">
      <w:pPr>
        <w:pStyle w:val="code"/>
      </w:pPr>
      <w:r>
        <w:t xml:space="preserve">  └── • index join</w:t>
      </w:r>
    </w:p>
    <w:p w14:paraId="3D30F679" w14:textId="77777777" w:rsidR="004D7124" w:rsidRDefault="004D7124" w:rsidP="004D7124">
      <w:pPr>
        <w:pStyle w:val="code"/>
      </w:pPr>
      <w:r>
        <w:t xml:space="preserve">      │ estimated row count: 5</w:t>
      </w:r>
    </w:p>
    <w:p w14:paraId="1A6C5F0B" w14:textId="77777777" w:rsidR="004D7124" w:rsidRDefault="004D7124" w:rsidP="004D7124">
      <w:pPr>
        <w:pStyle w:val="code"/>
      </w:pPr>
      <w:r>
        <w:t xml:space="preserve">      │ table: </w:t>
      </w:r>
      <w:proofErr w:type="spellStart"/>
      <w:r>
        <w:t>people@primary</w:t>
      </w:r>
      <w:proofErr w:type="spellEnd"/>
    </w:p>
    <w:p w14:paraId="4A86EFBA" w14:textId="77777777" w:rsidR="004D7124" w:rsidRDefault="004D7124" w:rsidP="004D7124">
      <w:pPr>
        <w:pStyle w:val="code"/>
      </w:pPr>
      <w:r>
        <w:t xml:space="preserve">      │</w:t>
      </w:r>
    </w:p>
    <w:p w14:paraId="35A79E65" w14:textId="77777777" w:rsidR="004D7124" w:rsidRDefault="004D7124" w:rsidP="004D7124">
      <w:pPr>
        <w:pStyle w:val="code"/>
      </w:pPr>
      <w:r>
        <w:t xml:space="preserve">      └── • scan</w:t>
      </w:r>
    </w:p>
    <w:p w14:paraId="7A744AC6" w14:textId="3665CC52" w:rsidR="004D7124" w:rsidRDefault="004D7124" w:rsidP="004D7124">
      <w:pPr>
        <w:pStyle w:val="code"/>
      </w:pPr>
      <w:r>
        <w:t xml:space="preserve">            estimated row count: 5 (0.02% of the table;)</w:t>
      </w:r>
    </w:p>
    <w:p w14:paraId="5A659613" w14:textId="77777777" w:rsidR="004D7124" w:rsidRDefault="004D7124" w:rsidP="004D7124">
      <w:pPr>
        <w:pStyle w:val="code"/>
      </w:pPr>
      <w:r>
        <w:t xml:space="preserve">            table: </w:t>
      </w:r>
      <w:proofErr w:type="spellStart"/>
      <w:r>
        <w:t>people@people_lastfirst_ix</w:t>
      </w:r>
      <w:proofErr w:type="spellEnd"/>
    </w:p>
    <w:p w14:paraId="27274A6D" w14:textId="063B3265" w:rsidR="004D7124" w:rsidRDefault="004D7124" w:rsidP="004D7124">
      <w:pPr>
        <w:pStyle w:val="code"/>
      </w:pPr>
      <w:r>
        <w:t xml:space="preserve">            spans: [/'Smith'/'Samantha' - /'Smith'/'Samantha']</w:t>
      </w:r>
    </w:p>
    <w:p w14:paraId="2EC91883" w14:textId="651E3F9F" w:rsidR="004D7124" w:rsidRPr="004F746F" w:rsidRDefault="004D7124" w:rsidP="004D7124">
      <w:pPr>
        <w:pStyle w:val="code"/>
      </w:pPr>
      <w:r>
        <w:t>----</w:t>
      </w:r>
    </w:p>
    <w:p w14:paraId="2505B163" w14:textId="2808F7DA" w:rsidR="00CB1D6F" w:rsidRDefault="00CB1D6F" w:rsidP="00CB1D6F">
      <w:pPr>
        <w:rPr>
          <w:lang w:eastAsia="en-US"/>
        </w:rPr>
      </w:pPr>
    </w:p>
    <w:p w14:paraId="7B1931A5" w14:textId="480E9BEC" w:rsidR="004D7124" w:rsidRDefault="00B67D03" w:rsidP="00CB1D6F">
      <w:pPr>
        <w:rPr>
          <w:lang w:eastAsia="en-US"/>
        </w:rPr>
      </w:pPr>
      <w:r>
        <w:rPr>
          <w:lang w:eastAsia="en-US"/>
        </w:rPr>
        <w:t xml:space="preserve">We can see that the PEOPLE_LASTFIRST_IX will be used to resolve the query.  </w:t>
      </w:r>
    </w:p>
    <w:p w14:paraId="73808299" w14:textId="241F2DEE" w:rsidR="00B67D03" w:rsidRDefault="00B67D03" w:rsidP="00CB1D6F">
      <w:pPr>
        <w:rPr>
          <w:lang w:eastAsia="en-US"/>
        </w:rPr>
      </w:pPr>
    </w:p>
    <w:p w14:paraId="5B31D129" w14:textId="53F5948A" w:rsidR="00B67D03" w:rsidRDefault="00AF18CA" w:rsidP="00CB1D6F">
      <w:pPr>
        <w:rPr>
          <w:lang w:eastAsia="en-US"/>
        </w:rPr>
      </w:pPr>
      <w:r>
        <w:rPr>
          <w:lang w:eastAsia="en-US"/>
        </w:rPr>
        <w:lastRenderedPageBreak/>
        <w:t>However, in some cases</w:t>
      </w:r>
      <w:r w:rsidR="002D1D8D">
        <w:rPr>
          <w:lang w:eastAsia="en-US"/>
        </w:rPr>
        <w:t>,</w:t>
      </w:r>
      <w:r>
        <w:rPr>
          <w:lang w:eastAsia="en-US"/>
        </w:rPr>
        <w:t xml:space="preserve"> we might still not be sure if the index improved execution time.  If we use EXPLAIN ANALYZE</w:t>
      </w:r>
      <w:r w:rsidR="002D1D8D">
        <w:rPr>
          <w:lang w:eastAsia="en-US"/>
        </w:rPr>
        <w:t>,</w:t>
      </w:r>
      <w:r>
        <w:rPr>
          <w:lang w:eastAsia="en-US"/>
        </w:rPr>
        <w:t xml:space="preserve"> then CockroachDB will execute the operation and will report on the </w:t>
      </w:r>
      <w:r w:rsidR="00A026C5">
        <w:rPr>
          <w:lang w:eastAsia="en-US"/>
        </w:rPr>
        <w:t>amount of IO and other operations that occurred:</w:t>
      </w:r>
    </w:p>
    <w:p w14:paraId="7DB4815F" w14:textId="10D42735" w:rsidR="00A026C5" w:rsidRDefault="00A026C5" w:rsidP="00CB1D6F">
      <w:pPr>
        <w:rPr>
          <w:lang w:eastAsia="en-US"/>
        </w:rPr>
      </w:pPr>
    </w:p>
    <w:p w14:paraId="35F0D2E1" w14:textId="02AE3DE0" w:rsidR="00A026C5" w:rsidRDefault="00B96299" w:rsidP="00B96299">
      <w:pPr>
        <w:pStyle w:val="code"/>
      </w:pPr>
      <w:r>
        <w:t>[</w:t>
      </w:r>
      <w:proofErr w:type="spellStart"/>
      <w:r>
        <w:t>source,sql</w:t>
      </w:r>
      <w:proofErr w:type="spellEnd"/>
      <w:r>
        <w:t>]</w:t>
      </w:r>
    </w:p>
    <w:p w14:paraId="71886F46" w14:textId="019CE54D" w:rsidR="00B96299" w:rsidRDefault="00B96299" w:rsidP="00B96299">
      <w:pPr>
        <w:pStyle w:val="code"/>
      </w:pPr>
      <w:r>
        <w:t>----</w:t>
      </w:r>
    </w:p>
    <w:p w14:paraId="1D64614C" w14:textId="77777777" w:rsidR="00B96299" w:rsidRDefault="00B96299" w:rsidP="00B96299">
      <w:pPr>
        <w:pStyle w:val="code"/>
      </w:pPr>
      <w:r>
        <w:t xml:space="preserve">EXPLAIN </w:t>
      </w:r>
      <w:proofErr w:type="spellStart"/>
      <w:r>
        <w:t>analyze</w:t>
      </w:r>
      <w:proofErr w:type="spellEnd"/>
    </w:p>
    <w:p w14:paraId="2EF55F1A" w14:textId="77777777" w:rsidR="00B96299" w:rsidRDefault="00B96299" w:rsidP="00B96299">
      <w:pPr>
        <w:pStyle w:val="code"/>
      </w:pPr>
      <w:r>
        <w:t xml:space="preserve">SELECT </w:t>
      </w:r>
      <w:proofErr w:type="spellStart"/>
      <w:r>
        <w:t>phonenumber</w:t>
      </w:r>
      <w:proofErr w:type="spellEnd"/>
    </w:p>
    <w:p w14:paraId="164E2EA8" w14:textId="77777777" w:rsidR="00B96299" w:rsidRDefault="00B96299" w:rsidP="00B96299">
      <w:pPr>
        <w:pStyle w:val="code"/>
      </w:pPr>
      <w:r>
        <w:t xml:space="preserve">  FROM people</w:t>
      </w:r>
    </w:p>
    <w:p w14:paraId="50609E13" w14:textId="77777777" w:rsidR="00B96299" w:rsidRDefault="00B96299" w:rsidP="00B96299">
      <w:pPr>
        <w:pStyle w:val="code"/>
      </w:pPr>
      <w:r>
        <w:t xml:space="preserve"> WHERE </w:t>
      </w:r>
      <w:proofErr w:type="spellStart"/>
      <w:r>
        <w:t>lastname</w:t>
      </w:r>
      <w:proofErr w:type="spellEnd"/>
      <w:r>
        <w:t>='Smith'</w:t>
      </w:r>
    </w:p>
    <w:p w14:paraId="259D1DD7" w14:textId="77777777" w:rsidR="00B96299" w:rsidRDefault="00B96299" w:rsidP="00B96299">
      <w:pPr>
        <w:pStyle w:val="code"/>
      </w:pPr>
      <w:r>
        <w:t xml:space="preserve">   AND </w:t>
      </w:r>
      <w:proofErr w:type="spellStart"/>
      <w:r>
        <w:t>firstname</w:t>
      </w:r>
      <w:proofErr w:type="spellEnd"/>
      <w:r>
        <w:t>='Samantha'</w:t>
      </w:r>
    </w:p>
    <w:p w14:paraId="178E79E7" w14:textId="77777777" w:rsidR="00B96299" w:rsidRDefault="00B96299" w:rsidP="00B96299">
      <w:pPr>
        <w:pStyle w:val="code"/>
      </w:pPr>
      <w:r>
        <w:t xml:space="preserve">   AND state='California';</w:t>
      </w:r>
    </w:p>
    <w:p w14:paraId="4FE7609E" w14:textId="77777777" w:rsidR="00B96299" w:rsidRDefault="00B96299" w:rsidP="00B96299">
      <w:pPr>
        <w:pStyle w:val="code"/>
      </w:pPr>
      <w:r>
        <w:t xml:space="preserve">                                         info</w:t>
      </w:r>
    </w:p>
    <w:p w14:paraId="7A727519" w14:textId="165CE2AF" w:rsidR="00B96299" w:rsidRDefault="00B96299" w:rsidP="00B96299">
      <w:pPr>
        <w:pStyle w:val="code"/>
      </w:pPr>
      <w:r>
        <w:t>----------------------------------------------------------------------------</w:t>
      </w:r>
    </w:p>
    <w:p w14:paraId="140328E9" w14:textId="77777777" w:rsidR="00B96299" w:rsidRDefault="00B96299" w:rsidP="00B96299">
      <w:pPr>
        <w:pStyle w:val="code"/>
      </w:pPr>
      <w:r>
        <w:t xml:space="preserve">  planning time: 2ms</w:t>
      </w:r>
    </w:p>
    <w:p w14:paraId="58452A9D" w14:textId="77777777" w:rsidR="00B96299" w:rsidRDefault="00B96299" w:rsidP="00B96299">
      <w:pPr>
        <w:pStyle w:val="code"/>
      </w:pPr>
      <w:r>
        <w:t xml:space="preserve">  execution time: 4ms</w:t>
      </w:r>
    </w:p>
    <w:p w14:paraId="7080BD2C" w14:textId="77777777" w:rsidR="00B96299" w:rsidRDefault="00B96299" w:rsidP="00B96299">
      <w:pPr>
        <w:pStyle w:val="code"/>
      </w:pPr>
      <w:r>
        <w:t xml:space="preserve">  distribution: local</w:t>
      </w:r>
    </w:p>
    <w:p w14:paraId="15E62FA8" w14:textId="77777777" w:rsidR="00B96299" w:rsidRDefault="00B96299" w:rsidP="00B96299">
      <w:pPr>
        <w:pStyle w:val="code"/>
      </w:pPr>
      <w:r>
        <w:t xml:space="preserve">  vectorized: true</w:t>
      </w:r>
    </w:p>
    <w:p w14:paraId="3ABEFE72" w14:textId="77777777" w:rsidR="00B96299" w:rsidRDefault="00B96299" w:rsidP="00B96299">
      <w:pPr>
        <w:pStyle w:val="code"/>
      </w:pPr>
      <w:r>
        <w:t xml:space="preserve">  rows read from KV: 6 (598 B)</w:t>
      </w:r>
    </w:p>
    <w:p w14:paraId="4C344104" w14:textId="77777777" w:rsidR="00B96299" w:rsidRDefault="00B96299" w:rsidP="00B96299">
      <w:pPr>
        <w:pStyle w:val="code"/>
      </w:pPr>
      <w:r>
        <w:t xml:space="preserve">  cumulative time spent in KV: 3ms</w:t>
      </w:r>
    </w:p>
    <w:p w14:paraId="0BAF1BFC" w14:textId="77777777" w:rsidR="00B96299" w:rsidRDefault="00B96299" w:rsidP="00B96299">
      <w:pPr>
        <w:pStyle w:val="code"/>
      </w:pPr>
      <w:r>
        <w:t xml:space="preserve">  maximum memory usage: 30 KiB</w:t>
      </w:r>
    </w:p>
    <w:p w14:paraId="57D14ABE" w14:textId="77777777" w:rsidR="00B96299" w:rsidRDefault="00B96299" w:rsidP="00B96299">
      <w:pPr>
        <w:pStyle w:val="code"/>
      </w:pPr>
      <w:r>
        <w:t xml:space="preserve">  network usage: 0 B (0 messages)</w:t>
      </w:r>
    </w:p>
    <w:p w14:paraId="132D3DB5" w14:textId="77777777" w:rsidR="00B96299" w:rsidRDefault="00B96299" w:rsidP="00B96299">
      <w:pPr>
        <w:pStyle w:val="code"/>
      </w:pPr>
    </w:p>
    <w:p w14:paraId="49A504B2" w14:textId="77777777" w:rsidR="00B96299" w:rsidRDefault="00B96299" w:rsidP="00B96299">
      <w:pPr>
        <w:pStyle w:val="code"/>
      </w:pPr>
      <w:r>
        <w:t xml:space="preserve">  • filter</w:t>
      </w:r>
    </w:p>
    <w:p w14:paraId="5AB2067E" w14:textId="77777777" w:rsidR="00B96299" w:rsidRDefault="00B96299" w:rsidP="00B96299">
      <w:pPr>
        <w:pStyle w:val="code"/>
      </w:pPr>
      <w:r>
        <w:t xml:space="preserve">  │ cluster nodes: n1</w:t>
      </w:r>
    </w:p>
    <w:p w14:paraId="7AAFE3D7" w14:textId="77777777" w:rsidR="00B96299" w:rsidRDefault="00B96299" w:rsidP="00B96299">
      <w:pPr>
        <w:pStyle w:val="code"/>
      </w:pPr>
      <w:r>
        <w:t xml:space="preserve">  │ actual row count: 1</w:t>
      </w:r>
    </w:p>
    <w:p w14:paraId="48C4A7AA" w14:textId="77777777" w:rsidR="00B96299" w:rsidRDefault="00B96299" w:rsidP="00B96299">
      <w:pPr>
        <w:pStyle w:val="code"/>
      </w:pPr>
      <w:r>
        <w:t xml:space="preserve">  │ estimated row count: 63</w:t>
      </w:r>
    </w:p>
    <w:p w14:paraId="3B6108A3" w14:textId="77777777" w:rsidR="00B96299" w:rsidRDefault="00B96299" w:rsidP="00B96299">
      <w:pPr>
        <w:pStyle w:val="code"/>
      </w:pPr>
      <w:r>
        <w:t xml:space="preserve">  │ filter: state = 'California'</w:t>
      </w:r>
    </w:p>
    <w:p w14:paraId="149533ED" w14:textId="77777777" w:rsidR="00B96299" w:rsidRDefault="00B96299" w:rsidP="00B96299">
      <w:pPr>
        <w:pStyle w:val="code"/>
      </w:pPr>
      <w:r>
        <w:t xml:space="preserve">  │</w:t>
      </w:r>
    </w:p>
    <w:p w14:paraId="3AF5D55A" w14:textId="77777777" w:rsidR="00B96299" w:rsidRDefault="00B96299" w:rsidP="00B96299">
      <w:pPr>
        <w:pStyle w:val="code"/>
      </w:pPr>
      <w:r>
        <w:t xml:space="preserve">  └── • index join</w:t>
      </w:r>
    </w:p>
    <w:p w14:paraId="0406B7C3" w14:textId="77777777" w:rsidR="00B96299" w:rsidRDefault="00B96299" w:rsidP="00B96299">
      <w:pPr>
        <w:pStyle w:val="code"/>
      </w:pPr>
      <w:r>
        <w:t xml:space="preserve">      │ cluster nodes: n1</w:t>
      </w:r>
    </w:p>
    <w:p w14:paraId="10C4740E" w14:textId="77777777" w:rsidR="00B96299" w:rsidRDefault="00B96299" w:rsidP="00B96299">
      <w:pPr>
        <w:pStyle w:val="code"/>
      </w:pPr>
      <w:r>
        <w:t xml:space="preserve">      │ actual row count: 3</w:t>
      </w:r>
    </w:p>
    <w:p w14:paraId="5BA50A1C" w14:textId="77777777" w:rsidR="00B96299" w:rsidRDefault="00B96299" w:rsidP="00B96299">
      <w:pPr>
        <w:pStyle w:val="code"/>
      </w:pPr>
      <w:r>
        <w:t xml:space="preserve">      │ KV rows read: 3</w:t>
      </w:r>
    </w:p>
    <w:p w14:paraId="6581C9E2" w14:textId="77777777" w:rsidR="00B96299" w:rsidRDefault="00B96299" w:rsidP="00B96299">
      <w:pPr>
        <w:pStyle w:val="code"/>
      </w:pPr>
      <w:r>
        <w:t xml:space="preserve">      │ KV bytes read: 430 B</w:t>
      </w:r>
    </w:p>
    <w:p w14:paraId="3F2ACAA7" w14:textId="77777777" w:rsidR="00B96299" w:rsidRDefault="00B96299" w:rsidP="00B96299">
      <w:pPr>
        <w:pStyle w:val="code"/>
      </w:pPr>
      <w:r>
        <w:t xml:space="preserve">      │ estimated row count: 5</w:t>
      </w:r>
    </w:p>
    <w:p w14:paraId="67AD438E" w14:textId="77777777" w:rsidR="00B96299" w:rsidRDefault="00B96299" w:rsidP="00B96299">
      <w:pPr>
        <w:pStyle w:val="code"/>
      </w:pPr>
      <w:r>
        <w:t xml:space="preserve">      │ table: </w:t>
      </w:r>
      <w:proofErr w:type="spellStart"/>
      <w:r>
        <w:t>people@primary</w:t>
      </w:r>
      <w:proofErr w:type="spellEnd"/>
    </w:p>
    <w:p w14:paraId="7D058516" w14:textId="77777777" w:rsidR="00B96299" w:rsidRDefault="00B96299" w:rsidP="00B96299">
      <w:pPr>
        <w:pStyle w:val="code"/>
      </w:pPr>
      <w:r>
        <w:t xml:space="preserve">      │</w:t>
      </w:r>
    </w:p>
    <w:p w14:paraId="57CF896A" w14:textId="77777777" w:rsidR="00B96299" w:rsidRDefault="00B96299" w:rsidP="00B96299">
      <w:pPr>
        <w:pStyle w:val="code"/>
      </w:pPr>
      <w:r>
        <w:t xml:space="preserve">      └── • scan</w:t>
      </w:r>
    </w:p>
    <w:p w14:paraId="4FD77B0D" w14:textId="77777777" w:rsidR="00B96299" w:rsidRDefault="00B96299" w:rsidP="00B96299">
      <w:pPr>
        <w:pStyle w:val="code"/>
      </w:pPr>
      <w:r>
        <w:t xml:space="preserve">            cluster nodes: n1</w:t>
      </w:r>
    </w:p>
    <w:p w14:paraId="18988FDF" w14:textId="77777777" w:rsidR="00B96299" w:rsidRDefault="00B96299" w:rsidP="00B96299">
      <w:pPr>
        <w:pStyle w:val="code"/>
      </w:pPr>
      <w:r>
        <w:t xml:space="preserve">            actual row count: 3</w:t>
      </w:r>
    </w:p>
    <w:p w14:paraId="2FD411F0" w14:textId="77777777" w:rsidR="00B96299" w:rsidRDefault="00B96299" w:rsidP="00B96299">
      <w:pPr>
        <w:pStyle w:val="code"/>
      </w:pPr>
      <w:r>
        <w:t xml:space="preserve">            KV rows read: 3</w:t>
      </w:r>
    </w:p>
    <w:p w14:paraId="75C0F94E" w14:textId="77777777" w:rsidR="00B96299" w:rsidRDefault="00B96299" w:rsidP="00B96299">
      <w:pPr>
        <w:pStyle w:val="code"/>
      </w:pPr>
      <w:r>
        <w:t xml:space="preserve">            KV bytes read: 168 B</w:t>
      </w:r>
    </w:p>
    <w:p w14:paraId="07290C5E" w14:textId="0F504B13" w:rsidR="00B96299" w:rsidRDefault="00B96299" w:rsidP="00B96299">
      <w:pPr>
        <w:pStyle w:val="code"/>
      </w:pPr>
      <w:r>
        <w:t xml:space="preserve">            estimated row count: 5 (0.02% of the table)</w:t>
      </w:r>
    </w:p>
    <w:p w14:paraId="4CCC1C55" w14:textId="77777777" w:rsidR="00B96299" w:rsidRDefault="00B96299" w:rsidP="00B96299">
      <w:pPr>
        <w:pStyle w:val="code"/>
      </w:pPr>
      <w:r>
        <w:t xml:space="preserve">            table: </w:t>
      </w:r>
      <w:proofErr w:type="spellStart"/>
      <w:r>
        <w:t>people@people_lastfirst_ix</w:t>
      </w:r>
      <w:proofErr w:type="spellEnd"/>
    </w:p>
    <w:p w14:paraId="7B156BBF" w14:textId="443A1491" w:rsidR="00B96299" w:rsidRDefault="00B96299" w:rsidP="00B96299">
      <w:pPr>
        <w:pStyle w:val="code"/>
      </w:pPr>
      <w:r>
        <w:t xml:space="preserve">            spans: [/'Smith'/'Samantha' - /'Smith'/'Samantha']</w:t>
      </w:r>
    </w:p>
    <w:p w14:paraId="0333E1BC" w14:textId="0AEDE307" w:rsidR="00B96299" w:rsidRDefault="00B96299" w:rsidP="00B96299">
      <w:pPr>
        <w:pStyle w:val="code"/>
      </w:pPr>
      <w:r>
        <w:t>----</w:t>
      </w:r>
    </w:p>
    <w:p w14:paraId="632B3EA9" w14:textId="0D0FBF4D" w:rsidR="00B96299" w:rsidRDefault="00B96299" w:rsidP="00B96299"/>
    <w:p w14:paraId="302AA1A6" w14:textId="3C58E411" w:rsidR="00B96299" w:rsidRDefault="00B96299" w:rsidP="00B96299">
      <w:r>
        <w:t>EXPLAIN has some additional advanced features that we</w:t>
      </w:r>
      <w:r w:rsidR="00C942D6">
        <w:t>'</w:t>
      </w:r>
      <w:r>
        <w:t xml:space="preserve">ll learn about in Chapter 8.  However, you can see how easy it is to use EXPLAIN to simply determine index utilization and effectiveness. </w:t>
      </w:r>
    </w:p>
    <w:p w14:paraId="52D52DD7" w14:textId="77777777" w:rsidR="00870E62" w:rsidRDefault="00870E62" w:rsidP="00B96299"/>
    <w:p w14:paraId="20131072" w14:textId="22FA76A6" w:rsidR="00CB1D6F" w:rsidRDefault="004F746F" w:rsidP="003742BD">
      <w:pPr>
        <w:pStyle w:val="Heading2"/>
      </w:pPr>
      <w:r>
        <w:t xml:space="preserve">=== </w:t>
      </w:r>
      <w:r w:rsidR="003742BD">
        <w:t>Summary</w:t>
      </w:r>
    </w:p>
    <w:p w14:paraId="7DA68675" w14:textId="77777777" w:rsidR="000933E5" w:rsidRPr="000933E5" w:rsidRDefault="000933E5" w:rsidP="000933E5">
      <w:pPr>
        <w:rPr>
          <w:lang w:eastAsia="en-US"/>
        </w:rPr>
      </w:pPr>
    </w:p>
    <w:p w14:paraId="27613149" w14:textId="00C07D09" w:rsidR="003742BD" w:rsidRDefault="00D76060" w:rsidP="003742BD">
      <w:pPr>
        <w:rPr>
          <w:lang w:eastAsia="en-US"/>
        </w:rPr>
      </w:pPr>
      <w:r>
        <w:rPr>
          <w:lang w:eastAsia="en-US"/>
        </w:rPr>
        <w:t>In this chapter</w:t>
      </w:r>
      <w:r w:rsidR="002D1D8D">
        <w:rPr>
          <w:lang w:eastAsia="en-US"/>
        </w:rPr>
        <w:t>,</w:t>
      </w:r>
      <w:r>
        <w:rPr>
          <w:lang w:eastAsia="en-US"/>
        </w:rPr>
        <w:t xml:space="preserve"> we looked at design principles for a CockroachDB database schema.  </w:t>
      </w:r>
      <w:r w:rsidR="00B70E33">
        <w:rPr>
          <w:lang w:eastAsia="en-US"/>
        </w:rPr>
        <w:t>A sound data model right is an essential foundation for a performant and maintainable CockroachDB database.</w:t>
      </w:r>
    </w:p>
    <w:p w14:paraId="7573F65D" w14:textId="7CBF43CB" w:rsidR="00B70E33" w:rsidRDefault="00B70E33" w:rsidP="003742BD">
      <w:pPr>
        <w:rPr>
          <w:lang w:eastAsia="en-US"/>
        </w:rPr>
      </w:pPr>
    </w:p>
    <w:p w14:paraId="5098C63F" w14:textId="1239717C" w:rsidR="00B70E33" w:rsidRDefault="00BC3A49" w:rsidP="003742BD">
      <w:pPr>
        <w:rPr>
          <w:lang w:eastAsia="en-US"/>
        </w:rPr>
      </w:pPr>
      <w:r>
        <w:rPr>
          <w:lang w:eastAsia="en-US"/>
        </w:rPr>
        <w:t xml:space="preserve">Database </w:t>
      </w:r>
      <w:proofErr w:type="spellStart"/>
      <w:r>
        <w:rPr>
          <w:lang w:eastAsia="en-US"/>
        </w:rPr>
        <w:t>modeling</w:t>
      </w:r>
      <w:proofErr w:type="spellEnd"/>
      <w:r>
        <w:rPr>
          <w:lang w:eastAsia="en-US"/>
        </w:rPr>
        <w:t xml:space="preserve"> typically proceeds in two stages:  logical </w:t>
      </w:r>
      <w:proofErr w:type="spellStart"/>
      <w:r>
        <w:rPr>
          <w:lang w:eastAsia="en-US"/>
        </w:rPr>
        <w:t>modeling</w:t>
      </w:r>
      <w:proofErr w:type="spellEnd"/>
      <w:r>
        <w:rPr>
          <w:lang w:eastAsia="en-US"/>
        </w:rPr>
        <w:t xml:space="preserve"> followed by physical </w:t>
      </w:r>
      <w:proofErr w:type="spellStart"/>
      <w:r>
        <w:rPr>
          <w:lang w:eastAsia="en-US"/>
        </w:rPr>
        <w:t>modeling</w:t>
      </w:r>
      <w:proofErr w:type="spellEnd"/>
      <w:r>
        <w:rPr>
          <w:lang w:eastAsia="en-US"/>
        </w:rPr>
        <w:t xml:space="preserve">.  </w:t>
      </w:r>
      <w:r w:rsidRPr="00BC3A49">
        <w:rPr>
          <w:lang w:eastAsia="en-US"/>
        </w:rPr>
        <w:t xml:space="preserve">The aim of the Logical </w:t>
      </w:r>
      <w:proofErr w:type="spellStart"/>
      <w:r w:rsidR="00FA6E80" w:rsidRPr="00BC3A49">
        <w:rPr>
          <w:lang w:eastAsia="en-US"/>
        </w:rPr>
        <w:t>modeling</w:t>
      </w:r>
      <w:proofErr w:type="spellEnd"/>
      <w:r w:rsidRPr="00BC3A49">
        <w:rPr>
          <w:lang w:eastAsia="en-US"/>
        </w:rPr>
        <w:t xml:space="preserve"> phase is to identify the data required for application functionality.  The physical </w:t>
      </w:r>
      <w:proofErr w:type="spellStart"/>
      <w:r w:rsidR="00FA6E80" w:rsidRPr="00BC3A49">
        <w:rPr>
          <w:lang w:eastAsia="en-US"/>
        </w:rPr>
        <w:t>modeling</w:t>
      </w:r>
      <w:proofErr w:type="spellEnd"/>
      <w:r w:rsidRPr="00BC3A49">
        <w:rPr>
          <w:lang w:eastAsia="en-US"/>
        </w:rPr>
        <w:t xml:space="preserve"> phase attempts to construct a data model </w:t>
      </w:r>
      <w:r w:rsidRPr="00BC3A49">
        <w:rPr>
          <w:lang w:eastAsia="en-US"/>
        </w:rPr>
        <w:lastRenderedPageBreak/>
        <w:t xml:space="preserve">that can meet functional </w:t>
      </w:r>
      <w:r w:rsidR="00FA6E80">
        <w:rPr>
          <w:lang w:eastAsia="en-US"/>
        </w:rPr>
        <w:t xml:space="preserve">requirements together with performance </w:t>
      </w:r>
      <w:r w:rsidRPr="00BC3A49">
        <w:rPr>
          <w:lang w:eastAsia="en-US"/>
        </w:rPr>
        <w:t xml:space="preserve">and </w:t>
      </w:r>
      <w:r w:rsidR="00FA6E80">
        <w:rPr>
          <w:lang w:eastAsia="en-US"/>
        </w:rPr>
        <w:t>availability</w:t>
      </w:r>
      <w:r w:rsidRPr="00BC3A49">
        <w:rPr>
          <w:lang w:eastAsia="en-US"/>
        </w:rPr>
        <w:t xml:space="preserve"> requirements.  The physical model should almost never be a direct copy of the logical model.</w:t>
      </w:r>
    </w:p>
    <w:p w14:paraId="64C26F6E" w14:textId="1239BD2F" w:rsidR="00F1555F" w:rsidRDefault="00F1555F" w:rsidP="003742BD">
      <w:pPr>
        <w:rPr>
          <w:lang w:eastAsia="en-US"/>
        </w:rPr>
      </w:pPr>
    </w:p>
    <w:p w14:paraId="4C1B6EF8" w14:textId="605D9ED2" w:rsidR="00F1555F" w:rsidRDefault="00F350C9" w:rsidP="003742BD">
      <w:pPr>
        <w:rPr>
          <w:lang w:eastAsia="en-US"/>
        </w:rPr>
      </w:pPr>
      <w:r>
        <w:rPr>
          <w:lang w:eastAsia="en-US"/>
        </w:rPr>
        <w:t xml:space="preserve">Database design for a distributed SQL database like CockroachDB creates some unique challenges when compared with a traditional monolithic database.  In particular, </w:t>
      </w:r>
      <w:r w:rsidR="008C3D87">
        <w:rPr>
          <w:lang w:eastAsia="en-US"/>
        </w:rPr>
        <w:t xml:space="preserve">primary keys should be constructed so that new rows are distributed equitably across the nodes in the cluster.  The UUID datatype can achieve this, but if an ascending primary key is required, then using hash sharded primary key indexes are indicated. </w:t>
      </w:r>
    </w:p>
    <w:p w14:paraId="02A2D940" w14:textId="3C752280" w:rsidR="00114139" w:rsidRDefault="00114139" w:rsidP="003742BD">
      <w:pPr>
        <w:rPr>
          <w:lang w:eastAsia="en-US"/>
        </w:rPr>
      </w:pPr>
    </w:p>
    <w:p w14:paraId="166A9B84" w14:textId="212D81EC" w:rsidR="00CB1D6F" w:rsidRPr="008F58C1" w:rsidRDefault="00114139" w:rsidP="00375BA1">
      <w:pPr>
        <w:rPr>
          <w:lang w:eastAsia="en-US"/>
        </w:rPr>
      </w:pPr>
      <w:r>
        <w:rPr>
          <w:lang w:eastAsia="en-US"/>
        </w:rPr>
        <w:t xml:space="preserve">We </w:t>
      </w:r>
      <w:r w:rsidR="002D1D8D">
        <w:rPr>
          <w:lang w:eastAsia="en-US"/>
        </w:rPr>
        <w:t xml:space="preserve">also </w:t>
      </w:r>
      <w:r>
        <w:rPr>
          <w:lang w:eastAsia="en-US"/>
        </w:rPr>
        <w:t xml:space="preserve">looked at indexing choices for a CockroachDB database design.  </w:t>
      </w:r>
      <w:r w:rsidR="00706B64">
        <w:rPr>
          <w:lang w:eastAsia="en-US"/>
        </w:rPr>
        <w:t xml:space="preserve">Creating the least number of composite indexes </w:t>
      </w:r>
      <w:r w:rsidR="009F3E3A">
        <w:rPr>
          <w:lang w:eastAsia="en-US"/>
        </w:rPr>
        <w:t xml:space="preserve">to support common filter conditions is </w:t>
      </w:r>
      <w:r w:rsidR="00706B64">
        <w:rPr>
          <w:lang w:eastAsia="en-US"/>
        </w:rPr>
        <w:t>our objective.</w:t>
      </w:r>
      <w:r w:rsidR="009F3E3A">
        <w:rPr>
          <w:lang w:eastAsia="en-US"/>
        </w:rPr>
        <w:t xml:space="preserve"> We may also want to create some indexes to support </w:t>
      </w:r>
      <w:r w:rsidR="00375BA1">
        <w:rPr>
          <w:lang w:eastAsia="en-US"/>
        </w:rPr>
        <w:t xml:space="preserve">sort operations. </w:t>
      </w:r>
    </w:p>
    <w:p w14:paraId="11216879" w14:textId="77777777" w:rsidR="00E611B2" w:rsidRDefault="00E611B2" w:rsidP="00375BA1">
      <w:pPr>
        <w:rPr>
          <w:lang w:eastAsia="en-US"/>
        </w:rPr>
      </w:pPr>
    </w:p>
    <w:p w14:paraId="415B55AE" w14:textId="1AAD05F9" w:rsidR="00E611B2" w:rsidRPr="008F58C1" w:rsidRDefault="00E611B2" w:rsidP="00375BA1">
      <w:pPr>
        <w:rPr>
          <w:lang w:eastAsia="en-US"/>
        </w:rPr>
      </w:pPr>
      <w:r>
        <w:rPr>
          <w:lang w:eastAsia="en-US"/>
        </w:rPr>
        <w:t>Now that we</w:t>
      </w:r>
      <w:r w:rsidR="00A87F50">
        <w:rPr>
          <w:lang w:eastAsia="en-US"/>
        </w:rPr>
        <w:t>'</w:t>
      </w:r>
      <w:r>
        <w:rPr>
          <w:lang w:eastAsia="en-US"/>
        </w:rPr>
        <w:t xml:space="preserve">ve learned how to create a data model, </w:t>
      </w:r>
      <w:r w:rsidR="00A87F50">
        <w:rPr>
          <w:lang w:eastAsia="en-US"/>
        </w:rPr>
        <w:t xml:space="preserve"> we are in a position to start writing application code. We've already introduced CockroachDB SQL: in the next chapter, we'll see how to use CockroachDB SQL in application development frameworks.</w:t>
      </w:r>
    </w:p>
    <w:p w14:paraId="64EFE912" w14:textId="77777777" w:rsidR="006C1062" w:rsidRDefault="006C1062" w:rsidP="00F743C2"/>
    <w:p w14:paraId="2611CB41" w14:textId="0555EE9A" w:rsidR="008F4C1F" w:rsidRPr="00547048" w:rsidRDefault="00FE773E" w:rsidP="007918AD">
      <w:r>
        <w:rPr>
          <w:lang w:eastAsia="en-US"/>
        </w:rPr>
        <w:t xml:space="preserve">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sectPr w:rsidR="008F4C1F" w:rsidRPr="00547048">
      <w:headerReference w:type="default" r:id="rId23"/>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Guy Harrison" w:date="2021-05-31T14:58:00Z" w:initials="GH">
    <w:p w14:paraId="56CB746F" w14:textId="55653042" w:rsidR="009D204B" w:rsidRDefault="009D204B">
      <w:pPr>
        <w:pStyle w:val="CommentText"/>
      </w:pPr>
      <w:r>
        <w:rPr>
          <w:rStyle w:val="CommentReference"/>
        </w:rPr>
        <w:annotationRef/>
      </w:r>
      <w:r w:rsidR="005D33C4">
        <w:t>Diagram would go well here</w:t>
      </w:r>
    </w:p>
  </w:comment>
  <w:comment w:id="19" w:author="Ben Darnell" w:date="2021-06-14T13:37:00Z" w:initials="BD">
    <w:p w14:paraId="51E155D9" w14:textId="247335B6" w:rsidR="7111E314" w:rsidRDefault="7111E314">
      <w:pPr>
        <w:pStyle w:val="CommentText"/>
      </w:pPr>
      <w:r>
        <w:t>In case you haven't seen it there are some diagrams in https://www.cockroachlabs.com/blog/hash-sharded-indexes-unlock-linear-scaling-for-sequential-workloads/</w:t>
      </w:r>
      <w:r>
        <w:rPr>
          <w:rStyle w:val="CommentReference"/>
        </w:rPr>
        <w:annotationRef/>
      </w:r>
    </w:p>
  </w:comment>
  <w:comment w:id="20" w:author="Ben Darnell" w:date="2021-06-14T13:41:00Z" w:initials="BD">
    <w:p w14:paraId="07E296FA" w14:textId="2B26FD22" w:rsidR="154332CC" w:rsidRDefault="154332CC">
      <w:pPr>
        <w:pStyle w:val="CommentText"/>
      </w:pPr>
      <w:r>
        <w:t xml:space="preserve">Even with sequences in PostgreSQL, the order is not absolutely guaranteed and gaps may occur. (See "Sequences are non-transactional" section in </w:t>
      </w:r>
      <w:hyperlink r:id="rId1">
        <w:r w:rsidRPr="154332CC">
          <w:rPr>
            <w:rStyle w:val="Hyperlink"/>
          </w:rPr>
          <w:t>https://www.cockroachlabs.com/blog/how-to-choose-db-index-keys/)</w:t>
        </w:r>
      </w:hyperlink>
      <w:r>
        <w:rPr>
          <w:rStyle w:val="CommentReference"/>
        </w:rPr>
        <w:annotationRef/>
      </w:r>
    </w:p>
    <w:p w14:paraId="66B66681" w14:textId="6C2E4025" w:rsidR="154332CC" w:rsidRDefault="154332CC">
      <w:pPr>
        <w:pStyle w:val="CommentText"/>
      </w:pPr>
    </w:p>
    <w:p w14:paraId="51059B4B" w14:textId="4FEAA7B7" w:rsidR="154332CC" w:rsidRDefault="154332CC">
      <w:pPr>
        <w:pStyle w:val="CommentText"/>
      </w:pPr>
      <w:r>
        <w:t xml:space="preserve">With </w:t>
      </w:r>
      <w:proofErr w:type="spellStart"/>
      <w:r>
        <w:t>unique_rowid</w:t>
      </w:r>
      <w:proofErr w:type="spellEnd"/>
      <w:r>
        <w:t xml:space="preserve">, gaps are essentially guaranteed, and they'll be large. </w:t>
      </w:r>
    </w:p>
  </w:comment>
  <w:comment w:id="34" w:author="Guy Harrison" w:date="2021-05-31T14:45:00Z" w:initials="GH">
    <w:p w14:paraId="22FB2AD4" w14:textId="2D588EC0" w:rsidR="006C031D" w:rsidRDefault="006C031D">
      <w:pPr>
        <w:pStyle w:val="CommentText"/>
      </w:pPr>
      <w:r>
        <w:rPr>
          <w:rStyle w:val="CommentReference"/>
        </w:rPr>
        <w:annotationRef/>
      </w:r>
      <w:r>
        <w:t>I’ve not explicitly tested this</w:t>
      </w:r>
    </w:p>
  </w:comment>
  <w:comment w:id="35" w:author="Ben Darnell" w:date="2021-06-14T13:55:00Z" w:initials="BD">
    <w:p w14:paraId="37A42C20" w14:textId="7A3CB22E" w:rsidR="154332CC" w:rsidRDefault="154332CC">
      <w:pPr>
        <w:pStyle w:val="CommentText"/>
      </w:pPr>
      <w:r>
        <w:t xml:space="preserve">Neither have I, but I'm told the optimizer is smart about this. It turns the query into something like `SELECT * FROM orders WHERE (hash=0 and </w:t>
      </w:r>
      <w:proofErr w:type="spellStart"/>
      <w:r>
        <w:t>orderid</w:t>
      </w:r>
      <w:proofErr w:type="spellEnd"/>
      <w:r>
        <w:t xml:space="preserve"> &gt;0) OR (hash=1 and </w:t>
      </w:r>
      <w:proofErr w:type="spellStart"/>
      <w:r>
        <w:t>orderid</w:t>
      </w:r>
      <w:proofErr w:type="spellEnd"/>
      <w:r>
        <w:t xml:space="preserve"> &gt; 0) OR (hash=2 and </w:t>
      </w:r>
      <w:proofErr w:type="spellStart"/>
      <w:r>
        <w:t>orderid</w:t>
      </w:r>
      <w:proofErr w:type="spellEnd"/>
      <w:r>
        <w:t xml:space="preserve"> &gt; 0)...` with as many terms as there are hash buckets, so it turns into N short scans instead of one full table scan. </w:t>
      </w:r>
      <w:r>
        <w:rPr>
          <w:rStyle w:val="CommentReference"/>
        </w:rPr>
        <w:annotationRef/>
      </w:r>
    </w:p>
  </w:comment>
  <w:comment w:id="36" w:author="Guy Harrison" w:date="2021-06-16T11:54:00Z" w:initials="GH">
    <w:p w14:paraId="65BCB9D6" w14:textId="5A4A698F" w:rsidR="00B10E1C" w:rsidRDefault="00B10E1C">
      <w:pPr>
        <w:pStyle w:val="CommentText"/>
      </w:pPr>
      <w:r>
        <w:rPr>
          <w:rStyle w:val="CommentReference"/>
        </w:rPr>
        <w:annotationRef/>
      </w:r>
      <w:r w:rsidR="00B91EE7">
        <w:t xml:space="preserve">Yes, and when I tested this later on </w:t>
      </w:r>
      <w:r w:rsidR="00267C52">
        <w:t xml:space="preserve">this seemed to be exactly what happened. </w:t>
      </w:r>
    </w:p>
  </w:comment>
  <w:comment w:id="37" w:author="Guy Harrison" w:date="2021-05-31T15:07:00Z" w:initials="GH">
    <w:p w14:paraId="37C0FDC0" w14:textId="77777777" w:rsidR="00E327FA" w:rsidRDefault="00E327FA">
      <w:pPr>
        <w:pStyle w:val="CommentText"/>
      </w:pPr>
      <w:r>
        <w:rPr>
          <w:rStyle w:val="CommentReference"/>
        </w:rPr>
        <w:annotationRef/>
      </w:r>
      <w:r>
        <w:t xml:space="preserve">Made this up </w:t>
      </w:r>
      <w:r>
        <w:rPr>
          <w:rFonts w:ascii="Wingdings" w:eastAsia="Wingdings" w:hAnsi="Wingdings" w:cs="Wingdings"/>
        </w:rPr>
        <w:t>J</w:t>
      </w:r>
      <w:r>
        <w:t xml:space="preserve"> is there a rule of thumb?</w:t>
      </w:r>
    </w:p>
    <w:p w14:paraId="2E2B3D2B" w14:textId="104EBD4D" w:rsidR="00E327FA" w:rsidRDefault="00E327FA">
      <w:pPr>
        <w:pStyle w:val="CommentText"/>
      </w:pPr>
    </w:p>
  </w:comment>
  <w:comment w:id="38" w:author="Ben Darnell" w:date="2021-06-14T14:04:00Z" w:initials="BD">
    <w:p w14:paraId="4D9A82B8" w14:textId="334C470B" w:rsidR="154332CC" w:rsidRDefault="154332CC">
      <w:pPr>
        <w:pStyle w:val="CommentText"/>
      </w:pPr>
      <w:r>
        <w:t xml:space="preserve">That's not far from the advice I give. The sweet spot is to have about as many hash buckets as you have nodes in the cluster (but don't worry about tracking that number too closely - you don't want to reindex every time you add a node to the cluster). It's probably better to have more buckets than nodes rather than the other way around. Starting out with double the number of nodes can give you more headroom for growth before you have to change anything. </w:t>
      </w:r>
      <w:r>
        <w:rPr>
          <w:rStyle w:val="CommentReference"/>
        </w:rPr>
        <w:annotationRef/>
      </w:r>
    </w:p>
  </w:comment>
  <w:comment w:id="41" w:author="Guy Harrison" w:date="2021-05-31T12:15:00Z" w:initials="GH">
    <w:p w14:paraId="3AA9F4F4" w14:textId="6F081709" w:rsidR="00580F3D" w:rsidRDefault="00580F3D">
      <w:pPr>
        <w:pStyle w:val="CommentText"/>
      </w:pPr>
      <w:r>
        <w:rPr>
          <w:rStyle w:val="CommentReference"/>
        </w:rPr>
        <w:annotationRef/>
      </w:r>
      <w:r>
        <w:t xml:space="preserve">Ben: True?  Also does each node have </w:t>
      </w:r>
      <w:proofErr w:type="spellStart"/>
      <w:r>
        <w:t>it’s</w:t>
      </w:r>
      <w:proofErr w:type="spellEnd"/>
      <w:r>
        <w:t xml:space="preserve"> own cache of sequence numbers?</w:t>
      </w:r>
    </w:p>
  </w:comment>
  <w:comment w:id="42" w:author="Ben Darnell" w:date="2021-06-14T14:10:00Z" w:initials="BD">
    <w:p w14:paraId="71ED1AC1" w14:textId="5E011AA4" w:rsidR="154332CC" w:rsidRDefault="154332CC">
      <w:pPr>
        <w:pStyle w:val="CommentText"/>
      </w:pPr>
      <w:r>
        <w:t xml:space="preserve">Sequences are not cached by default, but when sequence caching is enabled, each node has its own cache of sequence numbers. This means that some cached numbers may be "lost" on a node restart (causing gaps), and they'll be much more likely to be inserted out of order. </w:t>
      </w:r>
      <w:r>
        <w:rPr>
          <w:rStyle w:val="CommentReference"/>
        </w:rPr>
        <w:annotationRef/>
      </w:r>
    </w:p>
  </w:comment>
  <w:comment w:id="47" w:author="Guy Harrison" w:date="2021-06-22T17:24:00Z" w:initials="GH">
    <w:p w14:paraId="085E028A" w14:textId="09684075" w:rsidR="00D01C2E" w:rsidRDefault="00D01C2E">
      <w:pPr>
        <w:pStyle w:val="CommentText"/>
      </w:pPr>
      <w:r>
        <w:rPr>
          <w:rStyle w:val="CommentReference"/>
        </w:rPr>
        <w:annotationRef/>
      </w:r>
      <w:r w:rsidR="001F2DD6">
        <w:t>I’m unhappy with the benchmark underlying this data:  I could not get a consistent result from the 9 node cluster…</w:t>
      </w:r>
    </w:p>
  </w:comment>
  <w:comment w:id="48" w:author="Guy Harrison" w:date="2021-05-31T16:30:00Z" w:initials="GH">
    <w:p w14:paraId="1B8E2017" w14:textId="570A3E52" w:rsidR="00863D6E" w:rsidRDefault="00863D6E">
      <w:pPr>
        <w:pStyle w:val="CommentText"/>
      </w:pPr>
      <w:r>
        <w:rPr>
          <w:rStyle w:val="CommentReference"/>
        </w:rPr>
        <w:annotationRef/>
      </w:r>
      <w:r>
        <w:t xml:space="preserve">I’ve made a port of this, but I need a mechanism to distribute it.  Not sure what the best way is now that cockroach dump is deprecated. </w:t>
      </w:r>
    </w:p>
  </w:comment>
  <w:comment w:id="49" w:author="Ben Darnell" w:date="2021-06-14T14:39:00Z" w:initials="BD">
    <w:p w14:paraId="066C2AAB" w14:textId="14CE2B58" w:rsidR="154332CC" w:rsidRDefault="154332CC">
      <w:pPr>
        <w:pStyle w:val="CommentText"/>
      </w:pPr>
      <w:r>
        <w:t xml:space="preserve">My preference would be to export to CSV and then distribute the CSV files and a script that runs the IMPORT commands. </w:t>
      </w:r>
      <w:r>
        <w:rPr>
          <w:rStyle w:val="CommentReference"/>
        </w:rPr>
        <w:annotationRef/>
      </w:r>
    </w:p>
  </w:comment>
  <w:comment w:id="50" w:author="Ben Darnell" w:date="2021-06-14T14:54:00Z" w:initials="BD">
    <w:p w14:paraId="3E967CFF" w14:textId="08CFB5A4" w:rsidR="154332CC" w:rsidRDefault="154332CC">
      <w:pPr>
        <w:pStyle w:val="CommentText"/>
      </w:pPr>
      <w:r>
        <w:t xml:space="preserve">I get that this is kind of implied by the FK relationships, but you don't actually need to include </w:t>
      </w:r>
      <w:proofErr w:type="spellStart"/>
      <w:r>
        <w:t>businessentity</w:t>
      </w:r>
      <w:proofErr w:type="spellEnd"/>
      <w:r>
        <w:t xml:space="preserve"> in this join. You can join person directly to </w:t>
      </w:r>
      <w:proofErr w:type="spellStart"/>
      <w:r>
        <w:t>businessentityaddress</w:t>
      </w:r>
      <w:proofErr w:type="spellEnd"/>
      <w:r>
        <w:t xml:space="preserve">. </w:t>
      </w:r>
      <w:r>
        <w:rPr>
          <w:rStyle w:val="CommentReference"/>
        </w:rPr>
        <w:annotationRef/>
      </w:r>
    </w:p>
    <w:p w14:paraId="714ADEE8" w14:textId="605ED586" w:rsidR="154332CC" w:rsidRDefault="154332CC">
      <w:pPr>
        <w:pStyle w:val="CommentText"/>
      </w:pPr>
    </w:p>
    <w:p w14:paraId="341A755A" w14:textId="2915EA4C" w:rsidR="154332CC" w:rsidRDefault="154332CC">
      <w:pPr>
        <w:pStyle w:val="CommentText"/>
      </w:pPr>
      <w:r>
        <w:t xml:space="preserve">As originally written, this is actually a six-table join; skipping </w:t>
      </w:r>
      <w:proofErr w:type="spellStart"/>
      <w:r>
        <w:t>businessentity</w:t>
      </w:r>
      <w:proofErr w:type="spellEnd"/>
      <w:r>
        <w:t xml:space="preserve"> brings it back down to 5. </w:t>
      </w:r>
      <w:proofErr w:type="spellStart"/>
      <w:r>
        <w:t>Denormalizing</w:t>
      </w:r>
      <w:proofErr w:type="spellEnd"/>
      <w:r>
        <w:t xml:space="preserve"> address into person makes it 3 since you still have </w:t>
      </w:r>
      <w:proofErr w:type="spellStart"/>
      <w:r>
        <w:t>stateprovince</w:t>
      </w:r>
      <w:proofErr w:type="spellEnd"/>
      <w:r>
        <w:t xml:space="preserve"> and </w:t>
      </w:r>
      <w:proofErr w:type="spellStart"/>
      <w:r>
        <w:t>countryregion</w:t>
      </w:r>
      <w:proofErr w:type="spellEnd"/>
      <w:r>
        <w:t xml:space="preserve"> to look up. </w:t>
      </w:r>
    </w:p>
    <w:p w14:paraId="2BF2B292" w14:textId="1AAEC021" w:rsidR="154332CC" w:rsidRDefault="154332CC">
      <w:pPr>
        <w:pStyle w:val="CommentText"/>
      </w:pPr>
    </w:p>
    <w:p w14:paraId="29EEDF32" w14:textId="07023B64" w:rsidR="154332CC" w:rsidRDefault="154332CC">
      <w:pPr>
        <w:pStyle w:val="CommentText"/>
      </w:pPr>
      <w:r>
        <w:t xml:space="preserve">What I'd do with this schema first is </w:t>
      </w:r>
      <w:proofErr w:type="spellStart"/>
      <w:r>
        <w:t>denormalize</w:t>
      </w:r>
      <w:proofErr w:type="spellEnd"/>
      <w:r>
        <w:t xml:space="preserve"> </w:t>
      </w:r>
      <w:proofErr w:type="spellStart"/>
      <w:r>
        <w:t>stateprovince</w:t>
      </w:r>
      <w:proofErr w:type="spellEnd"/>
      <w:r>
        <w:t xml:space="preserve"> and </w:t>
      </w:r>
      <w:proofErr w:type="spellStart"/>
      <w:r>
        <w:t>countryregion</w:t>
      </w:r>
      <w:proofErr w:type="spellEnd"/>
      <w:r>
        <w:t xml:space="preserve"> into address. That gets you the same two-lookup savings as copying address into person (and it cuts down on hotspots on the shared low-cardinality state/country tables), but it has fewer apparent downsides since state and country information is less likely to change, and it doesn't sacrifice the multiple-address-per-person functionality that was designed into the schema. </w:t>
      </w:r>
    </w:p>
    <w:p w14:paraId="068C8FB8" w14:textId="5C0B7E6D" w:rsidR="154332CC" w:rsidRDefault="154332CC">
      <w:pPr>
        <w:pStyle w:val="CommentText"/>
      </w:pPr>
    </w:p>
    <w:p w14:paraId="736BDC15" w14:textId="03099083" w:rsidR="154332CC" w:rsidRDefault="154332CC">
      <w:pPr>
        <w:pStyle w:val="CommentText"/>
      </w:pPr>
    </w:p>
  </w:comment>
  <w:comment w:id="56" w:author="Guy Harrison" w:date="2021-05-31T17:00:00Z" w:initials="GH">
    <w:p w14:paraId="634A2994" w14:textId="77777777" w:rsidR="009B21C1" w:rsidRPr="009B21C1" w:rsidRDefault="009B21C1" w:rsidP="009B21C1">
      <w:r>
        <w:rPr>
          <w:rStyle w:val="CommentReference"/>
        </w:rPr>
        <w:annotationRef/>
      </w:r>
      <w:r>
        <w:t xml:space="preserve">I get </w:t>
      </w:r>
      <w:r w:rsidRPr="009B21C1">
        <w:rPr>
          <w:rFonts w:ascii="Consolas" w:hAnsi="Consolas" w:cs="Consolas"/>
          <w:sz w:val="18"/>
          <w:szCs w:val="18"/>
          <w:shd w:val="clear" w:color="auto" w:fill="FBFDFF"/>
        </w:rPr>
        <w:t>"</w:t>
      </w:r>
      <w:r w:rsidRPr="009B21C1">
        <w:rPr>
          <w:rFonts w:ascii="Consolas" w:hAnsi="Consolas" w:cs="Consolas"/>
          <w:color w:val="2AA198"/>
          <w:sz w:val="18"/>
          <w:szCs w:val="18"/>
          <w:shd w:val="clear" w:color="auto" w:fill="FBFDFF"/>
        </w:rPr>
        <w:t>cannot refresh view in an explicit transaction</w:t>
      </w:r>
      <w:r w:rsidRPr="009B21C1">
        <w:rPr>
          <w:rFonts w:ascii="Consolas" w:hAnsi="Consolas" w:cs="Consolas"/>
          <w:sz w:val="18"/>
          <w:szCs w:val="18"/>
          <w:shd w:val="clear" w:color="auto" w:fill="FBFDFF"/>
        </w:rPr>
        <w:t>"</w:t>
      </w:r>
    </w:p>
    <w:p w14:paraId="0CF03321" w14:textId="77777777" w:rsidR="009B21C1" w:rsidRDefault="009B21C1">
      <w:pPr>
        <w:pStyle w:val="CommentText"/>
      </w:pPr>
      <w:r>
        <w:t xml:space="preserve"> When I try this. </w:t>
      </w:r>
    </w:p>
    <w:p w14:paraId="18463D61" w14:textId="6291C2EF" w:rsidR="009B21C1" w:rsidRDefault="009B21C1">
      <w:pPr>
        <w:pStyle w:val="CommentText"/>
      </w:pPr>
    </w:p>
  </w:comment>
  <w:comment w:id="57" w:author="Ben Darnell" w:date="2021-06-14T15:02:00Z" w:initials="BD">
    <w:p w14:paraId="5021ED5F" w14:textId="31E68651" w:rsidR="154332CC" w:rsidRDefault="154332CC">
      <w:pPr>
        <w:pStyle w:val="CommentText"/>
      </w:pPr>
      <w:r>
        <w:t>This is a known limitation of the current implementation (</w:t>
      </w:r>
      <w:hyperlink r:id="rId2">
        <w:r w:rsidRPr="154332CC">
          <w:rPr>
            <w:rStyle w:val="Hyperlink"/>
          </w:rPr>
          <w:t>https://github.com/cockroachdb/cockroach/issues/66008).</w:t>
        </w:r>
      </w:hyperlink>
      <w:r>
        <w:t xml:space="preserve"> You need to issue the REFRESH statement from outside of any transaction, although many tools just automatically run everything in a transaction and you may have to drop back to something like the command line `cockroach </w:t>
      </w:r>
      <w:proofErr w:type="spellStart"/>
      <w:r>
        <w:t>sql</w:t>
      </w:r>
      <w:proofErr w:type="spellEnd"/>
      <w:r>
        <w:t xml:space="preserve">`. </w:t>
      </w:r>
      <w:r>
        <w:rPr>
          <w:rStyle w:val="CommentReference"/>
        </w:rPr>
        <w:annotationRef/>
      </w:r>
    </w:p>
  </w:comment>
  <w:comment w:id="58" w:author="Guy Harrison" w:date="2021-06-02T08:55:00Z" w:initials="GH">
    <w:p w14:paraId="611EAC00" w14:textId="64C2BA27" w:rsidR="00CA2737" w:rsidRDefault="00CA2737">
      <w:pPr>
        <w:pStyle w:val="CommentText"/>
      </w:pPr>
      <w:r>
        <w:rPr>
          <w:rStyle w:val="CommentReference"/>
        </w:rPr>
        <w:annotationRef/>
      </w:r>
      <w:r>
        <w:t>Better example?</w:t>
      </w:r>
    </w:p>
  </w:comment>
  <w:comment w:id="59" w:author="Ben Darnell" w:date="2021-06-16T14:03:00Z" w:initials="BD">
    <w:p w14:paraId="51DECE9A" w14:textId="7E84E2D4" w:rsidR="4D90E56E" w:rsidRDefault="4D90E56E">
      <w:pPr>
        <w:pStyle w:val="CommentText"/>
      </w:pPr>
      <w:r>
        <w:t xml:space="preserve">The most common use of column families is to split a large and rarely-changing column (most often a JSON or BLOB) off from others that change more frequently. But it's not quite an example of the kind of vertical partitioning you're talking about here. </w:t>
      </w:r>
      <w:r>
        <w:rPr>
          <w:rStyle w:val="CommentReference"/>
        </w:rPr>
        <w:annotationRef/>
      </w:r>
    </w:p>
    <w:p w14:paraId="6A536823" w14:textId="1B94A3FE" w:rsidR="4D90E56E" w:rsidRDefault="4D90E56E">
      <w:pPr>
        <w:pStyle w:val="CommentText"/>
      </w:pPr>
    </w:p>
    <w:p w14:paraId="65EF2327" w14:textId="472D0B7F" w:rsidR="4D90E56E" w:rsidRDefault="4D90E56E">
      <w:pPr>
        <w:pStyle w:val="CommentText"/>
      </w:pPr>
      <w:r>
        <w:t>I don't have a good simple example of vertical partitioning. It makes a big difference in YCSB, but that's a totally abstract benchmark. Maybe an "orders" table with columns about payment/billing in one family and shipping in another?</w:t>
      </w:r>
    </w:p>
    <w:p w14:paraId="0D4253A3" w14:textId="4A199239" w:rsidR="4D90E56E" w:rsidRDefault="4D90E56E">
      <w:pPr>
        <w:pStyle w:val="CommentText"/>
      </w:pPr>
    </w:p>
    <w:p w14:paraId="3A7893AC" w14:textId="43FD8808" w:rsidR="4D90E56E" w:rsidRDefault="4D90E56E">
      <w:pPr>
        <w:pStyle w:val="CommentText"/>
      </w:pPr>
      <w:r>
        <w:t xml:space="preserve">This IOT example isn't great (it creates one big hotspot row when it probably would be a timeseries in real life), but in case we do keep it or something like it, I think it should probably three tables so we don't repeat the city name (and generate separate UUIDs). </w:t>
      </w:r>
    </w:p>
  </w:comment>
  <w:comment w:id="60" w:author="Ben Darnell" w:date="2021-06-16T14:07:00Z" w:initials="BD">
    <w:p w14:paraId="3FA32A30" w14:textId="582AC447" w:rsidR="34E3DAB6" w:rsidRDefault="34E3DAB6">
      <w:pPr>
        <w:pStyle w:val="CommentText"/>
      </w:pPr>
      <w:r>
        <w:t xml:space="preserve">CRDB does not currently support a "drop partition" operation. </w:t>
      </w:r>
      <w:r>
        <w:rPr>
          <w:rStyle w:val="CommentReference"/>
        </w:rPr>
        <w:annotationRef/>
      </w:r>
    </w:p>
  </w:comment>
  <w:comment w:id="61" w:author="Guy Harrison" w:date="2021-06-02T09:20:00Z" w:initials="GH">
    <w:p w14:paraId="38038359" w14:textId="12A98BAA" w:rsidR="00394BC4" w:rsidRDefault="00394BC4">
      <w:pPr>
        <w:pStyle w:val="CommentText"/>
      </w:pPr>
      <w:r>
        <w:rPr>
          <w:rStyle w:val="CommentReference"/>
        </w:rPr>
        <w:annotationRef/>
      </w:r>
      <w:r>
        <w:t>I need an enterprise license</w:t>
      </w:r>
    </w:p>
  </w:comment>
  <w:comment w:id="62" w:author="Ben Darnell" w:date="2021-06-16T14:15:00Z" w:initials="BD">
    <w:p w14:paraId="6B7A0AE0" w14:textId="55FED7BB" w:rsidR="34E3DAB6" w:rsidRDefault="34E3DAB6">
      <w:pPr>
        <w:pStyle w:val="CommentText"/>
      </w:pPr>
      <w:r>
        <w:t>For the first two bullet points above, the way that CRDB divides data into ranges is sufficient - there is no benefit to also using the ALTER TABLE PARTITION commands. Explicit partitioning is only really needed if you're going to use separate zone configurations per partition (and it may be useful in the future when/if we introduce a "drop partition" command)</w:t>
      </w:r>
      <w:r>
        <w:rPr>
          <w:rStyle w:val="CommentReference"/>
        </w:rPr>
        <w:annotationRef/>
      </w:r>
    </w:p>
    <w:p w14:paraId="6EE608A7" w14:textId="6C2F6148" w:rsidR="34E3DAB6" w:rsidRDefault="34E3DAB6">
      <w:pPr>
        <w:pStyle w:val="CommentText"/>
      </w:pPr>
    </w:p>
    <w:p w14:paraId="721FFD31" w14:textId="77471B0F" w:rsidR="34E3DAB6" w:rsidRDefault="34E3DAB6">
      <w:pPr>
        <w:pStyle w:val="CommentText"/>
      </w:pPr>
      <w:r>
        <w:t xml:space="preserve">I think we could do without talking about the ALTER TABLE PARTITION commands at all. We could either drop the whole section or talk about how CRDB mostly does this automatically for you. Specifically, for the first bullet about partition elimination, it's all automatic and you shouldn't need to do anything about it with CRDB. For the second bullet, it's sometimes useful to use manual splitting to improve parallelism (especially when you anticipate rapid growth from a small base), but it's a little bit simpler to use ALTER TABLE SPLIT AT instead of PARTITION. </w:t>
      </w:r>
    </w:p>
  </w:comment>
  <w:comment w:id="63" w:author="Ben Darnell" w:date="2021-06-16T14:24:00Z" w:initials="BD">
    <w:p w14:paraId="41DB977E" w14:textId="1AD44498" w:rsidR="34E3DAB6" w:rsidRDefault="34E3DAB6">
      <w:pPr>
        <w:pStyle w:val="CommentText"/>
      </w:pPr>
      <w:r>
        <w:t>But JSON doesn't support any of these things. OO programming talks about the distinction between the "is-a" hierarchy defined by inheritance and the "has-a" hierarchy (technically a graph, but most often limited to a tree) defined by object references. JSON is useful not because it has any relationship to the "is-a" hierarchy but because it lets you put a piece of your "has-a" hierarchy directly in the database. (and the "has-a" graph/tree is not unique to OOP - that paradigm introduce the concepts behind the "is-a" hierarchy but "has-a" relationships are often present even in non-OO languages)</w:t>
      </w:r>
      <w:r>
        <w:rPr>
          <w:rStyle w:val="CommentReference"/>
        </w:rPr>
        <w:annotationRef/>
      </w:r>
    </w:p>
  </w:comment>
  <w:comment w:id="64" w:author="Ben Darnell" w:date="2021-06-16T14:25:00Z" w:initials="BD">
    <w:p w14:paraId="3E7F657E" w14:textId="332E3106" w:rsidR="34E3DAB6" w:rsidRDefault="34E3DAB6">
      <w:pPr>
        <w:pStyle w:val="CommentText"/>
      </w:pPr>
      <w:proofErr w:type="spellStart"/>
      <w:r>
        <w:t>ObjectID</w:t>
      </w:r>
      <w:proofErr w:type="spellEnd"/>
      <w:r>
        <w:t xml:space="preserve">() and </w:t>
      </w:r>
      <w:proofErr w:type="spellStart"/>
      <w:r>
        <w:t>ISODate</w:t>
      </w:r>
      <w:proofErr w:type="spellEnd"/>
      <w:r>
        <w:t>() are not valid JSON</w:t>
      </w:r>
      <w:r>
        <w:rPr>
          <w:rStyle w:val="CommentReference"/>
        </w:rPr>
        <w:annotationRef/>
      </w:r>
    </w:p>
  </w:comment>
  <w:comment w:id="65" w:author="Ben Darnell" w:date="2021-06-16T14:31:00Z" w:initials="BD">
    <w:p w14:paraId="29771A05" w14:textId="509CD15E" w:rsidR="34E3DAB6" w:rsidRDefault="34E3DAB6">
      <w:pPr>
        <w:pStyle w:val="CommentText"/>
      </w:pPr>
      <w:r>
        <w:t xml:space="preserve">Nit: The </w:t>
      </w:r>
      <w:proofErr w:type="spellStart"/>
      <w:r>
        <w:t>japanese</w:t>
      </w:r>
      <w:proofErr w:type="spellEnd"/>
      <w:r>
        <w:t xml:space="preserve"> convention, as I understand it, is to use all caps for the family name (which is written first in </w:t>
      </w:r>
      <w:proofErr w:type="spellStart"/>
      <w:r>
        <w:t>japanese</w:t>
      </w:r>
      <w:proofErr w:type="spellEnd"/>
      <w:r>
        <w:t xml:space="preserve"> but could go either way for </w:t>
      </w:r>
      <w:proofErr w:type="spellStart"/>
      <w:r>
        <w:t>japanese</w:t>
      </w:r>
      <w:proofErr w:type="spellEnd"/>
      <w:r>
        <w:t xml:space="preserve"> people writing in </w:t>
      </w:r>
      <w:proofErr w:type="spellStart"/>
      <w:r>
        <w:t>english</w:t>
      </w:r>
      <w:proofErr w:type="spellEnd"/>
      <w:r>
        <w:t xml:space="preserve">). An </w:t>
      </w:r>
      <w:proofErr w:type="spellStart"/>
      <w:r>
        <w:t>english</w:t>
      </w:r>
      <w:proofErr w:type="spellEnd"/>
      <w:r>
        <w:t xml:space="preserve"> name with an address in japan also seems like an odd choice for an example - why not a </w:t>
      </w:r>
      <w:proofErr w:type="spellStart"/>
      <w:r>
        <w:t>japanese</w:t>
      </w:r>
      <w:proofErr w:type="spellEnd"/>
      <w:r>
        <w:t xml:space="preserve"> name?</w:t>
      </w:r>
      <w:r>
        <w:rPr>
          <w:rStyle w:val="CommentReference"/>
        </w:rPr>
        <w:annotationRef/>
      </w:r>
    </w:p>
  </w:comment>
  <w:comment w:id="66" w:author="Ben Darnell" w:date="2021-06-16T14:46:00Z" w:initials="BD">
    <w:p w14:paraId="1D4AD644" w14:textId="63E1131E" w:rsidR="34E3DAB6" w:rsidRDefault="34E3DAB6">
      <w:pPr>
        <w:pStyle w:val="CommentText"/>
      </w:pPr>
      <w:r>
        <w:t xml:space="preserve">But you can do it with a STORED computed column, right? </w:t>
      </w:r>
      <w:r>
        <w:rPr>
          <w:rStyle w:val="CommentReference"/>
        </w:rPr>
        <w:annotationRef/>
      </w:r>
    </w:p>
    <w:p w14:paraId="5EC79E46" w14:textId="2D49A3EE" w:rsidR="34E3DAB6" w:rsidRDefault="34E3DAB6">
      <w:pPr>
        <w:pStyle w:val="CommentText"/>
      </w:pPr>
    </w:p>
    <w:p w14:paraId="6371C059" w14:textId="1A6B8E2D" w:rsidR="34E3DAB6" w:rsidRDefault="34E3DAB6">
      <w:pPr>
        <w:pStyle w:val="CommentText"/>
      </w:pPr>
      <w:r>
        <w:t xml:space="preserve">"Don't put stuff that might grow without bound" is a good anti-pattern, but I'm not sure this qualifies. I think it's better as a "here's how to define a primary or foreign key" as a part of the next "indexing json attributes" section. </w:t>
      </w:r>
    </w:p>
  </w:comment>
  <w:comment w:id="67" w:author="Ben Darnell" w:date="2021-06-16T14:52:00Z" w:initials="BD">
    <w:p w14:paraId="2C099219" w14:textId="31E7818D" w:rsidR="34E3DAB6" w:rsidRDefault="34E3DAB6">
      <w:pPr>
        <w:pStyle w:val="CommentText"/>
      </w:pPr>
      <w:r>
        <w:t xml:space="preserve">Inverted indexes are useful and I think they deserve more than this brief dismissal. If you're using JSON, you might be interested in inverted indexes for the same reason you're using JSON in the first place (no need to coordinate an ALTER TABLE/CREATE INDEX schema change). I think we should show the </w:t>
      </w:r>
      <w:proofErr w:type="spellStart"/>
      <w:r>
        <w:t>firstname</w:t>
      </w:r>
      <w:proofErr w:type="spellEnd"/>
      <w:r>
        <w:t>/</w:t>
      </w:r>
      <w:proofErr w:type="spellStart"/>
      <w:r>
        <w:t>lastname</w:t>
      </w:r>
      <w:proofErr w:type="spellEnd"/>
      <w:r>
        <w:t xml:space="preserve"> example here using both computed columns with a regular index and an inverted index, then talk about the pros and cons of each approach. Indexing computed columns is more powerful (more efficient and can handle more kinds of queries), while the inverted index is easier. </w:t>
      </w:r>
      <w:r>
        <w:rPr>
          <w:rStyle w:val="CommentReference"/>
        </w:rPr>
        <w:annotationRef/>
      </w:r>
    </w:p>
    <w:p w14:paraId="0EDA598C" w14:textId="0354D0EC" w:rsidR="34E3DAB6" w:rsidRDefault="34E3DAB6">
      <w:pPr>
        <w:pStyle w:val="CommentText"/>
      </w:pPr>
    </w:p>
    <w:p w14:paraId="76F51E70" w14:textId="0E1CC1BD" w:rsidR="34E3DAB6" w:rsidRDefault="34E3DAB6">
      <w:pPr>
        <w:pStyle w:val="CommentText"/>
      </w:pPr>
      <w:r>
        <w:t xml:space="preserve">Personally I would mainly use inverted indexes in a prototyping phase then move to computed columns once the design had stabilized a bit. One trick I sometimes use is to put two json columns in a table, one with an inverted index and one without. This lets me exclude fields that I know I don't need for queries from the expensive inverted index. </w:t>
      </w:r>
    </w:p>
  </w:comment>
  <w:comment w:id="68" w:author="Ben Darnell" w:date="2021-06-16T14:55:00Z" w:initials="BD">
    <w:p w14:paraId="028B983F" w14:textId="7D801727" w:rsidR="34E3DAB6" w:rsidRDefault="34E3DAB6">
      <w:pPr>
        <w:pStyle w:val="CommentText"/>
      </w:pPr>
      <w:r>
        <w:t xml:space="preserve">"many </w:t>
      </w:r>
      <w:proofErr w:type="spellStart"/>
      <w:r>
        <w:t>to</w:t>
      </w:r>
      <w:proofErr w:type="spellEnd"/>
      <w:r>
        <w:t xml:space="preserve"> few"? I like the many vs few distinction you made a few paragraphs back but we should use it consistently. (and maybe define it, since "one-to-many" is in widespread usage even for small values of "many")</w:t>
      </w:r>
      <w:r>
        <w:rPr>
          <w:rStyle w:val="CommentReference"/>
        </w:rPr>
        <w:annotationRef/>
      </w:r>
    </w:p>
  </w:comment>
  <w:comment w:id="69" w:author="Ben Darnell" w:date="2021-06-16T14:58:00Z" w:initials="BD">
    <w:p w14:paraId="6EB00908" w14:textId="7B642B92" w:rsidR="34E3DAB6" w:rsidRDefault="34E3DAB6">
      <w:pPr>
        <w:pStyle w:val="CommentText"/>
      </w:pPr>
      <w:r>
        <w:t xml:space="preserve">Another downside is that the STUDENTCLASSES table worked both ways - you could find all classes given a student and all students given a class. The array only works one way (unless you </w:t>
      </w:r>
      <w:proofErr w:type="spellStart"/>
      <w:r>
        <w:t>denormalize</w:t>
      </w:r>
      <w:proofErr w:type="spellEnd"/>
      <w:r>
        <w:t xml:space="preserve"> further and add an array of students to the class table). </w:t>
      </w:r>
      <w:r>
        <w:rPr>
          <w:rStyle w:val="CommentReference"/>
        </w:rPr>
        <w:annotationRef/>
      </w:r>
    </w:p>
  </w:comment>
  <w:comment w:id="135" w:author="Guy Harrison" w:date="2021-06-07T14:26:00Z" w:initials="GH">
    <w:p w14:paraId="574DC6A5" w14:textId="1E5C69FE" w:rsidR="00007354" w:rsidRDefault="00007354">
      <w:pPr>
        <w:pStyle w:val="CommentText"/>
      </w:pPr>
      <w:r>
        <w:rPr>
          <w:rStyle w:val="CommentReference"/>
        </w:rPr>
        <w:annotationRef/>
      </w:r>
      <w:r w:rsidR="00E55C10">
        <w:rPr>
          <w:noProof/>
        </w:rPr>
        <w:t xml:space="preserve">I need to create this example. </w:t>
      </w:r>
    </w:p>
  </w:comment>
  <w:comment w:id="136" w:author="Guy Harrison" w:date="2021-06-16T12:05:00Z" w:initials="GH">
    <w:p w14:paraId="056C0019" w14:textId="4C135D17" w:rsidR="00520463" w:rsidRDefault="00520463">
      <w:pPr>
        <w:pStyle w:val="CommentText"/>
      </w:pPr>
      <w:r>
        <w:rPr>
          <w:rStyle w:val="CommentReference"/>
        </w:rPr>
        <w:annotationRef/>
      </w:r>
      <w:r>
        <w:t>Use a timestamp as the key</w:t>
      </w:r>
    </w:p>
  </w:comment>
  <w:comment w:id="201" w:author="Ben Darnell" w:date="2021-06-16T15:06:00Z" w:initials="BD">
    <w:p w14:paraId="14C0A2F0" w14:textId="6DBC9FD9" w:rsidR="34E3DAB6" w:rsidRDefault="34E3DAB6">
      <w:pPr>
        <w:pStyle w:val="CommentText"/>
      </w:pPr>
      <w:r>
        <w:t>I was reminded today that the acronym DML is ambiguous. You're using it here to mean "writes", but some sources define it as "anything but DDL" (</w:t>
      </w:r>
      <w:hyperlink r:id="rId3">
        <w:r w:rsidRPr="34E3DAB6">
          <w:rPr>
            <w:rStyle w:val="Hyperlink"/>
          </w:rPr>
          <w:t>https://dr-knz.net/dml-what-s-in-a-name.html).</w:t>
        </w:r>
      </w:hyperlink>
      <w:r>
        <w:t xml:space="preserve"> For clarity I think we should say "writes" instead of "DML" wherever applicable. (and maybe say "read" instead of "query" in the previous sentence for symmetry)</w:t>
      </w:r>
      <w:r>
        <w:rPr>
          <w:rStyle w:val="CommentReference"/>
        </w:rPr>
        <w:annotationRef/>
      </w:r>
    </w:p>
  </w:comment>
  <w:comment w:id="202" w:author="Ben Darnell" w:date="2021-06-16T15:07:00Z" w:initials="BD">
    <w:p w14:paraId="1EE6686B" w14:textId="5442DB3C" w:rsidR="34E3DAB6" w:rsidRDefault="34E3DAB6">
      <w:pPr>
        <w:pStyle w:val="CommentText"/>
      </w:pPr>
      <w:r>
        <w:t xml:space="preserve">The way this is phrased "including PK" might make someone think that a table without a PK would be even faster. It might be worth a footnote here to point out that that's impossible in CRDB; if you don't define a PK one will be defined for you. </w:t>
      </w:r>
      <w:r>
        <w:rPr>
          <w:rStyle w:val="CommentReference"/>
        </w:rPr>
        <w:annotationRef/>
      </w:r>
    </w:p>
  </w:comment>
  <w:comment w:id="203" w:author="Ben Darnell" w:date="2021-06-16T15:11:00Z" w:initials="BD">
    <w:p w14:paraId="6DACCFCD" w14:textId="11D85B63" w:rsidR="34E3DAB6" w:rsidRDefault="34E3DAB6">
      <w:pPr>
        <w:pStyle w:val="CommentText"/>
      </w:pPr>
      <w:r>
        <w:t>Wait, this graph looks backwards - the elapsed time is highest with fewer indexes?</w:t>
      </w:r>
      <w:r>
        <w:rPr>
          <w:rStyle w:val="CommentReference"/>
        </w:rPr>
        <w:annotationRef/>
      </w:r>
    </w:p>
    <w:p w14:paraId="0AA15464" w14:textId="1DBD17EB" w:rsidR="34E3DAB6" w:rsidRDefault="34E3DAB6">
      <w:pPr>
        <w:pStyle w:val="CommentText"/>
      </w:pPr>
    </w:p>
    <w:p w14:paraId="3A671612" w14:textId="3D45E507" w:rsidR="34E3DAB6" w:rsidRDefault="34E3DAB6">
      <w:pPr>
        <w:pStyle w:val="CommentText"/>
      </w:pPr>
      <w:r>
        <w:t xml:space="preserve">It's also not the shape I'd expect - the first secondary index is very expensive (maybe halving your performance) while each additional index after that should have a much smaller impact. </w:t>
      </w:r>
    </w:p>
    <w:p w14:paraId="00B9B762" w14:textId="12A691AF" w:rsidR="34E3DAB6" w:rsidRDefault="34E3DAB6">
      <w:pPr>
        <w:pStyle w:val="CommentText"/>
      </w:pPr>
    </w:p>
    <w:p w14:paraId="41A9796C" w14:textId="58117B3C" w:rsidR="34E3DAB6" w:rsidRDefault="34E3DAB6">
      <w:pPr>
        <w:pStyle w:val="CommentText"/>
      </w:pPr>
      <w:r>
        <w:t xml:space="preserve">The distribution of values in the indexes matters a lot here. </w:t>
      </w:r>
    </w:p>
  </w:comment>
  <w:comment w:id="204" w:author="Ben Darnell" w:date="2021-06-16T15:14:00Z" w:initials="BD">
    <w:p w14:paraId="2EFABAB9" w14:textId="5EC09D3F" w:rsidR="34E3DAB6" w:rsidRDefault="34E3DAB6">
      <w:pPr>
        <w:pStyle w:val="CommentText"/>
      </w:pPr>
      <w:r>
        <w:t xml:space="preserve">I don't think that's true. Even with this hypothetical restriction I'd still use composite indexes just as much as before (I'd just make *more* composite indexes for each permutation of columns I needed to use). </w:t>
      </w:r>
      <w:r>
        <w:rPr>
          <w:rStyle w:val="CommentReference"/>
        </w:rPr>
        <w:annotationRef/>
      </w:r>
    </w:p>
  </w:comment>
  <w:comment w:id="205" w:author="Ben Darnell" w:date="2021-06-16T15:37:00Z" w:initials="BD">
    <w:p w14:paraId="0120DE2A" w14:textId="4B2E39BF" w:rsidR="34E3DAB6" w:rsidRDefault="34E3DAB6">
      <w:pPr>
        <w:pStyle w:val="CommentText"/>
      </w:pPr>
      <w:r>
        <w:t>Should we discuss the difference between storing a field and adding it to the composite index (i.e. CREATE INDEX x ON people (</w:t>
      </w:r>
      <w:proofErr w:type="spellStart"/>
      <w:r>
        <w:t>lastname</w:t>
      </w:r>
      <w:proofErr w:type="spellEnd"/>
      <w:r>
        <w:t xml:space="preserve">, </w:t>
      </w:r>
      <w:proofErr w:type="spellStart"/>
      <w:r>
        <w:t>firstname,state,phonenumber</w:t>
      </w:r>
      <w:proofErr w:type="spellEnd"/>
      <w:r>
        <w:t xml:space="preserve">)? This would be just as good as the STORING version for our query above, but indexing the phone number makes the index usable for even more types of queries. </w:t>
      </w:r>
      <w:r>
        <w:rPr>
          <w:rStyle w:val="CommentReference"/>
        </w:rPr>
        <w:annotationRef/>
      </w:r>
    </w:p>
    <w:p w14:paraId="046606C5" w14:textId="62A3740E" w:rsidR="34E3DAB6" w:rsidRDefault="34E3DAB6">
      <w:pPr>
        <w:pStyle w:val="CommentText"/>
      </w:pPr>
    </w:p>
    <w:p w14:paraId="6D613A06" w14:textId="77A20291" w:rsidR="34E3DAB6" w:rsidRDefault="34E3DAB6">
      <w:pPr>
        <w:pStyle w:val="CommentText"/>
      </w:pPr>
      <w:r>
        <w:t xml:space="preserve">Why, then, would you use the STORING clause instead of just adding the column to the index? 1. Some data types (like json and arrays) can't be indexed but all data types can be stored 2. Some data types take up more space when indexed than when stored (this is most severe for collated strings). So if you know you don't need to query by a column, it's more efficient to store it instead of indexing it. </w:t>
      </w:r>
    </w:p>
  </w:comment>
  <w:comment w:id="207" w:author="Ben Darnell" w:date="2021-06-16T15:42:00Z" w:initials="BD">
    <w:p w14:paraId="16AD7531" w14:textId="57B01250" w:rsidR="34E3DAB6" w:rsidRDefault="34E3DAB6">
      <w:pPr>
        <w:pStyle w:val="CommentText"/>
      </w:pPr>
      <w:r>
        <w:t xml:space="preserve">Unless the index stores enough columns that it doesn't need to go back to the table entries. If you select a subset of columns or add a storing clause to the index you'll see the index outperform the table scan even when you're requesting all rows. </w:t>
      </w:r>
      <w:r>
        <w:rPr>
          <w:rStyle w:val="CommentReference"/>
        </w:rPr>
        <w:annotationRef/>
      </w:r>
    </w:p>
  </w:comment>
  <w:comment w:id="208" w:author="Guy Harrison" w:date="2021-06-26T11:33:00Z" w:initials="GH">
    <w:p w14:paraId="2C6E8B47" w14:textId="464A1B0B" w:rsidR="00D15445" w:rsidRDefault="00D15445">
      <w:pPr>
        <w:pStyle w:val="CommentText"/>
      </w:pPr>
      <w:r>
        <w:rPr>
          <w:rStyle w:val="CommentReference"/>
        </w:rPr>
        <w:annotationRef/>
      </w:r>
      <w:r w:rsidR="00083A5C">
        <w:t>What is the REVSCAN execution step?</w:t>
      </w:r>
    </w:p>
  </w:comment>
  <w:comment w:id="209" w:author="Ben Darnell" w:date="2021-06-16T15:53:00Z" w:initials="BD">
    <w:p w14:paraId="56746315" w14:textId="3EA0D56B" w:rsidR="34E3DAB6" w:rsidRDefault="34E3DAB6">
      <w:pPr>
        <w:pStyle w:val="CommentText"/>
      </w:pPr>
      <w:r>
        <w:t xml:space="preserve">If this is true, it's a limitation of the current version of the optimizer that we'd like to lift in the future, so this should have a caveat like "as of version 21.1". </w:t>
      </w:r>
      <w:r>
        <w:rPr>
          <w:rStyle w:val="CommentReference"/>
        </w:rPr>
        <w:annotationRef/>
      </w:r>
    </w:p>
  </w:comment>
  <w:comment w:id="211" w:author="Guy Harrison" w:date="2021-06-07T11:16:00Z" w:initials="GH">
    <w:p w14:paraId="69272E92" w14:textId="77777777" w:rsidR="003E15A1" w:rsidRDefault="003E15A1">
      <w:pPr>
        <w:pStyle w:val="CommentText"/>
        <w:rPr>
          <w:noProof/>
        </w:rPr>
      </w:pPr>
      <w:r>
        <w:rPr>
          <w:rStyle w:val="CommentReference"/>
        </w:rPr>
        <w:annotationRef/>
      </w:r>
      <w:r w:rsidR="00E55C10">
        <w:rPr>
          <w:noProof/>
        </w:rPr>
        <w:t>Ben I need to be sure I understand what is happening here</w:t>
      </w:r>
    </w:p>
    <w:p w14:paraId="5A5C3367" w14:textId="529CEC6F" w:rsidR="00D2106A" w:rsidRDefault="00D2106A">
      <w:pPr>
        <w:pStyle w:val="CommentText"/>
      </w:pPr>
    </w:p>
  </w:comment>
  <w:comment w:id="212" w:author="Guy Harrison" w:date="2021-06-16T12:06:00Z" w:initials="GH">
    <w:p w14:paraId="6FD19177" w14:textId="2D567972" w:rsidR="000A5ABE" w:rsidRDefault="000A5ABE">
      <w:pPr>
        <w:pStyle w:val="CommentText"/>
      </w:pPr>
      <w:r>
        <w:rPr>
          <w:rStyle w:val="CommentReference"/>
        </w:rPr>
        <w:annotationRef/>
      </w:r>
      <w:r w:rsidR="00CC27C8">
        <w:t>Or at least word it a bit better</w:t>
      </w:r>
    </w:p>
  </w:comment>
  <w:comment w:id="213" w:author="Ben Darnell" w:date="2021-06-16T15:56:00Z" w:initials="BD">
    <w:p w14:paraId="55C8FB19" w14:textId="7B7756B3" w:rsidR="34E3DAB6" w:rsidRDefault="34E3DAB6">
      <w:pPr>
        <w:pStyle w:val="CommentText"/>
      </w:pPr>
      <w:r>
        <w:t xml:space="preserve">I think that's right. We read results from each bucket and then merge them. Since the limit is small, in this case we'll probably read 10 from each bucket, but if the limit were larger we'd read in smaller chunks so that we don't have to waste as much. (I'm not sure what it actually does, but for example if you were querying with LIMIT 100 and 6 buckets, it might read batches of 20 results from each bucket).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CB746F" w15:done="0"/>
  <w15:commentEx w15:paraId="51E155D9" w15:paraIdParent="56CB746F" w15:done="0"/>
  <w15:commentEx w15:paraId="51059B4B" w15:done="1"/>
  <w15:commentEx w15:paraId="22FB2AD4" w15:done="0"/>
  <w15:commentEx w15:paraId="37A42C20" w15:paraIdParent="22FB2AD4" w15:done="0"/>
  <w15:commentEx w15:paraId="65BCB9D6" w15:paraIdParent="22FB2AD4" w15:done="0"/>
  <w15:commentEx w15:paraId="2E2B3D2B" w15:done="1"/>
  <w15:commentEx w15:paraId="4D9A82B8" w15:paraIdParent="2E2B3D2B" w15:done="1"/>
  <w15:commentEx w15:paraId="3AA9F4F4" w15:done="0"/>
  <w15:commentEx w15:paraId="71ED1AC1" w15:paraIdParent="3AA9F4F4" w15:done="1"/>
  <w15:commentEx w15:paraId="085E028A" w15:done="1"/>
  <w15:commentEx w15:paraId="1B8E2017" w15:done="0"/>
  <w15:commentEx w15:paraId="066C2AAB" w15:paraIdParent="1B8E2017" w15:done="0"/>
  <w15:commentEx w15:paraId="736BDC15" w15:done="0"/>
  <w15:commentEx w15:paraId="18463D61" w15:done="1"/>
  <w15:commentEx w15:paraId="5021ED5F" w15:paraIdParent="18463D61" w15:done="1"/>
  <w15:commentEx w15:paraId="611EAC00" w15:done="0"/>
  <w15:commentEx w15:paraId="3A7893AC" w15:paraIdParent="611EAC00" w15:done="0"/>
  <w15:commentEx w15:paraId="3FA32A30" w15:done="0"/>
  <w15:commentEx w15:paraId="38038359" w15:done="1"/>
  <w15:commentEx w15:paraId="721FFD31" w15:done="0"/>
  <w15:commentEx w15:paraId="41DB977E" w15:done="0"/>
  <w15:commentEx w15:paraId="3E7F657E" w15:done="0"/>
  <w15:commentEx w15:paraId="29771A05" w15:done="0"/>
  <w15:commentEx w15:paraId="6371C059" w15:done="0"/>
  <w15:commentEx w15:paraId="76F51E70" w15:done="0"/>
  <w15:commentEx w15:paraId="028B983F" w15:done="0"/>
  <w15:commentEx w15:paraId="6EB00908" w15:done="0"/>
  <w15:commentEx w15:paraId="574DC6A5" w15:done="0"/>
  <w15:commentEx w15:paraId="056C0019" w15:paraIdParent="574DC6A5" w15:done="0"/>
  <w15:commentEx w15:paraId="14C0A2F0" w15:done="0"/>
  <w15:commentEx w15:paraId="1EE6686B" w15:done="0"/>
  <w15:commentEx w15:paraId="41A9796C" w15:paraIdParent="1EE6686B" w15:done="0"/>
  <w15:commentEx w15:paraId="2EFABAB9" w15:done="0"/>
  <w15:commentEx w15:paraId="6D613A06" w15:done="0"/>
  <w15:commentEx w15:paraId="16AD7531" w15:done="0"/>
  <w15:commentEx w15:paraId="2C6E8B47" w15:done="0"/>
  <w15:commentEx w15:paraId="56746315" w15:done="0"/>
  <w15:commentEx w15:paraId="5A5C3367" w15:done="0"/>
  <w15:commentEx w15:paraId="6FD19177" w15:paraIdParent="5A5C3367" w15:done="0"/>
  <w15:commentEx w15:paraId="55C8FB19" w15:paraIdParent="5A5C3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5F7817" w16cex:dateUtc="2021-05-31T04:58:00Z"/>
  <w16cex:commentExtensible w16cex:durableId="4000AAC9" w16cex:dateUtc="2021-06-14T17:37:00Z"/>
  <w16cex:commentExtensible w16cex:durableId="5BFCB085" w16cex:dateUtc="2021-06-14T17:41:00Z"/>
  <w16cex:commentExtensible w16cex:durableId="245F7525" w16cex:dateUtc="2021-05-31T04:45:00Z"/>
  <w16cex:commentExtensible w16cex:durableId="3B7A09FC" w16cex:dateUtc="2021-06-14T17:55:00Z"/>
  <w16cex:commentExtensible w16cex:durableId="2474650F" w16cex:dateUtc="2021-06-16T01:54:00Z"/>
  <w16cex:commentExtensible w16cex:durableId="245F7A30" w16cex:dateUtc="2021-05-31T05:07:00Z"/>
  <w16cex:commentExtensible w16cex:durableId="3B2F73A3" w16cex:dateUtc="2021-06-14T18:04:00Z"/>
  <w16cex:commentExtensible w16cex:durableId="245F51E3" w16cex:dateUtc="2021-05-31T02:15:00Z"/>
  <w16cex:commentExtensible w16cex:durableId="60F65AAA" w16cex:dateUtc="2021-06-14T18:10:00Z"/>
  <w16cex:commentExtensible w16cex:durableId="247C9B50" w16cex:dateUtc="2021-06-22T07:24:00Z"/>
  <w16cex:commentExtensible w16cex:durableId="245F8DC0" w16cex:dateUtc="2021-05-31T06:30:00Z"/>
  <w16cex:commentExtensible w16cex:durableId="0DBB89C7" w16cex:dateUtc="2021-06-14T18:39:00Z"/>
  <w16cex:commentExtensible w16cex:durableId="792DB7BA" w16cex:dateUtc="2021-06-14T18:54:00Z"/>
  <w16cex:commentExtensible w16cex:durableId="245F94B2" w16cex:dateUtc="2021-05-31T07:00:00Z"/>
  <w16cex:commentExtensible w16cex:durableId="7F751BBA" w16cex:dateUtc="2021-06-14T19:02:00Z"/>
  <w16cex:commentExtensible w16cex:durableId="2461C61B" w16cex:dateUtc="2021-06-01T22:55:00Z"/>
  <w16cex:commentExtensible w16cex:durableId="285B8C73" w16cex:dateUtc="2021-06-16T18:03:00Z"/>
  <w16cex:commentExtensible w16cex:durableId="72EA2FE5" w16cex:dateUtc="2021-06-16T18:07:00Z"/>
  <w16cex:commentExtensible w16cex:durableId="2461CBC2" w16cex:dateUtc="2021-06-01T23:20:00Z"/>
  <w16cex:commentExtensible w16cex:durableId="0BAA3612" w16cex:dateUtc="2021-06-16T18:15:00Z"/>
  <w16cex:commentExtensible w16cex:durableId="4D7FEABC" w16cex:dateUtc="2021-06-16T18:24:00Z"/>
  <w16cex:commentExtensible w16cex:durableId="3B620262" w16cex:dateUtc="2021-06-16T18:25:00Z"/>
  <w16cex:commentExtensible w16cex:durableId="59FFA21F" w16cex:dateUtc="2021-06-16T18:31:00Z"/>
  <w16cex:commentExtensible w16cex:durableId="0EFCAC20" w16cex:dateUtc="2021-06-16T18:46:00Z"/>
  <w16cex:commentExtensible w16cex:durableId="7BCABEC6" w16cex:dateUtc="2021-06-16T18:52:00Z"/>
  <w16cex:commentExtensible w16cex:durableId="1B8C58B2" w16cex:dateUtc="2021-06-16T18:55:00Z"/>
  <w16cex:commentExtensible w16cex:durableId="4A7A408E" w16cex:dateUtc="2021-06-16T18:58:00Z"/>
  <w16cex:commentExtensible w16cex:durableId="2468AB14" w16cex:dateUtc="2021-06-07T04:26:00Z"/>
  <w16cex:commentExtensible w16cex:durableId="247467A1" w16cex:dateUtc="2021-06-16T02:05:00Z"/>
  <w16cex:commentExtensible w16cex:durableId="329E8E5C" w16cex:dateUtc="2021-06-16T19:06:00Z"/>
  <w16cex:commentExtensible w16cex:durableId="7F54DA98" w16cex:dateUtc="2021-06-16T19:07:00Z"/>
  <w16cex:commentExtensible w16cex:durableId="415011DB" w16cex:dateUtc="2021-06-16T19:11:00Z"/>
  <w16cex:commentExtensible w16cex:durableId="54F8F238" w16cex:dateUtc="2021-06-16T19:14:00Z"/>
  <w16cex:commentExtensible w16cex:durableId="194FB9C8" w16cex:dateUtc="2021-06-16T19:37:00Z"/>
  <w16cex:commentExtensible w16cex:durableId="2A45E7A8" w16cex:dateUtc="2021-06-16T19:42:00Z"/>
  <w16cex:commentExtensible w16cex:durableId="24818EED" w16cex:dateUtc="2021-06-26T01:33:00Z"/>
  <w16cex:commentExtensible w16cex:durableId="64ABCCD8" w16cex:dateUtc="2021-06-16T19:53:00Z"/>
  <w16cex:commentExtensible w16cex:durableId="24687E85" w16cex:dateUtc="2021-06-07T01:16:00Z"/>
  <w16cex:commentExtensible w16cex:durableId="247467CF" w16cex:dateUtc="2021-06-16T02:06:00Z"/>
  <w16cex:commentExtensible w16cex:durableId="53D128F4" w16cex:dateUtc="2021-06-16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CB746F" w16cid:durableId="245F7817"/>
  <w16cid:commentId w16cid:paraId="51E155D9" w16cid:durableId="4000AAC9"/>
  <w16cid:commentId w16cid:paraId="51059B4B" w16cid:durableId="5BFCB085"/>
  <w16cid:commentId w16cid:paraId="22FB2AD4" w16cid:durableId="245F7525"/>
  <w16cid:commentId w16cid:paraId="37A42C20" w16cid:durableId="3B7A09FC"/>
  <w16cid:commentId w16cid:paraId="65BCB9D6" w16cid:durableId="2474650F"/>
  <w16cid:commentId w16cid:paraId="2E2B3D2B" w16cid:durableId="245F7A30"/>
  <w16cid:commentId w16cid:paraId="4D9A82B8" w16cid:durableId="3B2F73A3"/>
  <w16cid:commentId w16cid:paraId="3AA9F4F4" w16cid:durableId="245F51E3"/>
  <w16cid:commentId w16cid:paraId="71ED1AC1" w16cid:durableId="60F65AAA"/>
  <w16cid:commentId w16cid:paraId="085E028A" w16cid:durableId="247C9B50"/>
  <w16cid:commentId w16cid:paraId="1B8E2017" w16cid:durableId="245F8DC0"/>
  <w16cid:commentId w16cid:paraId="066C2AAB" w16cid:durableId="0DBB89C7"/>
  <w16cid:commentId w16cid:paraId="736BDC15" w16cid:durableId="792DB7BA"/>
  <w16cid:commentId w16cid:paraId="18463D61" w16cid:durableId="245F94B2"/>
  <w16cid:commentId w16cid:paraId="5021ED5F" w16cid:durableId="7F751BBA"/>
  <w16cid:commentId w16cid:paraId="611EAC00" w16cid:durableId="2461C61B"/>
  <w16cid:commentId w16cid:paraId="3A7893AC" w16cid:durableId="285B8C73"/>
  <w16cid:commentId w16cid:paraId="3FA32A30" w16cid:durableId="72EA2FE5"/>
  <w16cid:commentId w16cid:paraId="38038359" w16cid:durableId="2461CBC2"/>
  <w16cid:commentId w16cid:paraId="721FFD31" w16cid:durableId="0BAA3612"/>
  <w16cid:commentId w16cid:paraId="41DB977E" w16cid:durableId="4D7FEABC"/>
  <w16cid:commentId w16cid:paraId="3E7F657E" w16cid:durableId="3B620262"/>
  <w16cid:commentId w16cid:paraId="29771A05" w16cid:durableId="59FFA21F"/>
  <w16cid:commentId w16cid:paraId="6371C059" w16cid:durableId="0EFCAC20"/>
  <w16cid:commentId w16cid:paraId="76F51E70" w16cid:durableId="7BCABEC6"/>
  <w16cid:commentId w16cid:paraId="028B983F" w16cid:durableId="1B8C58B2"/>
  <w16cid:commentId w16cid:paraId="6EB00908" w16cid:durableId="4A7A408E"/>
  <w16cid:commentId w16cid:paraId="574DC6A5" w16cid:durableId="2468AB14"/>
  <w16cid:commentId w16cid:paraId="056C0019" w16cid:durableId="247467A1"/>
  <w16cid:commentId w16cid:paraId="14C0A2F0" w16cid:durableId="329E8E5C"/>
  <w16cid:commentId w16cid:paraId="1EE6686B" w16cid:durableId="7F54DA98"/>
  <w16cid:commentId w16cid:paraId="41A9796C" w16cid:durableId="415011DB"/>
  <w16cid:commentId w16cid:paraId="2EFABAB9" w16cid:durableId="54F8F238"/>
  <w16cid:commentId w16cid:paraId="6D613A06" w16cid:durableId="194FB9C8"/>
  <w16cid:commentId w16cid:paraId="16AD7531" w16cid:durableId="2A45E7A8"/>
  <w16cid:commentId w16cid:paraId="2C6E8B47" w16cid:durableId="24818EED"/>
  <w16cid:commentId w16cid:paraId="56746315" w16cid:durableId="64ABCCD8"/>
  <w16cid:commentId w16cid:paraId="5A5C3367" w16cid:durableId="24687E85"/>
  <w16cid:commentId w16cid:paraId="6FD19177" w16cid:durableId="247467CF"/>
  <w16cid:commentId w16cid:paraId="55C8FB19" w16cid:durableId="53D128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B5CF28" w14:textId="77777777" w:rsidR="00114227" w:rsidRDefault="00114227" w:rsidP="00C74D85">
      <w:r>
        <w:separator/>
      </w:r>
    </w:p>
  </w:endnote>
  <w:endnote w:type="continuationSeparator" w:id="0">
    <w:p w14:paraId="13B2F767" w14:textId="77777777" w:rsidR="00114227" w:rsidRDefault="00114227" w:rsidP="00C74D85">
      <w:r>
        <w:continuationSeparator/>
      </w:r>
    </w:p>
  </w:endnote>
  <w:endnote w:type="continuationNotice" w:id="1">
    <w:p w14:paraId="050CEC71" w14:textId="77777777" w:rsidR="00114227" w:rsidRDefault="001142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pitch w:val="default"/>
  </w:font>
  <w:font w:name="Menlo">
    <w:altName w:val="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222" w:author="Ben Darnell" w:date="2021-06-16T18:05:00Z">
        <w:tblPr>
          <w:tblStyle w:val="TableGrid"/>
          <w:tblW w:w="0" w:type="nil"/>
          <w:tblLayout w:type="fixed"/>
          <w:tblLook w:val="06A0" w:firstRow="1" w:lastRow="0" w:firstColumn="1" w:lastColumn="0" w:noHBand="1" w:noVBand="1"/>
        </w:tblPr>
      </w:tblPrChange>
    </w:tblPr>
    <w:tblGrid>
      <w:gridCol w:w="3005"/>
      <w:gridCol w:w="3005"/>
      <w:gridCol w:w="3005"/>
      <w:tblGridChange w:id="223">
        <w:tblGrid>
          <w:gridCol w:w="3005"/>
          <w:gridCol w:w="3005"/>
          <w:gridCol w:w="3005"/>
        </w:tblGrid>
      </w:tblGridChange>
    </w:tblGrid>
    <w:tr w:rsidR="34E3DAB6" w14:paraId="115109F8" w14:textId="77777777" w:rsidTr="34E3DAB6">
      <w:tc>
        <w:tcPr>
          <w:tcW w:w="3005" w:type="dxa"/>
          <w:tcPrChange w:id="224" w:author="Ben Darnell" w:date="2021-06-16T18:05:00Z">
            <w:tcPr>
              <w:tcW w:w="3005" w:type="dxa"/>
            </w:tcPr>
          </w:tcPrChange>
        </w:tcPr>
        <w:p w14:paraId="7C757483" w14:textId="7725673A" w:rsidR="34E3DAB6" w:rsidRDefault="34E3DAB6">
          <w:pPr>
            <w:pStyle w:val="Header"/>
            <w:ind w:left="-115"/>
            <w:pPrChange w:id="225" w:author="Ben Darnell" w:date="2021-06-16T18:05:00Z">
              <w:pPr/>
            </w:pPrChange>
          </w:pPr>
        </w:p>
      </w:tc>
      <w:tc>
        <w:tcPr>
          <w:tcW w:w="3005" w:type="dxa"/>
          <w:tcPrChange w:id="226" w:author="Ben Darnell" w:date="2021-06-16T18:05:00Z">
            <w:tcPr>
              <w:tcW w:w="3005" w:type="dxa"/>
            </w:tcPr>
          </w:tcPrChange>
        </w:tcPr>
        <w:p w14:paraId="13790461" w14:textId="35806AF0" w:rsidR="34E3DAB6" w:rsidRDefault="34E3DAB6">
          <w:pPr>
            <w:pStyle w:val="Header"/>
            <w:jc w:val="center"/>
            <w:pPrChange w:id="227" w:author="Ben Darnell" w:date="2021-06-16T18:05:00Z">
              <w:pPr/>
            </w:pPrChange>
          </w:pPr>
        </w:p>
      </w:tc>
      <w:tc>
        <w:tcPr>
          <w:tcW w:w="3005" w:type="dxa"/>
          <w:tcPrChange w:id="228" w:author="Ben Darnell" w:date="2021-06-16T18:05:00Z">
            <w:tcPr>
              <w:tcW w:w="3005" w:type="dxa"/>
            </w:tcPr>
          </w:tcPrChange>
        </w:tcPr>
        <w:p w14:paraId="24C992FB" w14:textId="6B0994D3" w:rsidR="34E3DAB6" w:rsidRDefault="34E3DAB6">
          <w:pPr>
            <w:pStyle w:val="Header"/>
            <w:ind w:right="-115"/>
            <w:jc w:val="right"/>
            <w:pPrChange w:id="229" w:author="Ben Darnell" w:date="2021-06-16T18:05:00Z">
              <w:pPr/>
            </w:pPrChange>
          </w:pPr>
        </w:p>
      </w:tc>
    </w:tr>
  </w:tbl>
  <w:p w14:paraId="722CA4E1" w14:textId="3C07C36A" w:rsidR="00D7406B" w:rsidRDefault="00D74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FB521" w14:textId="77777777" w:rsidR="00114227" w:rsidRDefault="00114227" w:rsidP="00C74D85">
      <w:r>
        <w:separator/>
      </w:r>
    </w:p>
  </w:footnote>
  <w:footnote w:type="continuationSeparator" w:id="0">
    <w:p w14:paraId="7DE34B33" w14:textId="77777777" w:rsidR="00114227" w:rsidRDefault="00114227" w:rsidP="00C74D85">
      <w:r>
        <w:continuationSeparator/>
      </w:r>
    </w:p>
  </w:footnote>
  <w:footnote w:type="continuationNotice" w:id="1">
    <w:p w14:paraId="1C70B322" w14:textId="77777777" w:rsidR="00114227" w:rsidRDefault="001142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Change w:id="214" w:author="Ben Darnell" w:date="2021-06-16T18:05:00Z">
        <w:tblPr>
          <w:tblStyle w:val="TableGrid"/>
          <w:tblW w:w="0" w:type="nil"/>
          <w:tblLayout w:type="fixed"/>
          <w:tblLook w:val="06A0" w:firstRow="1" w:lastRow="0" w:firstColumn="1" w:lastColumn="0" w:noHBand="1" w:noVBand="1"/>
        </w:tblPr>
      </w:tblPrChange>
    </w:tblPr>
    <w:tblGrid>
      <w:gridCol w:w="3005"/>
      <w:gridCol w:w="3005"/>
      <w:gridCol w:w="3005"/>
      <w:tblGridChange w:id="215">
        <w:tblGrid>
          <w:gridCol w:w="3005"/>
          <w:gridCol w:w="3005"/>
          <w:gridCol w:w="3005"/>
        </w:tblGrid>
      </w:tblGridChange>
    </w:tblGrid>
    <w:tr w:rsidR="34E3DAB6" w14:paraId="3244BC20" w14:textId="77777777" w:rsidTr="34E3DAB6">
      <w:tc>
        <w:tcPr>
          <w:tcW w:w="3005" w:type="dxa"/>
          <w:tcPrChange w:id="216" w:author="Ben Darnell" w:date="2021-06-16T18:05:00Z">
            <w:tcPr>
              <w:tcW w:w="3005" w:type="dxa"/>
            </w:tcPr>
          </w:tcPrChange>
        </w:tcPr>
        <w:p w14:paraId="7CA6363F" w14:textId="3A7C55EB" w:rsidR="34E3DAB6" w:rsidRDefault="34E3DAB6">
          <w:pPr>
            <w:pStyle w:val="Header"/>
            <w:ind w:left="-115"/>
            <w:pPrChange w:id="217" w:author="Ben Darnell" w:date="2021-06-16T18:05:00Z">
              <w:pPr/>
            </w:pPrChange>
          </w:pPr>
        </w:p>
      </w:tc>
      <w:tc>
        <w:tcPr>
          <w:tcW w:w="3005" w:type="dxa"/>
          <w:tcPrChange w:id="218" w:author="Ben Darnell" w:date="2021-06-16T18:05:00Z">
            <w:tcPr>
              <w:tcW w:w="3005" w:type="dxa"/>
            </w:tcPr>
          </w:tcPrChange>
        </w:tcPr>
        <w:p w14:paraId="563A5589" w14:textId="03EBBC97" w:rsidR="34E3DAB6" w:rsidRDefault="34E3DAB6">
          <w:pPr>
            <w:pStyle w:val="Header"/>
            <w:jc w:val="center"/>
            <w:pPrChange w:id="219" w:author="Ben Darnell" w:date="2021-06-16T18:05:00Z">
              <w:pPr/>
            </w:pPrChange>
          </w:pPr>
        </w:p>
      </w:tc>
      <w:tc>
        <w:tcPr>
          <w:tcW w:w="3005" w:type="dxa"/>
          <w:tcPrChange w:id="220" w:author="Ben Darnell" w:date="2021-06-16T18:05:00Z">
            <w:tcPr>
              <w:tcW w:w="3005" w:type="dxa"/>
            </w:tcPr>
          </w:tcPrChange>
        </w:tcPr>
        <w:p w14:paraId="3FB45089" w14:textId="37EFAAEE" w:rsidR="34E3DAB6" w:rsidRDefault="34E3DAB6">
          <w:pPr>
            <w:pStyle w:val="Header"/>
            <w:ind w:right="-115"/>
            <w:jc w:val="right"/>
            <w:pPrChange w:id="221" w:author="Ben Darnell" w:date="2021-06-16T18:05:00Z">
              <w:pPr/>
            </w:pPrChange>
          </w:pPr>
        </w:p>
      </w:tc>
    </w:tr>
  </w:tbl>
  <w:p w14:paraId="12704D03" w14:textId="2177B9C3" w:rsidR="00D7406B" w:rsidRDefault="00D74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44F5"/>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pStyle w:val="Heading5"/>
      <w:lvlText w:val="%1.%2.%3.%4.%5"/>
      <w:lvlJc w:val="left"/>
      <w:pPr>
        <w:ind w:left="2088" w:hanging="1008"/>
      </w:pPr>
    </w:lvl>
    <w:lvl w:ilvl="5">
      <w:start w:val="1"/>
      <w:numFmt w:val="decimal"/>
      <w:pStyle w:val="Heading6"/>
      <w:lvlText w:val="%1.%2.%3.%4.%5.%6"/>
      <w:lvlJc w:val="left"/>
      <w:pPr>
        <w:ind w:left="2232" w:hanging="1152"/>
      </w:pPr>
    </w:lvl>
    <w:lvl w:ilvl="6">
      <w:start w:val="1"/>
      <w:numFmt w:val="decimal"/>
      <w:pStyle w:val="Heading7"/>
      <w:lvlText w:val="%1.%2.%3.%4.%5.%6.%7"/>
      <w:lvlJc w:val="left"/>
      <w:pPr>
        <w:ind w:left="2376" w:hanging="1296"/>
      </w:pPr>
    </w:lvl>
    <w:lvl w:ilvl="7">
      <w:start w:val="1"/>
      <w:numFmt w:val="decimal"/>
      <w:pStyle w:val="Heading8"/>
      <w:lvlText w:val="%1.%2.%3.%4.%5.%6.%7.%8"/>
      <w:lvlJc w:val="left"/>
      <w:pPr>
        <w:ind w:left="2520" w:hanging="1440"/>
      </w:pPr>
    </w:lvl>
    <w:lvl w:ilvl="8">
      <w:start w:val="1"/>
      <w:numFmt w:val="decimal"/>
      <w:pStyle w:val="Heading9"/>
      <w:lvlText w:val="%1.%2.%3.%4.%5.%6.%7.%8.%9"/>
      <w:lvlJc w:val="left"/>
      <w:pPr>
        <w:ind w:left="2664" w:hanging="1584"/>
      </w:pPr>
    </w:lvl>
  </w:abstractNum>
  <w:abstractNum w:abstractNumId="1" w15:restartNumberingAfterBreak="0">
    <w:nsid w:val="085B43E9"/>
    <w:multiLevelType w:val="hybridMultilevel"/>
    <w:tmpl w:val="09A426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A1926"/>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3" w15:restartNumberingAfterBreak="0">
    <w:nsid w:val="29543545"/>
    <w:multiLevelType w:val="hybridMultilevel"/>
    <w:tmpl w:val="B8365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672DBF"/>
    <w:multiLevelType w:val="multilevel"/>
    <w:tmpl w:val="70E47E3C"/>
    <w:lvl w:ilvl="0">
      <w:start w:val="1"/>
      <w:numFmt w:val="decimal"/>
      <w:lvlText w:val="%1"/>
      <w:lvlJc w:val="left"/>
      <w:pPr>
        <w:ind w:left="1512" w:hanging="432"/>
      </w:pPr>
    </w:lvl>
    <w:lvl w:ilvl="1">
      <w:start w:val="1"/>
      <w:numFmt w:val="decimal"/>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5" w15:restartNumberingAfterBreak="0">
    <w:nsid w:val="3C6C2C17"/>
    <w:multiLevelType w:val="multilevel"/>
    <w:tmpl w:val="08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400459"/>
    <w:multiLevelType w:val="hybridMultilevel"/>
    <w:tmpl w:val="FA1A4EA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B63441"/>
    <w:multiLevelType w:val="hybridMultilevel"/>
    <w:tmpl w:val="C8E81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FD6BF4"/>
    <w:multiLevelType w:val="hybridMultilevel"/>
    <w:tmpl w:val="58DECD8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A24FB0"/>
    <w:multiLevelType w:val="hybridMultilevel"/>
    <w:tmpl w:val="90BC0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2"/>
  </w:num>
  <w:num w:numId="6">
    <w:abstractNumId w:val="9"/>
  </w:num>
  <w:num w:numId="7">
    <w:abstractNumId w:val="8"/>
  </w:num>
  <w:num w:numId="8">
    <w:abstractNumId w:val="7"/>
  </w:num>
  <w:num w:numId="9">
    <w:abstractNumId w:val="3"/>
  </w:num>
  <w:num w:numId="10">
    <w:abstractNumId w:val="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y Harrison">
    <w15:presenceInfo w15:providerId="Windows Live" w15:userId="4760335bb1ba0970"/>
  </w15:person>
  <w15:person w15:author="Ben Darnell">
    <w15:presenceInfo w15:providerId="Windows Live" w15:userId="43457bce3b1c23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hideSpellingErrors/>
  <w:hideGrammaticalErrors/>
  <w:activeWritingStyle w:appName="MSWord" w:lang="en-GB" w:vendorID="64" w:dllVersion="0" w:nlCheck="1" w:checkStyle="0"/>
  <w:activeWritingStyle w:appName="MSWord" w:lang="en-AU" w:vendorID="64" w:dllVersion="4096" w:nlCheck="1" w:checkStyle="0"/>
  <w:activeWritingStyle w:appName="MSWord" w:lang="en-GB" w:vendorID="64" w:dllVersion="4096" w:nlCheck="1" w:checkStyle="0"/>
  <w:activeWritingStyle w:appName="MSWord" w:lang="en-AU" w:vendorID="64" w:dllVersion="0" w:nlCheck="1" w:checkStyle="0"/>
  <w:proofState w:spelling="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G2sLAwMze3MDMzNTBQ0lEKTi0uzszPAykwNKwFALVN5S8tAAAA"/>
  </w:docVars>
  <w:rsids>
    <w:rsidRoot w:val="00685A3F"/>
    <w:rsid w:val="00000200"/>
    <w:rsid w:val="000002CD"/>
    <w:rsid w:val="000012C2"/>
    <w:rsid w:val="000016E8"/>
    <w:rsid w:val="000019F6"/>
    <w:rsid w:val="00001B28"/>
    <w:rsid w:val="000020B3"/>
    <w:rsid w:val="00002FA1"/>
    <w:rsid w:val="000037A0"/>
    <w:rsid w:val="00003B36"/>
    <w:rsid w:val="00005C08"/>
    <w:rsid w:val="00005FD6"/>
    <w:rsid w:val="00007354"/>
    <w:rsid w:val="00007561"/>
    <w:rsid w:val="00007B01"/>
    <w:rsid w:val="00010B54"/>
    <w:rsid w:val="00010D80"/>
    <w:rsid w:val="00010E72"/>
    <w:rsid w:val="00010FDB"/>
    <w:rsid w:val="00011992"/>
    <w:rsid w:val="00011B7F"/>
    <w:rsid w:val="00011F2D"/>
    <w:rsid w:val="00012571"/>
    <w:rsid w:val="00012765"/>
    <w:rsid w:val="00013167"/>
    <w:rsid w:val="00013402"/>
    <w:rsid w:val="00013588"/>
    <w:rsid w:val="00013EB6"/>
    <w:rsid w:val="000145A2"/>
    <w:rsid w:val="00014A84"/>
    <w:rsid w:val="00014D47"/>
    <w:rsid w:val="00015352"/>
    <w:rsid w:val="00015FDE"/>
    <w:rsid w:val="000172C8"/>
    <w:rsid w:val="00020584"/>
    <w:rsid w:val="00021029"/>
    <w:rsid w:val="00021FA0"/>
    <w:rsid w:val="00021FF5"/>
    <w:rsid w:val="0002201A"/>
    <w:rsid w:val="0002212A"/>
    <w:rsid w:val="00022988"/>
    <w:rsid w:val="00022FAA"/>
    <w:rsid w:val="000239A5"/>
    <w:rsid w:val="00024C76"/>
    <w:rsid w:val="00024D54"/>
    <w:rsid w:val="00024E0A"/>
    <w:rsid w:val="0002606B"/>
    <w:rsid w:val="00026CE8"/>
    <w:rsid w:val="000300B8"/>
    <w:rsid w:val="0003065B"/>
    <w:rsid w:val="00032C61"/>
    <w:rsid w:val="00032E22"/>
    <w:rsid w:val="0003398A"/>
    <w:rsid w:val="00033BA3"/>
    <w:rsid w:val="00033F8B"/>
    <w:rsid w:val="0003407A"/>
    <w:rsid w:val="000351B8"/>
    <w:rsid w:val="000354BA"/>
    <w:rsid w:val="00036443"/>
    <w:rsid w:val="000369A0"/>
    <w:rsid w:val="00036D8A"/>
    <w:rsid w:val="000401B5"/>
    <w:rsid w:val="000404F2"/>
    <w:rsid w:val="00040B42"/>
    <w:rsid w:val="00041459"/>
    <w:rsid w:val="000433FF"/>
    <w:rsid w:val="00044723"/>
    <w:rsid w:val="0004653E"/>
    <w:rsid w:val="000470F3"/>
    <w:rsid w:val="00047E7C"/>
    <w:rsid w:val="000502CE"/>
    <w:rsid w:val="000503E1"/>
    <w:rsid w:val="00050865"/>
    <w:rsid w:val="000508BA"/>
    <w:rsid w:val="00050932"/>
    <w:rsid w:val="0005096B"/>
    <w:rsid w:val="00050C60"/>
    <w:rsid w:val="00051610"/>
    <w:rsid w:val="00051DAA"/>
    <w:rsid w:val="00052BE4"/>
    <w:rsid w:val="00053BC8"/>
    <w:rsid w:val="0005484A"/>
    <w:rsid w:val="000551EF"/>
    <w:rsid w:val="00056159"/>
    <w:rsid w:val="0005629D"/>
    <w:rsid w:val="00056711"/>
    <w:rsid w:val="0005765F"/>
    <w:rsid w:val="00057A3C"/>
    <w:rsid w:val="000615AE"/>
    <w:rsid w:val="00061D29"/>
    <w:rsid w:val="00061E81"/>
    <w:rsid w:val="00061E97"/>
    <w:rsid w:val="00061F00"/>
    <w:rsid w:val="00062520"/>
    <w:rsid w:val="00062635"/>
    <w:rsid w:val="00063061"/>
    <w:rsid w:val="000634D6"/>
    <w:rsid w:val="0006392E"/>
    <w:rsid w:val="00063932"/>
    <w:rsid w:val="00063CAA"/>
    <w:rsid w:val="00064006"/>
    <w:rsid w:val="000648BB"/>
    <w:rsid w:val="00064D4B"/>
    <w:rsid w:val="00064F9D"/>
    <w:rsid w:val="000654ED"/>
    <w:rsid w:val="0006612E"/>
    <w:rsid w:val="000661C2"/>
    <w:rsid w:val="00066F91"/>
    <w:rsid w:val="00067152"/>
    <w:rsid w:val="000676C7"/>
    <w:rsid w:val="00067CFA"/>
    <w:rsid w:val="00067E1C"/>
    <w:rsid w:val="0007085A"/>
    <w:rsid w:val="00070D6A"/>
    <w:rsid w:val="00072D97"/>
    <w:rsid w:val="00073641"/>
    <w:rsid w:val="00074405"/>
    <w:rsid w:val="00074791"/>
    <w:rsid w:val="00074F43"/>
    <w:rsid w:val="0007560F"/>
    <w:rsid w:val="00076544"/>
    <w:rsid w:val="00076812"/>
    <w:rsid w:val="00076BCA"/>
    <w:rsid w:val="00077019"/>
    <w:rsid w:val="00077461"/>
    <w:rsid w:val="000805DF"/>
    <w:rsid w:val="00080958"/>
    <w:rsid w:val="00080E93"/>
    <w:rsid w:val="000816F4"/>
    <w:rsid w:val="00081936"/>
    <w:rsid w:val="00081E95"/>
    <w:rsid w:val="0008373D"/>
    <w:rsid w:val="00083A5C"/>
    <w:rsid w:val="00083C17"/>
    <w:rsid w:val="00083E19"/>
    <w:rsid w:val="00084087"/>
    <w:rsid w:val="00084A91"/>
    <w:rsid w:val="0008764F"/>
    <w:rsid w:val="00087771"/>
    <w:rsid w:val="00090D2A"/>
    <w:rsid w:val="000919A4"/>
    <w:rsid w:val="000919DF"/>
    <w:rsid w:val="00091E16"/>
    <w:rsid w:val="00091F73"/>
    <w:rsid w:val="00092188"/>
    <w:rsid w:val="00092325"/>
    <w:rsid w:val="000933E5"/>
    <w:rsid w:val="0009349A"/>
    <w:rsid w:val="00093900"/>
    <w:rsid w:val="000939AB"/>
    <w:rsid w:val="00093D46"/>
    <w:rsid w:val="00093DFF"/>
    <w:rsid w:val="00095547"/>
    <w:rsid w:val="0009606E"/>
    <w:rsid w:val="0009655C"/>
    <w:rsid w:val="00096B87"/>
    <w:rsid w:val="00096E1E"/>
    <w:rsid w:val="000A0852"/>
    <w:rsid w:val="000A1180"/>
    <w:rsid w:val="000A1AB4"/>
    <w:rsid w:val="000A1D80"/>
    <w:rsid w:val="000A3630"/>
    <w:rsid w:val="000A4318"/>
    <w:rsid w:val="000A444B"/>
    <w:rsid w:val="000A4A99"/>
    <w:rsid w:val="000A4DD4"/>
    <w:rsid w:val="000A5347"/>
    <w:rsid w:val="000A5427"/>
    <w:rsid w:val="000A5ABE"/>
    <w:rsid w:val="000A5D0D"/>
    <w:rsid w:val="000A61E1"/>
    <w:rsid w:val="000A678E"/>
    <w:rsid w:val="000A689E"/>
    <w:rsid w:val="000A6CBF"/>
    <w:rsid w:val="000B0499"/>
    <w:rsid w:val="000B09A7"/>
    <w:rsid w:val="000B2026"/>
    <w:rsid w:val="000B3390"/>
    <w:rsid w:val="000B398A"/>
    <w:rsid w:val="000B3E12"/>
    <w:rsid w:val="000B3EAE"/>
    <w:rsid w:val="000B52C5"/>
    <w:rsid w:val="000B53FA"/>
    <w:rsid w:val="000B663B"/>
    <w:rsid w:val="000B6FA5"/>
    <w:rsid w:val="000B71F0"/>
    <w:rsid w:val="000B7DD1"/>
    <w:rsid w:val="000C0476"/>
    <w:rsid w:val="000C0806"/>
    <w:rsid w:val="000C0935"/>
    <w:rsid w:val="000C14BE"/>
    <w:rsid w:val="000C2BE4"/>
    <w:rsid w:val="000C3152"/>
    <w:rsid w:val="000C3A9C"/>
    <w:rsid w:val="000C41AE"/>
    <w:rsid w:val="000C4999"/>
    <w:rsid w:val="000C4D96"/>
    <w:rsid w:val="000C52B7"/>
    <w:rsid w:val="000C68D6"/>
    <w:rsid w:val="000C6A35"/>
    <w:rsid w:val="000C78F3"/>
    <w:rsid w:val="000D00F2"/>
    <w:rsid w:val="000D0BEC"/>
    <w:rsid w:val="000D10FC"/>
    <w:rsid w:val="000D1633"/>
    <w:rsid w:val="000D1702"/>
    <w:rsid w:val="000D1A28"/>
    <w:rsid w:val="000D1A84"/>
    <w:rsid w:val="000D1C71"/>
    <w:rsid w:val="000D29D2"/>
    <w:rsid w:val="000D2AC9"/>
    <w:rsid w:val="000D41F3"/>
    <w:rsid w:val="000D48E9"/>
    <w:rsid w:val="000D4C74"/>
    <w:rsid w:val="000D50A8"/>
    <w:rsid w:val="000D5496"/>
    <w:rsid w:val="000D5D0E"/>
    <w:rsid w:val="000D61FF"/>
    <w:rsid w:val="000D62CB"/>
    <w:rsid w:val="000D6887"/>
    <w:rsid w:val="000D6C03"/>
    <w:rsid w:val="000D71B5"/>
    <w:rsid w:val="000E06F7"/>
    <w:rsid w:val="000E0ADA"/>
    <w:rsid w:val="000E27F6"/>
    <w:rsid w:val="000E2E76"/>
    <w:rsid w:val="000E48C8"/>
    <w:rsid w:val="000E4D10"/>
    <w:rsid w:val="000E5464"/>
    <w:rsid w:val="000E587E"/>
    <w:rsid w:val="000E5F85"/>
    <w:rsid w:val="000E631C"/>
    <w:rsid w:val="000E6397"/>
    <w:rsid w:val="000F007A"/>
    <w:rsid w:val="000F0C50"/>
    <w:rsid w:val="000F2D09"/>
    <w:rsid w:val="000F403D"/>
    <w:rsid w:val="000F44EB"/>
    <w:rsid w:val="000F4955"/>
    <w:rsid w:val="000F5785"/>
    <w:rsid w:val="000F5E45"/>
    <w:rsid w:val="000F6669"/>
    <w:rsid w:val="000F7961"/>
    <w:rsid w:val="000F7C71"/>
    <w:rsid w:val="00100975"/>
    <w:rsid w:val="00101628"/>
    <w:rsid w:val="00101B2F"/>
    <w:rsid w:val="00101CA0"/>
    <w:rsid w:val="00102962"/>
    <w:rsid w:val="00102D75"/>
    <w:rsid w:val="00102DF6"/>
    <w:rsid w:val="00103725"/>
    <w:rsid w:val="00103FB9"/>
    <w:rsid w:val="0010404F"/>
    <w:rsid w:val="00104C23"/>
    <w:rsid w:val="0010530F"/>
    <w:rsid w:val="00105758"/>
    <w:rsid w:val="00105B04"/>
    <w:rsid w:val="00105CC3"/>
    <w:rsid w:val="00105FB0"/>
    <w:rsid w:val="00106FEF"/>
    <w:rsid w:val="00107101"/>
    <w:rsid w:val="00107618"/>
    <w:rsid w:val="00107C1E"/>
    <w:rsid w:val="00107C26"/>
    <w:rsid w:val="00107DB3"/>
    <w:rsid w:val="001108D9"/>
    <w:rsid w:val="001117E0"/>
    <w:rsid w:val="00111A40"/>
    <w:rsid w:val="00112A47"/>
    <w:rsid w:val="001139CD"/>
    <w:rsid w:val="00114079"/>
    <w:rsid w:val="00114139"/>
    <w:rsid w:val="00114227"/>
    <w:rsid w:val="00114270"/>
    <w:rsid w:val="00114419"/>
    <w:rsid w:val="001149FA"/>
    <w:rsid w:val="00115939"/>
    <w:rsid w:val="00115AC3"/>
    <w:rsid w:val="00115E28"/>
    <w:rsid w:val="00116972"/>
    <w:rsid w:val="00117165"/>
    <w:rsid w:val="00117674"/>
    <w:rsid w:val="00117A51"/>
    <w:rsid w:val="00117BA6"/>
    <w:rsid w:val="00117BC1"/>
    <w:rsid w:val="001204F6"/>
    <w:rsid w:val="00121820"/>
    <w:rsid w:val="00121B4D"/>
    <w:rsid w:val="00121D94"/>
    <w:rsid w:val="00123145"/>
    <w:rsid w:val="00124045"/>
    <w:rsid w:val="001241C7"/>
    <w:rsid w:val="0012533C"/>
    <w:rsid w:val="00125350"/>
    <w:rsid w:val="00125DA4"/>
    <w:rsid w:val="00126823"/>
    <w:rsid w:val="00127520"/>
    <w:rsid w:val="00130611"/>
    <w:rsid w:val="00130F7C"/>
    <w:rsid w:val="001316A9"/>
    <w:rsid w:val="00131C49"/>
    <w:rsid w:val="00132B79"/>
    <w:rsid w:val="00133C14"/>
    <w:rsid w:val="00134B0F"/>
    <w:rsid w:val="00135144"/>
    <w:rsid w:val="0013533E"/>
    <w:rsid w:val="00135DAE"/>
    <w:rsid w:val="00137733"/>
    <w:rsid w:val="00140268"/>
    <w:rsid w:val="00140328"/>
    <w:rsid w:val="001406F8"/>
    <w:rsid w:val="00140E28"/>
    <w:rsid w:val="00140E98"/>
    <w:rsid w:val="0014160C"/>
    <w:rsid w:val="0014252F"/>
    <w:rsid w:val="00142B0D"/>
    <w:rsid w:val="00144FDB"/>
    <w:rsid w:val="00145FC5"/>
    <w:rsid w:val="001463F9"/>
    <w:rsid w:val="001472B5"/>
    <w:rsid w:val="0014756F"/>
    <w:rsid w:val="0014766F"/>
    <w:rsid w:val="001476C4"/>
    <w:rsid w:val="0014789E"/>
    <w:rsid w:val="00147942"/>
    <w:rsid w:val="001503FC"/>
    <w:rsid w:val="0015089C"/>
    <w:rsid w:val="00150937"/>
    <w:rsid w:val="00150C19"/>
    <w:rsid w:val="00151AE2"/>
    <w:rsid w:val="00151B77"/>
    <w:rsid w:val="00151D1C"/>
    <w:rsid w:val="00152324"/>
    <w:rsid w:val="0015234F"/>
    <w:rsid w:val="00152539"/>
    <w:rsid w:val="00152650"/>
    <w:rsid w:val="00152782"/>
    <w:rsid w:val="00153049"/>
    <w:rsid w:val="00153B75"/>
    <w:rsid w:val="00153FCC"/>
    <w:rsid w:val="001543E9"/>
    <w:rsid w:val="00154482"/>
    <w:rsid w:val="001552A4"/>
    <w:rsid w:val="00155E86"/>
    <w:rsid w:val="00156810"/>
    <w:rsid w:val="00156882"/>
    <w:rsid w:val="001570C6"/>
    <w:rsid w:val="001571E4"/>
    <w:rsid w:val="0015749C"/>
    <w:rsid w:val="00157980"/>
    <w:rsid w:val="0016158C"/>
    <w:rsid w:val="001631A1"/>
    <w:rsid w:val="001631D7"/>
    <w:rsid w:val="00163838"/>
    <w:rsid w:val="0016444A"/>
    <w:rsid w:val="001645C6"/>
    <w:rsid w:val="00164990"/>
    <w:rsid w:val="00164F70"/>
    <w:rsid w:val="00165828"/>
    <w:rsid w:val="00166303"/>
    <w:rsid w:val="00166787"/>
    <w:rsid w:val="001674BB"/>
    <w:rsid w:val="001678C3"/>
    <w:rsid w:val="001700FE"/>
    <w:rsid w:val="00170367"/>
    <w:rsid w:val="00170610"/>
    <w:rsid w:val="0017152B"/>
    <w:rsid w:val="00171D56"/>
    <w:rsid w:val="00174471"/>
    <w:rsid w:val="00174AC6"/>
    <w:rsid w:val="001755A7"/>
    <w:rsid w:val="00175D9E"/>
    <w:rsid w:val="001760EF"/>
    <w:rsid w:val="0017718A"/>
    <w:rsid w:val="001774AC"/>
    <w:rsid w:val="0017752C"/>
    <w:rsid w:val="001775FC"/>
    <w:rsid w:val="001777CC"/>
    <w:rsid w:val="001777E4"/>
    <w:rsid w:val="001807BB"/>
    <w:rsid w:val="001812C9"/>
    <w:rsid w:val="001812FB"/>
    <w:rsid w:val="00181876"/>
    <w:rsid w:val="00181CF7"/>
    <w:rsid w:val="001821B0"/>
    <w:rsid w:val="001825D6"/>
    <w:rsid w:val="00182837"/>
    <w:rsid w:val="00182D75"/>
    <w:rsid w:val="00183008"/>
    <w:rsid w:val="00183EE0"/>
    <w:rsid w:val="001848E0"/>
    <w:rsid w:val="001856D3"/>
    <w:rsid w:val="00185AAC"/>
    <w:rsid w:val="001866BC"/>
    <w:rsid w:val="00193D4D"/>
    <w:rsid w:val="0019402F"/>
    <w:rsid w:val="00194E98"/>
    <w:rsid w:val="00195008"/>
    <w:rsid w:val="00195076"/>
    <w:rsid w:val="001954C7"/>
    <w:rsid w:val="00195A1A"/>
    <w:rsid w:val="001968DC"/>
    <w:rsid w:val="00197750"/>
    <w:rsid w:val="001A0A99"/>
    <w:rsid w:val="001A0DDD"/>
    <w:rsid w:val="001A0E19"/>
    <w:rsid w:val="001A1017"/>
    <w:rsid w:val="001A17C9"/>
    <w:rsid w:val="001A210F"/>
    <w:rsid w:val="001A253A"/>
    <w:rsid w:val="001A2C3B"/>
    <w:rsid w:val="001A2EDE"/>
    <w:rsid w:val="001A331C"/>
    <w:rsid w:val="001A38AE"/>
    <w:rsid w:val="001A4651"/>
    <w:rsid w:val="001A76BB"/>
    <w:rsid w:val="001B0B3F"/>
    <w:rsid w:val="001B13F3"/>
    <w:rsid w:val="001B2115"/>
    <w:rsid w:val="001B2538"/>
    <w:rsid w:val="001B4353"/>
    <w:rsid w:val="001B62D1"/>
    <w:rsid w:val="001B686C"/>
    <w:rsid w:val="001B6DC0"/>
    <w:rsid w:val="001B747D"/>
    <w:rsid w:val="001B796A"/>
    <w:rsid w:val="001C00AF"/>
    <w:rsid w:val="001C0439"/>
    <w:rsid w:val="001C0C3D"/>
    <w:rsid w:val="001C1324"/>
    <w:rsid w:val="001C166E"/>
    <w:rsid w:val="001C168D"/>
    <w:rsid w:val="001C2615"/>
    <w:rsid w:val="001C2656"/>
    <w:rsid w:val="001C3277"/>
    <w:rsid w:val="001C4872"/>
    <w:rsid w:val="001C4A15"/>
    <w:rsid w:val="001C4D1F"/>
    <w:rsid w:val="001C516E"/>
    <w:rsid w:val="001C526A"/>
    <w:rsid w:val="001C57BD"/>
    <w:rsid w:val="001C57F3"/>
    <w:rsid w:val="001C5A7E"/>
    <w:rsid w:val="001C5F6A"/>
    <w:rsid w:val="001C6C29"/>
    <w:rsid w:val="001C71DC"/>
    <w:rsid w:val="001C78AF"/>
    <w:rsid w:val="001C7D1F"/>
    <w:rsid w:val="001D0389"/>
    <w:rsid w:val="001D14AF"/>
    <w:rsid w:val="001D196D"/>
    <w:rsid w:val="001D1983"/>
    <w:rsid w:val="001D2213"/>
    <w:rsid w:val="001D2AB3"/>
    <w:rsid w:val="001D2BB3"/>
    <w:rsid w:val="001D2E78"/>
    <w:rsid w:val="001D32B8"/>
    <w:rsid w:val="001D34FA"/>
    <w:rsid w:val="001D37F8"/>
    <w:rsid w:val="001D3A49"/>
    <w:rsid w:val="001D3C67"/>
    <w:rsid w:val="001D3D19"/>
    <w:rsid w:val="001D428F"/>
    <w:rsid w:val="001D4760"/>
    <w:rsid w:val="001D4C08"/>
    <w:rsid w:val="001D54D1"/>
    <w:rsid w:val="001D732A"/>
    <w:rsid w:val="001E01D1"/>
    <w:rsid w:val="001E064D"/>
    <w:rsid w:val="001E1613"/>
    <w:rsid w:val="001E2EF0"/>
    <w:rsid w:val="001E575A"/>
    <w:rsid w:val="001E6164"/>
    <w:rsid w:val="001E6632"/>
    <w:rsid w:val="001E75F3"/>
    <w:rsid w:val="001E765A"/>
    <w:rsid w:val="001F033F"/>
    <w:rsid w:val="001F08DA"/>
    <w:rsid w:val="001F1BFF"/>
    <w:rsid w:val="001F286F"/>
    <w:rsid w:val="001F28BB"/>
    <w:rsid w:val="001F2DD6"/>
    <w:rsid w:val="001F3221"/>
    <w:rsid w:val="001F33E6"/>
    <w:rsid w:val="001F3862"/>
    <w:rsid w:val="001F394E"/>
    <w:rsid w:val="001F3CD1"/>
    <w:rsid w:val="001F4285"/>
    <w:rsid w:val="001F42E1"/>
    <w:rsid w:val="001F46B4"/>
    <w:rsid w:val="001F5DE9"/>
    <w:rsid w:val="001F680A"/>
    <w:rsid w:val="001F6DC2"/>
    <w:rsid w:val="001F7166"/>
    <w:rsid w:val="001F7782"/>
    <w:rsid w:val="001F7A84"/>
    <w:rsid w:val="001F7B73"/>
    <w:rsid w:val="00200C35"/>
    <w:rsid w:val="002013B7"/>
    <w:rsid w:val="00201B43"/>
    <w:rsid w:val="00201DA6"/>
    <w:rsid w:val="002033AD"/>
    <w:rsid w:val="002035D9"/>
    <w:rsid w:val="00203C3B"/>
    <w:rsid w:val="00204BF0"/>
    <w:rsid w:val="00204DD9"/>
    <w:rsid w:val="00205DE8"/>
    <w:rsid w:val="00206004"/>
    <w:rsid w:val="00206150"/>
    <w:rsid w:val="00206658"/>
    <w:rsid w:val="00206669"/>
    <w:rsid w:val="002075C8"/>
    <w:rsid w:val="00207696"/>
    <w:rsid w:val="002101AE"/>
    <w:rsid w:val="00210566"/>
    <w:rsid w:val="00210698"/>
    <w:rsid w:val="00210BBC"/>
    <w:rsid w:val="002119E4"/>
    <w:rsid w:val="00212558"/>
    <w:rsid w:val="0021270F"/>
    <w:rsid w:val="0021343A"/>
    <w:rsid w:val="0021344A"/>
    <w:rsid w:val="0021630A"/>
    <w:rsid w:val="002165F3"/>
    <w:rsid w:val="00216919"/>
    <w:rsid w:val="00216B30"/>
    <w:rsid w:val="00216BDC"/>
    <w:rsid w:val="00216C6B"/>
    <w:rsid w:val="00217049"/>
    <w:rsid w:val="002178F9"/>
    <w:rsid w:val="00221225"/>
    <w:rsid w:val="0022345E"/>
    <w:rsid w:val="00223641"/>
    <w:rsid w:val="0022452C"/>
    <w:rsid w:val="00224714"/>
    <w:rsid w:val="00225159"/>
    <w:rsid w:val="002257D2"/>
    <w:rsid w:val="00225F69"/>
    <w:rsid w:val="00226A76"/>
    <w:rsid w:val="00227AFA"/>
    <w:rsid w:val="00227BF8"/>
    <w:rsid w:val="002301FC"/>
    <w:rsid w:val="002304BD"/>
    <w:rsid w:val="002307E5"/>
    <w:rsid w:val="00231217"/>
    <w:rsid w:val="0023138F"/>
    <w:rsid w:val="002316FE"/>
    <w:rsid w:val="00232672"/>
    <w:rsid w:val="0023277C"/>
    <w:rsid w:val="00232C60"/>
    <w:rsid w:val="00232C8A"/>
    <w:rsid w:val="002336D6"/>
    <w:rsid w:val="00233A87"/>
    <w:rsid w:val="00233A98"/>
    <w:rsid w:val="00233F12"/>
    <w:rsid w:val="00234FBC"/>
    <w:rsid w:val="00235751"/>
    <w:rsid w:val="002357E1"/>
    <w:rsid w:val="00236BD9"/>
    <w:rsid w:val="00240714"/>
    <w:rsid w:val="00241A52"/>
    <w:rsid w:val="00241CF0"/>
    <w:rsid w:val="002420C1"/>
    <w:rsid w:val="002430EC"/>
    <w:rsid w:val="002436B3"/>
    <w:rsid w:val="002440D9"/>
    <w:rsid w:val="00244871"/>
    <w:rsid w:val="00244CBA"/>
    <w:rsid w:val="00245106"/>
    <w:rsid w:val="00245283"/>
    <w:rsid w:val="002453F7"/>
    <w:rsid w:val="00245539"/>
    <w:rsid w:val="00245AE7"/>
    <w:rsid w:val="002466E1"/>
    <w:rsid w:val="0024695E"/>
    <w:rsid w:val="00246AB2"/>
    <w:rsid w:val="00246FED"/>
    <w:rsid w:val="00247885"/>
    <w:rsid w:val="00247914"/>
    <w:rsid w:val="002479A8"/>
    <w:rsid w:val="00247C93"/>
    <w:rsid w:val="0025189A"/>
    <w:rsid w:val="00251F2D"/>
    <w:rsid w:val="002544EC"/>
    <w:rsid w:val="00254A32"/>
    <w:rsid w:val="00254B09"/>
    <w:rsid w:val="00254C8C"/>
    <w:rsid w:val="00254F3B"/>
    <w:rsid w:val="00254FE9"/>
    <w:rsid w:val="00256E83"/>
    <w:rsid w:val="00257C77"/>
    <w:rsid w:val="00257E32"/>
    <w:rsid w:val="00260949"/>
    <w:rsid w:val="00260E2C"/>
    <w:rsid w:val="00260EA4"/>
    <w:rsid w:val="00262789"/>
    <w:rsid w:val="00263726"/>
    <w:rsid w:val="002637F2"/>
    <w:rsid w:val="002640AA"/>
    <w:rsid w:val="0026429E"/>
    <w:rsid w:val="002650BA"/>
    <w:rsid w:val="002651C3"/>
    <w:rsid w:val="002656C9"/>
    <w:rsid w:val="0026617A"/>
    <w:rsid w:val="00267C52"/>
    <w:rsid w:val="00267CC0"/>
    <w:rsid w:val="00267D5F"/>
    <w:rsid w:val="00270F07"/>
    <w:rsid w:val="0027156C"/>
    <w:rsid w:val="00271B16"/>
    <w:rsid w:val="00271DEB"/>
    <w:rsid w:val="0027232B"/>
    <w:rsid w:val="00273467"/>
    <w:rsid w:val="00273846"/>
    <w:rsid w:val="00274330"/>
    <w:rsid w:val="00275C0C"/>
    <w:rsid w:val="00276AC1"/>
    <w:rsid w:val="00277394"/>
    <w:rsid w:val="002773E4"/>
    <w:rsid w:val="00277C2C"/>
    <w:rsid w:val="00277CD4"/>
    <w:rsid w:val="00277D24"/>
    <w:rsid w:val="00280046"/>
    <w:rsid w:val="0028150D"/>
    <w:rsid w:val="00281B15"/>
    <w:rsid w:val="0028276F"/>
    <w:rsid w:val="00282901"/>
    <w:rsid w:val="00283004"/>
    <w:rsid w:val="0028456A"/>
    <w:rsid w:val="0028536F"/>
    <w:rsid w:val="0028570E"/>
    <w:rsid w:val="002857D0"/>
    <w:rsid w:val="00285EEE"/>
    <w:rsid w:val="002875B0"/>
    <w:rsid w:val="00287F55"/>
    <w:rsid w:val="0029078C"/>
    <w:rsid w:val="002907FF"/>
    <w:rsid w:val="002915E9"/>
    <w:rsid w:val="00291F02"/>
    <w:rsid w:val="00292A40"/>
    <w:rsid w:val="0029349D"/>
    <w:rsid w:val="00293A61"/>
    <w:rsid w:val="00293BB8"/>
    <w:rsid w:val="002947C2"/>
    <w:rsid w:val="00294A63"/>
    <w:rsid w:val="00295E40"/>
    <w:rsid w:val="00295F27"/>
    <w:rsid w:val="00296796"/>
    <w:rsid w:val="00297748"/>
    <w:rsid w:val="002977FC"/>
    <w:rsid w:val="002A00DF"/>
    <w:rsid w:val="002A16E2"/>
    <w:rsid w:val="002A17D7"/>
    <w:rsid w:val="002A192E"/>
    <w:rsid w:val="002A1C14"/>
    <w:rsid w:val="002A1C81"/>
    <w:rsid w:val="002A2D21"/>
    <w:rsid w:val="002A4003"/>
    <w:rsid w:val="002A4A9E"/>
    <w:rsid w:val="002A5305"/>
    <w:rsid w:val="002A5794"/>
    <w:rsid w:val="002A5DEE"/>
    <w:rsid w:val="002A6A08"/>
    <w:rsid w:val="002A71EA"/>
    <w:rsid w:val="002B12E2"/>
    <w:rsid w:val="002B19A1"/>
    <w:rsid w:val="002B2A42"/>
    <w:rsid w:val="002B2E02"/>
    <w:rsid w:val="002B36DF"/>
    <w:rsid w:val="002B4E82"/>
    <w:rsid w:val="002B5CED"/>
    <w:rsid w:val="002B5FF5"/>
    <w:rsid w:val="002B61D2"/>
    <w:rsid w:val="002B6523"/>
    <w:rsid w:val="002B6FD5"/>
    <w:rsid w:val="002C024F"/>
    <w:rsid w:val="002C0786"/>
    <w:rsid w:val="002C112A"/>
    <w:rsid w:val="002C1B51"/>
    <w:rsid w:val="002C1B5B"/>
    <w:rsid w:val="002C1CE4"/>
    <w:rsid w:val="002C2249"/>
    <w:rsid w:val="002C26C0"/>
    <w:rsid w:val="002C2E14"/>
    <w:rsid w:val="002C30A2"/>
    <w:rsid w:val="002C39C4"/>
    <w:rsid w:val="002C42E5"/>
    <w:rsid w:val="002C4678"/>
    <w:rsid w:val="002C5C17"/>
    <w:rsid w:val="002C711A"/>
    <w:rsid w:val="002C71C6"/>
    <w:rsid w:val="002C77ED"/>
    <w:rsid w:val="002D0DE7"/>
    <w:rsid w:val="002D1879"/>
    <w:rsid w:val="002D1D8D"/>
    <w:rsid w:val="002D2B21"/>
    <w:rsid w:val="002D4733"/>
    <w:rsid w:val="002D48AC"/>
    <w:rsid w:val="002D69A5"/>
    <w:rsid w:val="002D6C2E"/>
    <w:rsid w:val="002D6C68"/>
    <w:rsid w:val="002D71F7"/>
    <w:rsid w:val="002D732A"/>
    <w:rsid w:val="002D7BEA"/>
    <w:rsid w:val="002D7C61"/>
    <w:rsid w:val="002E02DD"/>
    <w:rsid w:val="002E14BB"/>
    <w:rsid w:val="002E2FAD"/>
    <w:rsid w:val="002E3E7C"/>
    <w:rsid w:val="002E6242"/>
    <w:rsid w:val="002E66A1"/>
    <w:rsid w:val="002E6850"/>
    <w:rsid w:val="002F017B"/>
    <w:rsid w:val="002F0462"/>
    <w:rsid w:val="002F0C5C"/>
    <w:rsid w:val="002F0E42"/>
    <w:rsid w:val="002F1146"/>
    <w:rsid w:val="002F2B5D"/>
    <w:rsid w:val="002F2E60"/>
    <w:rsid w:val="002F2F83"/>
    <w:rsid w:val="002F3D3D"/>
    <w:rsid w:val="002F57F6"/>
    <w:rsid w:val="002F5947"/>
    <w:rsid w:val="002F6205"/>
    <w:rsid w:val="002F691F"/>
    <w:rsid w:val="002F6D69"/>
    <w:rsid w:val="002F7D2D"/>
    <w:rsid w:val="002F7D6F"/>
    <w:rsid w:val="003008A2"/>
    <w:rsid w:val="00300AEE"/>
    <w:rsid w:val="00300B61"/>
    <w:rsid w:val="00300DD0"/>
    <w:rsid w:val="00302013"/>
    <w:rsid w:val="00302023"/>
    <w:rsid w:val="003022FB"/>
    <w:rsid w:val="0030239E"/>
    <w:rsid w:val="00302A62"/>
    <w:rsid w:val="00302F87"/>
    <w:rsid w:val="00303006"/>
    <w:rsid w:val="00303426"/>
    <w:rsid w:val="003037AC"/>
    <w:rsid w:val="00304C6E"/>
    <w:rsid w:val="00305C2A"/>
    <w:rsid w:val="00306345"/>
    <w:rsid w:val="00306B89"/>
    <w:rsid w:val="00306BB8"/>
    <w:rsid w:val="00306E90"/>
    <w:rsid w:val="00307873"/>
    <w:rsid w:val="00307A54"/>
    <w:rsid w:val="003104BF"/>
    <w:rsid w:val="00310BE8"/>
    <w:rsid w:val="003114E9"/>
    <w:rsid w:val="00311B7B"/>
    <w:rsid w:val="00312EE5"/>
    <w:rsid w:val="0031366C"/>
    <w:rsid w:val="00313D3D"/>
    <w:rsid w:val="0031560D"/>
    <w:rsid w:val="00315635"/>
    <w:rsid w:val="00316082"/>
    <w:rsid w:val="0031708A"/>
    <w:rsid w:val="00317154"/>
    <w:rsid w:val="00317A93"/>
    <w:rsid w:val="003200D9"/>
    <w:rsid w:val="00320153"/>
    <w:rsid w:val="003213B5"/>
    <w:rsid w:val="0032191E"/>
    <w:rsid w:val="003219D1"/>
    <w:rsid w:val="00322103"/>
    <w:rsid w:val="00322224"/>
    <w:rsid w:val="0032289F"/>
    <w:rsid w:val="00323A2D"/>
    <w:rsid w:val="00325249"/>
    <w:rsid w:val="003255FE"/>
    <w:rsid w:val="00325BAF"/>
    <w:rsid w:val="003269FB"/>
    <w:rsid w:val="00326AF5"/>
    <w:rsid w:val="00326CD2"/>
    <w:rsid w:val="00326D4C"/>
    <w:rsid w:val="00327280"/>
    <w:rsid w:val="00327BE4"/>
    <w:rsid w:val="003300E6"/>
    <w:rsid w:val="003306E3"/>
    <w:rsid w:val="00330CD6"/>
    <w:rsid w:val="00330EC5"/>
    <w:rsid w:val="00331092"/>
    <w:rsid w:val="003316CC"/>
    <w:rsid w:val="00331ECB"/>
    <w:rsid w:val="0033266B"/>
    <w:rsid w:val="003326A3"/>
    <w:rsid w:val="0033285F"/>
    <w:rsid w:val="00333017"/>
    <w:rsid w:val="00333112"/>
    <w:rsid w:val="0033313B"/>
    <w:rsid w:val="0033338B"/>
    <w:rsid w:val="003337CE"/>
    <w:rsid w:val="00334DC9"/>
    <w:rsid w:val="00334FC6"/>
    <w:rsid w:val="00336008"/>
    <w:rsid w:val="00336789"/>
    <w:rsid w:val="0033714B"/>
    <w:rsid w:val="00337D5C"/>
    <w:rsid w:val="003402BB"/>
    <w:rsid w:val="003403A5"/>
    <w:rsid w:val="003420D2"/>
    <w:rsid w:val="0034233C"/>
    <w:rsid w:val="00342BC4"/>
    <w:rsid w:val="0034312D"/>
    <w:rsid w:val="00343728"/>
    <w:rsid w:val="003438B4"/>
    <w:rsid w:val="00343D13"/>
    <w:rsid w:val="00344357"/>
    <w:rsid w:val="003445A6"/>
    <w:rsid w:val="00344DA8"/>
    <w:rsid w:val="003452C0"/>
    <w:rsid w:val="0034670F"/>
    <w:rsid w:val="0035024D"/>
    <w:rsid w:val="00350530"/>
    <w:rsid w:val="003506E1"/>
    <w:rsid w:val="00350BBE"/>
    <w:rsid w:val="003515D7"/>
    <w:rsid w:val="0035170C"/>
    <w:rsid w:val="00351839"/>
    <w:rsid w:val="00351C0E"/>
    <w:rsid w:val="00352059"/>
    <w:rsid w:val="00352179"/>
    <w:rsid w:val="003524AA"/>
    <w:rsid w:val="0035322E"/>
    <w:rsid w:val="003538D2"/>
    <w:rsid w:val="0035541F"/>
    <w:rsid w:val="00356513"/>
    <w:rsid w:val="00356C47"/>
    <w:rsid w:val="00356C69"/>
    <w:rsid w:val="00356EB0"/>
    <w:rsid w:val="00357963"/>
    <w:rsid w:val="00357A3D"/>
    <w:rsid w:val="00357F87"/>
    <w:rsid w:val="00360380"/>
    <w:rsid w:val="003609FC"/>
    <w:rsid w:val="0036125D"/>
    <w:rsid w:val="00361365"/>
    <w:rsid w:val="00361AE3"/>
    <w:rsid w:val="00361B52"/>
    <w:rsid w:val="00361EB9"/>
    <w:rsid w:val="003626E7"/>
    <w:rsid w:val="00362EC7"/>
    <w:rsid w:val="00362FF6"/>
    <w:rsid w:val="0036327F"/>
    <w:rsid w:val="00363D94"/>
    <w:rsid w:val="003642DE"/>
    <w:rsid w:val="003648B4"/>
    <w:rsid w:val="00364D31"/>
    <w:rsid w:val="00364D7B"/>
    <w:rsid w:val="003653AB"/>
    <w:rsid w:val="00365BB1"/>
    <w:rsid w:val="00365CAC"/>
    <w:rsid w:val="0036636D"/>
    <w:rsid w:val="00366428"/>
    <w:rsid w:val="00366615"/>
    <w:rsid w:val="00366C5B"/>
    <w:rsid w:val="00367428"/>
    <w:rsid w:val="00370E29"/>
    <w:rsid w:val="0037220E"/>
    <w:rsid w:val="0037261E"/>
    <w:rsid w:val="00372D37"/>
    <w:rsid w:val="00372DA9"/>
    <w:rsid w:val="00372E75"/>
    <w:rsid w:val="00373902"/>
    <w:rsid w:val="00373BB7"/>
    <w:rsid w:val="00374233"/>
    <w:rsid w:val="003742BD"/>
    <w:rsid w:val="003742EE"/>
    <w:rsid w:val="00374B60"/>
    <w:rsid w:val="00374BFD"/>
    <w:rsid w:val="003752F9"/>
    <w:rsid w:val="00375BA1"/>
    <w:rsid w:val="0037612D"/>
    <w:rsid w:val="00376E3C"/>
    <w:rsid w:val="00377451"/>
    <w:rsid w:val="00377CA1"/>
    <w:rsid w:val="00377F37"/>
    <w:rsid w:val="00381FEE"/>
    <w:rsid w:val="003835C6"/>
    <w:rsid w:val="00383F0F"/>
    <w:rsid w:val="00384996"/>
    <w:rsid w:val="003850DB"/>
    <w:rsid w:val="00385DCD"/>
    <w:rsid w:val="00387638"/>
    <w:rsid w:val="00387F77"/>
    <w:rsid w:val="0039001A"/>
    <w:rsid w:val="0039098E"/>
    <w:rsid w:val="00390C24"/>
    <w:rsid w:val="00391422"/>
    <w:rsid w:val="00391821"/>
    <w:rsid w:val="003923A6"/>
    <w:rsid w:val="003925B8"/>
    <w:rsid w:val="00392635"/>
    <w:rsid w:val="0039266D"/>
    <w:rsid w:val="00392CD1"/>
    <w:rsid w:val="003935D0"/>
    <w:rsid w:val="003938C1"/>
    <w:rsid w:val="00394BC4"/>
    <w:rsid w:val="00395885"/>
    <w:rsid w:val="00395C14"/>
    <w:rsid w:val="0039642C"/>
    <w:rsid w:val="00396E33"/>
    <w:rsid w:val="00397384"/>
    <w:rsid w:val="00397408"/>
    <w:rsid w:val="00397630"/>
    <w:rsid w:val="003A074F"/>
    <w:rsid w:val="003A1258"/>
    <w:rsid w:val="003A1912"/>
    <w:rsid w:val="003A2BEF"/>
    <w:rsid w:val="003A37BE"/>
    <w:rsid w:val="003A41E1"/>
    <w:rsid w:val="003A45A9"/>
    <w:rsid w:val="003A4AED"/>
    <w:rsid w:val="003A5762"/>
    <w:rsid w:val="003A617D"/>
    <w:rsid w:val="003A67F5"/>
    <w:rsid w:val="003A69AD"/>
    <w:rsid w:val="003A719C"/>
    <w:rsid w:val="003A71BA"/>
    <w:rsid w:val="003A7DC6"/>
    <w:rsid w:val="003B00A4"/>
    <w:rsid w:val="003B1A11"/>
    <w:rsid w:val="003B1B5E"/>
    <w:rsid w:val="003B1EEA"/>
    <w:rsid w:val="003B39A0"/>
    <w:rsid w:val="003B4B3E"/>
    <w:rsid w:val="003B4E67"/>
    <w:rsid w:val="003B55E7"/>
    <w:rsid w:val="003B569C"/>
    <w:rsid w:val="003B58C4"/>
    <w:rsid w:val="003B6835"/>
    <w:rsid w:val="003B711E"/>
    <w:rsid w:val="003B7364"/>
    <w:rsid w:val="003B7CBA"/>
    <w:rsid w:val="003C044B"/>
    <w:rsid w:val="003C084D"/>
    <w:rsid w:val="003C0E1A"/>
    <w:rsid w:val="003C0E1F"/>
    <w:rsid w:val="003C1745"/>
    <w:rsid w:val="003C1A16"/>
    <w:rsid w:val="003C1CA4"/>
    <w:rsid w:val="003C1D49"/>
    <w:rsid w:val="003C218F"/>
    <w:rsid w:val="003C26AD"/>
    <w:rsid w:val="003C3355"/>
    <w:rsid w:val="003C35AB"/>
    <w:rsid w:val="003C4621"/>
    <w:rsid w:val="003C4B72"/>
    <w:rsid w:val="003C5E1B"/>
    <w:rsid w:val="003C660D"/>
    <w:rsid w:val="003C7848"/>
    <w:rsid w:val="003D04E9"/>
    <w:rsid w:val="003D0799"/>
    <w:rsid w:val="003D0A81"/>
    <w:rsid w:val="003D10E1"/>
    <w:rsid w:val="003D1389"/>
    <w:rsid w:val="003D1417"/>
    <w:rsid w:val="003D1905"/>
    <w:rsid w:val="003D19AE"/>
    <w:rsid w:val="003D2395"/>
    <w:rsid w:val="003D28C5"/>
    <w:rsid w:val="003D2CDC"/>
    <w:rsid w:val="003D3107"/>
    <w:rsid w:val="003D31A2"/>
    <w:rsid w:val="003D4097"/>
    <w:rsid w:val="003D425B"/>
    <w:rsid w:val="003D4319"/>
    <w:rsid w:val="003D4C6D"/>
    <w:rsid w:val="003D555C"/>
    <w:rsid w:val="003D56AA"/>
    <w:rsid w:val="003D6811"/>
    <w:rsid w:val="003D6EF1"/>
    <w:rsid w:val="003D7778"/>
    <w:rsid w:val="003D7D4D"/>
    <w:rsid w:val="003E0213"/>
    <w:rsid w:val="003E03A7"/>
    <w:rsid w:val="003E15A1"/>
    <w:rsid w:val="003E1622"/>
    <w:rsid w:val="003E1EEB"/>
    <w:rsid w:val="003E214D"/>
    <w:rsid w:val="003E2735"/>
    <w:rsid w:val="003E2D95"/>
    <w:rsid w:val="003E3164"/>
    <w:rsid w:val="003E3332"/>
    <w:rsid w:val="003E33B0"/>
    <w:rsid w:val="003E33F6"/>
    <w:rsid w:val="003E429C"/>
    <w:rsid w:val="003E4914"/>
    <w:rsid w:val="003E506A"/>
    <w:rsid w:val="003E540C"/>
    <w:rsid w:val="003E5F40"/>
    <w:rsid w:val="003E6A93"/>
    <w:rsid w:val="003F0ADD"/>
    <w:rsid w:val="003F0F89"/>
    <w:rsid w:val="003F1941"/>
    <w:rsid w:val="003F1D22"/>
    <w:rsid w:val="003F2A91"/>
    <w:rsid w:val="003F2F90"/>
    <w:rsid w:val="003F3746"/>
    <w:rsid w:val="003F37A1"/>
    <w:rsid w:val="003F577A"/>
    <w:rsid w:val="003F5A30"/>
    <w:rsid w:val="003F5C75"/>
    <w:rsid w:val="003F6350"/>
    <w:rsid w:val="003F74A0"/>
    <w:rsid w:val="003F7616"/>
    <w:rsid w:val="004001A6"/>
    <w:rsid w:val="0040050E"/>
    <w:rsid w:val="004005F1"/>
    <w:rsid w:val="00402696"/>
    <w:rsid w:val="00403AA6"/>
    <w:rsid w:val="00403CE3"/>
    <w:rsid w:val="004055CB"/>
    <w:rsid w:val="004056A6"/>
    <w:rsid w:val="00405C57"/>
    <w:rsid w:val="0040607C"/>
    <w:rsid w:val="00406B0D"/>
    <w:rsid w:val="004070B5"/>
    <w:rsid w:val="004072EF"/>
    <w:rsid w:val="0040739C"/>
    <w:rsid w:val="00407E3D"/>
    <w:rsid w:val="004102DB"/>
    <w:rsid w:val="0041114B"/>
    <w:rsid w:val="00411AA8"/>
    <w:rsid w:val="00411D93"/>
    <w:rsid w:val="00412A0B"/>
    <w:rsid w:val="0041364A"/>
    <w:rsid w:val="00413C52"/>
    <w:rsid w:val="004140CB"/>
    <w:rsid w:val="00415D14"/>
    <w:rsid w:val="00416264"/>
    <w:rsid w:val="004172EA"/>
    <w:rsid w:val="00417CB7"/>
    <w:rsid w:val="0042027D"/>
    <w:rsid w:val="004204D5"/>
    <w:rsid w:val="0042056B"/>
    <w:rsid w:val="004207E3"/>
    <w:rsid w:val="00420ACD"/>
    <w:rsid w:val="00420F68"/>
    <w:rsid w:val="0042125F"/>
    <w:rsid w:val="0042169A"/>
    <w:rsid w:val="00421905"/>
    <w:rsid w:val="00421976"/>
    <w:rsid w:val="00421B16"/>
    <w:rsid w:val="00421E17"/>
    <w:rsid w:val="004220F9"/>
    <w:rsid w:val="00422800"/>
    <w:rsid w:val="00422830"/>
    <w:rsid w:val="00422B9E"/>
    <w:rsid w:val="00423C4C"/>
    <w:rsid w:val="00423E62"/>
    <w:rsid w:val="00423FD9"/>
    <w:rsid w:val="004245A7"/>
    <w:rsid w:val="00425733"/>
    <w:rsid w:val="00425758"/>
    <w:rsid w:val="00425D81"/>
    <w:rsid w:val="004260AB"/>
    <w:rsid w:val="004265A8"/>
    <w:rsid w:val="00426BF3"/>
    <w:rsid w:val="00427332"/>
    <w:rsid w:val="00427B33"/>
    <w:rsid w:val="00427D55"/>
    <w:rsid w:val="004304BB"/>
    <w:rsid w:val="004308C0"/>
    <w:rsid w:val="004321FF"/>
    <w:rsid w:val="00432FB6"/>
    <w:rsid w:val="00433B0E"/>
    <w:rsid w:val="00433C2D"/>
    <w:rsid w:val="00434378"/>
    <w:rsid w:val="0043437C"/>
    <w:rsid w:val="00435216"/>
    <w:rsid w:val="004368DB"/>
    <w:rsid w:val="00437C78"/>
    <w:rsid w:val="00437CE8"/>
    <w:rsid w:val="00440183"/>
    <w:rsid w:val="00441A92"/>
    <w:rsid w:val="00442434"/>
    <w:rsid w:val="00442AF5"/>
    <w:rsid w:val="00443EE0"/>
    <w:rsid w:val="004443A2"/>
    <w:rsid w:val="00444C44"/>
    <w:rsid w:val="0044522E"/>
    <w:rsid w:val="00445780"/>
    <w:rsid w:val="00445C89"/>
    <w:rsid w:val="00446A95"/>
    <w:rsid w:val="004470E4"/>
    <w:rsid w:val="004501E0"/>
    <w:rsid w:val="004507BD"/>
    <w:rsid w:val="00451229"/>
    <w:rsid w:val="0045151B"/>
    <w:rsid w:val="00451B30"/>
    <w:rsid w:val="00451FA9"/>
    <w:rsid w:val="00452182"/>
    <w:rsid w:val="0045248F"/>
    <w:rsid w:val="00452D72"/>
    <w:rsid w:val="004533C2"/>
    <w:rsid w:val="00453501"/>
    <w:rsid w:val="00454DC6"/>
    <w:rsid w:val="00454DD0"/>
    <w:rsid w:val="00455A52"/>
    <w:rsid w:val="00456489"/>
    <w:rsid w:val="004569FA"/>
    <w:rsid w:val="00456AEA"/>
    <w:rsid w:val="00456D13"/>
    <w:rsid w:val="0045769C"/>
    <w:rsid w:val="00457EFE"/>
    <w:rsid w:val="0046007D"/>
    <w:rsid w:val="00460E12"/>
    <w:rsid w:val="00460FDE"/>
    <w:rsid w:val="004613F2"/>
    <w:rsid w:val="004617ED"/>
    <w:rsid w:val="004623CD"/>
    <w:rsid w:val="00462414"/>
    <w:rsid w:val="0046265E"/>
    <w:rsid w:val="00462ADF"/>
    <w:rsid w:val="00462F02"/>
    <w:rsid w:val="0046332F"/>
    <w:rsid w:val="0046353A"/>
    <w:rsid w:val="00463B61"/>
    <w:rsid w:val="00464630"/>
    <w:rsid w:val="0046481F"/>
    <w:rsid w:val="00464E3D"/>
    <w:rsid w:val="00465440"/>
    <w:rsid w:val="0046578D"/>
    <w:rsid w:val="00466080"/>
    <w:rsid w:val="0046655C"/>
    <w:rsid w:val="0046660A"/>
    <w:rsid w:val="004666C7"/>
    <w:rsid w:val="00466C0E"/>
    <w:rsid w:val="00466DE5"/>
    <w:rsid w:val="0046722F"/>
    <w:rsid w:val="00467617"/>
    <w:rsid w:val="004702C2"/>
    <w:rsid w:val="0047099D"/>
    <w:rsid w:val="00470E20"/>
    <w:rsid w:val="004726CE"/>
    <w:rsid w:val="00472830"/>
    <w:rsid w:val="00472E27"/>
    <w:rsid w:val="0047373C"/>
    <w:rsid w:val="0047380A"/>
    <w:rsid w:val="00473EDC"/>
    <w:rsid w:val="0047488A"/>
    <w:rsid w:val="00474E5A"/>
    <w:rsid w:val="004751FC"/>
    <w:rsid w:val="00475507"/>
    <w:rsid w:val="00475AB4"/>
    <w:rsid w:val="0047759E"/>
    <w:rsid w:val="00480ACD"/>
    <w:rsid w:val="00480C05"/>
    <w:rsid w:val="00480E96"/>
    <w:rsid w:val="0048162A"/>
    <w:rsid w:val="00481DF9"/>
    <w:rsid w:val="00481F3D"/>
    <w:rsid w:val="00482067"/>
    <w:rsid w:val="00482924"/>
    <w:rsid w:val="0048357F"/>
    <w:rsid w:val="00483FA1"/>
    <w:rsid w:val="00484213"/>
    <w:rsid w:val="0048496B"/>
    <w:rsid w:val="00485E84"/>
    <w:rsid w:val="00486342"/>
    <w:rsid w:val="004866B5"/>
    <w:rsid w:val="004866B6"/>
    <w:rsid w:val="0048695D"/>
    <w:rsid w:val="004879D9"/>
    <w:rsid w:val="00490F43"/>
    <w:rsid w:val="004917BF"/>
    <w:rsid w:val="00491D92"/>
    <w:rsid w:val="00492B78"/>
    <w:rsid w:val="00493EB9"/>
    <w:rsid w:val="00494A23"/>
    <w:rsid w:val="00495501"/>
    <w:rsid w:val="00496C79"/>
    <w:rsid w:val="0049704A"/>
    <w:rsid w:val="0049779F"/>
    <w:rsid w:val="004A08C0"/>
    <w:rsid w:val="004A0AD5"/>
    <w:rsid w:val="004A0B4A"/>
    <w:rsid w:val="004A0DF7"/>
    <w:rsid w:val="004A0E96"/>
    <w:rsid w:val="004A1013"/>
    <w:rsid w:val="004A18F3"/>
    <w:rsid w:val="004A1C5B"/>
    <w:rsid w:val="004A2703"/>
    <w:rsid w:val="004A478E"/>
    <w:rsid w:val="004A4B44"/>
    <w:rsid w:val="004A5022"/>
    <w:rsid w:val="004A55C0"/>
    <w:rsid w:val="004A5870"/>
    <w:rsid w:val="004A61D1"/>
    <w:rsid w:val="004A72D4"/>
    <w:rsid w:val="004A76D9"/>
    <w:rsid w:val="004A7BDD"/>
    <w:rsid w:val="004B0090"/>
    <w:rsid w:val="004B17F8"/>
    <w:rsid w:val="004B2474"/>
    <w:rsid w:val="004B2B12"/>
    <w:rsid w:val="004B32BA"/>
    <w:rsid w:val="004B33B8"/>
    <w:rsid w:val="004B396D"/>
    <w:rsid w:val="004B440B"/>
    <w:rsid w:val="004B5065"/>
    <w:rsid w:val="004B5B38"/>
    <w:rsid w:val="004B6261"/>
    <w:rsid w:val="004B67FA"/>
    <w:rsid w:val="004B7500"/>
    <w:rsid w:val="004C01BE"/>
    <w:rsid w:val="004C0986"/>
    <w:rsid w:val="004C11A4"/>
    <w:rsid w:val="004C1346"/>
    <w:rsid w:val="004C191C"/>
    <w:rsid w:val="004C1ABC"/>
    <w:rsid w:val="004C1B6B"/>
    <w:rsid w:val="004C1DFB"/>
    <w:rsid w:val="004C1FF4"/>
    <w:rsid w:val="004C2C9D"/>
    <w:rsid w:val="004C3426"/>
    <w:rsid w:val="004C5B3A"/>
    <w:rsid w:val="004C5D3E"/>
    <w:rsid w:val="004C5EEE"/>
    <w:rsid w:val="004C605F"/>
    <w:rsid w:val="004C7716"/>
    <w:rsid w:val="004C7C4B"/>
    <w:rsid w:val="004D03D6"/>
    <w:rsid w:val="004D0B6D"/>
    <w:rsid w:val="004D0FE2"/>
    <w:rsid w:val="004D132D"/>
    <w:rsid w:val="004D136A"/>
    <w:rsid w:val="004D1E46"/>
    <w:rsid w:val="004D1F05"/>
    <w:rsid w:val="004D2215"/>
    <w:rsid w:val="004D286C"/>
    <w:rsid w:val="004D2EEA"/>
    <w:rsid w:val="004D39C2"/>
    <w:rsid w:val="004D5611"/>
    <w:rsid w:val="004D58A9"/>
    <w:rsid w:val="004D5DE4"/>
    <w:rsid w:val="004D6796"/>
    <w:rsid w:val="004D7124"/>
    <w:rsid w:val="004E069C"/>
    <w:rsid w:val="004E0B9D"/>
    <w:rsid w:val="004E13F3"/>
    <w:rsid w:val="004E3CB6"/>
    <w:rsid w:val="004E4E21"/>
    <w:rsid w:val="004F024E"/>
    <w:rsid w:val="004F0597"/>
    <w:rsid w:val="004F10E9"/>
    <w:rsid w:val="004F1273"/>
    <w:rsid w:val="004F23A3"/>
    <w:rsid w:val="004F3B94"/>
    <w:rsid w:val="004F4D77"/>
    <w:rsid w:val="004F5E02"/>
    <w:rsid w:val="004F60D4"/>
    <w:rsid w:val="004F65A7"/>
    <w:rsid w:val="004F6C2B"/>
    <w:rsid w:val="004F715B"/>
    <w:rsid w:val="004F746F"/>
    <w:rsid w:val="004F747D"/>
    <w:rsid w:val="005001B5"/>
    <w:rsid w:val="005009AA"/>
    <w:rsid w:val="005011A9"/>
    <w:rsid w:val="0050317F"/>
    <w:rsid w:val="00503E55"/>
    <w:rsid w:val="00505363"/>
    <w:rsid w:val="005061AC"/>
    <w:rsid w:val="00506C8D"/>
    <w:rsid w:val="00506EA3"/>
    <w:rsid w:val="00507708"/>
    <w:rsid w:val="00507AD9"/>
    <w:rsid w:val="0051146C"/>
    <w:rsid w:val="00511686"/>
    <w:rsid w:val="00511ACF"/>
    <w:rsid w:val="00512686"/>
    <w:rsid w:val="00512C58"/>
    <w:rsid w:val="00513754"/>
    <w:rsid w:val="00514AE6"/>
    <w:rsid w:val="00514F39"/>
    <w:rsid w:val="0051501D"/>
    <w:rsid w:val="0051598D"/>
    <w:rsid w:val="005159A1"/>
    <w:rsid w:val="00516018"/>
    <w:rsid w:val="005166A7"/>
    <w:rsid w:val="00516ED7"/>
    <w:rsid w:val="00517200"/>
    <w:rsid w:val="00520463"/>
    <w:rsid w:val="00520678"/>
    <w:rsid w:val="00521180"/>
    <w:rsid w:val="005214E7"/>
    <w:rsid w:val="00521939"/>
    <w:rsid w:val="00522143"/>
    <w:rsid w:val="005222ED"/>
    <w:rsid w:val="005236A1"/>
    <w:rsid w:val="00523791"/>
    <w:rsid w:val="00523AF0"/>
    <w:rsid w:val="005245FA"/>
    <w:rsid w:val="00524600"/>
    <w:rsid w:val="00524A5D"/>
    <w:rsid w:val="0052520D"/>
    <w:rsid w:val="00525C20"/>
    <w:rsid w:val="005263FC"/>
    <w:rsid w:val="00526523"/>
    <w:rsid w:val="00526A62"/>
    <w:rsid w:val="00531E18"/>
    <w:rsid w:val="005331F0"/>
    <w:rsid w:val="00533D2D"/>
    <w:rsid w:val="00533DA3"/>
    <w:rsid w:val="00536885"/>
    <w:rsid w:val="0053721E"/>
    <w:rsid w:val="00540055"/>
    <w:rsid w:val="00541850"/>
    <w:rsid w:val="005421F5"/>
    <w:rsid w:val="005428F9"/>
    <w:rsid w:val="00542C5C"/>
    <w:rsid w:val="005433A2"/>
    <w:rsid w:val="00543B71"/>
    <w:rsid w:val="005445AA"/>
    <w:rsid w:val="005446C7"/>
    <w:rsid w:val="00544FB4"/>
    <w:rsid w:val="0054532A"/>
    <w:rsid w:val="00545A17"/>
    <w:rsid w:val="005467BC"/>
    <w:rsid w:val="00546D7C"/>
    <w:rsid w:val="00547048"/>
    <w:rsid w:val="005474CF"/>
    <w:rsid w:val="00547738"/>
    <w:rsid w:val="005477A9"/>
    <w:rsid w:val="0054799D"/>
    <w:rsid w:val="00550B75"/>
    <w:rsid w:val="00551736"/>
    <w:rsid w:val="00551AB8"/>
    <w:rsid w:val="00552559"/>
    <w:rsid w:val="00552581"/>
    <w:rsid w:val="005526F5"/>
    <w:rsid w:val="00552F80"/>
    <w:rsid w:val="00553FA8"/>
    <w:rsid w:val="005541FF"/>
    <w:rsid w:val="0055525E"/>
    <w:rsid w:val="005553B4"/>
    <w:rsid w:val="00556904"/>
    <w:rsid w:val="00556F59"/>
    <w:rsid w:val="00557897"/>
    <w:rsid w:val="00560458"/>
    <w:rsid w:val="00560B8E"/>
    <w:rsid w:val="00560FD9"/>
    <w:rsid w:val="005614E5"/>
    <w:rsid w:val="00561A6A"/>
    <w:rsid w:val="00561AE1"/>
    <w:rsid w:val="00562580"/>
    <w:rsid w:val="00563247"/>
    <w:rsid w:val="00564FB3"/>
    <w:rsid w:val="0056526C"/>
    <w:rsid w:val="005654EB"/>
    <w:rsid w:val="00565AB7"/>
    <w:rsid w:val="00565BED"/>
    <w:rsid w:val="0056638E"/>
    <w:rsid w:val="00566499"/>
    <w:rsid w:val="00566546"/>
    <w:rsid w:val="005671C2"/>
    <w:rsid w:val="0056720F"/>
    <w:rsid w:val="00570B89"/>
    <w:rsid w:val="00570BE2"/>
    <w:rsid w:val="00570E4A"/>
    <w:rsid w:val="00571B09"/>
    <w:rsid w:val="00572523"/>
    <w:rsid w:val="00572566"/>
    <w:rsid w:val="005726CD"/>
    <w:rsid w:val="00572BB8"/>
    <w:rsid w:val="005741F9"/>
    <w:rsid w:val="005747FA"/>
    <w:rsid w:val="0057505A"/>
    <w:rsid w:val="005759D4"/>
    <w:rsid w:val="00575A17"/>
    <w:rsid w:val="00576521"/>
    <w:rsid w:val="00580F3D"/>
    <w:rsid w:val="005813C4"/>
    <w:rsid w:val="005843D6"/>
    <w:rsid w:val="005846E0"/>
    <w:rsid w:val="0058471D"/>
    <w:rsid w:val="00584C2C"/>
    <w:rsid w:val="00585F2A"/>
    <w:rsid w:val="005860E9"/>
    <w:rsid w:val="00586979"/>
    <w:rsid w:val="005876BB"/>
    <w:rsid w:val="00587845"/>
    <w:rsid w:val="00591CC9"/>
    <w:rsid w:val="005929A2"/>
    <w:rsid w:val="00594240"/>
    <w:rsid w:val="00596793"/>
    <w:rsid w:val="005971A5"/>
    <w:rsid w:val="005971AF"/>
    <w:rsid w:val="00597304"/>
    <w:rsid w:val="00597804"/>
    <w:rsid w:val="00597B64"/>
    <w:rsid w:val="005A0058"/>
    <w:rsid w:val="005A07C1"/>
    <w:rsid w:val="005A0FEC"/>
    <w:rsid w:val="005A148C"/>
    <w:rsid w:val="005A49A4"/>
    <w:rsid w:val="005A5FE1"/>
    <w:rsid w:val="005A721C"/>
    <w:rsid w:val="005A7CA7"/>
    <w:rsid w:val="005A7D17"/>
    <w:rsid w:val="005B0636"/>
    <w:rsid w:val="005B0DF6"/>
    <w:rsid w:val="005B125A"/>
    <w:rsid w:val="005B1362"/>
    <w:rsid w:val="005B1F1B"/>
    <w:rsid w:val="005B2C23"/>
    <w:rsid w:val="005B2F6A"/>
    <w:rsid w:val="005B33BC"/>
    <w:rsid w:val="005B400F"/>
    <w:rsid w:val="005B442A"/>
    <w:rsid w:val="005B46DB"/>
    <w:rsid w:val="005B488B"/>
    <w:rsid w:val="005B4C21"/>
    <w:rsid w:val="005B4F57"/>
    <w:rsid w:val="005B5337"/>
    <w:rsid w:val="005B6133"/>
    <w:rsid w:val="005B6E23"/>
    <w:rsid w:val="005B751F"/>
    <w:rsid w:val="005C006A"/>
    <w:rsid w:val="005C0070"/>
    <w:rsid w:val="005C00D0"/>
    <w:rsid w:val="005C1A9C"/>
    <w:rsid w:val="005C2FF1"/>
    <w:rsid w:val="005C3732"/>
    <w:rsid w:val="005C4181"/>
    <w:rsid w:val="005C41DA"/>
    <w:rsid w:val="005C421D"/>
    <w:rsid w:val="005C49FA"/>
    <w:rsid w:val="005C656F"/>
    <w:rsid w:val="005C6BF7"/>
    <w:rsid w:val="005C6D3D"/>
    <w:rsid w:val="005C70AD"/>
    <w:rsid w:val="005C749B"/>
    <w:rsid w:val="005C7793"/>
    <w:rsid w:val="005C7DAD"/>
    <w:rsid w:val="005D0A23"/>
    <w:rsid w:val="005D0F45"/>
    <w:rsid w:val="005D10C2"/>
    <w:rsid w:val="005D1A51"/>
    <w:rsid w:val="005D33C4"/>
    <w:rsid w:val="005D37DB"/>
    <w:rsid w:val="005D5132"/>
    <w:rsid w:val="005D5B6B"/>
    <w:rsid w:val="005E0508"/>
    <w:rsid w:val="005E0A44"/>
    <w:rsid w:val="005E1FED"/>
    <w:rsid w:val="005E2AAD"/>
    <w:rsid w:val="005E3F74"/>
    <w:rsid w:val="005E4098"/>
    <w:rsid w:val="005E41BA"/>
    <w:rsid w:val="005E41D4"/>
    <w:rsid w:val="005E447E"/>
    <w:rsid w:val="005E4A9C"/>
    <w:rsid w:val="005E4E2D"/>
    <w:rsid w:val="005E642E"/>
    <w:rsid w:val="005E6A00"/>
    <w:rsid w:val="005E7106"/>
    <w:rsid w:val="005E7612"/>
    <w:rsid w:val="005E7848"/>
    <w:rsid w:val="005F00EB"/>
    <w:rsid w:val="005F0461"/>
    <w:rsid w:val="005F07C9"/>
    <w:rsid w:val="005F1C9D"/>
    <w:rsid w:val="005F3165"/>
    <w:rsid w:val="005F336D"/>
    <w:rsid w:val="005F36CD"/>
    <w:rsid w:val="005F479B"/>
    <w:rsid w:val="005F48EF"/>
    <w:rsid w:val="005F50A7"/>
    <w:rsid w:val="005F5EFC"/>
    <w:rsid w:val="005F713E"/>
    <w:rsid w:val="005F7A84"/>
    <w:rsid w:val="005F7C0E"/>
    <w:rsid w:val="0060015C"/>
    <w:rsid w:val="00600A18"/>
    <w:rsid w:val="00600C54"/>
    <w:rsid w:val="00600CC3"/>
    <w:rsid w:val="006013F4"/>
    <w:rsid w:val="006016D4"/>
    <w:rsid w:val="00601D91"/>
    <w:rsid w:val="00602C8F"/>
    <w:rsid w:val="00603B8C"/>
    <w:rsid w:val="006057FC"/>
    <w:rsid w:val="00605B61"/>
    <w:rsid w:val="006078DD"/>
    <w:rsid w:val="00607E2B"/>
    <w:rsid w:val="00610686"/>
    <w:rsid w:val="00610D13"/>
    <w:rsid w:val="0061120A"/>
    <w:rsid w:val="00613C6F"/>
    <w:rsid w:val="00613EEF"/>
    <w:rsid w:val="0061414F"/>
    <w:rsid w:val="00614653"/>
    <w:rsid w:val="006146CE"/>
    <w:rsid w:val="00615419"/>
    <w:rsid w:val="00615A76"/>
    <w:rsid w:val="00615F87"/>
    <w:rsid w:val="0061669C"/>
    <w:rsid w:val="00616A6D"/>
    <w:rsid w:val="00617724"/>
    <w:rsid w:val="0061777D"/>
    <w:rsid w:val="00617BB3"/>
    <w:rsid w:val="00620306"/>
    <w:rsid w:val="006205AD"/>
    <w:rsid w:val="00621924"/>
    <w:rsid w:val="00621BF5"/>
    <w:rsid w:val="006228C0"/>
    <w:rsid w:val="0062291A"/>
    <w:rsid w:val="0062323E"/>
    <w:rsid w:val="00624538"/>
    <w:rsid w:val="006252FA"/>
    <w:rsid w:val="006257AC"/>
    <w:rsid w:val="0062783C"/>
    <w:rsid w:val="00627EDB"/>
    <w:rsid w:val="0063093F"/>
    <w:rsid w:val="00631C23"/>
    <w:rsid w:val="00631DF1"/>
    <w:rsid w:val="0063241A"/>
    <w:rsid w:val="006329AD"/>
    <w:rsid w:val="00632F64"/>
    <w:rsid w:val="006330F2"/>
    <w:rsid w:val="0063317F"/>
    <w:rsid w:val="006332CC"/>
    <w:rsid w:val="006333DD"/>
    <w:rsid w:val="006339BB"/>
    <w:rsid w:val="0063468F"/>
    <w:rsid w:val="006346EA"/>
    <w:rsid w:val="006359D5"/>
    <w:rsid w:val="00635F4A"/>
    <w:rsid w:val="006365E0"/>
    <w:rsid w:val="006368E2"/>
    <w:rsid w:val="00636BA1"/>
    <w:rsid w:val="00637544"/>
    <w:rsid w:val="00637A08"/>
    <w:rsid w:val="00640484"/>
    <w:rsid w:val="006406D2"/>
    <w:rsid w:val="00641012"/>
    <w:rsid w:val="0064113A"/>
    <w:rsid w:val="0064198E"/>
    <w:rsid w:val="006422C2"/>
    <w:rsid w:val="0064257A"/>
    <w:rsid w:val="00642C64"/>
    <w:rsid w:val="0064356B"/>
    <w:rsid w:val="00643BCF"/>
    <w:rsid w:val="006440B7"/>
    <w:rsid w:val="00644399"/>
    <w:rsid w:val="00644B90"/>
    <w:rsid w:val="00644F69"/>
    <w:rsid w:val="0064578E"/>
    <w:rsid w:val="00645ED4"/>
    <w:rsid w:val="00647162"/>
    <w:rsid w:val="00647771"/>
    <w:rsid w:val="0065042A"/>
    <w:rsid w:val="006512C8"/>
    <w:rsid w:val="0065143A"/>
    <w:rsid w:val="00651864"/>
    <w:rsid w:val="00651E6B"/>
    <w:rsid w:val="0065230F"/>
    <w:rsid w:val="006523A1"/>
    <w:rsid w:val="0065296A"/>
    <w:rsid w:val="006530AD"/>
    <w:rsid w:val="00653735"/>
    <w:rsid w:val="00653CC3"/>
    <w:rsid w:val="00654B0B"/>
    <w:rsid w:val="00654BD0"/>
    <w:rsid w:val="00655541"/>
    <w:rsid w:val="00655EDB"/>
    <w:rsid w:val="00656AA4"/>
    <w:rsid w:val="00656F82"/>
    <w:rsid w:val="006570BA"/>
    <w:rsid w:val="00657DFF"/>
    <w:rsid w:val="00660216"/>
    <w:rsid w:val="006605CD"/>
    <w:rsid w:val="0066067E"/>
    <w:rsid w:val="00660D84"/>
    <w:rsid w:val="00660E1F"/>
    <w:rsid w:val="00660E61"/>
    <w:rsid w:val="0066177B"/>
    <w:rsid w:val="006618F7"/>
    <w:rsid w:val="0066193C"/>
    <w:rsid w:val="00662ACE"/>
    <w:rsid w:val="006633FF"/>
    <w:rsid w:val="00663D59"/>
    <w:rsid w:val="00664829"/>
    <w:rsid w:val="00664ADE"/>
    <w:rsid w:val="00664B3E"/>
    <w:rsid w:val="00664DF0"/>
    <w:rsid w:val="00666866"/>
    <w:rsid w:val="00666BB8"/>
    <w:rsid w:val="00666DC7"/>
    <w:rsid w:val="006671B8"/>
    <w:rsid w:val="0066791F"/>
    <w:rsid w:val="0067019A"/>
    <w:rsid w:val="00670956"/>
    <w:rsid w:val="00670D52"/>
    <w:rsid w:val="00670E87"/>
    <w:rsid w:val="00671545"/>
    <w:rsid w:val="006716D3"/>
    <w:rsid w:val="00672367"/>
    <w:rsid w:val="00672841"/>
    <w:rsid w:val="0067335D"/>
    <w:rsid w:val="006734C5"/>
    <w:rsid w:val="0067408A"/>
    <w:rsid w:val="006742DC"/>
    <w:rsid w:val="00674307"/>
    <w:rsid w:val="00674503"/>
    <w:rsid w:val="006745D7"/>
    <w:rsid w:val="00674B9A"/>
    <w:rsid w:val="00674C15"/>
    <w:rsid w:val="006750FA"/>
    <w:rsid w:val="00675CBE"/>
    <w:rsid w:val="00675CC4"/>
    <w:rsid w:val="0067695D"/>
    <w:rsid w:val="006771B6"/>
    <w:rsid w:val="00680118"/>
    <w:rsid w:val="00680133"/>
    <w:rsid w:val="006805E8"/>
    <w:rsid w:val="0068071C"/>
    <w:rsid w:val="00680755"/>
    <w:rsid w:val="006807EF"/>
    <w:rsid w:val="006808F4"/>
    <w:rsid w:val="00680C28"/>
    <w:rsid w:val="0068246A"/>
    <w:rsid w:val="00683449"/>
    <w:rsid w:val="00683B4A"/>
    <w:rsid w:val="00683BF6"/>
    <w:rsid w:val="0068431C"/>
    <w:rsid w:val="00685A3F"/>
    <w:rsid w:val="00685A9D"/>
    <w:rsid w:val="00685E22"/>
    <w:rsid w:val="006861D6"/>
    <w:rsid w:val="00686428"/>
    <w:rsid w:val="00686662"/>
    <w:rsid w:val="00686F94"/>
    <w:rsid w:val="00686FB8"/>
    <w:rsid w:val="0068709C"/>
    <w:rsid w:val="006879ED"/>
    <w:rsid w:val="00690EF1"/>
    <w:rsid w:val="0069333C"/>
    <w:rsid w:val="00693AD8"/>
    <w:rsid w:val="0069416A"/>
    <w:rsid w:val="0069463B"/>
    <w:rsid w:val="00694AE9"/>
    <w:rsid w:val="00694E67"/>
    <w:rsid w:val="006957D6"/>
    <w:rsid w:val="006957EB"/>
    <w:rsid w:val="00695AD5"/>
    <w:rsid w:val="00696D44"/>
    <w:rsid w:val="00696FD6"/>
    <w:rsid w:val="00697467"/>
    <w:rsid w:val="0069761A"/>
    <w:rsid w:val="006977C2"/>
    <w:rsid w:val="006979B3"/>
    <w:rsid w:val="006979C7"/>
    <w:rsid w:val="006A0F25"/>
    <w:rsid w:val="006A1CE1"/>
    <w:rsid w:val="006A2080"/>
    <w:rsid w:val="006A20F5"/>
    <w:rsid w:val="006A225C"/>
    <w:rsid w:val="006A2B75"/>
    <w:rsid w:val="006A2C83"/>
    <w:rsid w:val="006A32CF"/>
    <w:rsid w:val="006A3B75"/>
    <w:rsid w:val="006A4DEC"/>
    <w:rsid w:val="006A57BA"/>
    <w:rsid w:val="006A5836"/>
    <w:rsid w:val="006A5EC7"/>
    <w:rsid w:val="006A611D"/>
    <w:rsid w:val="006A6B02"/>
    <w:rsid w:val="006A7726"/>
    <w:rsid w:val="006A788A"/>
    <w:rsid w:val="006B052D"/>
    <w:rsid w:val="006B17A2"/>
    <w:rsid w:val="006B1D98"/>
    <w:rsid w:val="006B274C"/>
    <w:rsid w:val="006B2A6E"/>
    <w:rsid w:val="006B2E01"/>
    <w:rsid w:val="006B3996"/>
    <w:rsid w:val="006B3BBA"/>
    <w:rsid w:val="006B4A06"/>
    <w:rsid w:val="006B517C"/>
    <w:rsid w:val="006B51B0"/>
    <w:rsid w:val="006B557D"/>
    <w:rsid w:val="006B6298"/>
    <w:rsid w:val="006B638D"/>
    <w:rsid w:val="006B647A"/>
    <w:rsid w:val="006B6B01"/>
    <w:rsid w:val="006B6C8C"/>
    <w:rsid w:val="006C031D"/>
    <w:rsid w:val="006C1062"/>
    <w:rsid w:val="006C10C5"/>
    <w:rsid w:val="006C135B"/>
    <w:rsid w:val="006C1395"/>
    <w:rsid w:val="006C158D"/>
    <w:rsid w:val="006C18BC"/>
    <w:rsid w:val="006C1EF6"/>
    <w:rsid w:val="006C1FC4"/>
    <w:rsid w:val="006C2428"/>
    <w:rsid w:val="006C2588"/>
    <w:rsid w:val="006C2F72"/>
    <w:rsid w:val="006C3D78"/>
    <w:rsid w:val="006C3ECF"/>
    <w:rsid w:val="006C4343"/>
    <w:rsid w:val="006C51A1"/>
    <w:rsid w:val="006C57FE"/>
    <w:rsid w:val="006C6386"/>
    <w:rsid w:val="006C6449"/>
    <w:rsid w:val="006C6577"/>
    <w:rsid w:val="006C6612"/>
    <w:rsid w:val="006C66C6"/>
    <w:rsid w:val="006C67BE"/>
    <w:rsid w:val="006C6BD6"/>
    <w:rsid w:val="006C6BDA"/>
    <w:rsid w:val="006C727B"/>
    <w:rsid w:val="006C7E6B"/>
    <w:rsid w:val="006D134D"/>
    <w:rsid w:val="006D2857"/>
    <w:rsid w:val="006D370F"/>
    <w:rsid w:val="006D3A64"/>
    <w:rsid w:val="006D5AFB"/>
    <w:rsid w:val="006D677C"/>
    <w:rsid w:val="006D68C9"/>
    <w:rsid w:val="006D7284"/>
    <w:rsid w:val="006E0752"/>
    <w:rsid w:val="006E1AA5"/>
    <w:rsid w:val="006E2329"/>
    <w:rsid w:val="006E30E2"/>
    <w:rsid w:val="006E5301"/>
    <w:rsid w:val="006E5C0B"/>
    <w:rsid w:val="006F0212"/>
    <w:rsid w:val="006F10F1"/>
    <w:rsid w:val="006F244E"/>
    <w:rsid w:val="006F24C6"/>
    <w:rsid w:val="006F2525"/>
    <w:rsid w:val="006F254D"/>
    <w:rsid w:val="006F2730"/>
    <w:rsid w:val="006F2F1F"/>
    <w:rsid w:val="006F31F0"/>
    <w:rsid w:val="006F480A"/>
    <w:rsid w:val="006F4942"/>
    <w:rsid w:val="006F4CF9"/>
    <w:rsid w:val="006F52A2"/>
    <w:rsid w:val="006F558C"/>
    <w:rsid w:val="006F58B6"/>
    <w:rsid w:val="006F5E26"/>
    <w:rsid w:val="006F65E0"/>
    <w:rsid w:val="006F707D"/>
    <w:rsid w:val="006F7CFE"/>
    <w:rsid w:val="00701947"/>
    <w:rsid w:val="00702234"/>
    <w:rsid w:val="007052D3"/>
    <w:rsid w:val="00705DA4"/>
    <w:rsid w:val="00705E00"/>
    <w:rsid w:val="007062B2"/>
    <w:rsid w:val="0070658E"/>
    <w:rsid w:val="00706AE6"/>
    <w:rsid w:val="00706B64"/>
    <w:rsid w:val="00707467"/>
    <w:rsid w:val="0070767B"/>
    <w:rsid w:val="00707853"/>
    <w:rsid w:val="00710F29"/>
    <w:rsid w:val="007116D3"/>
    <w:rsid w:val="00711F34"/>
    <w:rsid w:val="00712935"/>
    <w:rsid w:val="0071329D"/>
    <w:rsid w:val="0071382E"/>
    <w:rsid w:val="00713935"/>
    <w:rsid w:val="007143BD"/>
    <w:rsid w:val="007151CA"/>
    <w:rsid w:val="007168CD"/>
    <w:rsid w:val="00716F43"/>
    <w:rsid w:val="00717776"/>
    <w:rsid w:val="00717981"/>
    <w:rsid w:val="00717A88"/>
    <w:rsid w:val="00717ECD"/>
    <w:rsid w:val="007204DD"/>
    <w:rsid w:val="00720838"/>
    <w:rsid w:val="00720E37"/>
    <w:rsid w:val="00722638"/>
    <w:rsid w:val="0072263B"/>
    <w:rsid w:val="007229A8"/>
    <w:rsid w:val="007237F6"/>
    <w:rsid w:val="007239E1"/>
    <w:rsid w:val="00723E2C"/>
    <w:rsid w:val="00723F0B"/>
    <w:rsid w:val="00724687"/>
    <w:rsid w:val="00724B7C"/>
    <w:rsid w:val="0072500C"/>
    <w:rsid w:val="00725F46"/>
    <w:rsid w:val="00726AC9"/>
    <w:rsid w:val="00727116"/>
    <w:rsid w:val="00727C0A"/>
    <w:rsid w:val="007300BD"/>
    <w:rsid w:val="007302B2"/>
    <w:rsid w:val="00730599"/>
    <w:rsid w:val="00730826"/>
    <w:rsid w:val="00730DD4"/>
    <w:rsid w:val="00730DE7"/>
    <w:rsid w:val="007311B0"/>
    <w:rsid w:val="007323B3"/>
    <w:rsid w:val="007329D2"/>
    <w:rsid w:val="00733778"/>
    <w:rsid w:val="00734272"/>
    <w:rsid w:val="007342E6"/>
    <w:rsid w:val="00736BFD"/>
    <w:rsid w:val="007371C4"/>
    <w:rsid w:val="00737E03"/>
    <w:rsid w:val="00741779"/>
    <w:rsid w:val="00742432"/>
    <w:rsid w:val="00742BC2"/>
    <w:rsid w:val="00742FB9"/>
    <w:rsid w:val="007436DF"/>
    <w:rsid w:val="007438B6"/>
    <w:rsid w:val="00743DB0"/>
    <w:rsid w:val="007445E0"/>
    <w:rsid w:val="0074468D"/>
    <w:rsid w:val="0074548A"/>
    <w:rsid w:val="007469F5"/>
    <w:rsid w:val="007477E8"/>
    <w:rsid w:val="00747F96"/>
    <w:rsid w:val="007503A5"/>
    <w:rsid w:val="007503D9"/>
    <w:rsid w:val="00750930"/>
    <w:rsid w:val="00751BCD"/>
    <w:rsid w:val="00754408"/>
    <w:rsid w:val="0075447B"/>
    <w:rsid w:val="00755076"/>
    <w:rsid w:val="007550DA"/>
    <w:rsid w:val="007554F6"/>
    <w:rsid w:val="0075574E"/>
    <w:rsid w:val="00756242"/>
    <w:rsid w:val="007569F6"/>
    <w:rsid w:val="0075744F"/>
    <w:rsid w:val="0076003D"/>
    <w:rsid w:val="00760436"/>
    <w:rsid w:val="0076043C"/>
    <w:rsid w:val="0076054D"/>
    <w:rsid w:val="007605B8"/>
    <w:rsid w:val="0076112B"/>
    <w:rsid w:val="00761CF3"/>
    <w:rsid w:val="00762541"/>
    <w:rsid w:val="00762659"/>
    <w:rsid w:val="00762BAB"/>
    <w:rsid w:val="00762F29"/>
    <w:rsid w:val="00763539"/>
    <w:rsid w:val="00765283"/>
    <w:rsid w:val="00765659"/>
    <w:rsid w:val="00766F46"/>
    <w:rsid w:val="0076784F"/>
    <w:rsid w:val="00767F8B"/>
    <w:rsid w:val="007700B7"/>
    <w:rsid w:val="0077063C"/>
    <w:rsid w:val="00770742"/>
    <w:rsid w:val="00770AC9"/>
    <w:rsid w:val="00770FC1"/>
    <w:rsid w:val="007713FD"/>
    <w:rsid w:val="007714C0"/>
    <w:rsid w:val="00771B48"/>
    <w:rsid w:val="00772996"/>
    <w:rsid w:val="00772C86"/>
    <w:rsid w:val="00772CC3"/>
    <w:rsid w:val="00773CA4"/>
    <w:rsid w:val="0077443D"/>
    <w:rsid w:val="007756F4"/>
    <w:rsid w:val="00775AD5"/>
    <w:rsid w:val="007762B8"/>
    <w:rsid w:val="00776593"/>
    <w:rsid w:val="00776DE6"/>
    <w:rsid w:val="00777036"/>
    <w:rsid w:val="0077709B"/>
    <w:rsid w:val="0077721F"/>
    <w:rsid w:val="0077746E"/>
    <w:rsid w:val="00777490"/>
    <w:rsid w:val="00777E46"/>
    <w:rsid w:val="00782186"/>
    <w:rsid w:val="0078331D"/>
    <w:rsid w:val="00783818"/>
    <w:rsid w:val="0078399A"/>
    <w:rsid w:val="007841B8"/>
    <w:rsid w:val="00784BCD"/>
    <w:rsid w:val="00784E24"/>
    <w:rsid w:val="007860F7"/>
    <w:rsid w:val="00786414"/>
    <w:rsid w:val="00786AB1"/>
    <w:rsid w:val="00787AFF"/>
    <w:rsid w:val="00790177"/>
    <w:rsid w:val="007902CE"/>
    <w:rsid w:val="00790398"/>
    <w:rsid w:val="00790804"/>
    <w:rsid w:val="00790C44"/>
    <w:rsid w:val="00791301"/>
    <w:rsid w:val="0079162F"/>
    <w:rsid w:val="0079166E"/>
    <w:rsid w:val="007918AD"/>
    <w:rsid w:val="007919D2"/>
    <w:rsid w:val="00792DFE"/>
    <w:rsid w:val="0079323E"/>
    <w:rsid w:val="007940DE"/>
    <w:rsid w:val="00794481"/>
    <w:rsid w:val="00795AF9"/>
    <w:rsid w:val="0079647D"/>
    <w:rsid w:val="007966DE"/>
    <w:rsid w:val="00796A81"/>
    <w:rsid w:val="00797B9C"/>
    <w:rsid w:val="00797D93"/>
    <w:rsid w:val="007A0784"/>
    <w:rsid w:val="007A0AA4"/>
    <w:rsid w:val="007A12D0"/>
    <w:rsid w:val="007A17EA"/>
    <w:rsid w:val="007A1CDC"/>
    <w:rsid w:val="007A1E62"/>
    <w:rsid w:val="007A29B7"/>
    <w:rsid w:val="007A2CA4"/>
    <w:rsid w:val="007A34AC"/>
    <w:rsid w:val="007A388E"/>
    <w:rsid w:val="007A3E2F"/>
    <w:rsid w:val="007A45EC"/>
    <w:rsid w:val="007A4750"/>
    <w:rsid w:val="007A48BC"/>
    <w:rsid w:val="007A4986"/>
    <w:rsid w:val="007A4B75"/>
    <w:rsid w:val="007A4ED8"/>
    <w:rsid w:val="007A57C7"/>
    <w:rsid w:val="007A64D5"/>
    <w:rsid w:val="007A6576"/>
    <w:rsid w:val="007A6639"/>
    <w:rsid w:val="007A6BAF"/>
    <w:rsid w:val="007B0B7C"/>
    <w:rsid w:val="007B0E8F"/>
    <w:rsid w:val="007B0FC0"/>
    <w:rsid w:val="007B1B8D"/>
    <w:rsid w:val="007B31EC"/>
    <w:rsid w:val="007B6FF1"/>
    <w:rsid w:val="007B7DA0"/>
    <w:rsid w:val="007C0015"/>
    <w:rsid w:val="007C03DD"/>
    <w:rsid w:val="007C0C5B"/>
    <w:rsid w:val="007C0D30"/>
    <w:rsid w:val="007C1679"/>
    <w:rsid w:val="007C19AF"/>
    <w:rsid w:val="007C319C"/>
    <w:rsid w:val="007C3566"/>
    <w:rsid w:val="007C4D3D"/>
    <w:rsid w:val="007C51F4"/>
    <w:rsid w:val="007C52EB"/>
    <w:rsid w:val="007C539D"/>
    <w:rsid w:val="007C6A63"/>
    <w:rsid w:val="007C6B9E"/>
    <w:rsid w:val="007C7643"/>
    <w:rsid w:val="007C7F59"/>
    <w:rsid w:val="007D0E01"/>
    <w:rsid w:val="007D1237"/>
    <w:rsid w:val="007D1C84"/>
    <w:rsid w:val="007D1F72"/>
    <w:rsid w:val="007D28E2"/>
    <w:rsid w:val="007D2B6F"/>
    <w:rsid w:val="007D2F6B"/>
    <w:rsid w:val="007D34F1"/>
    <w:rsid w:val="007D3588"/>
    <w:rsid w:val="007D4252"/>
    <w:rsid w:val="007D4B95"/>
    <w:rsid w:val="007D7D37"/>
    <w:rsid w:val="007D7FE0"/>
    <w:rsid w:val="007E06CA"/>
    <w:rsid w:val="007E09AF"/>
    <w:rsid w:val="007E1DEF"/>
    <w:rsid w:val="007E331A"/>
    <w:rsid w:val="007E33C4"/>
    <w:rsid w:val="007E4A38"/>
    <w:rsid w:val="007E4E64"/>
    <w:rsid w:val="007E5209"/>
    <w:rsid w:val="007E5D7A"/>
    <w:rsid w:val="007E5DC5"/>
    <w:rsid w:val="007E6298"/>
    <w:rsid w:val="007E6FFB"/>
    <w:rsid w:val="007E7184"/>
    <w:rsid w:val="007F0E06"/>
    <w:rsid w:val="007F1448"/>
    <w:rsid w:val="007F2114"/>
    <w:rsid w:val="007F29B2"/>
    <w:rsid w:val="007F2E9D"/>
    <w:rsid w:val="007F3286"/>
    <w:rsid w:val="007F4162"/>
    <w:rsid w:val="007F46D5"/>
    <w:rsid w:val="007F4C9B"/>
    <w:rsid w:val="007F53AB"/>
    <w:rsid w:val="007F588A"/>
    <w:rsid w:val="007F6706"/>
    <w:rsid w:val="007F6F48"/>
    <w:rsid w:val="007F6F8D"/>
    <w:rsid w:val="00800B91"/>
    <w:rsid w:val="00800BA0"/>
    <w:rsid w:val="008014D0"/>
    <w:rsid w:val="00801904"/>
    <w:rsid w:val="00802131"/>
    <w:rsid w:val="00803F8F"/>
    <w:rsid w:val="00804501"/>
    <w:rsid w:val="0080460A"/>
    <w:rsid w:val="00804813"/>
    <w:rsid w:val="00804831"/>
    <w:rsid w:val="00804A14"/>
    <w:rsid w:val="00805955"/>
    <w:rsid w:val="00806E83"/>
    <w:rsid w:val="008073EA"/>
    <w:rsid w:val="008076CD"/>
    <w:rsid w:val="00807D12"/>
    <w:rsid w:val="008101FB"/>
    <w:rsid w:val="008102D0"/>
    <w:rsid w:val="008102E5"/>
    <w:rsid w:val="00810E58"/>
    <w:rsid w:val="00810F1C"/>
    <w:rsid w:val="008116C2"/>
    <w:rsid w:val="008122F4"/>
    <w:rsid w:val="0081315C"/>
    <w:rsid w:val="00813223"/>
    <w:rsid w:val="008139F2"/>
    <w:rsid w:val="0081403C"/>
    <w:rsid w:val="0081411C"/>
    <w:rsid w:val="0081448D"/>
    <w:rsid w:val="00814A77"/>
    <w:rsid w:val="008161B0"/>
    <w:rsid w:val="008163D0"/>
    <w:rsid w:val="00816644"/>
    <w:rsid w:val="008167E6"/>
    <w:rsid w:val="00816960"/>
    <w:rsid w:val="00816A3F"/>
    <w:rsid w:val="00817293"/>
    <w:rsid w:val="00817E6C"/>
    <w:rsid w:val="00817F1B"/>
    <w:rsid w:val="00820230"/>
    <w:rsid w:val="00821EB2"/>
    <w:rsid w:val="00822A9B"/>
    <w:rsid w:val="00823152"/>
    <w:rsid w:val="00823889"/>
    <w:rsid w:val="00823F78"/>
    <w:rsid w:val="00824A77"/>
    <w:rsid w:val="00824C21"/>
    <w:rsid w:val="00825850"/>
    <w:rsid w:val="00825ADF"/>
    <w:rsid w:val="00826299"/>
    <w:rsid w:val="008262E4"/>
    <w:rsid w:val="00827623"/>
    <w:rsid w:val="00827689"/>
    <w:rsid w:val="00827B18"/>
    <w:rsid w:val="00830B45"/>
    <w:rsid w:val="00830BE8"/>
    <w:rsid w:val="00831986"/>
    <w:rsid w:val="0083248C"/>
    <w:rsid w:val="00833D81"/>
    <w:rsid w:val="0083437A"/>
    <w:rsid w:val="008350D2"/>
    <w:rsid w:val="00835783"/>
    <w:rsid w:val="00835A69"/>
    <w:rsid w:val="0083635B"/>
    <w:rsid w:val="00836BFC"/>
    <w:rsid w:val="00837FF1"/>
    <w:rsid w:val="0084008B"/>
    <w:rsid w:val="00840E35"/>
    <w:rsid w:val="00841585"/>
    <w:rsid w:val="0084179B"/>
    <w:rsid w:val="00841C59"/>
    <w:rsid w:val="00843A71"/>
    <w:rsid w:val="00843F7A"/>
    <w:rsid w:val="00844849"/>
    <w:rsid w:val="00844AD7"/>
    <w:rsid w:val="00844EF0"/>
    <w:rsid w:val="0084524F"/>
    <w:rsid w:val="008454B9"/>
    <w:rsid w:val="008460F7"/>
    <w:rsid w:val="008464E2"/>
    <w:rsid w:val="00846732"/>
    <w:rsid w:val="008468AA"/>
    <w:rsid w:val="008469CA"/>
    <w:rsid w:val="0084752E"/>
    <w:rsid w:val="008479FD"/>
    <w:rsid w:val="00847A9B"/>
    <w:rsid w:val="00850248"/>
    <w:rsid w:val="008505B2"/>
    <w:rsid w:val="008508CB"/>
    <w:rsid w:val="00851383"/>
    <w:rsid w:val="00851652"/>
    <w:rsid w:val="008517D8"/>
    <w:rsid w:val="0085291A"/>
    <w:rsid w:val="00854E68"/>
    <w:rsid w:val="00855056"/>
    <w:rsid w:val="008560FF"/>
    <w:rsid w:val="00856143"/>
    <w:rsid w:val="00856ECE"/>
    <w:rsid w:val="00857025"/>
    <w:rsid w:val="00860546"/>
    <w:rsid w:val="00860AA8"/>
    <w:rsid w:val="00860DDD"/>
    <w:rsid w:val="00860DEB"/>
    <w:rsid w:val="008613DD"/>
    <w:rsid w:val="008614EA"/>
    <w:rsid w:val="008616B8"/>
    <w:rsid w:val="00861D4A"/>
    <w:rsid w:val="008620FD"/>
    <w:rsid w:val="00862A70"/>
    <w:rsid w:val="00863354"/>
    <w:rsid w:val="0086357C"/>
    <w:rsid w:val="00863D6E"/>
    <w:rsid w:val="008646B5"/>
    <w:rsid w:val="008653EB"/>
    <w:rsid w:val="00865444"/>
    <w:rsid w:val="00865543"/>
    <w:rsid w:val="00865F4C"/>
    <w:rsid w:val="0086600A"/>
    <w:rsid w:val="0086628D"/>
    <w:rsid w:val="008670DF"/>
    <w:rsid w:val="008673CA"/>
    <w:rsid w:val="008701E5"/>
    <w:rsid w:val="008704A8"/>
    <w:rsid w:val="00870AD5"/>
    <w:rsid w:val="00870C07"/>
    <w:rsid w:val="00870E62"/>
    <w:rsid w:val="0087107E"/>
    <w:rsid w:val="008722A2"/>
    <w:rsid w:val="00874244"/>
    <w:rsid w:val="00874866"/>
    <w:rsid w:val="00874DE3"/>
    <w:rsid w:val="00875B92"/>
    <w:rsid w:val="008769A8"/>
    <w:rsid w:val="00877DA4"/>
    <w:rsid w:val="00877F1E"/>
    <w:rsid w:val="008803CF"/>
    <w:rsid w:val="008807CA"/>
    <w:rsid w:val="0088135D"/>
    <w:rsid w:val="008829DB"/>
    <w:rsid w:val="00882C77"/>
    <w:rsid w:val="00882D26"/>
    <w:rsid w:val="0088434A"/>
    <w:rsid w:val="00884358"/>
    <w:rsid w:val="00884ABF"/>
    <w:rsid w:val="00884C27"/>
    <w:rsid w:val="00884D87"/>
    <w:rsid w:val="008853F4"/>
    <w:rsid w:val="00885431"/>
    <w:rsid w:val="00885F9F"/>
    <w:rsid w:val="008867F4"/>
    <w:rsid w:val="00886817"/>
    <w:rsid w:val="008869EB"/>
    <w:rsid w:val="00886C0E"/>
    <w:rsid w:val="00887CB8"/>
    <w:rsid w:val="0089065C"/>
    <w:rsid w:val="0089127E"/>
    <w:rsid w:val="00891A40"/>
    <w:rsid w:val="008924D6"/>
    <w:rsid w:val="00892646"/>
    <w:rsid w:val="00892ACF"/>
    <w:rsid w:val="00892B86"/>
    <w:rsid w:val="008930B7"/>
    <w:rsid w:val="0089397B"/>
    <w:rsid w:val="00893D6F"/>
    <w:rsid w:val="00893F59"/>
    <w:rsid w:val="0089427C"/>
    <w:rsid w:val="00895743"/>
    <w:rsid w:val="00895B4B"/>
    <w:rsid w:val="00895F00"/>
    <w:rsid w:val="00896104"/>
    <w:rsid w:val="00896DD2"/>
    <w:rsid w:val="008978FC"/>
    <w:rsid w:val="00897D7A"/>
    <w:rsid w:val="008A0320"/>
    <w:rsid w:val="008A06D4"/>
    <w:rsid w:val="008A0BD1"/>
    <w:rsid w:val="008A1C45"/>
    <w:rsid w:val="008A1D86"/>
    <w:rsid w:val="008A2E36"/>
    <w:rsid w:val="008A3225"/>
    <w:rsid w:val="008A3D27"/>
    <w:rsid w:val="008A3FD0"/>
    <w:rsid w:val="008A4127"/>
    <w:rsid w:val="008A4DF8"/>
    <w:rsid w:val="008A54D2"/>
    <w:rsid w:val="008B069F"/>
    <w:rsid w:val="008B0F86"/>
    <w:rsid w:val="008B15F2"/>
    <w:rsid w:val="008B1B79"/>
    <w:rsid w:val="008B2099"/>
    <w:rsid w:val="008B273C"/>
    <w:rsid w:val="008B338A"/>
    <w:rsid w:val="008B3965"/>
    <w:rsid w:val="008B3977"/>
    <w:rsid w:val="008B41F7"/>
    <w:rsid w:val="008B43D1"/>
    <w:rsid w:val="008B5A63"/>
    <w:rsid w:val="008B5B5C"/>
    <w:rsid w:val="008B5DCF"/>
    <w:rsid w:val="008B6860"/>
    <w:rsid w:val="008B7480"/>
    <w:rsid w:val="008B7797"/>
    <w:rsid w:val="008B7E5F"/>
    <w:rsid w:val="008C12B0"/>
    <w:rsid w:val="008C1413"/>
    <w:rsid w:val="008C1885"/>
    <w:rsid w:val="008C1AD3"/>
    <w:rsid w:val="008C2F0B"/>
    <w:rsid w:val="008C34E4"/>
    <w:rsid w:val="008C3613"/>
    <w:rsid w:val="008C3D87"/>
    <w:rsid w:val="008C4CED"/>
    <w:rsid w:val="008C592D"/>
    <w:rsid w:val="008C5FAC"/>
    <w:rsid w:val="008C5FBB"/>
    <w:rsid w:val="008C626C"/>
    <w:rsid w:val="008C7662"/>
    <w:rsid w:val="008C7865"/>
    <w:rsid w:val="008C7FE8"/>
    <w:rsid w:val="008D094E"/>
    <w:rsid w:val="008D0C61"/>
    <w:rsid w:val="008D0FAE"/>
    <w:rsid w:val="008D1021"/>
    <w:rsid w:val="008D1064"/>
    <w:rsid w:val="008D120A"/>
    <w:rsid w:val="008D1CEB"/>
    <w:rsid w:val="008D2104"/>
    <w:rsid w:val="008D210E"/>
    <w:rsid w:val="008D21A5"/>
    <w:rsid w:val="008D25E5"/>
    <w:rsid w:val="008D2AF6"/>
    <w:rsid w:val="008D2BB3"/>
    <w:rsid w:val="008D3454"/>
    <w:rsid w:val="008D3D81"/>
    <w:rsid w:val="008D4A8B"/>
    <w:rsid w:val="008D4C34"/>
    <w:rsid w:val="008D5CC1"/>
    <w:rsid w:val="008D5EFC"/>
    <w:rsid w:val="008D65FB"/>
    <w:rsid w:val="008D7684"/>
    <w:rsid w:val="008D7A92"/>
    <w:rsid w:val="008E0D30"/>
    <w:rsid w:val="008E20F3"/>
    <w:rsid w:val="008E2670"/>
    <w:rsid w:val="008E30B8"/>
    <w:rsid w:val="008E37DA"/>
    <w:rsid w:val="008E3C8F"/>
    <w:rsid w:val="008E49CA"/>
    <w:rsid w:val="008E5069"/>
    <w:rsid w:val="008E55E2"/>
    <w:rsid w:val="008E5B02"/>
    <w:rsid w:val="008E5C5E"/>
    <w:rsid w:val="008E62EA"/>
    <w:rsid w:val="008E64CE"/>
    <w:rsid w:val="008F1475"/>
    <w:rsid w:val="008F1F18"/>
    <w:rsid w:val="008F215F"/>
    <w:rsid w:val="008F225B"/>
    <w:rsid w:val="008F2533"/>
    <w:rsid w:val="008F268E"/>
    <w:rsid w:val="008F2B5F"/>
    <w:rsid w:val="008F2CB2"/>
    <w:rsid w:val="008F46A6"/>
    <w:rsid w:val="008F4C1F"/>
    <w:rsid w:val="008F4EF1"/>
    <w:rsid w:val="008F506D"/>
    <w:rsid w:val="008F58C1"/>
    <w:rsid w:val="008F60CE"/>
    <w:rsid w:val="008F70BC"/>
    <w:rsid w:val="008F70C7"/>
    <w:rsid w:val="009007F1"/>
    <w:rsid w:val="0090128C"/>
    <w:rsid w:val="0090135B"/>
    <w:rsid w:val="009027C5"/>
    <w:rsid w:val="00902F82"/>
    <w:rsid w:val="00903888"/>
    <w:rsid w:val="00904813"/>
    <w:rsid w:val="00906301"/>
    <w:rsid w:val="0090697D"/>
    <w:rsid w:val="00907264"/>
    <w:rsid w:val="009074DD"/>
    <w:rsid w:val="0090764D"/>
    <w:rsid w:val="009077DE"/>
    <w:rsid w:val="009079D9"/>
    <w:rsid w:val="00910111"/>
    <w:rsid w:val="00910A3A"/>
    <w:rsid w:val="00910AFC"/>
    <w:rsid w:val="009115E6"/>
    <w:rsid w:val="009119FA"/>
    <w:rsid w:val="00911C70"/>
    <w:rsid w:val="00911C83"/>
    <w:rsid w:val="00912CC1"/>
    <w:rsid w:val="0091397D"/>
    <w:rsid w:val="00913E20"/>
    <w:rsid w:val="0091484F"/>
    <w:rsid w:val="009150EB"/>
    <w:rsid w:val="00915194"/>
    <w:rsid w:val="009167AF"/>
    <w:rsid w:val="00917502"/>
    <w:rsid w:val="00917AA9"/>
    <w:rsid w:val="00917BAF"/>
    <w:rsid w:val="00921EA5"/>
    <w:rsid w:val="00922214"/>
    <w:rsid w:val="00922AF2"/>
    <w:rsid w:val="00922C1E"/>
    <w:rsid w:val="0092358E"/>
    <w:rsid w:val="00924FF7"/>
    <w:rsid w:val="00925432"/>
    <w:rsid w:val="00925450"/>
    <w:rsid w:val="0092552F"/>
    <w:rsid w:val="009257BA"/>
    <w:rsid w:val="009267AE"/>
    <w:rsid w:val="009279EF"/>
    <w:rsid w:val="00927C62"/>
    <w:rsid w:val="009309EF"/>
    <w:rsid w:val="00930EBD"/>
    <w:rsid w:val="0093243C"/>
    <w:rsid w:val="0093265A"/>
    <w:rsid w:val="00932A88"/>
    <w:rsid w:val="00933277"/>
    <w:rsid w:val="009339E0"/>
    <w:rsid w:val="0093463B"/>
    <w:rsid w:val="00934789"/>
    <w:rsid w:val="00934C21"/>
    <w:rsid w:val="009369EE"/>
    <w:rsid w:val="00936A2C"/>
    <w:rsid w:val="0093751B"/>
    <w:rsid w:val="00940076"/>
    <w:rsid w:val="0094074A"/>
    <w:rsid w:val="00940B88"/>
    <w:rsid w:val="00941395"/>
    <w:rsid w:val="00941B6B"/>
    <w:rsid w:val="00941FFC"/>
    <w:rsid w:val="009432E7"/>
    <w:rsid w:val="00943375"/>
    <w:rsid w:val="009438C4"/>
    <w:rsid w:val="00943FBF"/>
    <w:rsid w:val="00944076"/>
    <w:rsid w:val="00944781"/>
    <w:rsid w:val="00944EF9"/>
    <w:rsid w:val="00945AEC"/>
    <w:rsid w:val="00947389"/>
    <w:rsid w:val="00947489"/>
    <w:rsid w:val="00947BCB"/>
    <w:rsid w:val="00950457"/>
    <w:rsid w:val="00950576"/>
    <w:rsid w:val="0095086C"/>
    <w:rsid w:val="00950B17"/>
    <w:rsid w:val="009510FE"/>
    <w:rsid w:val="009512BA"/>
    <w:rsid w:val="009514BA"/>
    <w:rsid w:val="00951C51"/>
    <w:rsid w:val="00951CB6"/>
    <w:rsid w:val="00952144"/>
    <w:rsid w:val="009539CD"/>
    <w:rsid w:val="00954362"/>
    <w:rsid w:val="009549F6"/>
    <w:rsid w:val="00954A3E"/>
    <w:rsid w:val="00955FA1"/>
    <w:rsid w:val="00955FEF"/>
    <w:rsid w:val="009561AC"/>
    <w:rsid w:val="00956AEF"/>
    <w:rsid w:val="009574FA"/>
    <w:rsid w:val="00960CC6"/>
    <w:rsid w:val="00961086"/>
    <w:rsid w:val="009612E7"/>
    <w:rsid w:val="00961711"/>
    <w:rsid w:val="00961FDC"/>
    <w:rsid w:val="00963B7D"/>
    <w:rsid w:val="009642ED"/>
    <w:rsid w:val="0096496E"/>
    <w:rsid w:val="00964EF7"/>
    <w:rsid w:val="00965247"/>
    <w:rsid w:val="00965ED1"/>
    <w:rsid w:val="00966485"/>
    <w:rsid w:val="0096680A"/>
    <w:rsid w:val="009671BE"/>
    <w:rsid w:val="00970417"/>
    <w:rsid w:val="00970EB2"/>
    <w:rsid w:val="00971CC6"/>
    <w:rsid w:val="0097220F"/>
    <w:rsid w:val="0097292A"/>
    <w:rsid w:val="009729AC"/>
    <w:rsid w:val="00972FFF"/>
    <w:rsid w:val="0097327E"/>
    <w:rsid w:val="00974215"/>
    <w:rsid w:val="0097422B"/>
    <w:rsid w:val="009748D4"/>
    <w:rsid w:val="00974908"/>
    <w:rsid w:val="00974958"/>
    <w:rsid w:val="00974D7A"/>
    <w:rsid w:val="00974EE9"/>
    <w:rsid w:val="009756B6"/>
    <w:rsid w:val="00975C88"/>
    <w:rsid w:val="00975DA6"/>
    <w:rsid w:val="009774D5"/>
    <w:rsid w:val="009779C6"/>
    <w:rsid w:val="00981C8C"/>
    <w:rsid w:val="00982520"/>
    <w:rsid w:val="00982AA1"/>
    <w:rsid w:val="009834FA"/>
    <w:rsid w:val="009836B9"/>
    <w:rsid w:val="00983731"/>
    <w:rsid w:val="00983821"/>
    <w:rsid w:val="009839B4"/>
    <w:rsid w:val="00983FCE"/>
    <w:rsid w:val="00985433"/>
    <w:rsid w:val="00986166"/>
    <w:rsid w:val="009865E9"/>
    <w:rsid w:val="009876A2"/>
    <w:rsid w:val="00987976"/>
    <w:rsid w:val="00990477"/>
    <w:rsid w:val="009905C3"/>
    <w:rsid w:val="00990D04"/>
    <w:rsid w:val="009911C0"/>
    <w:rsid w:val="0099224C"/>
    <w:rsid w:val="00993212"/>
    <w:rsid w:val="00993D1D"/>
    <w:rsid w:val="00994375"/>
    <w:rsid w:val="00994A5D"/>
    <w:rsid w:val="00994C28"/>
    <w:rsid w:val="00994DCA"/>
    <w:rsid w:val="00996339"/>
    <w:rsid w:val="0099650D"/>
    <w:rsid w:val="00997BAD"/>
    <w:rsid w:val="00997E74"/>
    <w:rsid w:val="009A1211"/>
    <w:rsid w:val="009A1875"/>
    <w:rsid w:val="009A2F69"/>
    <w:rsid w:val="009A3137"/>
    <w:rsid w:val="009A380E"/>
    <w:rsid w:val="009A3A63"/>
    <w:rsid w:val="009A3C9B"/>
    <w:rsid w:val="009A3FA9"/>
    <w:rsid w:val="009A4287"/>
    <w:rsid w:val="009A49C8"/>
    <w:rsid w:val="009A4F8B"/>
    <w:rsid w:val="009A575F"/>
    <w:rsid w:val="009A5D1F"/>
    <w:rsid w:val="009A5E9F"/>
    <w:rsid w:val="009A684B"/>
    <w:rsid w:val="009A6DC6"/>
    <w:rsid w:val="009A7A4B"/>
    <w:rsid w:val="009B0328"/>
    <w:rsid w:val="009B0585"/>
    <w:rsid w:val="009B1143"/>
    <w:rsid w:val="009B21C1"/>
    <w:rsid w:val="009B4557"/>
    <w:rsid w:val="009B4998"/>
    <w:rsid w:val="009B5524"/>
    <w:rsid w:val="009B59C6"/>
    <w:rsid w:val="009B5C99"/>
    <w:rsid w:val="009B664D"/>
    <w:rsid w:val="009B6B56"/>
    <w:rsid w:val="009B789A"/>
    <w:rsid w:val="009C083D"/>
    <w:rsid w:val="009C0FAB"/>
    <w:rsid w:val="009C1770"/>
    <w:rsid w:val="009C1C82"/>
    <w:rsid w:val="009C1E1C"/>
    <w:rsid w:val="009C2130"/>
    <w:rsid w:val="009C2391"/>
    <w:rsid w:val="009C2B5A"/>
    <w:rsid w:val="009C2C31"/>
    <w:rsid w:val="009C2D6E"/>
    <w:rsid w:val="009C30B1"/>
    <w:rsid w:val="009C4455"/>
    <w:rsid w:val="009C44C9"/>
    <w:rsid w:val="009C4798"/>
    <w:rsid w:val="009C4B1F"/>
    <w:rsid w:val="009C4F1E"/>
    <w:rsid w:val="009C4F4B"/>
    <w:rsid w:val="009C5294"/>
    <w:rsid w:val="009C5680"/>
    <w:rsid w:val="009C5937"/>
    <w:rsid w:val="009C5BB2"/>
    <w:rsid w:val="009C5C64"/>
    <w:rsid w:val="009C5CDD"/>
    <w:rsid w:val="009C66D5"/>
    <w:rsid w:val="009C6755"/>
    <w:rsid w:val="009D0299"/>
    <w:rsid w:val="009D05F2"/>
    <w:rsid w:val="009D09A6"/>
    <w:rsid w:val="009D204B"/>
    <w:rsid w:val="009D2FC6"/>
    <w:rsid w:val="009D3C18"/>
    <w:rsid w:val="009D4194"/>
    <w:rsid w:val="009D43F4"/>
    <w:rsid w:val="009D4D25"/>
    <w:rsid w:val="009D5345"/>
    <w:rsid w:val="009D5358"/>
    <w:rsid w:val="009D5BB3"/>
    <w:rsid w:val="009D5E29"/>
    <w:rsid w:val="009D639F"/>
    <w:rsid w:val="009D63F3"/>
    <w:rsid w:val="009D6FCB"/>
    <w:rsid w:val="009D71F4"/>
    <w:rsid w:val="009D7BFC"/>
    <w:rsid w:val="009E03F1"/>
    <w:rsid w:val="009E1B12"/>
    <w:rsid w:val="009E1CB8"/>
    <w:rsid w:val="009E20CD"/>
    <w:rsid w:val="009E25A0"/>
    <w:rsid w:val="009E28CE"/>
    <w:rsid w:val="009E382C"/>
    <w:rsid w:val="009E3ACC"/>
    <w:rsid w:val="009E4728"/>
    <w:rsid w:val="009E4E5B"/>
    <w:rsid w:val="009E5801"/>
    <w:rsid w:val="009E5B05"/>
    <w:rsid w:val="009E7C92"/>
    <w:rsid w:val="009F02B0"/>
    <w:rsid w:val="009F045A"/>
    <w:rsid w:val="009F099F"/>
    <w:rsid w:val="009F0DB5"/>
    <w:rsid w:val="009F14A0"/>
    <w:rsid w:val="009F2188"/>
    <w:rsid w:val="009F2C98"/>
    <w:rsid w:val="009F3E3A"/>
    <w:rsid w:val="009F43FA"/>
    <w:rsid w:val="009F4606"/>
    <w:rsid w:val="009F4EC8"/>
    <w:rsid w:val="009F603F"/>
    <w:rsid w:val="009F650A"/>
    <w:rsid w:val="009F6AC8"/>
    <w:rsid w:val="009F7038"/>
    <w:rsid w:val="00A007D8"/>
    <w:rsid w:val="00A014AA"/>
    <w:rsid w:val="00A015F8"/>
    <w:rsid w:val="00A01D62"/>
    <w:rsid w:val="00A01DBE"/>
    <w:rsid w:val="00A026C5"/>
    <w:rsid w:val="00A026C9"/>
    <w:rsid w:val="00A02AB9"/>
    <w:rsid w:val="00A02F1F"/>
    <w:rsid w:val="00A03197"/>
    <w:rsid w:val="00A04558"/>
    <w:rsid w:val="00A04706"/>
    <w:rsid w:val="00A04CD2"/>
    <w:rsid w:val="00A05723"/>
    <w:rsid w:val="00A058B8"/>
    <w:rsid w:val="00A0664E"/>
    <w:rsid w:val="00A067C8"/>
    <w:rsid w:val="00A06843"/>
    <w:rsid w:val="00A06D2A"/>
    <w:rsid w:val="00A06FA9"/>
    <w:rsid w:val="00A0703B"/>
    <w:rsid w:val="00A07146"/>
    <w:rsid w:val="00A07219"/>
    <w:rsid w:val="00A07A39"/>
    <w:rsid w:val="00A103AC"/>
    <w:rsid w:val="00A11639"/>
    <w:rsid w:val="00A116BF"/>
    <w:rsid w:val="00A12672"/>
    <w:rsid w:val="00A12C64"/>
    <w:rsid w:val="00A13489"/>
    <w:rsid w:val="00A13680"/>
    <w:rsid w:val="00A1488B"/>
    <w:rsid w:val="00A15336"/>
    <w:rsid w:val="00A1590F"/>
    <w:rsid w:val="00A16270"/>
    <w:rsid w:val="00A20EFE"/>
    <w:rsid w:val="00A21098"/>
    <w:rsid w:val="00A2263F"/>
    <w:rsid w:val="00A22938"/>
    <w:rsid w:val="00A22DCD"/>
    <w:rsid w:val="00A23742"/>
    <w:rsid w:val="00A23940"/>
    <w:rsid w:val="00A23A8B"/>
    <w:rsid w:val="00A23C12"/>
    <w:rsid w:val="00A23ECB"/>
    <w:rsid w:val="00A2494B"/>
    <w:rsid w:val="00A2522B"/>
    <w:rsid w:val="00A25538"/>
    <w:rsid w:val="00A25FF7"/>
    <w:rsid w:val="00A26463"/>
    <w:rsid w:val="00A26E54"/>
    <w:rsid w:val="00A2701D"/>
    <w:rsid w:val="00A276CA"/>
    <w:rsid w:val="00A27F89"/>
    <w:rsid w:val="00A307A1"/>
    <w:rsid w:val="00A30BDE"/>
    <w:rsid w:val="00A3143B"/>
    <w:rsid w:val="00A31DD6"/>
    <w:rsid w:val="00A31DDB"/>
    <w:rsid w:val="00A32849"/>
    <w:rsid w:val="00A32F95"/>
    <w:rsid w:val="00A33583"/>
    <w:rsid w:val="00A33A14"/>
    <w:rsid w:val="00A342DE"/>
    <w:rsid w:val="00A34ACC"/>
    <w:rsid w:val="00A34DE9"/>
    <w:rsid w:val="00A35182"/>
    <w:rsid w:val="00A364FB"/>
    <w:rsid w:val="00A368DC"/>
    <w:rsid w:val="00A36C48"/>
    <w:rsid w:val="00A36CF9"/>
    <w:rsid w:val="00A36FA3"/>
    <w:rsid w:val="00A375F5"/>
    <w:rsid w:val="00A409E8"/>
    <w:rsid w:val="00A41350"/>
    <w:rsid w:val="00A42423"/>
    <w:rsid w:val="00A42FA0"/>
    <w:rsid w:val="00A4495A"/>
    <w:rsid w:val="00A45255"/>
    <w:rsid w:val="00A4562F"/>
    <w:rsid w:val="00A469C1"/>
    <w:rsid w:val="00A4705D"/>
    <w:rsid w:val="00A50260"/>
    <w:rsid w:val="00A51CED"/>
    <w:rsid w:val="00A52F4C"/>
    <w:rsid w:val="00A52F97"/>
    <w:rsid w:val="00A53241"/>
    <w:rsid w:val="00A53547"/>
    <w:rsid w:val="00A53583"/>
    <w:rsid w:val="00A535E2"/>
    <w:rsid w:val="00A538E5"/>
    <w:rsid w:val="00A5446D"/>
    <w:rsid w:val="00A556E7"/>
    <w:rsid w:val="00A56275"/>
    <w:rsid w:val="00A562C9"/>
    <w:rsid w:val="00A5635C"/>
    <w:rsid w:val="00A56D84"/>
    <w:rsid w:val="00A575AE"/>
    <w:rsid w:val="00A57DDE"/>
    <w:rsid w:val="00A61168"/>
    <w:rsid w:val="00A616B6"/>
    <w:rsid w:val="00A61964"/>
    <w:rsid w:val="00A61E53"/>
    <w:rsid w:val="00A61EAA"/>
    <w:rsid w:val="00A61F4D"/>
    <w:rsid w:val="00A62206"/>
    <w:rsid w:val="00A62E33"/>
    <w:rsid w:val="00A630C8"/>
    <w:rsid w:val="00A63B1F"/>
    <w:rsid w:val="00A659AB"/>
    <w:rsid w:val="00A65EDA"/>
    <w:rsid w:val="00A66CD2"/>
    <w:rsid w:val="00A66DC7"/>
    <w:rsid w:val="00A6711F"/>
    <w:rsid w:val="00A672A8"/>
    <w:rsid w:val="00A67B2A"/>
    <w:rsid w:val="00A7090D"/>
    <w:rsid w:val="00A70CCD"/>
    <w:rsid w:val="00A718D6"/>
    <w:rsid w:val="00A7293F"/>
    <w:rsid w:val="00A72C19"/>
    <w:rsid w:val="00A72C97"/>
    <w:rsid w:val="00A731E6"/>
    <w:rsid w:val="00A735C3"/>
    <w:rsid w:val="00A7438F"/>
    <w:rsid w:val="00A75BE8"/>
    <w:rsid w:val="00A76A3C"/>
    <w:rsid w:val="00A76F46"/>
    <w:rsid w:val="00A77CDE"/>
    <w:rsid w:val="00A804AA"/>
    <w:rsid w:val="00A81FC2"/>
    <w:rsid w:val="00A82605"/>
    <w:rsid w:val="00A8270D"/>
    <w:rsid w:val="00A83544"/>
    <w:rsid w:val="00A836E5"/>
    <w:rsid w:val="00A83994"/>
    <w:rsid w:val="00A84C2C"/>
    <w:rsid w:val="00A857B6"/>
    <w:rsid w:val="00A85822"/>
    <w:rsid w:val="00A85CA1"/>
    <w:rsid w:val="00A866FC"/>
    <w:rsid w:val="00A87C8F"/>
    <w:rsid w:val="00A87F50"/>
    <w:rsid w:val="00A904D9"/>
    <w:rsid w:val="00A9086B"/>
    <w:rsid w:val="00A912C6"/>
    <w:rsid w:val="00A9147B"/>
    <w:rsid w:val="00A9162E"/>
    <w:rsid w:val="00A919D4"/>
    <w:rsid w:val="00A91B78"/>
    <w:rsid w:val="00A91C0D"/>
    <w:rsid w:val="00A91C52"/>
    <w:rsid w:val="00A9213F"/>
    <w:rsid w:val="00A928C6"/>
    <w:rsid w:val="00A94137"/>
    <w:rsid w:val="00A94415"/>
    <w:rsid w:val="00A944B1"/>
    <w:rsid w:val="00A947C4"/>
    <w:rsid w:val="00A9516D"/>
    <w:rsid w:val="00A959A4"/>
    <w:rsid w:val="00A96882"/>
    <w:rsid w:val="00A96D65"/>
    <w:rsid w:val="00A97402"/>
    <w:rsid w:val="00A97519"/>
    <w:rsid w:val="00A97E8B"/>
    <w:rsid w:val="00AA07D8"/>
    <w:rsid w:val="00AA0AAF"/>
    <w:rsid w:val="00AA0B40"/>
    <w:rsid w:val="00AA0FCC"/>
    <w:rsid w:val="00AA1CB9"/>
    <w:rsid w:val="00AA1F0C"/>
    <w:rsid w:val="00AA211E"/>
    <w:rsid w:val="00AA258A"/>
    <w:rsid w:val="00AA2A12"/>
    <w:rsid w:val="00AA2B6D"/>
    <w:rsid w:val="00AA2F46"/>
    <w:rsid w:val="00AA3AE2"/>
    <w:rsid w:val="00AA414B"/>
    <w:rsid w:val="00AA48C2"/>
    <w:rsid w:val="00AA4CFD"/>
    <w:rsid w:val="00AA5055"/>
    <w:rsid w:val="00AA50E0"/>
    <w:rsid w:val="00AA5227"/>
    <w:rsid w:val="00AA5338"/>
    <w:rsid w:val="00AA5A9A"/>
    <w:rsid w:val="00AA5D06"/>
    <w:rsid w:val="00AA6C43"/>
    <w:rsid w:val="00AA6DC7"/>
    <w:rsid w:val="00AA6EB9"/>
    <w:rsid w:val="00AA7184"/>
    <w:rsid w:val="00AA781A"/>
    <w:rsid w:val="00AB0154"/>
    <w:rsid w:val="00AB01F8"/>
    <w:rsid w:val="00AB035E"/>
    <w:rsid w:val="00AB0CCC"/>
    <w:rsid w:val="00AB257B"/>
    <w:rsid w:val="00AB25D8"/>
    <w:rsid w:val="00AB2A17"/>
    <w:rsid w:val="00AB2B67"/>
    <w:rsid w:val="00AB2D6F"/>
    <w:rsid w:val="00AB3411"/>
    <w:rsid w:val="00AB3BCB"/>
    <w:rsid w:val="00AB3F19"/>
    <w:rsid w:val="00AB4A94"/>
    <w:rsid w:val="00AB4DA4"/>
    <w:rsid w:val="00AB4E0A"/>
    <w:rsid w:val="00AB4FE8"/>
    <w:rsid w:val="00AB5404"/>
    <w:rsid w:val="00AB5C6A"/>
    <w:rsid w:val="00AB6457"/>
    <w:rsid w:val="00AB65F6"/>
    <w:rsid w:val="00AB67E9"/>
    <w:rsid w:val="00AB6A1E"/>
    <w:rsid w:val="00AB6B6E"/>
    <w:rsid w:val="00AB7806"/>
    <w:rsid w:val="00AC00D3"/>
    <w:rsid w:val="00AC132C"/>
    <w:rsid w:val="00AC2629"/>
    <w:rsid w:val="00AC2C16"/>
    <w:rsid w:val="00AC393F"/>
    <w:rsid w:val="00AC3BE1"/>
    <w:rsid w:val="00AC3C31"/>
    <w:rsid w:val="00AC3D74"/>
    <w:rsid w:val="00AC3E85"/>
    <w:rsid w:val="00AC4259"/>
    <w:rsid w:val="00AC49BC"/>
    <w:rsid w:val="00AC4C5A"/>
    <w:rsid w:val="00AC510B"/>
    <w:rsid w:val="00AC52A2"/>
    <w:rsid w:val="00AC5DA2"/>
    <w:rsid w:val="00AC668D"/>
    <w:rsid w:val="00AC70B6"/>
    <w:rsid w:val="00AC73B6"/>
    <w:rsid w:val="00AC7540"/>
    <w:rsid w:val="00AC75D2"/>
    <w:rsid w:val="00AD124A"/>
    <w:rsid w:val="00AD243B"/>
    <w:rsid w:val="00AD24BA"/>
    <w:rsid w:val="00AD2B1D"/>
    <w:rsid w:val="00AD2B45"/>
    <w:rsid w:val="00AD2F40"/>
    <w:rsid w:val="00AD351B"/>
    <w:rsid w:val="00AD380A"/>
    <w:rsid w:val="00AD4133"/>
    <w:rsid w:val="00AD45D1"/>
    <w:rsid w:val="00AD4975"/>
    <w:rsid w:val="00AD4BF6"/>
    <w:rsid w:val="00AD589C"/>
    <w:rsid w:val="00AD76D3"/>
    <w:rsid w:val="00AE01BF"/>
    <w:rsid w:val="00AE0619"/>
    <w:rsid w:val="00AE0AD5"/>
    <w:rsid w:val="00AE0B67"/>
    <w:rsid w:val="00AE0C44"/>
    <w:rsid w:val="00AE105E"/>
    <w:rsid w:val="00AE11FC"/>
    <w:rsid w:val="00AE23AF"/>
    <w:rsid w:val="00AE2602"/>
    <w:rsid w:val="00AE2916"/>
    <w:rsid w:val="00AE2BA4"/>
    <w:rsid w:val="00AE3C8F"/>
    <w:rsid w:val="00AE4164"/>
    <w:rsid w:val="00AE41D5"/>
    <w:rsid w:val="00AE4346"/>
    <w:rsid w:val="00AE446C"/>
    <w:rsid w:val="00AE4BFE"/>
    <w:rsid w:val="00AE5ACF"/>
    <w:rsid w:val="00AE671D"/>
    <w:rsid w:val="00AE6EBF"/>
    <w:rsid w:val="00AE7601"/>
    <w:rsid w:val="00AE7A2B"/>
    <w:rsid w:val="00AE7A4F"/>
    <w:rsid w:val="00AF029C"/>
    <w:rsid w:val="00AF0DF1"/>
    <w:rsid w:val="00AF1379"/>
    <w:rsid w:val="00AF18CA"/>
    <w:rsid w:val="00AF2015"/>
    <w:rsid w:val="00AF2156"/>
    <w:rsid w:val="00AF440C"/>
    <w:rsid w:val="00AF4C59"/>
    <w:rsid w:val="00AF547B"/>
    <w:rsid w:val="00AF60B0"/>
    <w:rsid w:val="00AF7B27"/>
    <w:rsid w:val="00B016D6"/>
    <w:rsid w:val="00B02315"/>
    <w:rsid w:val="00B0358E"/>
    <w:rsid w:val="00B036A4"/>
    <w:rsid w:val="00B03DF3"/>
    <w:rsid w:val="00B04292"/>
    <w:rsid w:val="00B0451A"/>
    <w:rsid w:val="00B0488C"/>
    <w:rsid w:val="00B04E7C"/>
    <w:rsid w:val="00B0556A"/>
    <w:rsid w:val="00B05ADC"/>
    <w:rsid w:val="00B061D6"/>
    <w:rsid w:val="00B065A0"/>
    <w:rsid w:val="00B06B78"/>
    <w:rsid w:val="00B06D14"/>
    <w:rsid w:val="00B07032"/>
    <w:rsid w:val="00B076DD"/>
    <w:rsid w:val="00B10048"/>
    <w:rsid w:val="00B10251"/>
    <w:rsid w:val="00B10A49"/>
    <w:rsid w:val="00B10E1C"/>
    <w:rsid w:val="00B117AC"/>
    <w:rsid w:val="00B1211F"/>
    <w:rsid w:val="00B12B93"/>
    <w:rsid w:val="00B13928"/>
    <w:rsid w:val="00B13A73"/>
    <w:rsid w:val="00B13BB7"/>
    <w:rsid w:val="00B13FE0"/>
    <w:rsid w:val="00B14522"/>
    <w:rsid w:val="00B149A3"/>
    <w:rsid w:val="00B14D39"/>
    <w:rsid w:val="00B15762"/>
    <w:rsid w:val="00B15F3D"/>
    <w:rsid w:val="00B163E6"/>
    <w:rsid w:val="00B16572"/>
    <w:rsid w:val="00B16AC4"/>
    <w:rsid w:val="00B17211"/>
    <w:rsid w:val="00B17475"/>
    <w:rsid w:val="00B17B03"/>
    <w:rsid w:val="00B17C52"/>
    <w:rsid w:val="00B207C5"/>
    <w:rsid w:val="00B21849"/>
    <w:rsid w:val="00B2190A"/>
    <w:rsid w:val="00B21B46"/>
    <w:rsid w:val="00B21D8F"/>
    <w:rsid w:val="00B21F5E"/>
    <w:rsid w:val="00B22881"/>
    <w:rsid w:val="00B234D1"/>
    <w:rsid w:val="00B239E5"/>
    <w:rsid w:val="00B254F7"/>
    <w:rsid w:val="00B25567"/>
    <w:rsid w:val="00B25F74"/>
    <w:rsid w:val="00B25FA0"/>
    <w:rsid w:val="00B265A2"/>
    <w:rsid w:val="00B26D8B"/>
    <w:rsid w:val="00B275D8"/>
    <w:rsid w:val="00B27CE9"/>
    <w:rsid w:val="00B30D4E"/>
    <w:rsid w:val="00B31029"/>
    <w:rsid w:val="00B31A39"/>
    <w:rsid w:val="00B32ECC"/>
    <w:rsid w:val="00B32ECD"/>
    <w:rsid w:val="00B3327A"/>
    <w:rsid w:val="00B33C34"/>
    <w:rsid w:val="00B33C90"/>
    <w:rsid w:val="00B34395"/>
    <w:rsid w:val="00B3511B"/>
    <w:rsid w:val="00B3719F"/>
    <w:rsid w:val="00B401BE"/>
    <w:rsid w:val="00B401EE"/>
    <w:rsid w:val="00B401FE"/>
    <w:rsid w:val="00B409EB"/>
    <w:rsid w:val="00B40D2C"/>
    <w:rsid w:val="00B40EF8"/>
    <w:rsid w:val="00B41874"/>
    <w:rsid w:val="00B419F9"/>
    <w:rsid w:val="00B41C1F"/>
    <w:rsid w:val="00B41EEA"/>
    <w:rsid w:val="00B427FC"/>
    <w:rsid w:val="00B42903"/>
    <w:rsid w:val="00B435DF"/>
    <w:rsid w:val="00B43C44"/>
    <w:rsid w:val="00B43C72"/>
    <w:rsid w:val="00B44D6D"/>
    <w:rsid w:val="00B44ECC"/>
    <w:rsid w:val="00B451A4"/>
    <w:rsid w:val="00B459D3"/>
    <w:rsid w:val="00B45F12"/>
    <w:rsid w:val="00B466DC"/>
    <w:rsid w:val="00B46DFF"/>
    <w:rsid w:val="00B473A4"/>
    <w:rsid w:val="00B47ABF"/>
    <w:rsid w:val="00B47B3D"/>
    <w:rsid w:val="00B50142"/>
    <w:rsid w:val="00B51052"/>
    <w:rsid w:val="00B52E22"/>
    <w:rsid w:val="00B54AEA"/>
    <w:rsid w:val="00B54E0B"/>
    <w:rsid w:val="00B559E3"/>
    <w:rsid w:val="00B55D3D"/>
    <w:rsid w:val="00B56573"/>
    <w:rsid w:val="00B565A8"/>
    <w:rsid w:val="00B56DCB"/>
    <w:rsid w:val="00B57251"/>
    <w:rsid w:val="00B604E6"/>
    <w:rsid w:val="00B6076E"/>
    <w:rsid w:val="00B61021"/>
    <w:rsid w:val="00B6124F"/>
    <w:rsid w:val="00B62B72"/>
    <w:rsid w:val="00B62EC6"/>
    <w:rsid w:val="00B630C7"/>
    <w:rsid w:val="00B6317E"/>
    <w:rsid w:val="00B6397A"/>
    <w:rsid w:val="00B63B26"/>
    <w:rsid w:val="00B63C28"/>
    <w:rsid w:val="00B63D73"/>
    <w:rsid w:val="00B64308"/>
    <w:rsid w:val="00B6594D"/>
    <w:rsid w:val="00B65961"/>
    <w:rsid w:val="00B65DE1"/>
    <w:rsid w:val="00B66993"/>
    <w:rsid w:val="00B675A3"/>
    <w:rsid w:val="00B675E2"/>
    <w:rsid w:val="00B6781E"/>
    <w:rsid w:val="00B679DC"/>
    <w:rsid w:val="00B67D03"/>
    <w:rsid w:val="00B67F4A"/>
    <w:rsid w:val="00B703F7"/>
    <w:rsid w:val="00B7046A"/>
    <w:rsid w:val="00B70E33"/>
    <w:rsid w:val="00B710EE"/>
    <w:rsid w:val="00B7196A"/>
    <w:rsid w:val="00B72883"/>
    <w:rsid w:val="00B75BB2"/>
    <w:rsid w:val="00B75BFC"/>
    <w:rsid w:val="00B75C9C"/>
    <w:rsid w:val="00B7609C"/>
    <w:rsid w:val="00B76971"/>
    <w:rsid w:val="00B76AC9"/>
    <w:rsid w:val="00B773D4"/>
    <w:rsid w:val="00B77AF6"/>
    <w:rsid w:val="00B77D30"/>
    <w:rsid w:val="00B80265"/>
    <w:rsid w:val="00B804D4"/>
    <w:rsid w:val="00B80745"/>
    <w:rsid w:val="00B81131"/>
    <w:rsid w:val="00B81E97"/>
    <w:rsid w:val="00B8281E"/>
    <w:rsid w:val="00B82D0B"/>
    <w:rsid w:val="00B82EDB"/>
    <w:rsid w:val="00B8311F"/>
    <w:rsid w:val="00B8390F"/>
    <w:rsid w:val="00B839B2"/>
    <w:rsid w:val="00B83D59"/>
    <w:rsid w:val="00B84509"/>
    <w:rsid w:val="00B84FBB"/>
    <w:rsid w:val="00B85F8B"/>
    <w:rsid w:val="00B86848"/>
    <w:rsid w:val="00B86F13"/>
    <w:rsid w:val="00B871D2"/>
    <w:rsid w:val="00B87A46"/>
    <w:rsid w:val="00B87CE2"/>
    <w:rsid w:val="00B90097"/>
    <w:rsid w:val="00B905AB"/>
    <w:rsid w:val="00B90608"/>
    <w:rsid w:val="00B90C4B"/>
    <w:rsid w:val="00B90EA3"/>
    <w:rsid w:val="00B91921"/>
    <w:rsid w:val="00B91DAB"/>
    <w:rsid w:val="00B91DD2"/>
    <w:rsid w:val="00B91EE7"/>
    <w:rsid w:val="00B925B1"/>
    <w:rsid w:val="00B92964"/>
    <w:rsid w:val="00B93263"/>
    <w:rsid w:val="00B936C7"/>
    <w:rsid w:val="00B94060"/>
    <w:rsid w:val="00B94917"/>
    <w:rsid w:val="00B952A0"/>
    <w:rsid w:val="00B95B13"/>
    <w:rsid w:val="00B96299"/>
    <w:rsid w:val="00B96795"/>
    <w:rsid w:val="00B96D3C"/>
    <w:rsid w:val="00B96EB3"/>
    <w:rsid w:val="00B9702B"/>
    <w:rsid w:val="00BA048E"/>
    <w:rsid w:val="00BA0D5E"/>
    <w:rsid w:val="00BA1610"/>
    <w:rsid w:val="00BA16E2"/>
    <w:rsid w:val="00BA514A"/>
    <w:rsid w:val="00BA53AC"/>
    <w:rsid w:val="00BA5D26"/>
    <w:rsid w:val="00BA64E1"/>
    <w:rsid w:val="00BA6B4D"/>
    <w:rsid w:val="00BA6FF2"/>
    <w:rsid w:val="00BA7B29"/>
    <w:rsid w:val="00BA7BF0"/>
    <w:rsid w:val="00BB1A69"/>
    <w:rsid w:val="00BB2D7D"/>
    <w:rsid w:val="00BB35A7"/>
    <w:rsid w:val="00BB407F"/>
    <w:rsid w:val="00BB41C5"/>
    <w:rsid w:val="00BB477C"/>
    <w:rsid w:val="00BB4BC0"/>
    <w:rsid w:val="00BB60B2"/>
    <w:rsid w:val="00BB6685"/>
    <w:rsid w:val="00BB6881"/>
    <w:rsid w:val="00BB6BA4"/>
    <w:rsid w:val="00BB6CAC"/>
    <w:rsid w:val="00BC04DA"/>
    <w:rsid w:val="00BC2179"/>
    <w:rsid w:val="00BC247D"/>
    <w:rsid w:val="00BC2B02"/>
    <w:rsid w:val="00BC2C7E"/>
    <w:rsid w:val="00BC321B"/>
    <w:rsid w:val="00BC349E"/>
    <w:rsid w:val="00BC3A49"/>
    <w:rsid w:val="00BC3F42"/>
    <w:rsid w:val="00BC40FA"/>
    <w:rsid w:val="00BC43E6"/>
    <w:rsid w:val="00BC4FA6"/>
    <w:rsid w:val="00BC61A1"/>
    <w:rsid w:val="00BC6BBC"/>
    <w:rsid w:val="00BC6CD9"/>
    <w:rsid w:val="00BC7D31"/>
    <w:rsid w:val="00BC7FB5"/>
    <w:rsid w:val="00BD06DB"/>
    <w:rsid w:val="00BD0832"/>
    <w:rsid w:val="00BD083F"/>
    <w:rsid w:val="00BD1164"/>
    <w:rsid w:val="00BD485D"/>
    <w:rsid w:val="00BD5837"/>
    <w:rsid w:val="00BD5C9F"/>
    <w:rsid w:val="00BD5F88"/>
    <w:rsid w:val="00BD5FE7"/>
    <w:rsid w:val="00BD6221"/>
    <w:rsid w:val="00BD6833"/>
    <w:rsid w:val="00BD7519"/>
    <w:rsid w:val="00BD75AD"/>
    <w:rsid w:val="00BD7A29"/>
    <w:rsid w:val="00BE02D7"/>
    <w:rsid w:val="00BE05CF"/>
    <w:rsid w:val="00BE1DF2"/>
    <w:rsid w:val="00BE2460"/>
    <w:rsid w:val="00BE28DA"/>
    <w:rsid w:val="00BE295C"/>
    <w:rsid w:val="00BE2F8B"/>
    <w:rsid w:val="00BE303A"/>
    <w:rsid w:val="00BE30EB"/>
    <w:rsid w:val="00BE3416"/>
    <w:rsid w:val="00BE3D24"/>
    <w:rsid w:val="00BE452B"/>
    <w:rsid w:val="00BE4818"/>
    <w:rsid w:val="00BE4AB4"/>
    <w:rsid w:val="00BE53DA"/>
    <w:rsid w:val="00BE5715"/>
    <w:rsid w:val="00BE5830"/>
    <w:rsid w:val="00BE5D06"/>
    <w:rsid w:val="00BE634F"/>
    <w:rsid w:val="00BE640A"/>
    <w:rsid w:val="00BE7728"/>
    <w:rsid w:val="00BE7A35"/>
    <w:rsid w:val="00BF1850"/>
    <w:rsid w:val="00BF18B5"/>
    <w:rsid w:val="00BF1BE0"/>
    <w:rsid w:val="00BF1CE0"/>
    <w:rsid w:val="00BF3251"/>
    <w:rsid w:val="00BF4DA8"/>
    <w:rsid w:val="00BF4F2C"/>
    <w:rsid w:val="00BF590B"/>
    <w:rsid w:val="00BF5974"/>
    <w:rsid w:val="00BF5CB0"/>
    <w:rsid w:val="00BF6734"/>
    <w:rsid w:val="00BF7031"/>
    <w:rsid w:val="00C00AFC"/>
    <w:rsid w:val="00C00B7C"/>
    <w:rsid w:val="00C01555"/>
    <w:rsid w:val="00C01BD6"/>
    <w:rsid w:val="00C02E91"/>
    <w:rsid w:val="00C03301"/>
    <w:rsid w:val="00C03577"/>
    <w:rsid w:val="00C038A5"/>
    <w:rsid w:val="00C03D47"/>
    <w:rsid w:val="00C03E93"/>
    <w:rsid w:val="00C04E71"/>
    <w:rsid w:val="00C05389"/>
    <w:rsid w:val="00C058FD"/>
    <w:rsid w:val="00C079B5"/>
    <w:rsid w:val="00C07B83"/>
    <w:rsid w:val="00C07CE5"/>
    <w:rsid w:val="00C07D7F"/>
    <w:rsid w:val="00C10326"/>
    <w:rsid w:val="00C10BB1"/>
    <w:rsid w:val="00C11A5F"/>
    <w:rsid w:val="00C11C87"/>
    <w:rsid w:val="00C1219E"/>
    <w:rsid w:val="00C12CD5"/>
    <w:rsid w:val="00C136CB"/>
    <w:rsid w:val="00C1444F"/>
    <w:rsid w:val="00C14745"/>
    <w:rsid w:val="00C15772"/>
    <w:rsid w:val="00C208CC"/>
    <w:rsid w:val="00C218E3"/>
    <w:rsid w:val="00C223CE"/>
    <w:rsid w:val="00C231A5"/>
    <w:rsid w:val="00C23770"/>
    <w:rsid w:val="00C23B1D"/>
    <w:rsid w:val="00C23BFD"/>
    <w:rsid w:val="00C24560"/>
    <w:rsid w:val="00C25032"/>
    <w:rsid w:val="00C25378"/>
    <w:rsid w:val="00C254C7"/>
    <w:rsid w:val="00C25C3A"/>
    <w:rsid w:val="00C25EA3"/>
    <w:rsid w:val="00C26264"/>
    <w:rsid w:val="00C269AD"/>
    <w:rsid w:val="00C26D02"/>
    <w:rsid w:val="00C27085"/>
    <w:rsid w:val="00C27738"/>
    <w:rsid w:val="00C30295"/>
    <w:rsid w:val="00C30C95"/>
    <w:rsid w:val="00C32CFB"/>
    <w:rsid w:val="00C32EA1"/>
    <w:rsid w:val="00C330C1"/>
    <w:rsid w:val="00C34E3A"/>
    <w:rsid w:val="00C34F3D"/>
    <w:rsid w:val="00C366FF"/>
    <w:rsid w:val="00C36B70"/>
    <w:rsid w:val="00C36B9B"/>
    <w:rsid w:val="00C36F97"/>
    <w:rsid w:val="00C377E9"/>
    <w:rsid w:val="00C378F3"/>
    <w:rsid w:val="00C37A64"/>
    <w:rsid w:val="00C40330"/>
    <w:rsid w:val="00C40AC7"/>
    <w:rsid w:val="00C40DB8"/>
    <w:rsid w:val="00C415DC"/>
    <w:rsid w:val="00C41623"/>
    <w:rsid w:val="00C41BA6"/>
    <w:rsid w:val="00C41C98"/>
    <w:rsid w:val="00C41FA0"/>
    <w:rsid w:val="00C421C6"/>
    <w:rsid w:val="00C422C4"/>
    <w:rsid w:val="00C425F4"/>
    <w:rsid w:val="00C4277A"/>
    <w:rsid w:val="00C4427B"/>
    <w:rsid w:val="00C44312"/>
    <w:rsid w:val="00C444F0"/>
    <w:rsid w:val="00C4465F"/>
    <w:rsid w:val="00C446E1"/>
    <w:rsid w:val="00C447DA"/>
    <w:rsid w:val="00C44C28"/>
    <w:rsid w:val="00C45380"/>
    <w:rsid w:val="00C45D95"/>
    <w:rsid w:val="00C45E95"/>
    <w:rsid w:val="00C4692A"/>
    <w:rsid w:val="00C46C85"/>
    <w:rsid w:val="00C4789E"/>
    <w:rsid w:val="00C51633"/>
    <w:rsid w:val="00C529FD"/>
    <w:rsid w:val="00C53915"/>
    <w:rsid w:val="00C5405C"/>
    <w:rsid w:val="00C5437C"/>
    <w:rsid w:val="00C549EF"/>
    <w:rsid w:val="00C550C4"/>
    <w:rsid w:val="00C558B1"/>
    <w:rsid w:val="00C558FB"/>
    <w:rsid w:val="00C563CF"/>
    <w:rsid w:val="00C5649A"/>
    <w:rsid w:val="00C56A3E"/>
    <w:rsid w:val="00C574D5"/>
    <w:rsid w:val="00C57813"/>
    <w:rsid w:val="00C60F85"/>
    <w:rsid w:val="00C6201C"/>
    <w:rsid w:val="00C6308B"/>
    <w:rsid w:val="00C63566"/>
    <w:rsid w:val="00C63DCD"/>
    <w:rsid w:val="00C64315"/>
    <w:rsid w:val="00C64654"/>
    <w:rsid w:val="00C646AB"/>
    <w:rsid w:val="00C657E4"/>
    <w:rsid w:val="00C65DAF"/>
    <w:rsid w:val="00C660DE"/>
    <w:rsid w:val="00C66230"/>
    <w:rsid w:val="00C669E1"/>
    <w:rsid w:val="00C67DAA"/>
    <w:rsid w:val="00C701DC"/>
    <w:rsid w:val="00C71734"/>
    <w:rsid w:val="00C71D1B"/>
    <w:rsid w:val="00C71DA7"/>
    <w:rsid w:val="00C72660"/>
    <w:rsid w:val="00C734B3"/>
    <w:rsid w:val="00C73E80"/>
    <w:rsid w:val="00C74D85"/>
    <w:rsid w:val="00C74DA7"/>
    <w:rsid w:val="00C75A0A"/>
    <w:rsid w:val="00C75C3D"/>
    <w:rsid w:val="00C76459"/>
    <w:rsid w:val="00C77150"/>
    <w:rsid w:val="00C777C1"/>
    <w:rsid w:val="00C778F2"/>
    <w:rsid w:val="00C77F19"/>
    <w:rsid w:val="00C8027D"/>
    <w:rsid w:val="00C80B13"/>
    <w:rsid w:val="00C80FE1"/>
    <w:rsid w:val="00C81283"/>
    <w:rsid w:val="00C822D2"/>
    <w:rsid w:val="00C8253B"/>
    <w:rsid w:val="00C83438"/>
    <w:rsid w:val="00C8457F"/>
    <w:rsid w:val="00C845A0"/>
    <w:rsid w:val="00C84BCB"/>
    <w:rsid w:val="00C8553E"/>
    <w:rsid w:val="00C85608"/>
    <w:rsid w:val="00C8575D"/>
    <w:rsid w:val="00C85BBA"/>
    <w:rsid w:val="00C879EC"/>
    <w:rsid w:val="00C900E5"/>
    <w:rsid w:val="00C90D27"/>
    <w:rsid w:val="00C90F8C"/>
    <w:rsid w:val="00C90F93"/>
    <w:rsid w:val="00C90FD1"/>
    <w:rsid w:val="00C91A4A"/>
    <w:rsid w:val="00C91B2A"/>
    <w:rsid w:val="00C9244C"/>
    <w:rsid w:val="00C927C7"/>
    <w:rsid w:val="00C92DEE"/>
    <w:rsid w:val="00C93172"/>
    <w:rsid w:val="00C942D6"/>
    <w:rsid w:val="00C9494A"/>
    <w:rsid w:val="00C95225"/>
    <w:rsid w:val="00C96D02"/>
    <w:rsid w:val="00C977F0"/>
    <w:rsid w:val="00C97BEF"/>
    <w:rsid w:val="00C97C7D"/>
    <w:rsid w:val="00CA0C77"/>
    <w:rsid w:val="00CA155C"/>
    <w:rsid w:val="00CA184B"/>
    <w:rsid w:val="00CA1C4A"/>
    <w:rsid w:val="00CA2737"/>
    <w:rsid w:val="00CA2B59"/>
    <w:rsid w:val="00CA2CCF"/>
    <w:rsid w:val="00CA31B1"/>
    <w:rsid w:val="00CA4ACE"/>
    <w:rsid w:val="00CA552F"/>
    <w:rsid w:val="00CA5D72"/>
    <w:rsid w:val="00CA673B"/>
    <w:rsid w:val="00CA6E1B"/>
    <w:rsid w:val="00CA77B9"/>
    <w:rsid w:val="00CA7823"/>
    <w:rsid w:val="00CB059E"/>
    <w:rsid w:val="00CB09D7"/>
    <w:rsid w:val="00CB1251"/>
    <w:rsid w:val="00CB1448"/>
    <w:rsid w:val="00CB15C8"/>
    <w:rsid w:val="00CB1D6F"/>
    <w:rsid w:val="00CB2C00"/>
    <w:rsid w:val="00CB359C"/>
    <w:rsid w:val="00CB3701"/>
    <w:rsid w:val="00CB3908"/>
    <w:rsid w:val="00CB3D80"/>
    <w:rsid w:val="00CB6042"/>
    <w:rsid w:val="00CB6EAD"/>
    <w:rsid w:val="00CB711F"/>
    <w:rsid w:val="00CC0AB2"/>
    <w:rsid w:val="00CC14F8"/>
    <w:rsid w:val="00CC1ADE"/>
    <w:rsid w:val="00CC1F13"/>
    <w:rsid w:val="00CC2253"/>
    <w:rsid w:val="00CC27C8"/>
    <w:rsid w:val="00CC3221"/>
    <w:rsid w:val="00CC3618"/>
    <w:rsid w:val="00CC41E0"/>
    <w:rsid w:val="00CC4465"/>
    <w:rsid w:val="00CC4A2D"/>
    <w:rsid w:val="00CC4A67"/>
    <w:rsid w:val="00CC56B0"/>
    <w:rsid w:val="00CC614F"/>
    <w:rsid w:val="00CC6556"/>
    <w:rsid w:val="00CC686C"/>
    <w:rsid w:val="00CC68AA"/>
    <w:rsid w:val="00CC69B8"/>
    <w:rsid w:val="00CC7230"/>
    <w:rsid w:val="00CC7595"/>
    <w:rsid w:val="00CC797C"/>
    <w:rsid w:val="00CC79AB"/>
    <w:rsid w:val="00CD1250"/>
    <w:rsid w:val="00CD1A30"/>
    <w:rsid w:val="00CD1A3B"/>
    <w:rsid w:val="00CD2452"/>
    <w:rsid w:val="00CD25C6"/>
    <w:rsid w:val="00CD27C4"/>
    <w:rsid w:val="00CD3022"/>
    <w:rsid w:val="00CD325F"/>
    <w:rsid w:val="00CD3CC6"/>
    <w:rsid w:val="00CD4030"/>
    <w:rsid w:val="00CD4120"/>
    <w:rsid w:val="00CD4329"/>
    <w:rsid w:val="00CD5454"/>
    <w:rsid w:val="00CD56F2"/>
    <w:rsid w:val="00CD5711"/>
    <w:rsid w:val="00CD5729"/>
    <w:rsid w:val="00CD5924"/>
    <w:rsid w:val="00CD7270"/>
    <w:rsid w:val="00CD7F7B"/>
    <w:rsid w:val="00CE015B"/>
    <w:rsid w:val="00CE02A1"/>
    <w:rsid w:val="00CE04B4"/>
    <w:rsid w:val="00CE103B"/>
    <w:rsid w:val="00CE1098"/>
    <w:rsid w:val="00CE1D4F"/>
    <w:rsid w:val="00CE2136"/>
    <w:rsid w:val="00CE2363"/>
    <w:rsid w:val="00CE321E"/>
    <w:rsid w:val="00CE3CFF"/>
    <w:rsid w:val="00CE3DDD"/>
    <w:rsid w:val="00CE3E02"/>
    <w:rsid w:val="00CE51B4"/>
    <w:rsid w:val="00CE57DE"/>
    <w:rsid w:val="00CE5F17"/>
    <w:rsid w:val="00CE6C0B"/>
    <w:rsid w:val="00CE7318"/>
    <w:rsid w:val="00CE7511"/>
    <w:rsid w:val="00CF1966"/>
    <w:rsid w:val="00CF19AC"/>
    <w:rsid w:val="00CF1A6A"/>
    <w:rsid w:val="00CF2005"/>
    <w:rsid w:val="00CF3747"/>
    <w:rsid w:val="00CF3796"/>
    <w:rsid w:val="00CF37AE"/>
    <w:rsid w:val="00CF412A"/>
    <w:rsid w:val="00CF43A0"/>
    <w:rsid w:val="00CF4F50"/>
    <w:rsid w:val="00CF6066"/>
    <w:rsid w:val="00CF617B"/>
    <w:rsid w:val="00CF63DA"/>
    <w:rsid w:val="00CF6696"/>
    <w:rsid w:val="00CF7A60"/>
    <w:rsid w:val="00CF7B38"/>
    <w:rsid w:val="00CF7B8C"/>
    <w:rsid w:val="00D00061"/>
    <w:rsid w:val="00D00098"/>
    <w:rsid w:val="00D00198"/>
    <w:rsid w:val="00D003E2"/>
    <w:rsid w:val="00D005A3"/>
    <w:rsid w:val="00D0079A"/>
    <w:rsid w:val="00D01C2E"/>
    <w:rsid w:val="00D02F4B"/>
    <w:rsid w:val="00D0314F"/>
    <w:rsid w:val="00D03B51"/>
    <w:rsid w:val="00D04AD9"/>
    <w:rsid w:val="00D06202"/>
    <w:rsid w:val="00D0718E"/>
    <w:rsid w:val="00D07C1A"/>
    <w:rsid w:val="00D108BB"/>
    <w:rsid w:val="00D1091B"/>
    <w:rsid w:val="00D11853"/>
    <w:rsid w:val="00D1196D"/>
    <w:rsid w:val="00D12FDF"/>
    <w:rsid w:val="00D13B2B"/>
    <w:rsid w:val="00D13C61"/>
    <w:rsid w:val="00D13ECC"/>
    <w:rsid w:val="00D143A1"/>
    <w:rsid w:val="00D15325"/>
    <w:rsid w:val="00D15445"/>
    <w:rsid w:val="00D1564E"/>
    <w:rsid w:val="00D1721A"/>
    <w:rsid w:val="00D20965"/>
    <w:rsid w:val="00D20A8F"/>
    <w:rsid w:val="00D2106A"/>
    <w:rsid w:val="00D2172F"/>
    <w:rsid w:val="00D21ECB"/>
    <w:rsid w:val="00D22723"/>
    <w:rsid w:val="00D22937"/>
    <w:rsid w:val="00D23588"/>
    <w:rsid w:val="00D246AF"/>
    <w:rsid w:val="00D24DAF"/>
    <w:rsid w:val="00D25378"/>
    <w:rsid w:val="00D25E61"/>
    <w:rsid w:val="00D2790E"/>
    <w:rsid w:val="00D307E0"/>
    <w:rsid w:val="00D30AC9"/>
    <w:rsid w:val="00D30DB2"/>
    <w:rsid w:val="00D30E71"/>
    <w:rsid w:val="00D31038"/>
    <w:rsid w:val="00D32C64"/>
    <w:rsid w:val="00D34064"/>
    <w:rsid w:val="00D343D6"/>
    <w:rsid w:val="00D34B8D"/>
    <w:rsid w:val="00D34FF8"/>
    <w:rsid w:val="00D35472"/>
    <w:rsid w:val="00D35541"/>
    <w:rsid w:val="00D3599D"/>
    <w:rsid w:val="00D361A8"/>
    <w:rsid w:val="00D362FC"/>
    <w:rsid w:val="00D364C7"/>
    <w:rsid w:val="00D36CC8"/>
    <w:rsid w:val="00D37073"/>
    <w:rsid w:val="00D3717D"/>
    <w:rsid w:val="00D37B03"/>
    <w:rsid w:val="00D40347"/>
    <w:rsid w:val="00D40EFD"/>
    <w:rsid w:val="00D40F72"/>
    <w:rsid w:val="00D41610"/>
    <w:rsid w:val="00D4185C"/>
    <w:rsid w:val="00D41C62"/>
    <w:rsid w:val="00D42853"/>
    <w:rsid w:val="00D42F22"/>
    <w:rsid w:val="00D43E2B"/>
    <w:rsid w:val="00D440A8"/>
    <w:rsid w:val="00D4430C"/>
    <w:rsid w:val="00D447BD"/>
    <w:rsid w:val="00D44DBD"/>
    <w:rsid w:val="00D4544B"/>
    <w:rsid w:val="00D4596A"/>
    <w:rsid w:val="00D46326"/>
    <w:rsid w:val="00D46374"/>
    <w:rsid w:val="00D4682D"/>
    <w:rsid w:val="00D46F13"/>
    <w:rsid w:val="00D47C0F"/>
    <w:rsid w:val="00D5120D"/>
    <w:rsid w:val="00D518C6"/>
    <w:rsid w:val="00D5293D"/>
    <w:rsid w:val="00D52A9E"/>
    <w:rsid w:val="00D54404"/>
    <w:rsid w:val="00D55698"/>
    <w:rsid w:val="00D565A1"/>
    <w:rsid w:val="00D601DF"/>
    <w:rsid w:val="00D60222"/>
    <w:rsid w:val="00D60722"/>
    <w:rsid w:val="00D607B1"/>
    <w:rsid w:val="00D612A4"/>
    <w:rsid w:val="00D6145F"/>
    <w:rsid w:val="00D61C77"/>
    <w:rsid w:val="00D6233C"/>
    <w:rsid w:val="00D62475"/>
    <w:rsid w:val="00D62DB9"/>
    <w:rsid w:val="00D6383C"/>
    <w:rsid w:val="00D63D0B"/>
    <w:rsid w:val="00D644F9"/>
    <w:rsid w:val="00D6473B"/>
    <w:rsid w:val="00D648C0"/>
    <w:rsid w:val="00D65243"/>
    <w:rsid w:val="00D6627F"/>
    <w:rsid w:val="00D664CE"/>
    <w:rsid w:val="00D6688D"/>
    <w:rsid w:val="00D66D74"/>
    <w:rsid w:val="00D67224"/>
    <w:rsid w:val="00D67393"/>
    <w:rsid w:val="00D70DC4"/>
    <w:rsid w:val="00D713DB"/>
    <w:rsid w:val="00D71844"/>
    <w:rsid w:val="00D7188E"/>
    <w:rsid w:val="00D71D0D"/>
    <w:rsid w:val="00D72BB1"/>
    <w:rsid w:val="00D72D24"/>
    <w:rsid w:val="00D737F8"/>
    <w:rsid w:val="00D73B31"/>
    <w:rsid w:val="00D7406B"/>
    <w:rsid w:val="00D740D5"/>
    <w:rsid w:val="00D74220"/>
    <w:rsid w:val="00D748D9"/>
    <w:rsid w:val="00D7498F"/>
    <w:rsid w:val="00D76060"/>
    <w:rsid w:val="00D7607C"/>
    <w:rsid w:val="00D76B11"/>
    <w:rsid w:val="00D76BB9"/>
    <w:rsid w:val="00D76C2E"/>
    <w:rsid w:val="00D77552"/>
    <w:rsid w:val="00D77630"/>
    <w:rsid w:val="00D77BF9"/>
    <w:rsid w:val="00D816EF"/>
    <w:rsid w:val="00D82B6C"/>
    <w:rsid w:val="00D83D08"/>
    <w:rsid w:val="00D83F1B"/>
    <w:rsid w:val="00D8405E"/>
    <w:rsid w:val="00D84697"/>
    <w:rsid w:val="00D84FAA"/>
    <w:rsid w:val="00D850A0"/>
    <w:rsid w:val="00D85901"/>
    <w:rsid w:val="00D865B5"/>
    <w:rsid w:val="00D8664A"/>
    <w:rsid w:val="00D86F63"/>
    <w:rsid w:val="00D87A14"/>
    <w:rsid w:val="00D87EAD"/>
    <w:rsid w:val="00D90CFD"/>
    <w:rsid w:val="00D91556"/>
    <w:rsid w:val="00D91596"/>
    <w:rsid w:val="00D91806"/>
    <w:rsid w:val="00D91AD5"/>
    <w:rsid w:val="00D930A2"/>
    <w:rsid w:val="00D93537"/>
    <w:rsid w:val="00D95CF9"/>
    <w:rsid w:val="00D96004"/>
    <w:rsid w:val="00D96732"/>
    <w:rsid w:val="00D97715"/>
    <w:rsid w:val="00D97F2D"/>
    <w:rsid w:val="00DA0653"/>
    <w:rsid w:val="00DA1B4C"/>
    <w:rsid w:val="00DA258F"/>
    <w:rsid w:val="00DA2A6C"/>
    <w:rsid w:val="00DA2BE6"/>
    <w:rsid w:val="00DA37AE"/>
    <w:rsid w:val="00DA41F5"/>
    <w:rsid w:val="00DA4316"/>
    <w:rsid w:val="00DA4F1C"/>
    <w:rsid w:val="00DA5189"/>
    <w:rsid w:val="00DA51BC"/>
    <w:rsid w:val="00DA51C5"/>
    <w:rsid w:val="00DA5552"/>
    <w:rsid w:val="00DA593E"/>
    <w:rsid w:val="00DA6631"/>
    <w:rsid w:val="00DA6E2B"/>
    <w:rsid w:val="00DA76F0"/>
    <w:rsid w:val="00DA79B6"/>
    <w:rsid w:val="00DA7A97"/>
    <w:rsid w:val="00DB0316"/>
    <w:rsid w:val="00DB0E48"/>
    <w:rsid w:val="00DB0F55"/>
    <w:rsid w:val="00DB1389"/>
    <w:rsid w:val="00DB17BE"/>
    <w:rsid w:val="00DB190C"/>
    <w:rsid w:val="00DB1CDB"/>
    <w:rsid w:val="00DB24E3"/>
    <w:rsid w:val="00DB36E2"/>
    <w:rsid w:val="00DB3770"/>
    <w:rsid w:val="00DB4636"/>
    <w:rsid w:val="00DB47AB"/>
    <w:rsid w:val="00DB50AC"/>
    <w:rsid w:val="00DB5397"/>
    <w:rsid w:val="00DB6131"/>
    <w:rsid w:val="00DB6518"/>
    <w:rsid w:val="00DB76A0"/>
    <w:rsid w:val="00DB77D8"/>
    <w:rsid w:val="00DB7A0D"/>
    <w:rsid w:val="00DC0367"/>
    <w:rsid w:val="00DC1178"/>
    <w:rsid w:val="00DC1272"/>
    <w:rsid w:val="00DC15D9"/>
    <w:rsid w:val="00DC1750"/>
    <w:rsid w:val="00DC1A69"/>
    <w:rsid w:val="00DC2B3C"/>
    <w:rsid w:val="00DC3B2D"/>
    <w:rsid w:val="00DC4146"/>
    <w:rsid w:val="00DC444B"/>
    <w:rsid w:val="00DC5310"/>
    <w:rsid w:val="00DC5B49"/>
    <w:rsid w:val="00DC7144"/>
    <w:rsid w:val="00DC727E"/>
    <w:rsid w:val="00DC7572"/>
    <w:rsid w:val="00DC7690"/>
    <w:rsid w:val="00DD02CE"/>
    <w:rsid w:val="00DD0514"/>
    <w:rsid w:val="00DD0B7E"/>
    <w:rsid w:val="00DD21F7"/>
    <w:rsid w:val="00DD29EE"/>
    <w:rsid w:val="00DD48B9"/>
    <w:rsid w:val="00DD5183"/>
    <w:rsid w:val="00DD58AA"/>
    <w:rsid w:val="00DD5F0B"/>
    <w:rsid w:val="00DD610B"/>
    <w:rsid w:val="00DD66FF"/>
    <w:rsid w:val="00DD6C9F"/>
    <w:rsid w:val="00DD75D4"/>
    <w:rsid w:val="00DD761E"/>
    <w:rsid w:val="00DE06EC"/>
    <w:rsid w:val="00DE0DA8"/>
    <w:rsid w:val="00DE1250"/>
    <w:rsid w:val="00DE13DD"/>
    <w:rsid w:val="00DE1755"/>
    <w:rsid w:val="00DE1893"/>
    <w:rsid w:val="00DE1B99"/>
    <w:rsid w:val="00DE2335"/>
    <w:rsid w:val="00DE24A1"/>
    <w:rsid w:val="00DE3226"/>
    <w:rsid w:val="00DE3267"/>
    <w:rsid w:val="00DE3B9C"/>
    <w:rsid w:val="00DE3F4F"/>
    <w:rsid w:val="00DE4C84"/>
    <w:rsid w:val="00DE4FC1"/>
    <w:rsid w:val="00DE5409"/>
    <w:rsid w:val="00DE65B1"/>
    <w:rsid w:val="00DE6A64"/>
    <w:rsid w:val="00DE6B07"/>
    <w:rsid w:val="00DE7A12"/>
    <w:rsid w:val="00DF09E1"/>
    <w:rsid w:val="00DF0EE7"/>
    <w:rsid w:val="00DF13D2"/>
    <w:rsid w:val="00DF2466"/>
    <w:rsid w:val="00DF2708"/>
    <w:rsid w:val="00DF2E42"/>
    <w:rsid w:val="00DF3346"/>
    <w:rsid w:val="00DF3568"/>
    <w:rsid w:val="00DF37C4"/>
    <w:rsid w:val="00DF4C0C"/>
    <w:rsid w:val="00DF5711"/>
    <w:rsid w:val="00DF58D9"/>
    <w:rsid w:val="00DF5B20"/>
    <w:rsid w:val="00DF5F55"/>
    <w:rsid w:val="00DF613C"/>
    <w:rsid w:val="00DF6514"/>
    <w:rsid w:val="00DF6B28"/>
    <w:rsid w:val="00DF736A"/>
    <w:rsid w:val="00DF7CA2"/>
    <w:rsid w:val="00E00673"/>
    <w:rsid w:val="00E012A7"/>
    <w:rsid w:val="00E0290D"/>
    <w:rsid w:val="00E02A36"/>
    <w:rsid w:val="00E04387"/>
    <w:rsid w:val="00E04630"/>
    <w:rsid w:val="00E05A80"/>
    <w:rsid w:val="00E05EF4"/>
    <w:rsid w:val="00E07A19"/>
    <w:rsid w:val="00E07F72"/>
    <w:rsid w:val="00E101A0"/>
    <w:rsid w:val="00E10201"/>
    <w:rsid w:val="00E10AEE"/>
    <w:rsid w:val="00E10BF1"/>
    <w:rsid w:val="00E10DE2"/>
    <w:rsid w:val="00E11421"/>
    <w:rsid w:val="00E11800"/>
    <w:rsid w:val="00E11B37"/>
    <w:rsid w:val="00E11C4E"/>
    <w:rsid w:val="00E11E3B"/>
    <w:rsid w:val="00E12132"/>
    <w:rsid w:val="00E123ED"/>
    <w:rsid w:val="00E124E9"/>
    <w:rsid w:val="00E1275D"/>
    <w:rsid w:val="00E13368"/>
    <w:rsid w:val="00E1432C"/>
    <w:rsid w:val="00E14C2B"/>
    <w:rsid w:val="00E14ECA"/>
    <w:rsid w:val="00E15466"/>
    <w:rsid w:val="00E15702"/>
    <w:rsid w:val="00E15743"/>
    <w:rsid w:val="00E15BDF"/>
    <w:rsid w:val="00E16EBC"/>
    <w:rsid w:val="00E16FFC"/>
    <w:rsid w:val="00E20192"/>
    <w:rsid w:val="00E21682"/>
    <w:rsid w:val="00E22798"/>
    <w:rsid w:val="00E2296E"/>
    <w:rsid w:val="00E22BE1"/>
    <w:rsid w:val="00E233B4"/>
    <w:rsid w:val="00E238B2"/>
    <w:rsid w:val="00E23F5F"/>
    <w:rsid w:val="00E2426D"/>
    <w:rsid w:val="00E24D2C"/>
    <w:rsid w:val="00E24F4C"/>
    <w:rsid w:val="00E252BB"/>
    <w:rsid w:val="00E25D22"/>
    <w:rsid w:val="00E3036C"/>
    <w:rsid w:val="00E31938"/>
    <w:rsid w:val="00E31D1A"/>
    <w:rsid w:val="00E327FA"/>
    <w:rsid w:val="00E32933"/>
    <w:rsid w:val="00E32A02"/>
    <w:rsid w:val="00E32D38"/>
    <w:rsid w:val="00E33A8A"/>
    <w:rsid w:val="00E33CD3"/>
    <w:rsid w:val="00E34B39"/>
    <w:rsid w:val="00E35EDF"/>
    <w:rsid w:val="00E35F1C"/>
    <w:rsid w:val="00E36B79"/>
    <w:rsid w:val="00E37281"/>
    <w:rsid w:val="00E372D9"/>
    <w:rsid w:val="00E401F5"/>
    <w:rsid w:val="00E4110F"/>
    <w:rsid w:val="00E416A8"/>
    <w:rsid w:val="00E417A5"/>
    <w:rsid w:val="00E41DDE"/>
    <w:rsid w:val="00E42F42"/>
    <w:rsid w:val="00E433BD"/>
    <w:rsid w:val="00E439BA"/>
    <w:rsid w:val="00E43B26"/>
    <w:rsid w:val="00E440D8"/>
    <w:rsid w:val="00E4466E"/>
    <w:rsid w:val="00E44CD2"/>
    <w:rsid w:val="00E44D5A"/>
    <w:rsid w:val="00E454C9"/>
    <w:rsid w:val="00E47552"/>
    <w:rsid w:val="00E477F5"/>
    <w:rsid w:val="00E47DFB"/>
    <w:rsid w:val="00E47E7E"/>
    <w:rsid w:val="00E47F1E"/>
    <w:rsid w:val="00E50DAC"/>
    <w:rsid w:val="00E51147"/>
    <w:rsid w:val="00E51292"/>
    <w:rsid w:val="00E51752"/>
    <w:rsid w:val="00E518BF"/>
    <w:rsid w:val="00E51A6D"/>
    <w:rsid w:val="00E51DF4"/>
    <w:rsid w:val="00E520DD"/>
    <w:rsid w:val="00E52C74"/>
    <w:rsid w:val="00E530CA"/>
    <w:rsid w:val="00E53395"/>
    <w:rsid w:val="00E55144"/>
    <w:rsid w:val="00E55C10"/>
    <w:rsid w:val="00E56D10"/>
    <w:rsid w:val="00E570A0"/>
    <w:rsid w:val="00E57435"/>
    <w:rsid w:val="00E57B24"/>
    <w:rsid w:val="00E6028D"/>
    <w:rsid w:val="00E603D6"/>
    <w:rsid w:val="00E611B2"/>
    <w:rsid w:val="00E61B66"/>
    <w:rsid w:val="00E62918"/>
    <w:rsid w:val="00E6309B"/>
    <w:rsid w:val="00E63157"/>
    <w:rsid w:val="00E63181"/>
    <w:rsid w:val="00E63EF4"/>
    <w:rsid w:val="00E6409F"/>
    <w:rsid w:val="00E6422C"/>
    <w:rsid w:val="00E6464A"/>
    <w:rsid w:val="00E648FA"/>
    <w:rsid w:val="00E64F54"/>
    <w:rsid w:val="00E64FE7"/>
    <w:rsid w:val="00E6566D"/>
    <w:rsid w:val="00E6642F"/>
    <w:rsid w:val="00E664EB"/>
    <w:rsid w:val="00E66D69"/>
    <w:rsid w:val="00E67441"/>
    <w:rsid w:val="00E7025C"/>
    <w:rsid w:val="00E70D3A"/>
    <w:rsid w:val="00E722E4"/>
    <w:rsid w:val="00E72750"/>
    <w:rsid w:val="00E72931"/>
    <w:rsid w:val="00E72B51"/>
    <w:rsid w:val="00E731B8"/>
    <w:rsid w:val="00E7580D"/>
    <w:rsid w:val="00E75E16"/>
    <w:rsid w:val="00E7669B"/>
    <w:rsid w:val="00E76B2F"/>
    <w:rsid w:val="00E76BDC"/>
    <w:rsid w:val="00E76D89"/>
    <w:rsid w:val="00E775D5"/>
    <w:rsid w:val="00E80566"/>
    <w:rsid w:val="00E80754"/>
    <w:rsid w:val="00E80CD8"/>
    <w:rsid w:val="00E80F5F"/>
    <w:rsid w:val="00E8209B"/>
    <w:rsid w:val="00E820E5"/>
    <w:rsid w:val="00E82D21"/>
    <w:rsid w:val="00E8364C"/>
    <w:rsid w:val="00E8423D"/>
    <w:rsid w:val="00E84F74"/>
    <w:rsid w:val="00E8517E"/>
    <w:rsid w:val="00E8619C"/>
    <w:rsid w:val="00E8626D"/>
    <w:rsid w:val="00E86847"/>
    <w:rsid w:val="00E90562"/>
    <w:rsid w:val="00E90880"/>
    <w:rsid w:val="00E90959"/>
    <w:rsid w:val="00E90A68"/>
    <w:rsid w:val="00E90E79"/>
    <w:rsid w:val="00E92838"/>
    <w:rsid w:val="00E92F0D"/>
    <w:rsid w:val="00E9333D"/>
    <w:rsid w:val="00E9340A"/>
    <w:rsid w:val="00E93B6B"/>
    <w:rsid w:val="00E93DD7"/>
    <w:rsid w:val="00E94334"/>
    <w:rsid w:val="00E9474D"/>
    <w:rsid w:val="00E95959"/>
    <w:rsid w:val="00E96946"/>
    <w:rsid w:val="00E970B6"/>
    <w:rsid w:val="00EA036D"/>
    <w:rsid w:val="00EA2E7B"/>
    <w:rsid w:val="00EA2EF8"/>
    <w:rsid w:val="00EA3535"/>
    <w:rsid w:val="00EA42E5"/>
    <w:rsid w:val="00EA48EE"/>
    <w:rsid w:val="00EA4A68"/>
    <w:rsid w:val="00EA5154"/>
    <w:rsid w:val="00EA5481"/>
    <w:rsid w:val="00EA56BC"/>
    <w:rsid w:val="00EA5E52"/>
    <w:rsid w:val="00EA638A"/>
    <w:rsid w:val="00EA6572"/>
    <w:rsid w:val="00EA6BEA"/>
    <w:rsid w:val="00EA7056"/>
    <w:rsid w:val="00EA706A"/>
    <w:rsid w:val="00EA761D"/>
    <w:rsid w:val="00EB00FE"/>
    <w:rsid w:val="00EB086A"/>
    <w:rsid w:val="00EB108A"/>
    <w:rsid w:val="00EB2133"/>
    <w:rsid w:val="00EB22D3"/>
    <w:rsid w:val="00EB2D58"/>
    <w:rsid w:val="00EB2FB9"/>
    <w:rsid w:val="00EB35EB"/>
    <w:rsid w:val="00EB3D9B"/>
    <w:rsid w:val="00EB4499"/>
    <w:rsid w:val="00EB5B68"/>
    <w:rsid w:val="00EB5E01"/>
    <w:rsid w:val="00EB5E78"/>
    <w:rsid w:val="00EB5EB2"/>
    <w:rsid w:val="00EB6F3E"/>
    <w:rsid w:val="00EB7D10"/>
    <w:rsid w:val="00EC0498"/>
    <w:rsid w:val="00EC0721"/>
    <w:rsid w:val="00EC1026"/>
    <w:rsid w:val="00EC13B5"/>
    <w:rsid w:val="00EC1D28"/>
    <w:rsid w:val="00EC21A3"/>
    <w:rsid w:val="00EC22F5"/>
    <w:rsid w:val="00EC25AB"/>
    <w:rsid w:val="00EC2C53"/>
    <w:rsid w:val="00EC3801"/>
    <w:rsid w:val="00EC4276"/>
    <w:rsid w:val="00EC4385"/>
    <w:rsid w:val="00EC48A7"/>
    <w:rsid w:val="00EC527F"/>
    <w:rsid w:val="00EC59D3"/>
    <w:rsid w:val="00EC5BFF"/>
    <w:rsid w:val="00EC5E65"/>
    <w:rsid w:val="00EC5F3A"/>
    <w:rsid w:val="00EC6492"/>
    <w:rsid w:val="00EC679C"/>
    <w:rsid w:val="00EC6947"/>
    <w:rsid w:val="00EC7932"/>
    <w:rsid w:val="00EC7DE3"/>
    <w:rsid w:val="00ED22DA"/>
    <w:rsid w:val="00ED2E3F"/>
    <w:rsid w:val="00ED36D7"/>
    <w:rsid w:val="00ED3C17"/>
    <w:rsid w:val="00ED3DD1"/>
    <w:rsid w:val="00ED4254"/>
    <w:rsid w:val="00ED572C"/>
    <w:rsid w:val="00ED58BD"/>
    <w:rsid w:val="00ED5D68"/>
    <w:rsid w:val="00ED60E7"/>
    <w:rsid w:val="00ED6148"/>
    <w:rsid w:val="00ED6FBA"/>
    <w:rsid w:val="00ED7127"/>
    <w:rsid w:val="00ED757B"/>
    <w:rsid w:val="00ED777D"/>
    <w:rsid w:val="00EE0D68"/>
    <w:rsid w:val="00EE1889"/>
    <w:rsid w:val="00EE1A77"/>
    <w:rsid w:val="00EE1D65"/>
    <w:rsid w:val="00EE1F41"/>
    <w:rsid w:val="00EE2502"/>
    <w:rsid w:val="00EE2F90"/>
    <w:rsid w:val="00EE3475"/>
    <w:rsid w:val="00EE3BF5"/>
    <w:rsid w:val="00EE3F5F"/>
    <w:rsid w:val="00EE4895"/>
    <w:rsid w:val="00EE4974"/>
    <w:rsid w:val="00EE4B1C"/>
    <w:rsid w:val="00EE4F56"/>
    <w:rsid w:val="00EE5116"/>
    <w:rsid w:val="00EE5925"/>
    <w:rsid w:val="00EE59D0"/>
    <w:rsid w:val="00EE5CEF"/>
    <w:rsid w:val="00EE675F"/>
    <w:rsid w:val="00EE6811"/>
    <w:rsid w:val="00EF01D6"/>
    <w:rsid w:val="00EF0260"/>
    <w:rsid w:val="00EF06B1"/>
    <w:rsid w:val="00EF1DC1"/>
    <w:rsid w:val="00EF37AF"/>
    <w:rsid w:val="00EF3AF7"/>
    <w:rsid w:val="00EF4D44"/>
    <w:rsid w:val="00EF5453"/>
    <w:rsid w:val="00F00D20"/>
    <w:rsid w:val="00F02843"/>
    <w:rsid w:val="00F02C54"/>
    <w:rsid w:val="00F02C6B"/>
    <w:rsid w:val="00F032C9"/>
    <w:rsid w:val="00F03446"/>
    <w:rsid w:val="00F040B2"/>
    <w:rsid w:val="00F04DD5"/>
    <w:rsid w:val="00F067C8"/>
    <w:rsid w:val="00F06E7F"/>
    <w:rsid w:val="00F0716A"/>
    <w:rsid w:val="00F1001F"/>
    <w:rsid w:val="00F1118C"/>
    <w:rsid w:val="00F118C4"/>
    <w:rsid w:val="00F11F28"/>
    <w:rsid w:val="00F12507"/>
    <w:rsid w:val="00F125E1"/>
    <w:rsid w:val="00F12705"/>
    <w:rsid w:val="00F129DD"/>
    <w:rsid w:val="00F12DC3"/>
    <w:rsid w:val="00F12F6B"/>
    <w:rsid w:val="00F12FF8"/>
    <w:rsid w:val="00F14707"/>
    <w:rsid w:val="00F14924"/>
    <w:rsid w:val="00F14E36"/>
    <w:rsid w:val="00F14E89"/>
    <w:rsid w:val="00F15045"/>
    <w:rsid w:val="00F15153"/>
    <w:rsid w:val="00F151CC"/>
    <w:rsid w:val="00F1555F"/>
    <w:rsid w:val="00F17003"/>
    <w:rsid w:val="00F177C9"/>
    <w:rsid w:val="00F17C31"/>
    <w:rsid w:val="00F20C6C"/>
    <w:rsid w:val="00F2186F"/>
    <w:rsid w:val="00F21E23"/>
    <w:rsid w:val="00F22273"/>
    <w:rsid w:val="00F23700"/>
    <w:rsid w:val="00F23A37"/>
    <w:rsid w:val="00F23D2C"/>
    <w:rsid w:val="00F23F5E"/>
    <w:rsid w:val="00F24EAC"/>
    <w:rsid w:val="00F257AA"/>
    <w:rsid w:val="00F25C14"/>
    <w:rsid w:val="00F25D5A"/>
    <w:rsid w:val="00F2602B"/>
    <w:rsid w:val="00F265AF"/>
    <w:rsid w:val="00F26CC1"/>
    <w:rsid w:val="00F305DA"/>
    <w:rsid w:val="00F30869"/>
    <w:rsid w:val="00F30D33"/>
    <w:rsid w:val="00F3135B"/>
    <w:rsid w:val="00F31377"/>
    <w:rsid w:val="00F31C49"/>
    <w:rsid w:val="00F32108"/>
    <w:rsid w:val="00F3234E"/>
    <w:rsid w:val="00F32EC1"/>
    <w:rsid w:val="00F332E0"/>
    <w:rsid w:val="00F33407"/>
    <w:rsid w:val="00F34AF1"/>
    <w:rsid w:val="00F34D3C"/>
    <w:rsid w:val="00F350C9"/>
    <w:rsid w:val="00F35282"/>
    <w:rsid w:val="00F3556D"/>
    <w:rsid w:val="00F365C3"/>
    <w:rsid w:val="00F37AF3"/>
    <w:rsid w:val="00F4013B"/>
    <w:rsid w:val="00F402B5"/>
    <w:rsid w:val="00F40313"/>
    <w:rsid w:val="00F4092C"/>
    <w:rsid w:val="00F41DDF"/>
    <w:rsid w:val="00F41E7D"/>
    <w:rsid w:val="00F4288C"/>
    <w:rsid w:val="00F44A86"/>
    <w:rsid w:val="00F45697"/>
    <w:rsid w:val="00F46278"/>
    <w:rsid w:val="00F4793A"/>
    <w:rsid w:val="00F47A30"/>
    <w:rsid w:val="00F47B8C"/>
    <w:rsid w:val="00F502AA"/>
    <w:rsid w:val="00F50427"/>
    <w:rsid w:val="00F50BFB"/>
    <w:rsid w:val="00F519FF"/>
    <w:rsid w:val="00F51D28"/>
    <w:rsid w:val="00F52A16"/>
    <w:rsid w:val="00F52C5E"/>
    <w:rsid w:val="00F52E9B"/>
    <w:rsid w:val="00F52F8A"/>
    <w:rsid w:val="00F5488E"/>
    <w:rsid w:val="00F55667"/>
    <w:rsid w:val="00F56694"/>
    <w:rsid w:val="00F568AB"/>
    <w:rsid w:val="00F56915"/>
    <w:rsid w:val="00F607D7"/>
    <w:rsid w:val="00F609EF"/>
    <w:rsid w:val="00F62745"/>
    <w:rsid w:val="00F628E6"/>
    <w:rsid w:val="00F62B99"/>
    <w:rsid w:val="00F62D23"/>
    <w:rsid w:val="00F62F97"/>
    <w:rsid w:val="00F63052"/>
    <w:rsid w:val="00F63FB9"/>
    <w:rsid w:val="00F6432E"/>
    <w:rsid w:val="00F65518"/>
    <w:rsid w:val="00F66AF0"/>
    <w:rsid w:val="00F674EE"/>
    <w:rsid w:val="00F7008C"/>
    <w:rsid w:val="00F70CCA"/>
    <w:rsid w:val="00F71291"/>
    <w:rsid w:val="00F7227B"/>
    <w:rsid w:val="00F72FDC"/>
    <w:rsid w:val="00F7365B"/>
    <w:rsid w:val="00F7406A"/>
    <w:rsid w:val="00F7415A"/>
    <w:rsid w:val="00F743C2"/>
    <w:rsid w:val="00F74D9F"/>
    <w:rsid w:val="00F75B0B"/>
    <w:rsid w:val="00F76141"/>
    <w:rsid w:val="00F761D1"/>
    <w:rsid w:val="00F76490"/>
    <w:rsid w:val="00F7693D"/>
    <w:rsid w:val="00F76BD9"/>
    <w:rsid w:val="00F803AD"/>
    <w:rsid w:val="00F806F5"/>
    <w:rsid w:val="00F80925"/>
    <w:rsid w:val="00F80B92"/>
    <w:rsid w:val="00F815AD"/>
    <w:rsid w:val="00F817AE"/>
    <w:rsid w:val="00F81EE8"/>
    <w:rsid w:val="00F821C8"/>
    <w:rsid w:val="00F82787"/>
    <w:rsid w:val="00F833AE"/>
    <w:rsid w:val="00F83797"/>
    <w:rsid w:val="00F83D3C"/>
    <w:rsid w:val="00F84960"/>
    <w:rsid w:val="00F852DD"/>
    <w:rsid w:val="00F85C5B"/>
    <w:rsid w:val="00F875CE"/>
    <w:rsid w:val="00F878ED"/>
    <w:rsid w:val="00F91626"/>
    <w:rsid w:val="00F922A0"/>
    <w:rsid w:val="00F92619"/>
    <w:rsid w:val="00F933DF"/>
    <w:rsid w:val="00F94146"/>
    <w:rsid w:val="00F9497E"/>
    <w:rsid w:val="00F953A2"/>
    <w:rsid w:val="00F9559D"/>
    <w:rsid w:val="00F96410"/>
    <w:rsid w:val="00F964B2"/>
    <w:rsid w:val="00F9673B"/>
    <w:rsid w:val="00FA0741"/>
    <w:rsid w:val="00FA076E"/>
    <w:rsid w:val="00FA0B4D"/>
    <w:rsid w:val="00FA0D4D"/>
    <w:rsid w:val="00FA16D5"/>
    <w:rsid w:val="00FA1A88"/>
    <w:rsid w:val="00FA1F25"/>
    <w:rsid w:val="00FA3B92"/>
    <w:rsid w:val="00FA3B9E"/>
    <w:rsid w:val="00FA3E89"/>
    <w:rsid w:val="00FA528A"/>
    <w:rsid w:val="00FA543B"/>
    <w:rsid w:val="00FA5637"/>
    <w:rsid w:val="00FA5B4D"/>
    <w:rsid w:val="00FA68B1"/>
    <w:rsid w:val="00FA6E80"/>
    <w:rsid w:val="00FA6F60"/>
    <w:rsid w:val="00FA7157"/>
    <w:rsid w:val="00FA7184"/>
    <w:rsid w:val="00FA7621"/>
    <w:rsid w:val="00FA7B3B"/>
    <w:rsid w:val="00FB0315"/>
    <w:rsid w:val="00FB05DA"/>
    <w:rsid w:val="00FB0D3F"/>
    <w:rsid w:val="00FB114A"/>
    <w:rsid w:val="00FB1668"/>
    <w:rsid w:val="00FB1C05"/>
    <w:rsid w:val="00FB2C22"/>
    <w:rsid w:val="00FB2EC1"/>
    <w:rsid w:val="00FB38A8"/>
    <w:rsid w:val="00FB3F6B"/>
    <w:rsid w:val="00FB5466"/>
    <w:rsid w:val="00FB65D6"/>
    <w:rsid w:val="00FB6850"/>
    <w:rsid w:val="00FB74DF"/>
    <w:rsid w:val="00FB7A3E"/>
    <w:rsid w:val="00FC0525"/>
    <w:rsid w:val="00FC1B9A"/>
    <w:rsid w:val="00FC28D0"/>
    <w:rsid w:val="00FC2DFB"/>
    <w:rsid w:val="00FC3144"/>
    <w:rsid w:val="00FC31A2"/>
    <w:rsid w:val="00FC3301"/>
    <w:rsid w:val="00FC34FE"/>
    <w:rsid w:val="00FC3ABC"/>
    <w:rsid w:val="00FC4ACF"/>
    <w:rsid w:val="00FC5499"/>
    <w:rsid w:val="00FC54AA"/>
    <w:rsid w:val="00FC65C0"/>
    <w:rsid w:val="00FC6679"/>
    <w:rsid w:val="00FC6AF9"/>
    <w:rsid w:val="00FC7FEF"/>
    <w:rsid w:val="00FD0305"/>
    <w:rsid w:val="00FD0702"/>
    <w:rsid w:val="00FD129B"/>
    <w:rsid w:val="00FD14EC"/>
    <w:rsid w:val="00FD38D3"/>
    <w:rsid w:val="00FD463A"/>
    <w:rsid w:val="00FD4F65"/>
    <w:rsid w:val="00FD66DF"/>
    <w:rsid w:val="00FD791D"/>
    <w:rsid w:val="00FD7B53"/>
    <w:rsid w:val="00FD7C38"/>
    <w:rsid w:val="00FE052E"/>
    <w:rsid w:val="00FE0597"/>
    <w:rsid w:val="00FE0C1E"/>
    <w:rsid w:val="00FE1461"/>
    <w:rsid w:val="00FE1820"/>
    <w:rsid w:val="00FE22FE"/>
    <w:rsid w:val="00FE2AFB"/>
    <w:rsid w:val="00FE2D05"/>
    <w:rsid w:val="00FE3153"/>
    <w:rsid w:val="00FE3247"/>
    <w:rsid w:val="00FE480E"/>
    <w:rsid w:val="00FE537E"/>
    <w:rsid w:val="00FE53E3"/>
    <w:rsid w:val="00FE58C3"/>
    <w:rsid w:val="00FE6CD7"/>
    <w:rsid w:val="00FE7569"/>
    <w:rsid w:val="00FE773E"/>
    <w:rsid w:val="00FE7C2B"/>
    <w:rsid w:val="00FE7E57"/>
    <w:rsid w:val="00FF0232"/>
    <w:rsid w:val="00FF17AF"/>
    <w:rsid w:val="00FF2A9C"/>
    <w:rsid w:val="00FF2C99"/>
    <w:rsid w:val="00FF33D7"/>
    <w:rsid w:val="00FF58F2"/>
    <w:rsid w:val="00FF6951"/>
    <w:rsid w:val="03682F56"/>
    <w:rsid w:val="06795E5B"/>
    <w:rsid w:val="0850A974"/>
    <w:rsid w:val="0B2FB0F3"/>
    <w:rsid w:val="0C0D07A9"/>
    <w:rsid w:val="0D33D296"/>
    <w:rsid w:val="0FBCD0C9"/>
    <w:rsid w:val="10074FFB"/>
    <w:rsid w:val="10E47A47"/>
    <w:rsid w:val="121D98D0"/>
    <w:rsid w:val="139B16D0"/>
    <w:rsid w:val="154332CC"/>
    <w:rsid w:val="18CB50BB"/>
    <w:rsid w:val="1A8B8F5E"/>
    <w:rsid w:val="1BCB9E53"/>
    <w:rsid w:val="1CFB2BBB"/>
    <w:rsid w:val="1DEB6DF7"/>
    <w:rsid w:val="1E798408"/>
    <w:rsid w:val="1EB3F84F"/>
    <w:rsid w:val="29802965"/>
    <w:rsid w:val="2ADCC453"/>
    <w:rsid w:val="2BAC4098"/>
    <w:rsid w:val="2C0D5ED9"/>
    <w:rsid w:val="348B614E"/>
    <w:rsid w:val="34E3DAB6"/>
    <w:rsid w:val="4027C109"/>
    <w:rsid w:val="4314F1E4"/>
    <w:rsid w:val="44C6633E"/>
    <w:rsid w:val="4D90E56E"/>
    <w:rsid w:val="50A72145"/>
    <w:rsid w:val="52ED1FD4"/>
    <w:rsid w:val="58B88FBA"/>
    <w:rsid w:val="596578F9"/>
    <w:rsid w:val="5F8EA5E0"/>
    <w:rsid w:val="61952A5F"/>
    <w:rsid w:val="6337BEC2"/>
    <w:rsid w:val="7111E314"/>
    <w:rsid w:val="75E3CED4"/>
    <w:rsid w:val="79E9257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92C2A"/>
  <w15:chartTrackingRefBased/>
  <w15:docId w15:val="{A92F9F58-554F-4BE0-A31E-7B425F2EE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E2B"/>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336789"/>
    <w:pPr>
      <w:keepNext/>
      <w:keepLines/>
      <w:spacing w:before="400" w:after="40"/>
      <w:outlineLvl w:val="0"/>
    </w:pPr>
    <w:rPr>
      <w:rFonts w:asciiTheme="majorHAnsi" w:eastAsiaTheme="majorEastAsia" w:hAnsiTheme="majorHAnsi" w:cs="Times New Roman (Headings CS)"/>
      <w:sz w:val="36"/>
      <w:szCs w:val="36"/>
      <w:lang w:eastAsia="en-US"/>
    </w:rPr>
  </w:style>
  <w:style w:type="paragraph" w:styleId="Heading2">
    <w:name w:val="heading 2"/>
    <w:basedOn w:val="Normal"/>
    <w:next w:val="Normal"/>
    <w:link w:val="Heading2Char"/>
    <w:uiPriority w:val="9"/>
    <w:unhideWhenUsed/>
    <w:qFormat/>
    <w:rsid w:val="002640AA"/>
    <w:pPr>
      <w:keepNext/>
      <w:keepLines/>
      <w:spacing w:before="120"/>
      <w:outlineLvl w:val="1"/>
    </w:pPr>
    <w:rPr>
      <w:rFonts w:asciiTheme="majorHAnsi" w:eastAsiaTheme="majorEastAsia" w:hAnsiTheme="majorHAnsi" w:cstheme="majorBidi"/>
      <w:b/>
      <w:caps/>
      <w:sz w:val="28"/>
      <w:szCs w:val="28"/>
      <w:lang w:eastAsia="en-US"/>
    </w:rPr>
  </w:style>
  <w:style w:type="paragraph" w:styleId="Heading3">
    <w:name w:val="heading 3"/>
    <w:basedOn w:val="Normal"/>
    <w:next w:val="Normal"/>
    <w:link w:val="Heading3Char"/>
    <w:uiPriority w:val="9"/>
    <w:unhideWhenUsed/>
    <w:qFormat/>
    <w:rsid w:val="00EB35EB"/>
    <w:pPr>
      <w:keepNext/>
      <w:keepLines/>
      <w:spacing w:before="120"/>
      <w:outlineLvl w:val="2"/>
    </w:pPr>
    <w:rPr>
      <w:rFonts w:asciiTheme="majorHAnsi" w:eastAsiaTheme="majorEastAsia" w:hAnsiTheme="majorHAnsi" w:cs="Times New Roman (Headings CS)"/>
      <w:sz w:val="28"/>
      <w:szCs w:val="28"/>
      <w:lang w:eastAsia="en-US"/>
    </w:rPr>
  </w:style>
  <w:style w:type="paragraph" w:styleId="Heading4">
    <w:name w:val="heading 4"/>
    <w:basedOn w:val="Normal"/>
    <w:next w:val="Normal"/>
    <w:link w:val="Heading4Char"/>
    <w:uiPriority w:val="9"/>
    <w:unhideWhenUsed/>
    <w:qFormat/>
    <w:rsid w:val="00D86F63"/>
    <w:pPr>
      <w:keepNext/>
      <w:keepLines/>
      <w:spacing w:before="120" w:line="259" w:lineRule="auto"/>
      <w:outlineLvl w:val="3"/>
    </w:pPr>
    <w:rPr>
      <w:rFonts w:asciiTheme="majorHAnsi" w:eastAsiaTheme="majorEastAsia" w:hAnsiTheme="majorHAnsi" w:cs="Times New Roman (Headings CS)"/>
      <w:b/>
      <w:sz w:val="22"/>
      <w:szCs w:val="22"/>
      <w:lang w:eastAsia="en-US"/>
    </w:rPr>
  </w:style>
  <w:style w:type="paragraph" w:styleId="Heading5">
    <w:name w:val="heading 5"/>
    <w:basedOn w:val="Normal"/>
    <w:next w:val="Normal"/>
    <w:link w:val="Heading5Char"/>
    <w:uiPriority w:val="9"/>
    <w:unhideWhenUsed/>
    <w:qFormat/>
    <w:rsid w:val="00917AA9"/>
    <w:pPr>
      <w:keepNext/>
      <w:keepLines/>
      <w:numPr>
        <w:ilvl w:val="4"/>
        <w:numId w:val="4"/>
      </w:numPr>
      <w:spacing w:before="120" w:line="259" w:lineRule="auto"/>
      <w:outlineLvl w:val="4"/>
    </w:pPr>
    <w:rPr>
      <w:rFonts w:asciiTheme="majorHAnsi" w:eastAsiaTheme="majorEastAsia" w:hAnsiTheme="majorHAnsi" w:cstheme="majorBidi"/>
      <w:i/>
      <w:iCs/>
      <w:caps/>
      <w:sz w:val="22"/>
      <w:szCs w:val="22"/>
      <w:lang w:eastAsia="en-US"/>
    </w:rPr>
  </w:style>
  <w:style w:type="paragraph" w:styleId="Heading6">
    <w:name w:val="heading 6"/>
    <w:basedOn w:val="Normal"/>
    <w:next w:val="Normal"/>
    <w:link w:val="Heading6Char"/>
    <w:uiPriority w:val="9"/>
    <w:unhideWhenUsed/>
    <w:qFormat/>
    <w:rsid w:val="00917AA9"/>
    <w:pPr>
      <w:keepNext/>
      <w:keepLines/>
      <w:numPr>
        <w:ilvl w:val="5"/>
        <w:numId w:val="4"/>
      </w:numPr>
      <w:spacing w:before="120" w:line="259" w:lineRule="auto"/>
      <w:outlineLvl w:val="5"/>
    </w:pPr>
    <w:rPr>
      <w:rFonts w:asciiTheme="majorHAnsi" w:eastAsiaTheme="majorEastAsia" w:hAnsiTheme="majorHAnsi" w:cstheme="majorBidi"/>
      <w:b/>
      <w:bCs/>
      <w:caps/>
      <w:color w:val="262626" w:themeColor="text1" w:themeTint="D9"/>
      <w:sz w:val="20"/>
      <w:szCs w:val="20"/>
      <w:lang w:eastAsia="en-US"/>
    </w:rPr>
  </w:style>
  <w:style w:type="paragraph" w:styleId="Heading7">
    <w:name w:val="heading 7"/>
    <w:basedOn w:val="Normal"/>
    <w:next w:val="Normal"/>
    <w:link w:val="Heading7Char"/>
    <w:uiPriority w:val="9"/>
    <w:semiHidden/>
    <w:unhideWhenUsed/>
    <w:qFormat/>
    <w:rsid w:val="00917AA9"/>
    <w:pPr>
      <w:keepNext/>
      <w:keepLines/>
      <w:numPr>
        <w:ilvl w:val="6"/>
        <w:numId w:val="4"/>
      </w:numPr>
      <w:spacing w:before="120" w:line="259" w:lineRule="auto"/>
      <w:outlineLvl w:val="6"/>
    </w:pPr>
    <w:rPr>
      <w:rFonts w:asciiTheme="majorHAnsi" w:eastAsiaTheme="majorEastAsia" w:hAnsiTheme="majorHAnsi" w:cstheme="majorBidi"/>
      <w:b/>
      <w:bCs/>
      <w:i/>
      <w:iCs/>
      <w:caps/>
      <w:color w:val="262626" w:themeColor="text1" w:themeTint="D9"/>
      <w:sz w:val="20"/>
      <w:szCs w:val="20"/>
      <w:lang w:eastAsia="en-US"/>
    </w:rPr>
  </w:style>
  <w:style w:type="paragraph" w:styleId="Heading8">
    <w:name w:val="heading 8"/>
    <w:basedOn w:val="Normal"/>
    <w:next w:val="Normal"/>
    <w:link w:val="Heading8Char"/>
    <w:uiPriority w:val="9"/>
    <w:semiHidden/>
    <w:unhideWhenUsed/>
    <w:qFormat/>
    <w:rsid w:val="00917AA9"/>
    <w:pPr>
      <w:keepNext/>
      <w:keepLines/>
      <w:numPr>
        <w:ilvl w:val="7"/>
        <w:numId w:val="4"/>
      </w:numPr>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17AA9"/>
    <w:pPr>
      <w:keepNext/>
      <w:keepLines/>
      <w:numPr>
        <w:ilvl w:val="8"/>
        <w:numId w:val="4"/>
      </w:numPr>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789"/>
    <w:rPr>
      <w:rFonts w:asciiTheme="majorHAnsi" w:eastAsiaTheme="majorEastAsia" w:hAnsiTheme="majorHAnsi" w:cs="Times New Roman (Headings CS)"/>
      <w:sz w:val="36"/>
      <w:szCs w:val="36"/>
    </w:rPr>
  </w:style>
  <w:style w:type="character" w:customStyle="1" w:styleId="Heading3Char">
    <w:name w:val="Heading 3 Char"/>
    <w:basedOn w:val="DefaultParagraphFont"/>
    <w:link w:val="Heading3"/>
    <w:uiPriority w:val="9"/>
    <w:rsid w:val="00EB35EB"/>
    <w:rPr>
      <w:rFonts w:asciiTheme="majorHAnsi" w:eastAsiaTheme="majorEastAsia" w:hAnsiTheme="majorHAnsi" w:cs="Times New Roman (Headings CS)"/>
      <w:sz w:val="28"/>
      <w:szCs w:val="28"/>
    </w:rPr>
  </w:style>
  <w:style w:type="character" w:customStyle="1" w:styleId="Heading2Char">
    <w:name w:val="Heading 2 Char"/>
    <w:basedOn w:val="DefaultParagraphFont"/>
    <w:link w:val="Heading2"/>
    <w:uiPriority w:val="9"/>
    <w:rsid w:val="00421976"/>
    <w:rPr>
      <w:rFonts w:asciiTheme="majorHAnsi" w:eastAsiaTheme="majorEastAsia" w:hAnsiTheme="majorHAnsi" w:cstheme="majorBidi"/>
      <w:b/>
      <w:caps/>
      <w:sz w:val="28"/>
      <w:szCs w:val="28"/>
    </w:rPr>
  </w:style>
  <w:style w:type="character" w:customStyle="1" w:styleId="Heading4Char">
    <w:name w:val="Heading 4 Char"/>
    <w:basedOn w:val="DefaultParagraphFont"/>
    <w:link w:val="Heading4"/>
    <w:uiPriority w:val="9"/>
    <w:rsid w:val="00D86F63"/>
    <w:rPr>
      <w:rFonts w:asciiTheme="majorHAnsi" w:eastAsiaTheme="majorEastAsia" w:hAnsiTheme="majorHAnsi" w:cs="Times New Roman (Headings CS)"/>
      <w:b/>
    </w:rPr>
  </w:style>
  <w:style w:type="character" w:customStyle="1" w:styleId="Heading5Char">
    <w:name w:val="Heading 5 Char"/>
    <w:basedOn w:val="DefaultParagraphFont"/>
    <w:link w:val="Heading5"/>
    <w:uiPriority w:val="9"/>
    <w:rsid w:val="00151D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151D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51D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51D1C"/>
    <w:rPr>
      <w:rFonts w:asciiTheme="majorHAnsi" w:eastAsiaTheme="majorEastAsia" w:hAnsiTheme="majorHAnsi" w:cstheme="majorBidi"/>
      <w:b/>
      <w:bCs/>
      <w:caps/>
      <w:color w:val="7F7F7F" w:themeColor="text1" w:themeTint="80"/>
      <w:sz w:val="20"/>
      <w:szCs w:val="20"/>
      <w:lang w:eastAsia="en-GB"/>
    </w:rPr>
  </w:style>
  <w:style w:type="character" w:customStyle="1" w:styleId="Heading9Char">
    <w:name w:val="Heading 9 Char"/>
    <w:basedOn w:val="DefaultParagraphFont"/>
    <w:link w:val="Heading9"/>
    <w:uiPriority w:val="9"/>
    <w:semiHidden/>
    <w:rsid w:val="00151D1C"/>
    <w:rPr>
      <w:rFonts w:asciiTheme="majorHAnsi" w:eastAsiaTheme="majorEastAsia" w:hAnsiTheme="majorHAnsi" w:cstheme="majorBidi"/>
      <w:b/>
      <w:bCs/>
      <w:i/>
      <w:iCs/>
      <w:caps/>
      <w:color w:val="7F7F7F" w:themeColor="text1" w:themeTint="80"/>
      <w:sz w:val="20"/>
      <w:szCs w:val="20"/>
      <w:lang w:eastAsia="en-GB"/>
    </w:rPr>
  </w:style>
  <w:style w:type="paragraph" w:styleId="Caption">
    <w:name w:val="caption"/>
    <w:basedOn w:val="Normal"/>
    <w:next w:val="Normal"/>
    <w:uiPriority w:val="35"/>
    <w:unhideWhenUsed/>
    <w:qFormat/>
    <w:rsid w:val="00151D1C"/>
    <w:pPr>
      <w:spacing w:after="160"/>
    </w:pPr>
    <w:rPr>
      <w:rFonts w:asciiTheme="minorHAnsi" w:eastAsiaTheme="minorEastAsia" w:hAnsiTheme="minorHAnsi" w:cstheme="minorBidi"/>
      <w:b/>
      <w:bCs/>
      <w:smallCaps/>
      <w:color w:val="595959" w:themeColor="text1" w:themeTint="A6"/>
      <w:sz w:val="22"/>
      <w:szCs w:val="22"/>
      <w:lang w:eastAsia="en-US"/>
    </w:rPr>
  </w:style>
  <w:style w:type="paragraph" w:styleId="Title">
    <w:name w:val="Title"/>
    <w:basedOn w:val="Normal"/>
    <w:next w:val="Normal"/>
    <w:link w:val="TitleChar"/>
    <w:uiPriority w:val="10"/>
    <w:qFormat/>
    <w:rsid w:val="00151D1C"/>
    <w:pPr>
      <w:contextualSpacing/>
    </w:pPr>
    <w:rPr>
      <w:rFonts w:asciiTheme="majorHAnsi" w:eastAsiaTheme="majorEastAsia" w:hAnsiTheme="majorHAnsi" w:cstheme="majorBidi"/>
      <w:caps/>
      <w:color w:val="404040" w:themeColor="text1" w:themeTint="BF"/>
      <w:spacing w:val="-10"/>
      <w:sz w:val="72"/>
      <w:szCs w:val="72"/>
      <w:lang w:eastAsia="en-US"/>
    </w:rPr>
  </w:style>
  <w:style w:type="character" w:customStyle="1" w:styleId="TitleChar">
    <w:name w:val="Title Char"/>
    <w:basedOn w:val="DefaultParagraphFont"/>
    <w:link w:val="Title"/>
    <w:uiPriority w:val="10"/>
    <w:rsid w:val="00151D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51D1C"/>
    <w:pPr>
      <w:numPr>
        <w:ilvl w:val="1"/>
      </w:numPr>
      <w:spacing w:after="160" w:line="259" w:lineRule="auto"/>
    </w:pPr>
    <w:rPr>
      <w:rFonts w:asciiTheme="majorHAnsi" w:eastAsiaTheme="majorEastAsia" w:hAnsiTheme="majorHAnsi" w:cstheme="majorBidi"/>
      <w:smallCaps/>
      <w:color w:val="595959" w:themeColor="text1" w:themeTint="A6"/>
      <w:sz w:val="28"/>
      <w:szCs w:val="28"/>
      <w:lang w:eastAsia="en-US"/>
    </w:rPr>
  </w:style>
  <w:style w:type="character" w:customStyle="1" w:styleId="SubtitleChar">
    <w:name w:val="Subtitle Char"/>
    <w:basedOn w:val="DefaultParagraphFont"/>
    <w:link w:val="Subtitle"/>
    <w:uiPriority w:val="11"/>
    <w:rsid w:val="00151D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51D1C"/>
    <w:rPr>
      <w:b/>
      <w:bCs/>
    </w:rPr>
  </w:style>
  <w:style w:type="character" w:styleId="Emphasis">
    <w:name w:val="Emphasis"/>
    <w:basedOn w:val="DefaultParagraphFont"/>
    <w:uiPriority w:val="20"/>
    <w:qFormat/>
    <w:rsid w:val="00151D1C"/>
    <w:rPr>
      <w:i/>
      <w:iCs/>
    </w:rPr>
  </w:style>
  <w:style w:type="paragraph" w:styleId="NoSpacing">
    <w:name w:val="No Spacing"/>
    <w:uiPriority w:val="1"/>
    <w:qFormat/>
    <w:rsid w:val="00151D1C"/>
    <w:pPr>
      <w:spacing w:after="0" w:line="240" w:lineRule="auto"/>
    </w:pPr>
  </w:style>
  <w:style w:type="paragraph" w:styleId="Quote">
    <w:name w:val="Quote"/>
    <w:basedOn w:val="Normal"/>
    <w:next w:val="Normal"/>
    <w:link w:val="QuoteChar"/>
    <w:uiPriority w:val="29"/>
    <w:qFormat/>
    <w:rsid w:val="00151D1C"/>
    <w:pPr>
      <w:spacing w:before="160" w:after="160"/>
      <w:ind w:left="720" w:right="720"/>
    </w:pPr>
    <w:rPr>
      <w:rFonts w:asciiTheme="majorHAnsi" w:eastAsiaTheme="majorEastAsia" w:hAnsiTheme="majorHAnsi" w:cstheme="majorBidi"/>
      <w:sz w:val="25"/>
      <w:szCs w:val="25"/>
      <w:lang w:eastAsia="en-US"/>
    </w:rPr>
  </w:style>
  <w:style w:type="character" w:customStyle="1" w:styleId="QuoteChar">
    <w:name w:val="Quote Char"/>
    <w:basedOn w:val="DefaultParagraphFont"/>
    <w:link w:val="Quote"/>
    <w:uiPriority w:val="29"/>
    <w:rsid w:val="00151D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51D1C"/>
    <w:pPr>
      <w:spacing w:before="280" w:after="280"/>
      <w:ind w:left="1080" w:right="1080"/>
      <w:jc w:val="center"/>
    </w:pPr>
    <w:rPr>
      <w:rFonts w:asciiTheme="minorHAnsi" w:eastAsiaTheme="minorEastAsia" w:hAnsiTheme="minorHAnsi" w:cstheme="minorBidi"/>
      <w:color w:val="404040" w:themeColor="text1" w:themeTint="BF"/>
      <w:sz w:val="32"/>
      <w:szCs w:val="32"/>
      <w:lang w:eastAsia="en-US"/>
    </w:rPr>
  </w:style>
  <w:style w:type="character" w:customStyle="1" w:styleId="IntenseQuoteChar">
    <w:name w:val="Intense Quote Char"/>
    <w:basedOn w:val="DefaultParagraphFont"/>
    <w:link w:val="IntenseQuote"/>
    <w:uiPriority w:val="30"/>
    <w:rsid w:val="00151D1C"/>
    <w:rPr>
      <w:color w:val="404040" w:themeColor="text1" w:themeTint="BF"/>
      <w:sz w:val="32"/>
      <w:szCs w:val="32"/>
    </w:rPr>
  </w:style>
  <w:style w:type="character" w:styleId="SubtleEmphasis">
    <w:name w:val="Subtle Emphasis"/>
    <w:basedOn w:val="DefaultParagraphFont"/>
    <w:uiPriority w:val="19"/>
    <w:qFormat/>
    <w:rsid w:val="00151D1C"/>
    <w:rPr>
      <w:i/>
      <w:iCs/>
      <w:color w:val="595959" w:themeColor="text1" w:themeTint="A6"/>
    </w:rPr>
  </w:style>
  <w:style w:type="character" w:styleId="IntenseEmphasis">
    <w:name w:val="Intense Emphasis"/>
    <w:basedOn w:val="DefaultParagraphFont"/>
    <w:uiPriority w:val="21"/>
    <w:qFormat/>
    <w:rsid w:val="00151D1C"/>
    <w:rPr>
      <w:b/>
      <w:bCs/>
      <w:i/>
      <w:iCs/>
    </w:rPr>
  </w:style>
  <w:style w:type="character" w:styleId="SubtleReference">
    <w:name w:val="Subtle Reference"/>
    <w:basedOn w:val="DefaultParagraphFont"/>
    <w:uiPriority w:val="31"/>
    <w:qFormat/>
    <w:rsid w:val="00151D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51D1C"/>
    <w:rPr>
      <w:b/>
      <w:bCs/>
      <w:caps w:val="0"/>
      <w:smallCaps/>
      <w:color w:val="auto"/>
      <w:spacing w:val="3"/>
      <w:u w:val="single"/>
    </w:rPr>
  </w:style>
  <w:style w:type="character" w:styleId="BookTitle">
    <w:name w:val="Book Title"/>
    <w:basedOn w:val="DefaultParagraphFont"/>
    <w:uiPriority w:val="33"/>
    <w:qFormat/>
    <w:rsid w:val="00151D1C"/>
    <w:rPr>
      <w:b/>
      <w:bCs/>
      <w:smallCaps/>
      <w:spacing w:val="7"/>
    </w:rPr>
  </w:style>
  <w:style w:type="paragraph" w:styleId="TOCHeading">
    <w:name w:val="TOC Heading"/>
    <w:basedOn w:val="Heading1"/>
    <w:next w:val="Normal"/>
    <w:uiPriority w:val="39"/>
    <w:semiHidden/>
    <w:unhideWhenUsed/>
    <w:qFormat/>
    <w:rsid w:val="00151D1C"/>
    <w:pPr>
      <w:outlineLvl w:val="9"/>
    </w:pPr>
  </w:style>
  <w:style w:type="character" w:styleId="Hyperlink">
    <w:name w:val="Hyperlink"/>
    <w:basedOn w:val="DefaultParagraphFont"/>
    <w:uiPriority w:val="99"/>
    <w:unhideWhenUsed/>
    <w:rsid w:val="00151B77"/>
    <w:rPr>
      <w:color w:val="0563C1" w:themeColor="hyperlink"/>
      <w:u w:val="single"/>
    </w:rPr>
  </w:style>
  <w:style w:type="character" w:styleId="UnresolvedMention">
    <w:name w:val="Unresolved Mention"/>
    <w:basedOn w:val="DefaultParagraphFont"/>
    <w:uiPriority w:val="99"/>
    <w:semiHidden/>
    <w:unhideWhenUsed/>
    <w:rsid w:val="0090697D"/>
    <w:rPr>
      <w:color w:val="605E5C"/>
      <w:shd w:val="clear" w:color="auto" w:fill="E1DFDD"/>
    </w:rPr>
  </w:style>
  <w:style w:type="paragraph" w:styleId="ListParagraph">
    <w:name w:val="List Paragraph"/>
    <w:basedOn w:val="Normal"/>
    <w:uiPriority w:val="34"/>
    <w:qFormat/>
    <w:rsid w:val="00BE634F"/>
    <w:pPr>
      <w:spacing w:after="160" w:line="259" w:lineRule="auto"/>
      <w:ind w:left="720"/>
      <w:contextualSpacing/>
    </w:pPr>
    <w:rPr>
      <w:rFonts w:asciiTheme="minorHAnsi" w:eastAsiaTheme="minorEastAsia" w:hAnsiTheme="minorHAnsi" w:cstheme="minorBidi"/>
      <w:sz w:val="22"/>
      <w:szCs w:val="22"/>
      <w:lang w:eastAsia="en-US"/>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rPr>
      <w:sz w:val="20"/>
      <w:szCs w:val="20"/>
    </w:rPr>
  </w:style>
  <w:style w:type="character" w:styleId="CommentReference">
    <w:name w:val="annotation reference"/>
    <w:basedOn w:val="DefaultParagraphFont"/>
    <w:semiHidden/>
    <w:unhideWhenUsed/>
    <w:rPr>
      <w:sz w:val="16"/>
      <w:szCs w:val="16"/>
    </w:rPr>
  </w:style>
  <w:style w:type="paragraph" w:styleId="BodyText">
    <w:name w:val="Body Text"/>
    <w:basedOn w:val="Normal"/>
    <w:link w:val="BodyTextChar"/>
    <w:rsid w:val="00D7607C"/>
    <w:pPr>
      <w:spacing w:before="180" w:after="180" w:line="259" w:lineRule="auto"/>
    </w:pPr>
    <w:rPr>
      <w:rFonts w:asciiTheme="minorHAnsi" w:eastAsiaTheme="minorEastAsia" w:hAnsiTheme="minorHAnsi" w:cstheme="minorBidi"/>
      <w:sz w:val="22"/>
      <w:szCs w:val="22"/>
      <w:lang w:val="en-US" w:eastAsia="en-US"/>
    </w:rPr>
  </w:style>
  <w:style w:type="character" w:customStyle="1" w:styleId="BodyTextChar">
    <w:name w:val="Body Text Char"/>
    <w:basedOn w:val="DefaultParagraphFont"/>
    <w:link w:val="BodyText"/>
    <w:rsid w:val="00D7607C"/>
    <w:rPr>
      <w:lang w:val="en-US"/>
    </w:rPr>
  </w:style>
  <w:style w:type="paragraph" w:styleId="FootnoteText">
    <w:name w:val="footnote text"/>
    <w:basedOn w:val="Normal"/>
    <w:link w:val="FootnoteTextChar"/>
    <w:uiPriority w:val="99"/>
    <w:semiHidden/>
    <w:unhideWhenUsed/>
    <w:rsid w:val="00C74D85"/>
    <w:rPr>
      <w:rFonts w:asciiTheme="minorHAnsi" w:eastAsiaTheme="minorEastAsia"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C74D85"/>
    <w:rPr>
      <w:sz w:val="20"/>
      <w:szCs w:val="20"/>
    </w:rPr>
  </w:style>
  <w:style w:type="character" w:styleId="FootnoteReference">
    <w:name w:val="footnote reference"/>
    <w:basedOn w:val="DefaultParagraphFont"/>
    <w:uiPriority w:val="99"/>
    <w:semiHidden/>
    <w:unhideWhenUsed/>
    <w:rsid w:val="00C74D85"/>
    <w:rPr>
      <w:vertAlign w:val="superscript"/>
    </w:rPr>
  </w:style>
  <w:style w:type="paragraph" w:styleId="CommentSubject">
    <w:name w:val="annotation subject"/>
    <w:basedOn w:val="CommentText"/>
    <w:next w:val="CommentText"/>
    <w:link w:val="CommentSubjectChar"/>
    <w:uiPriority w:val="99"/>
    <w:semiHidden/>
    <w:unhideWhenUsed/>
    <w:rsid w:val="009836B9"/>
    <w:rPr>
      <w:b/>
      <w:bCs/>
    </w:rPr>
  </w:style>
  <w:style w:type="character" w:customStyle="1" w:styleId="CommentSubjectChar">
    <w:name w:val="Comment Subject Char"/>
    <w:basedOn w:val="CommentTextChar"/>
    <w:link w:val="CommentSubject"/>
    <w:uiPriority w:val="99"/>
    <w:semiHidden/>
    <w:rsid w:val="009836B9"/>
    <w:rPr>
      <w:b/>
      <w:bCs/>
      <w:sz w:val="20"/>
      <w:szCs w:val="20"/>
    </w:rPr>
  </w:style>
  <w:style w:type="paragraph" w:styleId="Revision">
    <w:name w:val="Revision"/>
    <w:hidden/>
    <w:uiPriority w:val="99"/>
    <w:semiHidden/>
    <w:rsid w:val="009836B9"/>
    <w:pPr>
      <w:spacing w:after="0" w:line="240" w:lineRule="auto"/>
    </w:pPr>
  </w:style>
  <w:style w:type="paragraph" w:styleId="HTMLPreformatted">
    <w:name w:val="HTML Preformatted"/>
    <w:basedOn w:val="Normal"/>
    <w:link w:val="HTMLPreformattedChar"/>
    <w:uiPriority w:val="99"/>
    <w:unhideWhenUsed/>
    <w:rsid w:val="00003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003B36"/>
    <w:rPr>
      <w:rFonts w:ascii="Courier New" w:eastAsia="Times New Roman" w:hAnsi="Courier New" w:cs="Courier New"/>
      <w:sz w:val="20"/>
      <w:szCs w:val="20"/>
      <w:lang w:val="en-GB" w:eastAsia="en-GB"/>
    </w:rPr>
  </w:style>
  <w:style w:type="paragraph" w:styleId="Header">
    <w:name w:val="header"/>
    <w:basedOn w:val="Normal"/>
    <w:link w:val="Head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HeaderChar">
    <w:name w:val="Header Char"/>
    <w:basedOn w:val="DefaultParagraphFont"/>
    <w:link w:val="Header"/>
    <w:uiPriority w:val="99"/>
    <w:rsid w:val="006A32CF"/>
  </w:style>
  <w:style w:type="paragraph" w:styleId="Footer">
    <w:name w:val="footer"/>
    <w:basedOn w:val="Normal"/>
    <w:link w:val="FooterChar"/>
    <w:uiPriority w:val="99"/>
    <w:unhideWhenUsed/>
    <w:rsid w:val="006A32CF"/>
    <w:pPr>
      <w:tabs>
        <w:tab w:val="center" w:pos="4680"/>
        <w:tab w:val="right" w:pos="9360"/>
      </w:tabs>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uiPriority w:val="99"/>
    <w:rsid w:val="006A32CF"/>
  </w:style>
  <w:style w:type="character" w:styleId="HTMLCode">
    <w:name w:val="HTML Code"/>
    <w:basedOn w:val="DefaultParagraphFont"/>
    <w:uiPriority w:val="99"/>
    <w:semiHidden/>
    <w:unhideWhenUsed/>
    <w:rsid w:val="003022F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2520"/>
    <w:rPr>
      <w:color w:val="954F72" w:themeColor="followedHyperlink"/>
      <w:u w:val="single"/>
    </w:rPr>
  </w:style>
  <w:style w:type="paragraph" w:customStyle="1" w:styleId="code">
    <w:name w:val="code"/>
    <w:basedOn w:val="Normal"/>
    <w:link w:val="codeChar"/>
    <w:qFormat/>
    <w:rsid w:val="004260AB"/>
    <w:rPr>
      <w:rFonts w:ascii="Courier New" w:eastAsiaTheme="minorEastAsia" w:hAnsi="Courier New" w:cstheme="minorBidi"/>
      <w:sz w:val="18"/>
      <w:szCs w:val="22"/>
      <w:lang w:eastAsia="en-US"/>
    </w:rPr>
  </w:style>
  <w:style w:type="character" w:customStyle="1" w:styleId="codeChar">
    <w:name w:val="code Char"/>
    <w:basedOn w:val="DefaultParagraphFont"/>
    <w:link w:val="code"/>
    <w:rsid w:val="004260AB"/>
    <w:rPr>
      <w:rFonts w:ascii="Courier New" w:hAnsi="Courier New"/>
      <w:sz w:val="18"/>
    </w:rPr>
  </w:style>
  <w:style w:type="numbering" w:customStyle="1" w:styleId="Style1">
    <w:name w:val="Style1"/>
    <w:uiPriority w:val="99"/>
    <w:rsid w:val="00772C86"/>
    <w:pPr>
      <w:numPr>
        <w:numId w:val="3"/>
      </w:numPr>
    </w:pPr>
  </w:style>
  <w:style w:type="character" w:customStyle="1" w:styleId="VariableText">
    <w:name w:val="VariableText"/>
    <w:basedOn w:val="DefaultParagraphFont"/>
    <w:rsid w:val="00F21E23"/>
    <w:rPr>
      <w:i/>
    </w:rPr>
  </w:style>
  <w:style w:type="character" w:customStyle="1" w:styleId="version-tag">
    <w:name w:val="version-tag"/>
    <w:basedOn w:val="DefaultParagraphFont"/>
    <w:rsid w:val="00895B4B"/>
  </w:style>
  <w:style w:type="character" w:customStyle="1" w:styleId="n">
    <w:name w:val="n"/>
    <w:basedOn w:val="DefaultParagraphFont"/>
    <w:rsid w:val="009A684B"/>
  </w:style>
  <w:style w:type="character" w:customStyle="1" w:styleId="hl-punctuation">
    <w:name w:val="hl-punctuation"/>
    <w:basedOn w:val="DefaultParagraphFont"/>
    <w:rsid w:val="009B21C1"/>
  </w:style>
  <w:style w:type="character" w:customStyle="1" w:styleId="k">
    <w:name w:val="k"/>
    <w:basedOn w:val="DefaultParagraphFont"/>
    <w:rsid w:val="00AE4BFE"/>
  </w:style>
  <w:style w:type="character" w:customStyle="1" w:styleId="p">
    <w:name w:val="p"/>
    <w:basedOn w:val="DefaultParagraphFont"/>
    <w:rsid w:val="00AE4BFE"/>
  </w:style>
  <w:style w:type="character" w:customStyle="1" w:styleId="o">
    <w:name w:val="o"/>
    <w:basedOn w:val="DefaultParagraphFont"/>
    <w:rsid w:val="004A7BDD"/>
  </w:style>
  <w:style w:type="character" w:customStyle="1" w:styleId="mi">
    <w:name w:val="mi"/>
    <w:basedOn w:val="DefaultParagraphFont"/>
    <w:rsid w:val="004A7BDD"/>
  </w:style>
  <w:style w:type="table" w:styleId="TableGrid">
    <w:name w:val="Table Grid"/>
    <w:basedOn w:val="TableNormal"/>
    <w:uiPriority w:val="59"/>
    <w:rsid w:val="00D740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319">
      <w:bodyDiv w:val="1"/>
      <w:marLeft w:val="0"/>
      <w:marRight w:val="0"/>
      <w:marTop w:val="0"/>
      <w:marBottom w:val="0"/>
      <w:divBdr>
        <w:top w:val="none" w:sz="0" w:space="0" w:color="auto"/>
        <w:left w:val="none" w:sz="0" w:space="0" w:color="auto"/>
        <w:bottom w:val="none" w:sz="0" w:space="0" w:color="auto"/>
        <w:right w:val="none" w:sz="0" w:space="0" w:color="auto"/>
      </w:divBdr>
      <w:divsChild>
        <w:div w:id="90007072">
          <w:marLeft w:val="0"/>
          <w:marRight w:val="0"/>
          <w:marTop w:val="0"/>
          <w:marBottom w:val="0"/>
          <w:divBdr>
            <w:top w:val="none" w:sz="0" w:space="0" w:color="auto"/>
            <w:left w:val="none" w:sz="0" w:space="0" w:color="auto"/>
            <w:bottom w:val="none" w:sz="0" w:space="0" w:color="auto"/>
            <w:right w:val="none" w:sz="0" w:space="0" w:color="auto"/>
          </w:divBdr>
          <w:divsChild>
            <w:div w:id="19010066">
              <w:marLeft w:val="0"/>
              <w:marRight w:val="0"/>
              <w:marTop w:val="0"/>
              <w:marBottom w:val="0"/>
              <w:divBdr>
                <w:top w:val="none" w:sz="0" w:space="0" w:color="auto"/>
                <w:left w:val="none" w:sz="0" w:space="0" w:color="auto"/>
                <w:bottom w:val="none" w:sz="0" w:space="0" w:color="auto"/>
                <w:right w:val="none" w:sz="0" w:space="0" w:color="auto"/>
              </w:divBdr>
            </w:div>
            <w:div w:id="22243544">
              <w:marLeft w:val="0"/>
              <w:marRight w:val="0"/>
              <w:marTop w:val="0"/>
              <w:marBottom w:val="0"/>
              <w:divBdr>
                <w:top w:val="none" w:sz="0" w:space="0" w:color="auto"/>
                <w:left w:val="none" w:sz="0" w:space="0" w:color="auto"/>
                <w:bottom w:val="none" w:sz="0" w:space="0" w:color="auto"/>
                <w:right w:val="none" w:sz="0" w:space="0" w:color="auto"/>
              </w:divBdr>
            </w:div>
            <w:div w:id="59601134">
              <w:marLeft w:val="0"/>
              <w:marRight w:val="0"/>
              <w:marTop w:val="0"/>
              <w:marBottom w:val="0"/>
              <w:divBdr>
                <w:top w:val="none" w:sz="0" w:space="0" w:color="auto"/>
                <w:left w:val="none" w:sz="0" w:space="0" w:color="auto"/>
                <w:bottom w:val="none" w:sz="0" w:space="0" w:color="auto"/>
                <w:right w:val="none" w:sz="0" w:space="0" w:color="auto"/>
              </w:divBdr>
            </w:div>
            <w:div w:id="118766697">
              <w:marLeft w:val="0"/>
              <w:marRight w:val="0"/>
              <w:marTop w:val="0"/>
              <w:marBottom w:val="0"/>
              <w:divBdr>
                <w:top w:val="none" w:sz="0" w:space="0" w:color="auto"/>
                <w:left w:val="none" w:sz="0" w:space="0" w:color="auto"/>
                <w:bottom w:val="none" w:sz="0" w:space="0" w:color="auto"/>
                <w:right w:val="none" w:sz="0" w:space="0" w:color="auto"/>
              </w:divBdr>
            </w:div>
            <w:div w:id="211235454">
              <w:marLeft w:val="0"/>
              <w:marRight w:val="0"/>
              <w:marTop w:val="0"/>
              <w:marBottom w:val="0"/>
              <w:divBdr>
                <w:top w:val="none" w:sz="0" w:space="0" w:color="auto"/>
                <w:left w:val="none" w:sz="0" w:space="0" w:color="auto"/>
                <w:bottom w:val="none" w:sz="0" w:space="0" w:color="auto"/>
                <w:right w:val="none" w:sz="0" w:space="0" w:color="auto"/>
              </w:divBdr>
            </w:div>
            <w:div w:id="316342443">
              <w:marLeft w:val="0"/>
              <w:marRight w:val="0"/>
              <w:marTop w:val="0"/>
              <w:marBottom w:val="0"/>
              <w:divBdr>
                <w:top w:val="none" w:sz="0" w:space="0" w:color="auto"/>
                <w:left w:val="none" w:sz="0" w:space="0" w:color="auto"/>
                <w:bottom w:val="none" w:sz="0" w:space="0" w:color="auto"/>
                <w:right w:val="none" w:sz="0" w:space="0" w:color="auto"/>
              </w:divBdr>
            </w:div>
            <w:div w:id="467865447">
              <w:marLeft w:val="0"/>
              <w:marRight w:val="0"/>
              <w:marTop w:val="0"/>
              <w:marBottom w:val="0"/>
              <w:divBdr>
                <w:top w:val="none" w:sz="0" w:space="0" w:color="auto"/>
                <w:left w:val="none" w:sz="0" w:space="0" w:color="auto"/>
                <w:bottom w:val="none" w:sz="0" w:space="0" w:color="auto"/>
                <w:right w:val="none" w:sz="0" w:space="0" w:color="auto"/>
              </w:divBdr>
            </w:div>
            <w:div w:id="511604921">
              <w:marLeft w:val="0"/>
              <w:marRight w:val="0"/>
              <w:marTop w:val="0"/>
              <w:marBottom w:val="0"/>
              <w:divBdr>
                <w:top w:val="none" w:sz="0" w:space="0" w:color="auto"/>
                <w:left w:val="none" w:sz="0" w:space="0" w:color="auto"/>
                <w:bottom w:val="none" w:sz="0" w:space="0" w:color="auto"/>
                <w:right w:val="none" w:sz="0" w:space="0" w:color="auto"/>
              </w:divBdr>
            </w:div>
            <w:div w:id="556741292">
              <w:marLeft w:val="0"/>
              <w:marRight w:val="0"/>
              <w:marTop w:val="0"/>
              <w:marBottom w:val="0"/>
              <w:divBdr>
                <w:top w:val="none" w:sz="0" w:space="0" w:color="auto"/>
                <w:left w:val="none" w:sz="0" w:space="0" w:color="auto"/>
                <w:bottom w:val="none" w:sz="0" w:space="0" w:color="auto"/>
                <w:right w:val="none" w:sz="0" w:space="0" w:color="auto"/>
              </w:divBdr>
            </w:div>
            <w:div w:id="624390534">
              <w:marLeft w:val="0"/>
              <w:marRight w:val="0"/>
              <w:marTop w:val="0"/>
              <w:marBottom w:val="0"/>
              <w:divBdr>
                <w:top w:val="none" w:sz="0" w:space="0" w:color="auto"/>
                <w:left w:val="none" w:sz="0" w:space="0" w:color="auto"/>
                <w:bottom w:val="none" w:sz="0" w:space="0" w:color="auto"/>
                <w:right w:val="none" w:sz="0" w:space="0" w:color="auto"/>
              </w:divBdr>
            </w:div>
            <w:div w:id="637761787">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792213568">
              <w:marLeft w:val="0"/>
              <w:marRight w:val="0"/>
              <w:marTop w:val="0"/>
              <w:marBottom w:val="0"/>
              <w:divBdr>
                <w:top w:val="none" w:sz="0" w:space="0" w:color="auto"/>
                <w:left w:val="none" w:sz="0" w:space="0" w:color="auto"/>
                <w:bottom w:val="none" w:sz="0" w:space="0" w:color="auto"/>
                <w:right w:val="none" w:sz="0" w:space="0" w:color="auto"/>
              </w:divBdr>
            </w:div>
            <w:div w:id="887574837">
              <w:marLeft w:val="0"/>
              <w:marRight w:val="0"/>
              <w:marTop w:val="0"/>
              <w:marBottom w:val="0"/>
              <w:divBdr>
                <w:top w:val="none" w:sz="0" w:space="0" w:color="auto"/>
                <w:left w:val="none" w:sz="0" w:space="0" w:color="auto"/>
                <w:bottom w:val="none" w:sz="0" w:space="0" w:color="auto"/>
                <w:right w:val="none" w:sz="0" w:space="0" w:color="auto"/>
              </w:divBdr>
            </w:div>
            <w:div w:id="936406175">
              <w:marLeft w:val="0"/>
              <w:marRight w:val="0"/>
              <w:marTop w:val="0"/>
              <w:marBottom w:val="0"/>
              <w:divBdr>
                <w:top w:val="none" w:sz="0" w:space="0" w:color="auto"/>
                <w:left w:val="none" w:sz="0" w:space="0" w:color="auto"/>
                <w:bottom w:val="none" w:sz="0" w:space="0" w:color="auto"/>
                <w:right w:val="none" w:sz="0" w:space="0" w:color="auto"/>
              </w:divBdr>
            </w:div>
            <w:div w:id="981079423">
              <w:marLeft w:val="0"/>
              <w:marRight w:val="0"/>
              <w:marTop w:val="0"/>
              <w:marBottom w:val="0"/>
              <w:divBdr>
                <w:top w:val="none" w:sz="0" w:space="0" w:color="auto"/>
                <w:left w:val="none" w:sz="0" w:space="0" w:color="auto"/>
                <w:bottom w:val="none" w:sz="0" w:space="0" w:color="auto"/>
                <w:right w:val="none" w:sz="0" w:space="0" w:color="auto"/>
              </w:divBdr>
            </w:div>
            <w:div w:id="1009597251">
              <w:marLeft w:val="0"/>
              <w:marRight w:val="0"/>
              <w:marTop w:val="0"/>
              <w:marBottom w:val="0"/>
              <w:divBdr>
                <w:top w:val="none" w:sz="0" w:space="0" w:color="auto"/>
                <w:left w:val="none" w:sz="0" w:space="0" w:color="auto"/>
                <w:bottom w:val="none" w:sz="0" w:space="0" w:color="auto"/>
                <w:right w:val="none" w:sz="0" w:space="0" w:color="auto"/>
              </w:divBdr>
            </w:div>
            <w:div w:id="1022585658">
              <w:marLeft w:val="0"/>
              <w:marRight w:val="0"/>
              <w:marTop w:val="0"/>
              <w:marBottom w:val="0"/>
              <w:divBdr>
                <w:top w:val="none" w:sz="0" w:space="0" w:color="auto"/>
                <w:left w:val="none" w:sz="0" w:space="0" w:color="auto"/>
                <w:bottom w:val="none" w:sz="0" w:space="0" w:color="auto"/>
                <w:right w:val="none" w:sz="0" w:space="0" w:color="auto"/>
              </w:divBdr>
            </w:div>
            <w:div w:id="1032194837">
              <w:marLeft w:val="0"/>
              <w:marRight w:val="0"/>
              <w:marTop w:val="0"/>
              <w:marBottom w:val="0"/>
              <w:divBdr>
                <w:top w:val="none" w:sz="0" w:space="0" w:color="auto"/>
                <w:left w:val="none" w:sz="0" w:space="0" w:color="auto"/>
                <w:bottom w:val="none" w:sz="0" w:space="0" w:color="auto"/>
                <w:right w:val="none" w:sz="0" w:space="0" w:color="auto"/>
              </w:divBdr>
            </w:div>
            <w:div w:id="1138760958">
              <w:marLeft w:val="0"/>
              <w:marRight w:val="0"/>
              <w:marTop w:val="0"/>
              <w:marBottom w:val="0"/>
              <w:divBdr>
                <w:top w:val="none" w:sz="0" w:space="0" w:color="auto"/>
                <w:left w:val="none" w:sz="0" w:space="0" w:color="auto"/>
                <w:bottom w:val="none" w:sz="0" w:space="0" w:color="auto"/>
                <w:right w:val="none" w:sz="0" w:space="0" w:color="auto"/>
              </w:divBdr>
            </w:div>
            <w:div w:id="1254052235">
              <w:marLeft w:val="0"/>
              <w:marRight w:val="0"/>
              <w:marTop w:val="0"/>
              <w:marBottom w:val="0"/>
              <w:divBdr>
                <w:top w:val="none" w:sz="0" w:space="0" w:color="auto"/>
                <w:left w:val="none" w:sz="0" w:space="0" w:color="auto"/>
                <w:bottom w:val="none" w:sz="0" w:space="0" w:color="auto"/>
                <w:right w:val="none" w:sz="0" w:space="0" w:color="auto"/>
              </w:divBdr>
            </w:div>
            <w:div w:id="1423915377">
              <w:marLeft w:val="0"/>
              <w:marRight w:val="0"/>
              <w:marTop w:val="0"/>
              <w:marBottom w:val="0"/>
              <w:divBdr>
                <w:top w:val="none" w:sz="0" w:space="0" w:color="auto"/>
                <w:left w:val="none" w:sz="0" w:space="0" w:color="auto"/>
                <w:bottom w:val="none" w:sz="0" w:space="0" w:color="auto"/>
                <w:right w:val="none" w:sz="0" w:space="0" w:color="auto"/>
              </w:divBdr>
            </w:div>
            <w:div w:id="1447777687">
              <w:marLeft w:val="0"/>
              <w:marRight w:val="0"/>
              <w:marTop w:val="0"/>
              <w:marBottom w:val="0"/>
              <w:divBdr>
                <w:top w:val="none" w:sz="0" w:space="0" w:color="auto"/>
                <w:left w:val="none" w:sz="0" w:space="0" w:color="auto"/>
                <w:bottom w:val="none" w:sz="0" w:space="0" w:color="auto"/>
                <w:right w:val="none" w:sz="0" w:space="0" w:color="auto"/>
              </w:divBdr>
            </w:div>
            <w:div w:id="1773041987">
              <w:marLeft w:val="0"/>
              <w:marRight w:val="0"/>
              <w:marTop w:val="0"/>
              <w:marBottom w:val="0"/>
              <w:divBdr>
                <w:top w:val="none" w:sz="0" w:space="0" w:color="auto"/>
                <w:left w:val="none" w:sz="0" w:space="0" w:color="auto"/>
                <w:bottom w:val="none" w:sz="0" w:space="0" w:color="auto"/>
                <w:right w:val="none" w:sz="0" w:space="0" w:color="auto"/>
              </w:divBdr>
            </w:div>
            <w:div w:id="1812285333">
              <w:marLeft w:val="0"/>
              <w:marRight w:val="0"/>
              <w:marTop w:val="0"/>
              <w:marBottom w:val="0"/>
              <w:divBdr>
                <w:top w:val="none" w:sz="0" w:space="0" w:color="auto"/>
                <w:left w:val="none" w:sz="0" w:space="0" w:color="auto"/>
                <w:bottom w:val="none" w:sz="0" w:space="0" w:color="auto"/>
                <w:right w:val="none" w:sz="0" w:space="0" w:color="auto"/>
              </w:divBdr>
            </w:div>
            <w:div w:id="1849252720">
              <w:marLeft w:val="0"/>
              <w:marRight w:val="0"/>
              <w:marTop w:val="0"/>
              <w:marBottom w:val="0"/>
              <w:divBdr>
                <w:top w:val="none" w:sz="0" w:space="0" w:color="auto"/>
                <w:left w:val="none" w:sz="0" w:space="0" w:color="auto"/>
                <w:bottom w:val="none" w:sz="0" w:space="0" w:color="auto"/>
                <w:right w:val="none" w:sz="0" w:space="0" w:color="auto"/>
              </w:divBdr>
            </w:div>
            <w:div w:id="1869491888">
              <w:marLeft w:val="0"/>
              <w:marRight w:val="0"/>
              <w:marTop w:val="0"/>
              <w:marBottom w:val="0"/>
              <w:divBdr>
                <w:top w:val="none" w:sz="0" w:space="0" w:color="auto"/>
                <w:left w:val="none" w:sz="0" w:space="0" w:color="auto"/>
                <w:bottom w:val="none" w:sz="0" w:space="0" w:color="auto"/>
                <w:right w:val="none" w:sz="0" w:space="0" w:color="auto"/>
              </w:divBdr>
            </w:div>
            <w:div w:id="1985893185">
              <w:marLeft w:val="0"/>
              <w:marRight w:val="0"/>
              <w:marTop w:val="0"/>
              <w:marBottom w:val="0"/>
              <w:divBdr>
                <w:top w:val="none" w:sz="0" w:space="0" w:color="auto"/>
                <w:left w:val="none" w:sz="0" w:space="0" w:color="auto"/>
                <w:bottom w:val="none" w:sz="0" w:space="0" w:color="auto"/>
                <w:right w:val="none" w:sz="0" w:space="0" w:color="auto"/>
              </w:divBdr>
            </w:div>
            <w:div w:id="20427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767">
      <w:bodyDiv w:val="1"/>
      <w:marLeft w:val="0"/>
      <w:marRight w:val="0"/>
      <w:marTop w:val="0"/>
      <w:marBottom w:val="0"/>
      <w:divBdr>
        <w:top w:val="none" w:sz="0" w:space="0" w:color="auto"/>
        <w:left w:val="none" w:sz="0" w:space="0" w:color="auto"/>
        <w:bottom w:val="none" w:sz="0" w:space="0" w:color="auto"/>
        <w:right w:val="none" w:sz="0" w:space="0" w:color="auto"/>
      </w:divBdr>
      <w:divsChild>
        <w:div w:id="1738162217">
          <w:marLeft w:val="0"/>
          <w:marRight w:val="0"/>
          <w:marTop w:val="0"/>
          <w:marBottom w:val="0"/>
          <w:divBdr>
            <w:top w:val="none" w:sz="0" w:space="0" w:color="auto"/>
            <w:left w:val="none" w:sz="0" w:space="0" w:color="auto"/>
            <w:bottom w:val="none" w:sz="0" w:space="0" w:color="auto"/>
            <w:right w:val="none" w:sz="0" w:space="0" w:color="auto"/>
          </w:divBdr>
          <w:divsChild>
            <w:div w:id="65223970">
              <w:marLeft w:val="0"/>
              <w:marRight w:val="0"/>
              <w:marTop w:val="0"/>
              <w:marBottom w:val="0"/>
              <w:divBdr>
                <w:top w:val="none" w:sz="0" w:space="0" w:color="auto"/>
                <w:left w:val="none" w:sz="0" w:space="0" w:color="auto"/>
                <w:bottom w:val="none" w:sz="0" w:space="0" w:color="auto"/>
                <w:right w:val="none" w:sz="0" w:space="0" w:color="auto"/>
              </w:divBdr>
            </w:div>
            <w:div w:id="206796796">
              <w:marLeft w:val="0"/>
              <w:marRight w:val="0"/>
              <w:marTop w:val="0"/>
              <w:marBottom w:val="0"/>
              <w:divBdr>
                <w:top w:val="none" w:sz="0" w:space="0" w:color="auto"/>
                <w:left w:val="none" w:sz="0" w:space="0" w:color="auto"/>
                <w:bottom w:val="none" w:sz="0" w:space="0" w:color="auto"/>
                <w:right w:val="none" w:sz="0" w:space="0" w:color="auto"/>
              </w:divBdr>
            </w:div>
            <w:div w:id="237523845">
              <w:marLeft w:val="0"/>
              <w:marRight w:val="0"/>
              <w:marTop w:val="0"/>
              <w:marBottom w:val="0"/>
              <w:divBdr>
                <w:top w:val="none" w:sz="0" w:space="0" w:color="auto"/>
                <w:left w:val="none" w:sz="0" w:space="0" w:color="auto"/>
                <w:bottom w:val="none" w:sz="0" w:space="0" w:color="auto"/>
                <w:right w:val="none" w:sz="0" w:space="0" w:color="auto"/>
              </w:divBdr>
            </w:div>
            <w:div w:id="489105536">
              <w:marLeft w:val="0"/>
              <w:marRight w:val="0"/>
              <w:marTop w:val="0"/>
              <w:marBottom w:val="0"/>
              <w:divBdr>
                <w:top w:val="none" w:sz="0" w:space="0" w:color="auto"/>
                <w:left w:val="none" w:sz="0" w:space="0" w:color="auto"/>
                <w:bottom w:val="none" w:sz="0" w:space="0" w:color="auto"/>
                <w:right w:val="none" w:sz="0" w:space="0" w:color="auto"/>
              </w:divBdr>
            </w:div>
            <w:div w:id="534392921">
              <w:marLeft w:val="0"/>
              <w:marRight w:val="0"/>
              <w:marTop w:val="0"/>
              <w:marBottom w:val="0"/>
              <w:divBdr>
                <w:top w:val="none" w:sz="0" w:space="0" w:color="auto"/>
                <w:left w:val="none" w:sz="0" w:space="0" w:color="auto"/>
                <w:bottom w:val="none" w:sz="0" w:space="0" w:color="auto"/>
                <w:right w:val="none" w:sz="0" w:space="0" w:color="auto"/>
              </w:divBdr>
            </w:div>
            <w:div w:id="655885862">
              <w:marLeft w:val="0"/>
              <w:marRight w:val="0"/>
              <w:marTop w:val="0"/>
              <w:marBottom w:val="0"/>
              <w:divBdr>
                <w:top w:val="none" w:sz="0" w:space="0" w:color="auto"/>
                <w:left w:val="none" w:sz="0" w:space="0" w:color="auto"/>
                <w:bottom w:val="none" w:sz="0" w:space="0" w:color="auto"/>
                <w:right w:val="none" w:sz="0" w:space="0" w:color="auto"/>
              </w:divBdr>
            </w:div>
            <w:div w:id="716661845">
              <w:marLeft w:val="0"/>
              <w:marRight w:val="0"/>
              <w:marTop w:val="0"/>
              <w:marBottom w:val="0"/>
              <w:divBdr>
                <w:top w:val="none" w:sz="0" w:space="0" w:color="auto"/>
                <w:left w:val="none" w:sz="0" w:space="0" w:color="auto"/>
                <w:bottom w:val="none" w:sz="0" w:space="0" w:color="auto"/>
                <w:right w:val="none" w:sz="0" w:space="0" w:color="auto"/>
              </w:divBdr>
            </w:div>
            <w:div w:id="760294539">
              <w:marLeft w:val="0"/>
              <w:marRight w:val="0"/>
              <w:marTop w:val="0"/>
              <w:marBottom w:val="0"/>
              <w:divBdr>
                <w:top w:val="none" w:sz="0" w:space="0" w:color="auto"/>
                <w:left w:val="none" w:sz="0" w:space="0" w:color="auto"/>
                <w:bottom w:val="none" w:sz="0" w:space="0" w:color="auto"/>
                <w:right w:val="none" w:sz="0" w:space="0" w:color="auto"/>
              </w:divBdr>
            </w:div>
            <w:div w:id="769131600">
              <w:marLeft w:val="0"/>
              <w:marRight w:val="0"/>
              <w:marTop w:val="0"/>
              <w:marBottom w:val="0"/>
              <w:divBdr>
                <w:top w:val="none" w:sz="0" w:space="0" w:color="auto"/>
                <w:left w:val="none" w:sz="0" w:space="0" w:color="auto"/>
                <w:bottom w:val="none" w:sz="0" w:space="0" w:color="auto"/>
                <w:right w:val="none" w:sz="0" w:space="0" w:color="auto"/>
              </w:divBdr>
            </w:div>
            <w:div w:id="815486466">
              <w:marLeft w:val="0"/>
              <w:marRight w:val="0"/>
              <w:marTop w:val="0"/>
              <w:marBottom w:val="0"/>
              <w:divBdr>
                <w:top w:val="none" w:sz="0" w:space="0" w:color="auto"/>
                <w:left w:val="none" w:sz="0" w:space="0" w:color="auto"/>
                <w:bottom w:val="none" w:sz="0" w:space="0" w:color="auto"/>
                <w:right w:val="none" w:sz="0" w:space="0" w:color="auto"/>
              </w:divBdr>
            </w:div>
            <w:div w:id="846599949">
              <w:marLeft w:val="0"/>
              <w:marRight w:val="0"/>
              <w:marTop w:val="0"/>
              <w:marBottom w:val="0"/>
              <w:divBdr>
                <w:top w:val="none" w:sz="0" w:space="0" w:color="auto"/>
                <w:left w:val="none" w:sz="0" w:space="0" w:color="auto"/>
                <w:bottom w:val="none" w:sz="0" w:space="0" w:color="auto"/>
                <w:right w:val="none" w:sz="0" w:space="0" w:color="auto"/>
              </w:divBdr>
            </w:div>
            <w:div w:id="949821226">
              <w:marLeft w:val="0"/>
              <w:marRight w:val="0"/>
              <w:marTop w:val="0"/>
              <w:marBottom w:val="0"/>
              <w:divBdr>
                <w:top w:val="none" w:sz="0" w:space="0" w:color="auto"/>
                <w:left w:val="none" w:sz="0" w:space="0" w:color="auto"/>
                <w:bottom w:val="none" w:sz="0" w:space="0" w:color="auto"/>
                <w:right w:val="none" w:sz="0" w:space="0" w:color="auto"/>
              </w:divBdr>
            </w:div>
            <w:div w:id="981618336">
              <w:marLeft w:val="0"/>
              <w:marRight w:val="0"/>
              <w:marTop w:val="0"/>
              <w:marBottom w:val="0"/>
              <w:divBdr>
                <w:top w:val="none" w:sz="0" w:space="0" w:color="auto"/>
                <w:left w:val="none" w:sz="0" w:space="0" w:color="auto"/>
                <w:bottom w:val="none" w:sz="0" w:space="0" w:color="auto"/>
                <w:right w:val="none" w:sz="0" w:space="0" w:color="auto"/>
              </w:divBdr>
            </w:div>
            <w:div w:id="1089472043">
              <w:marLeft w:val="0"/>
              <w:marRight w:val="0"/>
              <w:marTop w:val="0"/>
              <w:marBottom w:val="0"/>
              <w:divBdr>
                <w:top w:val="none" w:sz="0" w:space="0" w:color="auto"/>
                <w:left w:val="none" w:sz="0" w:space="0" w:color="auto"/>
                <w:bottom w:val="none" w:sz="0" w:space="0" w:color="auto"/>
                <w:right w:val="none" w:sz="0" w:space="0" w:color="auto"/>
              </w:divBdr>
            </w:div>
            <w:div w:id="1154221990">
              <w:marLeft w:val="0"/>
              <w:marRight w:val="0"/>
              <w:marTop w:val="0"/>
              <w:marBottom w:val="0"/>
              <w:divBdr>
                <w:top w:val="none" w:sz="0" w:space="0" w:color="auto"/>
                <w:left w:val="none" w:sz="0" w:space="0" w:color="auto"/>
                <w:bottom w:val="none" w:sz="0" w:space="0" w:color="auto"/>
                <w:right w:val="none" w:sz="0" w:space="0" w:color="auto"/>
              </w:divBdr>
            </w:div>
            <w:div w:id="1453282441">
              <w:marLeft w:val="0"/>
              <w:marRight w:val="0"/>
              <w:marTop w:val="0"/>
              <w:marBottom w:val="0"/>
              <w:divBdr>
                <w:top w:val="none" w:sz="0" w:space="0" w:color="auto"/>
                <w:left w:val="none" w:sz="0" w:space="0" w:color="auto"/>
                <w:bottom w:val="none" w:sz="0" w:space="0" w:color="auto"/>
                <w:right w:val="none" w:sz="0" w:space="0" w:color="auto"/>
              </w:divBdr>
            </w:div>
            <w:div w:id="1497308743">
              <w:marLeft w:val="0"/>
              <w:marRight w:val="0"/>
              <w:marTop w:val="0"/>
              <w:marBottom w:val="0"/>
              <w:divBdr>
                <w:top w:val="none" w:sz="0" w:space="0" w:color="auto"/>
                <w:left w:val="none" w:sz="0" w:space="0" w:color="auto"/>
                <w:bottom w:val="none" w:sz="0" w:space="0" w:color="auto"/>
                <w:right w:val="none" w:sz="0" w:space="0" w:color="auto"/>
              </w:divBdr>
            </w:div>
            <w:div w:id="1516386651">
              <w:marLeft w:val="0"/>
              <w:marRight w:val="0"/>
              <w:marTop w:val="0"/>
              <w:marBottom w:val="0"/>
              <w:divBdr>
                <w:top w:val="none" w:sz="0" w:space="0" w:color="auto"/>
                <w:left w:val="none" w:sz="0" w:space="0" w:color="auto"/>
                <w:bottom w:val="none" w:sz="0" w:space="0" w:color="auto"/>
                <w:right w:val="none" w:sz="0" w:space="0" w:color="auto"/>
              </w:divBdr>
            </w:div>
            <w:div w:id="1607425611">
              <w:marLeft w:val="0"/>
              <w:marRight w:val="0"/>
              <w:marTop w:val="0"/>
              <w:marBottom w:val="0"/>
              <w:divBdr>
                <w:top w:val="none" w:sz="0" w:space="0" w:color="auto"/>
                <w:left w:val="none" w:sz="0" w:space="0" w:color="auto"/>
                <w:bottom w:val="none" w:sz="0" w:space="0" w:color="auto"/>
                <w:right w:val="none" w:sz="0" w:space="0" w:color="auto"/>
              </w:divBdr>
            </w:div>
            <w:div w:id="1649558111">
              <w:marLeft w:val="0"/>
              <w:marRight w:val="0"/>
              <w:marTop w:val="0"/>
              <w:marBottom w:val="0"/>
              <w:divBdr>
                <w:top w:val="none" w:sz="0" w:space="0" w:color="auto"/>
                <w:left w:val="none" w:sz="0" w:space="0" w:color="auto"/>
                <w:bottom w:val="none" w:sz="0" w:space="0" w:color="auto"/>
                <w:right w:val="none" w:sz="0" w:space="0" w:color="auto"/>
              </w:divBdr>
            </w:div>
            <w:div w:id="1659576376">
              <w:marLeft w:val="0"/>
              <w:marRight w:val="0"/>
              <w:marTop w:val="0"/>
              <w:marBottom w:val="0"/>
              <w:divBdr>
                <w:top w:val="none" w:sz="0" w:space="0" w:color="auto"/>
                <w:left w:val="none" w:sz="0" w:space="0" w:color="auto"/>
                <w:bottom w:val="none" w:sz="0" w:space="0" w:color="auto"/>
                <w:right w:val="none" w:sz="0" w:space="0" w:color="auto"/>
              </w:divBdr>
            </w:div>
            <w:div w:id="1687830255">
              <w:marLeft w:val="0"/>
              <w:marRight w:val="0"/>
              <w:marTop w:val="0"/>
              <w:marBottom w:val="0"/>
              <w:divBdr>
                <w:top w:val="none" w:sz="0" w:space="0" w:color="auto"/>
                <w:left w:val="none" w:sz="0" w:space="0" w:color="auto"/>
                <w:bottom w:val="none" w:sz="0" w:space="0" w:color="auto"/>
                <w:right w:val="none" w:sz="0" w:space="0" w:color="auto"/>
              </w:divBdr>
            </w:div>
            <w:div w:id="1738287282">
              <w:marLeft w:val="0"/>
              <w:marRight w:val="0"/>
              <w:marTop w:val="0"/>
              <w:marBottom w:val="0"/>
              <w:divBdr>
                <w:top w:val="none" w:sz="0" w:space="0" w:color="auto"/>
                <w:left w:val="none" w:sz="0" w:space="0" w:color="auto"/>
                <w:bottom w:val="none" w:sz="0" w:space="0" w:color="auto"/>
                <w:right w:val="none" w:sz="0" w:space="0" w:color="auto"/>
              </w:divBdr>
            </w:div>
            <w:div w:id="1761371924">
              <w:marLeft w:val="0"/>
              <w:marRight w:val="0"/>
              <w:marTop w:val="0"/>
              <w:marBottom w:val="0"/>
              <w:divBdr>
                <w:top w:val="none" w:sz="0" w:space="0" w:color="auto"/>
                <w:left w:val="none" w:sz="0" w:space="0" w:color="auto"/>
                <w:bottom w:val="none" w:sz="0" w:space="0" w:color="auto"/>
                <w:right w:val="none" w:sz="0" w:space="0" w:color="auto"/>
              </w:divBdr>
            </w:div>
            <w:div w:id="2001420598">
              <w:marLeft w:val="0"/>
              <w:marRight w:val="0"/>
              <w:marTop w:val="0"/>
              <w:marBottom w:val="0"/>
              <w:divBdr>
                <w:top w:val="none" w:sz="0" w:space="0" w:color="auto"/>
                <w:left w:val="none" w:sz="0" w:space="0" w:color="auto"/>
                <w:bottom w:val="none" w:sz="0" w:space="0" w:color="auto"/>
                <w:right w:val="none" w:sz="0" w:space="0" w:color="auto"/>
              </w:divBdr>
            </w:div>
            <w:div w:id="2019769720">
              <w:marLeft w:val="0"/>
              <w:marRight w:val="0"/>
              <w:marTop w:val="0"/>
              <w:marBottom w:val="0"/>
              <w:divBdr>
                <w:top w:val="none" w:sz="0" w:space="0" w:color="auto"/>
                <w:left w:val="none" w:sz="0" w:space="0" w:color="auto"/>
                <w:bottom w:val="none" w:sz="0" w:space="0" w:color="auto"/>
                <w:right w:val="none" w:sz="0" w:space="0" w:color="auto"/>
              </w:divBdr>
            </w:div>
            <w:div w:id="2112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495">
      <w:bodyDiv w:val="1"/>
      <w:marLeft w:val="0"/>
      <w:marRight w:val="0"/>
      <w:marTop w:val="0"/>
      <w:marBottom w:val="0"/>
      <w:divBdr>
        <w:top w:val="none" w:sz="0" w:space="0" w:color="auto"/>
        <w:left w:val="none" w:sz="0" w:space="0" w:color="auto"/>
        <w:bottom w:val="none" w:sz="0" w:space="0" w:color="auto"/>
        <w:right w:val="none" w:sz="0" w:space="0" w:color="auto"/>
      </w:divBdr>
    </w:div>
    <w:div w:id="136264325">
      <w:bodyDiv w:val="1"/>
      <w:marLeft w:val="0"/>
      <w:marRight w:val="0"/>
      <w:marTop w:val="0"/>
      <w:marBottom w:val="0"/>
      <w:divBdr>
        <w:top w:val="none" w:sz="0" w:space="0" w:color="auto"/>
        <w:left w:val="none" w:sz="0" w:space="0" w:color="auto"/>
        <w:bottom w:val="none" w:sz="0" w:space="0" w:color="auto"/>
        <w:right w:val="none" w:sz="0" w:space="0" w:color="auto"/>
      </w:divBdr>
    </w:div>
    <w:div w:id="166942060">
      <w:bodyDiv w:val="1"/>
      <w:marLeft w:val="0"/>
      <w:marRight w:val="0"/>
      <w:marTop w:val="0"/>
      <w:marBottom w:val="0"/>
      <w:divBdr>
        <w:top w:val="none" w:sz="0" w:space="0" w:color="auto"/>
        <w:left w:val="none" w:sz="0" w:space="0" w:color="auto"/>
        <w:bottom w:val="none" w:sz="0" w:space="0" w:color="auto"/>
        <w:right w:val="none" w:sz="0" w:space="0" w:color="auto"/>
      </w:divBdr>
      <w:divsChild>
        <w:div w:id="1474757903">
          <w:marLeft w:val="0"/>
          <w:marRight w:val="0"/>
          <w:marTop w:val="0"/>
          <w:marBottom w:val="0"/>
          <w:divBdr>
            <w:top w:val="none" w:sz="0" w:space="0" w:color="auto"/>
            <w:left w:val="none" w:sz="0" w:space="0" w:color="auto"/>
            <w:bottom w:val="none" w:sz="0" w:space="0" w:color="auto"/>
            <w:right w:val="none" w:sz="0" w:space="0" w:color="auto"/>
          </w:divBdr>
          <w:divsChild>
            <w:div w:id="16724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67747">
      <w:bodyDiv w:val="1"/>
      <w:marLeft w:val="0"/>
      <w:marRight w:val="0"/>
      <w:marTop w:val="0"/>
      <w:marBottom w:val="0"/>
      <w:divBdr>
        <w:top w:val="none" w:sz="0" w:space="0" w:color="auto"/>
        <w:left w:val="none" w:sz="0" w:space="0" w:color="auto"/>
        <w:bottom w:val="none" w:sz="0" w:space="0" w:color="auto"/>
        <w:right w:val="none" w:sz="0" w:space="0" w:color="auto"/>
      </w:divBdr>
      <w:divsChild>
        <w:div w:id="1205630494">
          <w:marLeft w:val="0"/>
          <w:marRight w:val="0"/>
          <w:marTop w:val="0"/>
          <w:marBottom w:val="0"/>
          <w:divBdr>
            <w:top w:val="none" w:sz="0" w:space="0" w:color="auto"/>
            <w:left w:val="none" w:sz="0" w:space="0" w:color="auto"/>
            <w:bottom w:val="none" w:sz="0" w:space="0" w:color="auto"/>
            <w:right w:val="none" w:sz="0" w:space="0" w:color="auto"/>
          </w:divBdr>
          <w:divsChild>
            <w:div w:id="130615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0644">
      <w:bodyDiv w:val="1"/>
      <w:marLeft w:val="0"/>
      <w:marRight w:val="0"/>
      <w:marTop w:val="0"/>
      <w:marBottom w:val="0"/>
      <w:divBdr>
        <w:top w:val="none" w:sz="0" w:space="0" w:color="auto"/>
        <w:left w:val="none" w:sz="0" w:space="0" w:color="auto"/>
        <w:bottom w:val="none" w:sz="0" w:space="0" w:color="auto"/>
        <w:right w:val="none" w:sz="0" w:space="0" w:color="auto"/>
      </w:divBdr>
      <w:divsChild>
        <w:div w:id="1296331221">
          <w:marLeft w:val="0"/>
          <w:marRight w:val="0"/>
          <w:marTop w:val="0"/>
          <w:marBottom w:val="0"/>
          <w:divBdr>
            <w:top w:val="none" w:sz="0" w:space="0" w:color="auto"/>
            <w:left w:val="none" w:sz="0" w:space="0" w:color="auto"/>
            <w:bottom w:val="none" w:sz="0" w:space="0" w:color="auto"/>
            <w:right w:val="none" w:sz="0" w:space="0" w:color="auto"/>
          </w:divBdr>
          <w:divsChild>
            <w:div w:id="27028154">
              <w:marLeft w:val="0"/>
              <w:marRight w:val="0"/>
              <w:marTop w:val="0"/>
              <w:marBottom w:val="0"/>
              <w:divBdr>
                <w:top w:val="none" w:sz="0" w:space="0" w:color="auto"/>
                <w:left w:val="none" w:sz="0" w:space="0" w:color="auto"/>
                <w:bottom w:val="none" w:sz="0" w:space="0" w:color="auto"/>
                <w:right w:val="none" w:sz="0" w:space="0" w:color="auto"/>
              </w:divBdr>
            </w:div>
            <w:div w:id="43676065">
              <w:marLeft w:val="0"/>
              <w:marRight w:val="0"/>
              <w:marTop w:val="0"/>
              <w:marBottom w:val="0"/>
              <w:divBdr>
                <w:top w:val="none" w:sz="0" w:space="0" w:color="auto"/>
                <w:left w:val="none" w:sz="0" w:space="0" w:color="auto"/>
                <w:bottom w:val="none" w:sz="0" w:space="0" w:color="auto"/>
                <w:right w:val="none" w:sz="0" w:space="0" w:color="auto"/>
              </w:divBdr>
            </w:div>
            <w:div w:id="99380862">
              <w:marLeft w:val="0"/>
              <w:marRight w:val="0"/>
              <w:marTop w:val="0"/>
              <w:marBottom w:val="0"/>
              <w:divBdr>
                <w:top w:val="none" w:sz="0" w:space="0" w:color="auto"/>
                <w:left w:val="none" w:sz="0" w:space="0" w:color="auto"/>
                <w:bottom w:val="none" w:sz="0" w:space="0" w:color="auto"/>
                <w:right w:val="none" w:sz="0" w:space="0" w:color="auto"/>
              </w:divBdr>
            </w:div>
            <w:div w:id="179318983">
              <w:marLeft w:val="0"/>
              <w:marRight w:val="0"/>
              <w:marTop w:val="0"/>
              <w:marBottom w:val="0"/>
              <w:divBdr>
                <w:top w:val="none" w:sz="0" w:space="0" w:color="auto"/>
                <w:left w:val="none" w:sz="0" w:space="0" w:color="auto"/>
                <w:bottom w:val="none" w:sz="0" w:space="0" w:color="auto"/>
                <w:right w:val="none" w:sz="0" w:space="0" w:color="auto"/>
              </w:divBdr>
            </w:div>
            <w:div w:id="315568281">
              <w:marLeft w:val="0"/>
              <w:marRight w:val="0"/>
              <w:marTop w:val="0"/>
              <w:marBottom w:val="0"/>
              <w:divBdr>
                <w:top w:val="none" w:sz="0" w:space="0" w:color="auto"/>
                <w:left w:val="none" w:sz="0" w:space="0" w:color="auto"/>
                <w:bottom w:val="none" w:sz="0" w:space="0" w:color="auto"/>
                <w:right w:val="none" w:sz="0" w:space="0" w:color="auto"/>
              </w:divBdr>
            </w:div>
            <w:div w:id="339507909">
              <w:marLeft w:val="0"/>
              <w:marRight w:val="0"/>
              <w:marTop w:val="0"/>
              <w:marBottom w:val="0"/>
              <w:divBdr>
                <w:top w:val="none" w:sz="0" w:space="0" w:color="auto"/>
                <w:left w:val="none" w:sz="0" w:space="0" w:color="auto"/>
                <w:bottom w:val="none" w:sz="0" w:space="0" w:color="auto"/>
                <w:right w:val="none" w:sz="0" w:space="0" w:color="auto"/>
              </w:divBdr>
            </w:div>
            <w:div w:id="461265924">
              <w:marLeft w:val="0"/>
              <w:marRight w:val="0"/>
              <w:marTop w:val="0"/>
              <w:marBottom w:val="0"/>
              <w:divBdr>
                <w:top w:val="none" w:sz="0" w:space="0" w:color="auto"/>
                <w:left w:val="none" w:sz="0" w:space="0" w:color="auto"/>
                <w:bottom w:val="none" w:sz="0" w:space="0" w:color="auto"/>
                <w:right w:val="none" w:sz="0" w:space="0" w:color="auto"/>
              </w:divBdr>
            </w:div>
            <w:div w:id="620572594">
              <w:marLeft w:val="0"/>
              <w:marRight w:val="0"/>
              <w:marTop w:val="0"/>
              <w:marBottom w:val="0"/>
              <w:divBdr>
                <w:top w:val="none" w:sz="0" w:space="0" w:color="auto"/>
                <w:left w:val="none" w:sz="0" w:space="0" w:color="auto"/>
                <w:bottom w:val="none" w:sz="0" w:space="0" w:color="auto"/>
                <w:right w:val="none" w:sz="0" w:space="0" w:color="auto"/>
              </w:divBdr>
            </w:div>
            <w:div w:id="672300233">
              <w:marLeft w:val="0"/>
              <w:marRight w:val="0"/>
              <w:marTop w:val="0"/>
              <w:marBottom w:val="0"/>
              <w:divBdr>
                <w:top w:val="none" w:sz="0" w:space="0" w:color="auto"/>
                <w:left w:val="none" w:sz="0" w:space="0" w:color="auto"/>
                <w:bottom w:val="none" w:sz="0" w:space="0" w:color="auto"/>
                <w:right w:val="none" w:sz="0" w:space="0" w:color="auto"/>
              </w:divBdr>
            </w:div>
            <w:div w:id="675689401">
              <w:marLeft w:val="0"/>
              <w:marRight w:val="0"/>
              <w:marTop w:val="0"/>
              <w:marBottom w:val="0"/>
              <w:divBdr>
                <w:top w:val="none" w:sz="0" w:space="0" w:color="auto"/>
                <w:left w:val="none" w:sz="0" w:space="0" w:color="auto"/>
                <w:bottom w:val="none" w:sz="0" w:space="0" w:color="auto"/>
                <w:right w:val="none" w:sz="0" w:space="0" w:color="auto"/>
              </w:divBdr>
            </w:div>
            <w:div w:id="791898388">
              <w:marLeft w:val="0"/>
              <w:marRight w:val="0"/>
              <w:marTop w:val="0"/>
              <w:marBottom w:val="0"/>
              <w:divBdr>
                <w:top w:val="none" w:sz="0" w:space="0" w:color="auto"/>
                <w:left w:val="none" w:sz="0" w:space="0" w:color="auto"/>
                <w:bottom w:val="none" w:sz="0" w:space="0" w:color="auto"/>
                <w:right w:val="none" w:sz="0" w:space="0" w:color="auto"/>
              </w:divBdr>
            </w:div>
            <w:div w:id="856381756">
              <w:marLeft w:val="0"/>
              <w:marRight w:val="0"/>
              <w:marTop w:val="0"/>
              <w:marBottom w:val="0"/>
              <w:divBdr>
                <w:top w:val="none" w:sz="0" w:space="0" w:color="auto"/>
                <w:left w:val="none" w:sz="0" w:space="0" w:color="auto"/>
                <w:bottom w:val="none" w:sz="0" w:space="0" w:color="auto"/>
                <w:right w:val="none" w:sz="0" w:space="0" w:color="auto"/>
              </w:divBdr>
            </w:div>
            <w:div w:id="1156800353">
              <w:marLeft w:val="0"/>
              <w:marRight w:val="0"/>
              <w:marTop w:val="0"/>
              <w:marBottom w:val="0"/>
              <w:divBdr>
                <w:top w:val="none" w:sz="0" w:space="0" w:color="auto"/>
                <w:left w:val="none" w:sz="0" w:space="0" w:color="auto"/>
                <w:bottom w:val="none" w:sz="0" w:space="0" w:color="auto"/>
                <w:right w:val="none" w:sz="0" w:space="0" w:color="auto"/>
              </w:divBdr>
            </w:div>
            <w:div w:id="1252351994">
              <w:marLeft w:val="0"/>
              <w:marRight w:val="0"/>
              <w:marTop w:val="0"/>
              <w:marBottom w:val="0"/>
              <w:divBdr>
                <w:top w:val="none" w:sz="0" w:space="0" w:color="auto"/>
                <w:left w:val="none" w:sz="0" w:space="0" w:color="auto"/>
                <w:bottom w:val="none" w:sz="0" w:space="0" w:color="auto"/>
                <w:right w:val="none" w:sz="0" w:space="0" w:color="auto"/>
              </w:divBdr>
            </w:div>
            <w:div w:id="1277834302">
              <w:marLeft w:val="0"/>
              <w:marRight w:val="0"/>
              <w:marTop w:val="0"/>
              <w:marBottom w:val="0"/>
              <w:divBdr>
                <w:top w:val="none" w:sz="0" w:space="0" w:color="auto"/>
                <w:left w:val="none" w:sz="0" w:space="0" w:color="auto"/>
                <w:bottom w:val="none" w:sz="0" w:space="0" w:color="auto"/>
                <w:right w:val="none" w:sz="0" w:space="0" w:color="auto"/>
              </w:divBdr>
            </w:div>
            <w:div w:id="1318074600">
              <w:marLeft w:val="0"/>
              <w:marRight w:val="0"/>
              <w:marTop w:val="0"/>
              <w:marBottom w:val="0"/>
              <w:divBdr>
                <w:top w:val="none" w:sz="0" w:space="0" w:color="auto"/>
                <w:left w:val="none" w:sz="0" w:space="0" w:color="auto"/>
                <w:bottom w:val="none" w:sz="0" w:space="0" w:color="auto"/>
                <w:right w:val="none" w:sz="0" w:space="0" w:color="auto"/>
              </w:divBdr>
            </w:div>
            <w:div w:id="1358317320">
              <w:marLeft w:val="0"/>
              <w:marRight w:val="0"/>
              <w:marTop w:val="0"/>
              <w:marBottom w:val="0"/>
              <w:divBdr>
                <w:top w:val="none" w:sz="0" w:space="0" w:color="auto"/>
                <w:left w:val="none" w:sz="0" w:space="0" w:color="auto"/>
                <w:bottom w:val="none" w:sz="0" w:space="0" w:color="auto"/>
                <w:right w:val="none" w:sz="0" w:space="0" w:color="auto"/>
              </w:divBdr>
            </w:div>
            <w:div w:id="1421026093">
              <w:marLeft w:val="0"/>
              <w:marRight w:val="0"/>
              <w:marTop w:val="0"/>
              <w:marBottom w:val="0"/>
              <w:divBdr>
                <w:top w:val="none" w:sz="0" w:space="0" w:color="auto"/>
                <w:left w:val="none" w:sz="0" w:space="0" w:color="auto"/>
                <w:bottom w:val="none" w:sz="0" w:space="0" w:color="auto"/>
                <w:right w:val="none" w:sz="0" w:space="0" w:color="auto"/>
              </w:divBdr>
            </w:div>
            <w:div w:id="1767195190">
              <w:marLeft w:val="0"/>
              <w:marRight w:val="0"/>
              <w:marTop w:val="0"/>
              <w:marBottom w:val="0"/>
              <w:divBdr>
                <w:top w:val="none" w:sz="0" w:space="0" w:color="auto"/>
                <w:left w:val="none" w:sz="0" w:space="0" w:color="auto"/>
                <w:bottom w:val="none" w:sz="0" w:space="0" w:color="auto"/>
                <w:right w:val="none" w:sz="0" w:space="0" w:color="auto"/>
              </w:divBdr>
            </w:div>
            <w:div w:id="17987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1462">
      <w:bodyDiv w:val="1"/>
      <w:marLeft w:val="0"/>
      <w:marRight w:val="0"/>
      <w:marTop w:val="0"/>
      <w:marBottom w:val="0"/>
      <w:divBdr>
        <w:top w:val="none" w:sz="0" w:space="0" w:color="auto"/>
        <w:left w:val="none" w:sz="0" w:space="0" w:color="auto"/>
        <w:bottom w:val="none" w:sz="0" w:space="0" w:color="auto"/>
        <w:right w:val="none" w:sz="0" w:space="0" w:color="auto"/>
      </w:divBdr>
      <w:divsChild>
        <w:div w:id="1757482856">
          <w:marLeft w:val="0"/>
          <w:marRight w:val="0"/>
          <w:marTop w:val="0"/>
          <w:marBottom w:val="0"/>
          <w:divBdr>
            <w:top w:val="none" w:sz="0" w:space="0" w:color="auto"/>
            <w:left w:val="none" w:sz="0" w:space="0" w:color="auto"/>
            <w:bottom w:val="none" w:sz="0" w:space="0" w:color="auto"/>
            <w:right w:val="none" w:sz="0" w:space="0" w:color="auto"/>
          </w:divBdr>
          <w:divsChild>
            <w:div w:id="668673987">
              <w:marLeft w:val="0"/>
              <w:marRight w:val="0"/>
              <w:marTop w:val="0"/>
              <w:marBottom w:val="0"/>
              <w:divBdr>
                <w:top w:val="none" w:sz="0" w:space="0" w:color="auto"/>
                <w:left w:val="none" w:sz="0" w:space="0" w:color="auto"/>
                <w:bottom w:val="none" w:sz="0" w:space="0" w:color="auto"/>
                <w:right w:val="none" w:sz="0" w:space="0" w:color="auto"/>
              </w:divBdr>
            </w:div>
            <w:div w:id="17989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1670">
      <w:bodyDiv w:val="1"/>
      <w:marLeft w:val="0"/>
      <w:marRight w:val="0"/>
      <w:marTop w:val="0"/>
      <w:marBottom w:val="0"/>
      <w:divBdr>
        <w:top w:val="none" w:sz="0" w:space="0" w:color="auto"/>
        <w:left w:val="none" w:sz="0" w:space="0" w:color="auto"/>
        <w:bottom w:val="none" w:sz="0" w:space="0" w:color="auto"/>
        <w:right w:val="none" w:sz="0" w:space="0" w:color="auto"/>
      </w:divBdr>
      <w:divsChild>
        <w:div w:id="1088841352">
          <w:marLeft w:val="0"/>
          <w:marRight w:val="0"/>
          <w:marTop w:val="0"/>
          <w:marBottom w:val="0"/>
          <w:divBdr>
            <w:top w:val="none" w:sz="0" w:space="0" w:color="auto"/>
            <w:left w:val="none" w:sz="0" w:space="0" w:color="auto"/>
            <w:bottom w:val="none" w:sz="0" w:space="0" w:color="auto"/>
            <w:right w:val="none" w:sz="0" w:space="0" w:color="auto"/>
          </w:divBdr>
          <w:divsChild>
            <w:div w:id="17963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5106">
      <w:bodyDiv w:val="1"/>
      <w:marLeft w:val="0"/>
      <w:marRight w:val="0"/>
      <w:marTop w:val="0"/>
      <w:marBottom w:val="0"/>
      <w:divBdr>
        <w:top w:val="none" w:sz="0" w:space="0" w:color="auto"/>
        <w:left w:val="none" w:sz="0" w:space="0" w:color="auto"/>
        <w:bottom w:val="none" w:sz="0" w:space="0" w:color="auto"/>
        <w:right w:val="none" w:sz="0" w:space="0" w:color="auto"/>
      </w:divBdr>
    </w:div>
    <w:div w:id="541212684">
      <w:bodyDiv w:val="1"/>
      <w:marLeft w:val="0"/>
      <w:marRight w:val="0"/>
      <w:marTop w:val="0"/>
      <w:marBottom w:val="0"/>
      <w:divBdr>
        <w:top w:val="none" w:sz="0" w:space="0" w:color="auto"/>
        <w:left w:val="none" w:sz="0" w:space="0" w:color="auto"/>
        <w:bottom w:val="none" w:sz="0" w:space="0" w:color="auto"/>
        <w:right w:val="none" w:sz="0" w:space="0" w:color="auto"/>
      </w:divBdr>
      <w:divsChild>
        <w:div w:id="330302035">
          <w:marLeft w:val="0"/>
          <w:marRight w:val="0"/>
          <w:marTop w:val="0"/>
          <w:marBottom w:val="0"/>
          <w:divBdr>
            <w:top w:val="none" w:sz="0" w:space="0" w:color="auto"/>
            <w:left w:val="none" w:sz="0" w:space="0" w:color="auto"/>
            <w:bottom w:val="none" w:sz="0" w:space="0" w:color="auto"/>
            <w:right w:val="none" w:sz="0" w:space="0" w:color="auto"/>
          </w:divBdr>
          <w:divsChild>
            <w:div w:id="5815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9007">
      <w:bodyDiv w:val="1"/>
      <w:marLeft w:val="0"/>
      <w:marRight w:val="0"/>
      <w:marTop w:val="0"/>
      <w:marBottom w:val="0"/>
      <w:divBdr>
        <w:top w:val="none" w:sz="0" w:space="0" w:color="auto"/>
        <w:left w:val="none" w:sz="0" w:space="0" w:color="auto"/>
        <w:bottom w:val="none" w:sz="0" w:space="0" w:color="auto"/>
        <w:right w:val="none" w:sz="0" w:space="0" w:color="auto"/>
      </w:divBdr>
      <w:divsChild>
        <w:div w:id="834614163">
          <w:marLeft w:val="0"/>
          <w:marRight w:val="0"/>
          <w:marTop w:val="0"/>
          <w:marBottom w:val="0"/>
          <w:divBdr>
            <w:top w:val="none" w:sz="0" w:space="0" w:color="auto"/>
            <w:left w:val="none" w:sz="0" w:space="0" w:color="auto"/>
            <w:bottom w:val="none" w:sz="0" w:space="0" w:color="auto"/>
            <w:right w:val="none" w:sz="0" w:space="0" w:color="auto"/>
          </w:divBdr>
        </w:div>
        <w:div w:id="1599751184">
          <w:marLeft w:val="0"/>
          <w:marRight w:val="0"/>
          <w:marTop w:val="0"/>
          <w:marBottom w:val="0"/>
          <w:divBdr>
            <w:top w:val="none" w:sz="0" w:space="0" w:color="auto"/>
            <w:left w:val="none" w:sz="0" w:space="0" w:color="auto"/>
            <w:bottom w:val="none" w:sz="0" w:space="0" w:color="auto"/>
            <w:right w:val="none" w:sz="0" w:space="0" w:color="auto"/>
          </w:divBdr>
        </w:div>
      </w:divsChild>
    </w:div>
    <w:div w:id="625160180">
      <w:bodyDiv w:val="1"/>
      <w:marLeft w:val="0"/>
      <w:marRight w:val="0"/>
      <w:marTop w:val="0"/>
      <w:marBottom w:val="0"/>
      <w:divBdr>
        <w:top w:val="none" w:sz="0" w:space="0" w:color="auto"/>
        <w:left w:val="none" w:sz="0" w:space="0" w:color="auto"/>
        <w:bottom w:val="none" w:sz="0" w:space="0" w:color="auto"/>
        <w:right w:val="none" w:sz="0" w:space="0" w:color="auto"/>
      </w:divBdr>
      <w:divsChild>
        <w:div w:id="372000497">
          <w:marLeft w:val="0"/>
          <w:marRight w:val="0"/>
          <w:marTop w:val="0"/>
          <w:marBottom w:val="0"/>
          <w:divBdr>
            <w:top w:val="none" w:sz="0" w:space="0" w:color="auto"/>
            <w:left w:val="none" w:sz="0" w:space="0" w:color="auto"/>
            <w:bottom w:val="none" w:sz="0" w:space="0" w:color="auto"/>
            <w:right w:val="none" w:sz="0" w:space="0" w:color="auto"/>
          </w:divBdr>
          <w:divsChild>
            <w:div w:id="6741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71827">
      <w:bodyDiv w:val="1"/>
      <w:marLeft w:val="0"/>
      <w:marRight w:val="0"/>
      <w:marTop w:val="0"/>
      <w:marBottom w:val="0"/>
      <w:divBdr>
        <w:top w:val="none" w:sz="0" w:space="0" w:color="auto"/>
        <w:left w:val="none" w:sz="0" w:space="0" w:color="auto"/>
        <w:bottom w:val="none" w:sz="0" w:space="0" w:color="auto"/>
        <w:right w:val="none" w:sz="0" w:space="0" w:color="auto"/>
      </w:divBdr>
    </w:div>
    <w:div w:id="685982787">
      <w:bodyDiv w:val="1"/>
      <w:marLeft w:val="0"/>
      <w:marRight w:val="0"/>
      <w:marTop w:val="0"/>
      <w:marBottom w:val="0"/>
      <w:divBdr>
        <w:top w:val="none" w:sz="0" w:space="0" w:color="auto"/>
        <w:left w:val="none" w:sz="0" w:space="0" w:color="auto"/>
        <w:bottom w:val="none" w:sz="0" w:space="0" w:color="auto"/>
        <w:right w:val="none" w:sz="0" w:space="0" w:color="auto"/>
      </w:divBdr>
    </w:div>
    <w:div w:id="754013342">
      <w:bodyDiv w:val="1"/>
      <w:marLeft w:val="0"/>
      <w:marRight w:val="0"/>
      <w:marTop w:val="0"/>
      <w:marBottom w:val="0"/>
      <w:divBdr>
        <w:top w:val="none" w:sz="0" w:space="0" w:color="auto"/>
        <w:left w:val="none" w:sz="0" w:space="0" w:color="auto"/>
        <w:bottom w:val="none" w:sz="0" w:space="0" w:color="auto"/>
        <w:right w:val="none" w:sz="0" w:space="0" w:color="auto"/>
      </w:divBdr>
      <w:divsChild>
        <w:div w:id="384528123">
          <w:marLeft w:val="0"/>
          <w:marRight w:val="0"/>
          <w:marTop w:val="0"/>
          <w:marBottom w:val="0"/>
          <w:divBdr>
            <w:top w:val="none" w:sz="0" w:space="0" w:color="auto"/>
            <w:left w:val="none" w:sz="0" w:space="0" w:color="auto"/>
            <w:bottom w:val="none" w:sz="0" w:space="0" w:color="auto"/>
            <w:right w:val="none" w:sz="0" w:space="0" w:color="auto"/>
          </w:divBdr>
          <w:divsChild>
            <w:div w:id="10381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5326">
      <w:bodyDiv w:val="1"/>
      <w:marLeft w:val="0"/>
      <w:marRight w:val="0"/>
      <w:marTop w:val="0"/>
      <w:marBottom w:val="0"/>
      <w:divBdr>
        <w:top w:val="none" w:sz="0" w:space="0" w:color="auto"/>
        <w:left w:val="none" w:sz="0" w:space="0" w:color="auto"/>
        <w:bottom w:val="none" w:sz="0" w:space="0" w:color="auto"/>
        <w:right w:val="none" w:sz="0" w:space="0" w:color="auto"/>
      </w:divBdr>
    </w:div>
    <w:div w:id="888423688">
      <w:bodyDiv w:val="1"/>
      <w:marLeft w:val="0"/>
      <w:marRight w:val="0"/>
      <w:marTop w:val="0"/>
      <w:marBottom w:val="0"/>
      <w:divBdr>
        <w:top w:val="none" w:sz="0" w:space="0" w:color="auto"/>
        <w:left w:val="none" w:sz="0" w:space="0" w:color="auto"/>
        <w:bottom w:val="none" w:sz="0" w:space="0" w:color="auto"/>
        <w:right w:val="none" w:sz="0" w:space="0" w:color="auto"/>
      </w:divBdr>
    </w:div>
    <w:div w:id="920288168">
      <w:bodyDiv w:val="1"/>
      <w:marLeft w:val="0"/>
      <w:marRight w:val="0"/>
      <w:marTop w:val="0"/>
      <w:marBottom w:val="0"/>
      <w:divBdr>
        <w:top w:val="none" w:sz="0" w:space="0" w:color="auto"/>
        <w:left w:val="none" w:sz="0" w:space="0" w:color="auto"/>
        <w:bottom w:val="none" w:sz="0" w:space="0" w:color="auto"/>
        <w:right w:val="none" w:sz="0" w:space="0" w:color="auto"/>
      </w:divBdr>
      <w:divsChild>
        <w:div w:id="1685470927">
          <w:marLeft w:val="0"/>
          <w:marRight w:val="0"/>
          <w:marTop w:val="0"/>
          <w:marBottom w:val="0"/>
          <w:divBdr>
            <w:top w:val="none" w:sz="0" w:space="0" w:color="auto"/>
            <w:left w:val="none" w:sz="0" w:space="0" w:color="auto"/>
            <w:bottom w:val="none" w:sz="0" w:space="0" w:color="auto"/>
            <w:right w:val="none" w:sz="0" w:space="0" w:color="auto"/>
          </w:divBdr>
          <w:divsChild>
            <w:div w:id="200168200">
              <w:marLeft w:val="0"/>
              <w:marRight w:val="0"/>
              <w:marTop w:val="0"/>
              <w:marBottom w:val="0"/>
              <w:divBdr>
                <w:top w:val="none" w:sz="0" w:space="0" w:color="auto"/>
                <w:left w:val="none" w:sz="0" w:space="0" w:color="auto"/>
                <w:bottom w:val="none" w:sz="0" w:space="0" w:color="auto"/>
                <w:right w:val="none" w:sz="0" w:space="0" w:color="auto"/>
              </w:divBdr>
            </w:div>
            <w:div w:id="216750034">
              <w:marLeft w:val="0"/>
              <w:marRight w:val="0"/>
              <w:marTop w:val="0"/>
              <w:marBottom w:val="0"/>
              <w:divBdr>
                <w:top w:val="none" w:sz="0" w:space="0" w:color="auto"/>
                <w:left w:val="none" w:sz="0" w:space="0" w:color="auto"/>
                <w:bottom w:val="none" w:sz="0" w:space="0" w:color="auto"/>
                <w:right w:val="none" w:sz="0" w:space="0" w:color="auto"/>
              </w:divBdr>
            </w:div>
            <w:div w:id="335110502">
              <w:marLeft w:val="0"/>
              <w:marRight w:val="0"/>
              <w:marTop w:val="0"/>
              <w:marBottom w:val="0"/>
              <w:divBdr>
                <w:top w:val="none" w:sz="0" w:space="0" w:color="auto"/>
                <w:left w:val="none" w:sz="0" w:space="0" w:color="auto"/>
                <w:bottom w:val="none" w:sz="0" w:space="0" w:color="auto"/>
                <w:right w:val="none" w:sz="0" w:space="0" w:color="auto"/>
              </w:divBdr>
            </w:div>
            <w:div w:id="393898729">
              <w:marLeft w:val="0"/>
              <w:marRight w:val="0"/>
              <w:marTop w:val="0"/>
              <w:marBottom w:val="0"/>
              <w:divBdr>
                <w:top w:val="none" w:sz="0" w:space="0" w:color="auto"/>
                <w:left w:val="none" w:sz="0" w:space="0" w:color="auto"/>
                <w:bottom w:val="none" w:sz="0" w:space="0" w:color="auto"/>
                <w:right w:val="none" w:sz="0" w:space="0" w:color="auto"/>
              </w:divBdr>
            </w:div>
            <w:div w:id="852300669">
              <w:marLeft w:val="0"/>
              <w:marRight w:val="0"/>
              <w:marTop w:val="0"/>
              <w:marBottom w:val="0"/>
              <w:divBdr>
                <w:top w:val="none" w:sz="0" w:space="0" w:color="auto"/>
                <w:left w:val="none" w:sz="0" w:space="0" w:color="auto"/>
                <w:bottom w:val="none" w:sz="0" w:space="0" w:color="auto"/>
                <w:right w:val="none" w:sz="0" w:space="0" w:color="auto"/>
              </w:divBdr>
            </w:div>
            <w:div w:id="864366237">
              <w:marLeft w:val="0"/>
              <w:marRight w:val="0"/>
              <w:marTop w:val="0"/>
              <w:marBottom w:val="0"/>
              <w:divBdr>
                <w:top w:val="none" w:sz="0" w:space="0" w:color="auto"/>
                <w:left w:val="none" w:sz="0" w:space="0" w:color="auto"/>
                <w:bottom w:val="none" w:sz="0" w:space="0" w:color="auto"/>
                <w:right w:val="none" w:sz="0" w:space="0" w:color="auto"/>
              </w:divBdr>
            </w:div>
            <w:div w:id="919100731">
              <w:marLeft w:val="0"/>
              <w:marRight w:val="0"/>
              <w:marTop w:val="0"/>
              <w:marBottom w:val="0"/>
              <w:divBdr>
                <w:top w:val="none" w:sz="0" w:space="0" w:color="auto"/>
                <w:left w:val="none" w:sz="0" w:space="0" w:color="auto"/>
                <w:bottom w:val="none" w:sz="0" w:space="0" w:color="auto"/>
                <w:right w:val="none" w:sz="0" w:space="0" w:color="auto"/>
              </w:divBdr>
            </w:div>
            <w:div w:id="1031028058">
              <w:marLeft w:val="0"/>
              <w:marRight w:val="0"/>
              <w:marTop w:val="0"/>
              <w:marBottom w:val="0"/>
              <w:divBdr>
                <w:top w:val="none" w:sz="0" w:space="0" w:color="auto"/>
                <w:left w:val="none" w:sz="0" w:space="0" w:color="auto"/>
                <w:bottom w:val="none" w:sz="0" w:space="0" w:color="auto"/>
                <w:right w:val="none" w:sz="0" w:space="0" w:color="auto"/>
              </w:divBdr>
            </w:div>
            <w:div w:id="1178690743">
              <w:marLeft w:val="0"/>
              <w:marRight w:val="0"/>
              <w:marTop w:val="0"/>
              <w:marBottom w:val="0"/>
              <w:divBdr>
                <w:top w:val="none" w:sz="0" w:space="0" w:color="auto"/>
                <w:left w:val="none" w:sz="0" w:space="0" w:color="auto"/>
                <w:bottom w:val="none" w:sz="0" w:space="0" w:color="auto"/>
                <w:right w:val="none" w:sz="0" w:space="0" w:color="auto"/>
              </w:divBdr>
            </w:div>
            <w:div w:id="1200358404">
              <w:marLeft w:val="0"/>
              <w:marRight w:val="0"/>
              <w:marTop w:val="0"/>
              <w:marBottom w:val="0"/>
              <w:divBdr>
                <w:top w:val="none" w:sz="0" w:space="0" w:color="auto"/>
                <w:left w:val="none" w:sz="0" w:space="0" w:color="auto"/>
                <w:bottom w:val="none" w:sz="0" w:space="0" w:color="auto"/>
                <w:right w:val="none" w:sz="0" w:space="0" w:color="auto"/>
              </w:divBdr>
            </w:div>
            <w:div w:id="1257858439">
              <w:marLeft w:val="0"/>
              <w:marRight w:val="0"/>
              <w:marTop w:val="0"/>
              <w:marBottom w:val="0"/>
              <w:divBdr>
                <w:top w:val="none" w:sz="0" w:space="0" w:color="auto"/>
                <w:left w:val="none" w:sz="0" w:space="0" w:color="auto"/>
                <w:bottom w:val="none" w:sz="0" w:space="0" w:color="auto"/>
                <w:right w:val="none" w:sz="0" w:space="0" w:color="auto"/>
              </w:divBdr>
            </w:div>
            <w:div w:id="1267233677">
              <w:marLeft w:val="0"/>
              <w:marRight w:val="0"/>
              <w:marTop w:val="0"/>
              <w:marBottom w:val="0"/>
              <w:divBdr>
                <w:top w:val="none" w:sz="0" w:space="0" w:color="auto"/>
                <w:left w:val="none" w:sz="0" w:space="0" w:color="auto"/>
                <w:bottom w:val="none" w:sz="0" w:space="0" w:color="auto"/>
                <w:right w:val="none" w:sz="0" w:space="0" w:color="auto"/>
              </w:divBdr>
            </w:div>
            <w:div w:id="1285190256">
              <w:marLeft w:val="0"/>
              <w:marRight w:val="0"/>
              <w:marTop w:val="0"/>
              <w:marBottom w:val="0"/>
              <w:divBdr>
                <w:top w:val="none" w:sz="0" w:space="0" w:color="auto"/>
                <w:left w:val="none" w:sz="0" w:space="0" w:color="auto"/>
                <w:bottom w:val="none" w:sz="0" w:space="0" w:color="auto"/>
                <w:right w:val="none" w:sz="0" w:space="0" w:color="auto"/>
              </w:divBdr>
            </w:div>
            <w:div w:id="1409769494">
              <w:marLeft w:val="0"/>
              <w:marRight w:val="0"/>
              <w:marTop w:val="0"/>
              <w:marBottom w:val="0"/>
              <w:divBdr>
                <w:top w:val="none" w:sz="0" w:space="0" w:color="auto"/>
                <w:left w:val="none" w:sz="0" w:space="0" w:color="auto"/>
                <w:bottom w:val="none" w:sz="0" w:space="0" w:color="auto"/>
                <w:right w:val="none" w:sz="0" w:space="0" w:color="auto"/>
              </w:divBdr>
            </w:div>
            <w:div w:id="2116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4486">
      <w:bodyDiv w:val="1"/>
      <w:marLeft w:val="0"/>
      <w:marRight w:val="0"/>
      <w:marTop w:val="0"/>
      <w:marBottom w:val="0"/>
      <w:divBdr>
        <w:top w:val="none" w:sz="0" w:space="0" w:color="auto"/>
        <w:left w:val="none" w:sz="0" w:space="0" w:color="auto"/>
        <w:bottom w:val="none" w:sz="0" w:space="0" w:color="auto"/>
        <w:right w:val="none" w:sz="0" w:space="0" w:color="auto"/>
      </w:divBdr>
      <w:divsChild>
        <w:div w:id="603002396">
          <w:marLeft w:val="0"/>
          <w:marRight w:val="0"/>
          <w:marTop w:val="0"/>
          <w:marBottom w:val="0"/>
          <w:divBdr>
            <w:top w:val="none" w:sz="0" w:space="0" w:color="auto"/>
            <w:left w:val="none" w:sz="0" w:space="0" w:color="auto"/>
            <w:bottom w:val="none" w:sz="0" w:space="0" w:color="auto"/>
            <w:right w:val="none" w:sz="0" w:space="0" w:color="auto"/>
          </w:divBdr>
          <w:divsChild>
            <w:div w:id="100613989">
              <w:marLeft w:val="0"/>
              <w:marRight w:val="0"/>
              <w:marTop w:val="0"/>
              <w:marBottom w:val="0"/>
              <w:divBdr>
                <w:top w:val="none" w:sz="0" w:space="0" w:color="auto"/>
                <w:left w:val="none" w:sz="0" w:space="0" w:color="auto"/>
                <w:bottom w:val="none" w:sz="0" w:space="0" w:color="auto"/>
                <w:right w:val="none" w:sz="0" w:space="0" w:color="auto"/>
              </w:divBdr>
            </w:div>
            <w:div w:id="189418268">
              <w:marLeft w:val="0"/>
              <w:marRight w:val="0"/>
              <w:marTop w:val="0"/>
              <w:marBottom w:val="0"/>
              <w:divBdr>
                <w:top w:val="none" w:sz="0" w:space="0" w:color="auto"/>
                <w:left w:val="none" w:sz="0" w:space="0" w:color="auto"/>
                <w:bottom w:val="none" w:sz="0" w:space="0" w:color="auto"/>
                <w:right w:val="none" w:sz="0" w:space="0" w:color="auto"/>
              </w:divBdr>
            </w:div>
            <w:div w:id="224797398">
              <w:marLeft w:val="0"/>
              <w:marRight w:val="0"/>
              <w:marTop w:val="0"/>
              <w:marBottom w:val="0"/>
              <w:divBdr>
                <w:top w:val="none" w:sz="0" w:space="0" w:color="auto"/>
                <w:left w:val="none" w:sz="0" w:space="0" w:color="auto"/>
                <w:bottom w:val="none" w:sz="0" w:space="0" w:color="auto"/>
                <w:right w:val="none" w:sz="0" w:space="0" w:color="auto"/>
              </w:divBdr>
            </w:div>
            <w:div w:id="237642916">
              <w:marLeft w:val="0"/>
              <w:marRight w:val="0"/>
              <w:marTop w:val="0"/>
              <w:marBottom w:val="0"/>
              <w:divBdr>
                <w:top w:val="none" w:sz="0" w:space="0" w:color="auto"/>
                <w:left w:val="none" w:sz="0" w:space="0" w:color="auto"/>
                <w:bottom w:val="none" w:sz="0" w:space="0" w:color="auto"/>
                <w:right w:val="none" w:sz="0" w:space="0" w:color="auto"/>
              </w:divBdr>
            </w:div>
            <w:div w:id="383258763">
              <w:marLeft w:val="0"/>
              <w:marRight w:val="0"/>
              <w:marTop w:val="0"/>
              <w:marBottom w:val="0"/>
              <w:divBdr>
                <w:top w:val="none" w:sz="0" w:space="0" w:color="auto"/>
                <w:left w:val="none" w:sz="0" w:space="0" w:color="auto"/>
                <w:bottom w:val="none" w:sz="0" w:space="0" w:color="auto"/>
                <w:right w:val="none" w:sz="0" w:space="0" w:color="auto"/>
              </w:divBdr>
            </w:div>
            <w:div w:id="411008045">
              <w:marLeft w:val="0"/>
              <w:marRight w:val="0"/>
              <w:marTop w:val="0"/>
              <w:marBottom w:val="0"/>
              <w:divBdr>
                <w:top w:val="none" w:sz="0" w:space="0" w:color="auto"/>
                <w:left w:val="none" w:sz="0" w:space="0" w:color="auto"/>
                <w:bottom w:val="none" w:sz="0" w:space="0" w:color="auto"/>
                <w:right w:val="none" w:sz="0" w:space="0" w:color="auto"/>
              </w:divBdr>
            </w:div>
            <w:div w:id="506097259">
              <w:marLeft w:val="0"/>
              <w:marRight w:val="0"/>
              <w:marTop w:val="0"/>
              <w:marBottom w:val="0"/>
              <w:divBdr>
                <w:top w:val="none" w:sz="0" w:space="0" w:color="auto"/>
                <w:left w:val="none" w:sz="0" w:space="0" w:color="auto"/>
                <w:bottom w:val="none" w:sz="0" w:space="0" w:color="auto"/>
                <w:right w:val="none" w:sz="0" w:space="0" w:color="auto"/>
              </w:divBdr>
            </w:div>
            <w:div w:id="613026166">
              <w:marLeft w:val="0"/>
              <w:marRight w:val="0"/>
              <w:marTop w:val="0"/>
              <w:marBottom w:val="0"/>
              <w:divBdr>
                <w:top w:val="none" w:sz="0" w:space="0" w:color="auto"/>
                <w:left w:val="none" w:sz="0" w:space="0" w:color="auto"/>
                <w:bottom w:val="none" w:sz="0" w:space="0" w:color="auto"/>
                <w:right w:val="none" w:sz="0" w:space="0" w:color="auto"/>
              </w:divBdr>
            </w:div>
            <w:div w:id="620455927">
              <w:marLeft w:val="0"/>
              <w:marRight w:val="0"/>
              <w:marTop w:val="0"/>
              <w:marBottom w:val="0"/>
              <w:divBdr>
                <w:top w:val="none" w:sz="0" w:space="0" w:color="auto"/>
                <w:left w:val="none" w:sz="0" w:space="0" w:color="auto"/>
                <w:bottom w:val="none" w:sz="0" w:space="0" w:color="auto"/>
                <w:right w:val="none" w:sz="0" w:space="0" w:color="auto"/>
              </w:divBdr>
            </w:div>
            <w:div w:id="666637047">
              <w:marLeft w:val="0"/>
              <w:marRight w:val="0"/>
              <w:marTop w:val="0"/>
              <w:marBottom w:val="0"/>
              <w:divBdr>
                <w:top w:val="none" w:sz="0" w:space="0" w:color="auto"/>
                <w:left w:val="none" w:sz="0" w:space="0" w:color="auto"/>
                <w:bottom w:val="none" w:sz="0" w:space="0" w:color="auto"/>
                <w:right w:val="none" w:sz="0" w:space="0" w:color="auto"/>
              </w:divBdr>
            </w:div>
            <w:div w:id="959796447">
              <w:marLeft w:val="0"/>
              <w:marRight w:val="0"/>
              <w:marTop w:val="0"/>
              <w:marBottom w:val="0"/>
              <w:divBdr>
                <w:top w:val="none" w:sz="0" w:space="0" w:color="auto"/>
                <w:left w:val="none" w:sz="0" w:space="0" w:color="auto"/>
                <w:bottom w:val="none" w:sz="0" w:space="0" w:color="auto"/>
                <w:right w:val="none" w:sz="0" w:space="0" w:color="auto"/>
              </w:divBdr>
            </w:div>
            <w:div w:id="1644846070">
              <w:marLeft w:val="0"/>
              <w:marRight w:val="0"/>
              <w:marTop w:val="0"/>
              <w:marBottom w:val="0"/>
              <w:divBdr>
                <w:top w:val="none" w:sz="0" w:space="0" w:color="auto"/>
                <w:left w:val="none" w:sz="0" w:space="0" w:color="auto"/>
                <w:bottom w:val="none" w:sz="0" w:space="0" w:color="auto"/>
                <w:right w:val="none" w:sz="0" w:space="0" w:color="auto"/>
              </w:divBdr>
            </w:div>
            <w:div w:id="1950702240">
              <w:marLeft w:val="0"/>
              <w:marRight w:val="0"/>
              <w:marTop w:val="0"/>
              <w:marBottom w:val="0"/>
              <w:divBdr>
                <w:top w:val="none" w:sz="0" w:space="0" w:color="auto"/>
                <w:left w:val="none" w:sz="0" w:space="0" w:color="auto"/>
                <w:bottom w:val="none" w:sz="0" w:space="0" w:color="auto"/>
                <w:right w:val="none" w:sz="0" w:space="0" w:color="auto"/>
              </w:divBdr>
            </w:div>
            <w:div w:id="1969235751">
              <w:marLeft w:val="0"/>
              <w:marRight w:val="0"/>
              <w:marTop w:val="0"/>
              <w:marBottom w:val="0"/>
              <w:divBdr>
                <w:top w:val="none" w:sz="0" w:space="0" w:color="auto"/>
                <w:left w:val="none" w:sz="0" w:space="0" w:color="auto"/>
                <w:bottom w:val="none" w:sz="0" w:space="0" w:color="auto"/>
                <w:right w:val="none" w:sz="0" w:space="0" w:color="auto"/>
              </w:divBdr>
            </w:div>
            <w:div w:id="21382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323334">
      <w:bodyDiv w:val="1"/>
      <w:marLeft w:val="0"/>
      <w:marRight w:val="0"/>
      <w:marTop w:val="0"/>
      <w:marBottom w:val="0"/>
      <w:divBdr>
        <w:top w:val="none" w:sz="0" w:space="0" w:color="auto"/>
        <w:left w:val="none" w:sz="0" w:space="0" w:color="auto"/>
        <w:bottom w:val="none" w:sz="0" w:space="0" w:color="auto"/>
        <w:right w:val="none" w:sz="0" w:space="0" w:color="auto"/>
      </w:divBdr>
    </w:div>
    <w:div w:id="1002393706">
      <w:bodyDiv w:val="1"/>
      <w:marLeft w:val="0"/>
      <w:marRight w:val="0"/>
      <w:marTop w:val="0"/>
      <w:marBottom w:val="0"/>
      <w:divBdr>
        <w:top w:val="none" w:sz="0" w:space="0" w:color="auto"/>
        <w:left w:val="none" w:sz="0" w:space="0" w:color="auto"/>
        <w:bottom w:val="none" w:sz="0" w:space="0" w:color="auto"/>
        <w:right w:val="none" w:sz="0" w:space="0" w:color="auto"/>
      </w:divBdr>
    </w:div>
    <w:div w:id="1036389822">
      <w:bodyDiv w:val="1"/>
      <w:marLeft w:val="0"/>
      <w:marRight w:val="0"/>
      <w:marTop w:val="0"/>
      <w:marBottom w:val="0"/>
      <w:divBdr>
        <w:top w:val="none" w:sz="0" w:space="0" w:color="auto"/>
        <w:left w:val="none" w:sz="0" w:space="0" w:color="auto"/>
        <w:bottom w:val="none" w:sz="0" w:space="0" w:color="auto"/>
        <w:right w:val="none" w:sz="0" w:space="0" w:color="auto"/>
      </w:divBdr>
      <w:divsChild>
        <w:div w:id="592398756">
          <w:marLeft w:val="0"/>
          <w:marRight w:val="0"/>
          <w:marTop w:val="0"/>
          <w:marBottom w:val="0"/>
          <w:divBdr>
            <w:top w:val="none" w:sz="0" w:space="0" w:color="auto"/>
            <w:left w:val="none" w:sz="0" w:space="0" w:color="auto"/>
            <w:bottom w:val="none" w:sz="0" w:space="0" w:color="auto"/>
            <w:right w:val="none" w:sz="0" w:space="0" w:color="auto"/>
          </w:divBdr>
          <w:divsChild>
            <w:div w:id="47921358">
              <w:marLeft w:val="0"/>
              <w:marRight w:val="0"/>
              <w:marTop w:val="0"/>
              <w:marBottom w:val="0"/>
              <w:divBdr>
                <w:top w:val="none" w:sz="0" w:space="0" w:color="auto"/>
                <w:left w:val="none" w:sz="0" w:space="0" w:color="auto"/>
                <w:bottom w:val="none" w:sz="0" w:space="0" w:color="auto"/>
                <w:right w:val="none" w:sz="0" w:space="0" w:color="auto"/>
              </w:divBdr>
            </w:div>
            <w:div w:id="96602453">
              <w:marLeft w:val="0"/>
              <w:marRight w:val="0"/>
              <w:marTop w:val="0"/>
              <w:marBottom w:val="0"/>
              <w:divBdr>
                <w:top w:val="none" w:sz="0" w:space="0" w:color="auto"/>
                <w:left w:val="none" w:sz="0" w:space="0" w:color="auto"/>
                <w:bottom w:val="none" w:sz="0" w:space="0" w:color="auto"/>
                <w:right w:val="none" w:sz="0" w:space="0" w:color="auto"/>
              </w:divBdr>
            </w:div>
            <w:div w:id="143276293">
              <w:marLeft w:val="0"/>
              <w:marRight w:val="0"/>
              <w:marTop w:val="0"/>
              <w:marBottom w:val="0"/>
              <w:divBdr>
                <w:top w:val="none" w:sz="0" w:space="0" w:color="auto"/>
                <w:left w:val="none" w:sz="0" w:space="0" w:color="auto"/>
                <w:bottom w:val="none" w:sz="0" w:space="0" w:color="auto"/>
                <w:right w:val="none" w:sz="0" w:space="0" w:color="auto"/>
              </w:divBdr>
            </w:div>
            <w:div w:id="165049711">
              <w:marLeft w:val="0"/>
              <w:marRight w:val="0"/>
              <w:marTop w:val="0"/>
              <w:marBottom w:val="0"/>
              <w:divBdr>
                <w:top w:val="none" w:sz="0" w:space="0" w:color="auto"/>
                <w:left w:val="none" w:sz="0" w:space="0" w:color="auto"/>
                <w:bottom w:val="none" w:sz="0" w:space="0" w:color="auto"/>
                <w:right w:val="none" w:sz="0" w:space="0" w:color="auto"/>
              </w:divBdr>
            </w:div>
            <w:div w:id="441265950">
              <w:marLeft w:val="0"/>
              <w:marRight w:val="0"/>
              <w:marTop w:val="0"/>
              <w:marBottom w:val="0"/>
              <w:divBdr>
                <w:top w:val="none" w:sz="0" w:space="0" w:color="auto"/>
                <w:left w:val="none" w:sz="0" w:space="0" w:color="auto"/>
                <w:bottom w:val="none" w:sz="0" w:space="0" w:color="auto"/>
                <w:right w:val="none" w:sz="0" w:space="0" w:color="auto"/>
              </w:divBdr>
            </w:div>
            <w:div w:id="512457516">
              <w:marLeft w:val="0"/>
              <w:marRight w:val="0"/>
              <w:marTop w:val="0"/>
              <w:marBottom w:val="0"/>
              <w:divBdr>
                <w:top w:val="none" w:sz="0" w:space="0" w:color="auto"/>
                <w:left w:val="none" w:sz="0" w:space="0" w:color="auto"/>
                <w:bottom w:val="none" w:sz="0" w:space="0" w:color="auto"/>
                <w:right w:val="none" w:sz="0" w:space="0" w:color="auto"/>
              </w:divBdr>
            </w:div>
            <w:div w:id="776219855">
              <w:marLeft w:val="0"/>
              <w:marRight w:val="0"/>
              <w:marTop w:val="0"/>
              <w:marBottom w:val="0"/>
              <w:divBdr>
                <w:top w:val="none" w:sz="0" w:space="0" w:color="auto"/>
                <w:left w:val="none" w:sz="0" w:space="0" w:color="auto"/>
                <w:bottom w:val="none" w:sz="0" w:space="0" w:color="auto"/>
                <w:right w:val="none" w:sz="0" w:space="0" w:color="auto"/>
              </w:divBdr>
            </w:div>
            <w:div w:id="1000694267">
              <w:marLeft w:val="0"/>
              <w:marRight w:val="0"/>
              <w:marTop w:val="0"/>
              <w:marBottom w:val="0"/>
              <w:divBdr>
                <w:top w:val="none" w:sz="0" w:space="0" w:color="auto"/>
                <w:left w:val="none" w:sz="0" w:space="0" w:color="auto"/>
                <w:bottom w:val="none" w:sz="0" w:space="0" w:color="auto"/>
                <w:right w:val="none" w:sz="0" w:space="0" w:color="auto"/>
              </w:divBdr>
            </w:div>
            <w:div w:id="1400244812">
              <w:marLeft w:val="0"/>
              <w:marRight w:val="0"/>
              <w:marTop w:val="0"/>
              <w:marBottom w:val="0"/>
              <w:divBdr>
                <w:top w:val="none" w:sz="0" w:space="0" w:color="auto"/>
                <w:left w:val="none" w:sz="0" w:space="0" w:color="auto"/>
                <w:bottom w:val="none" w:sz="0" w:space="0" w:color="auto"/>
                <w:right w:val="none" w:sz="0" w:space="0" w:color="auto"/>
              </w:divBdr>
            </w:div>
            <w:div w:id="1523011664">
              <w:marLeft w:val="0"/>
              <w:marRight w:val="0"/>
              <w:marTop w:val="0"/>
              <w:marBottom w:val="0"/>
              <w:divBdr>
                <w:top w:val="none" w:sz="0" w:space="0" w:color="auto"/>
                <w:left w:val="none" w:sz="0" w:space="0" w:color="auto"/>
                <w:bottom w:val="none" w:sz="0" w:space="0" w:color="auto"/>
                <w:right w:val="none" w:sz="0" w:space="0" w:color="auto"/>
              </w:divBdr>
            </w:div>
            <w:div w:id="207461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918">
      <w:bodyDiv w:val="1"/>
      <w:marLeft w:val="0"/>
      <w:marRight w:val="0"/>
      <w:marTop w:val="0"/>
      <w:marBottom w:val="0"/>
      <w:divBdr>
        <w:top w:val="none" w:sz="0" w:space="0" w:color="auto"/>
        <w:left w:val="none" w:sz="0" w:space="0" w:color="auto"/>
        <w:bottom w:val="none" w:sz="0" w:space="0" w:color="auto"/>
        <w:right w:val="none" w:sz="0" w:space="0" w:color="auto"/>
      </w:divBdr>
    </w:div>
    <w:div w:id="1107197825">
      <w:bodyDiv w:val="1"/>
      <w:marLeft w:val="0"/>
      <w:marRight w:val="0"/>
      <w:marTop w:val="0"/>
      <w:marBottom w:val="0"/>
      <w:divBdr>
        <w:top w:val="none" w:sz="0" w:space="0" w:color="auto"/>
        <w:left w:val="none" w:sz="0" w:space="0" w:color="auto"/>
        <w:bottom w:val="none" w:sz="0" w:space="0" w:color="auto"/>
        <w:right w:val="none" w:sz="0" w:space="0" w:color="auto"/>
      </w:divBdr>
      <w:divsChild>
        <w:div w:id="1893538483">
          <w:marLeft w:val="0"/>
          <w:marRight w:val="0"/>
          <w:marTop w:val="0"/>
          <w:marBottom w:val="0"/>
          <w:divBdr>
            <w:top w:val="none" w:sz="0" w:space="0" w:color="auto"/>
            <w:left w:val="none" w:sz="0" w:space="0" w:color="auto"/>
            <w:bottom w:val="none" w:sz="0" w:space="0" w:color="auto"/>
            <w:right w:val="none" w:sz="0" w:space="0" w:color="auto"/>
          </w:divBdr>
          <w:divsChild>
            <w:div w:id="617373195">
              <w:marLeft w:val="0"/>
              <w:marRight w:val="0"/>
              <w:marTop w:val="0"/>
              <w:marBottom w:val="0"/>
              <w:divBdr>
                <w:top w:val="none" w:sz="0" w:space="0" w:color="auto"/>
                <w:left w:val="none" w:sz="0" w:space="0" w:color="auto"/>
                <w:bottom w:val="none" w:sz="0" w:space="0" w:color="auto"/>
                <w:right w:val="none" w:sz="0" w:space="0" w:color="auto"/>
              </w:divBdr>
            </w:div>
            <w:div w:id="1341009616">
              <w:marLeft w:val="0"/>
              <w:marRight w:val="0"/>
              <w:marTop w:val="0"/>
              <w:marBottom w:val="0"/>
              <w:divBdr>
                <w:top w:val="none" w:sz="0" w:space="0" w:color="auto"/>
                <w:left w:val="none" w:sz="0" w:space="0" w:color="auto"/>
                <w:bottom w:val="none" w:sz="0" w:space="0" w:color="auto"/>
                <w:right w:val="none" w:sz="0" w:space="0" w:color="auto"/>
              </w:divBdr>
            </w:div>
            <w:div w:id="196387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6591">
      <w:bodyDiv w:val="1"/>
      <w:marLeft w:val="0"/>
      <w:marRight w:val="0"/>
      <w:marTop w:val="0"/>
      <w:marBottom w:val="0"/>
      <w:divBdr>
        <w:top w:val="none" w:sz="0" w:space="0" w:color="auto"/>
        <w:left w:val="none" w:sz="0" w:space="0" w:color="auto"/>
        <w:bottom w:val="none" w:sz="0" w:space="0" w:color="auto"/>
        <w:right w:val="none" w:sz="0" w:space="0" w:color="auto"/>
      </w:divBdr>
      <w:divsChild>
        <w:div w:id="1367027136">
          <w:marLeft w:val="0"/>
          <w:marRight w:val="0"/>
          <w:marTop w:val="0"/>
          <w:marBottom w:val="0"/>
          <w:divBdr>
            <w:top w:val="none" w:sz="0" w:space="0" w:color="auto"/>
            <w:left w:val="none" w:sz="0" w:space="0" w:color="auto"/>
            <w:bottom w:val="none" w:sz="0" w:space="0" w:color="auto"/>
            <w:right w:val="none" w:sz="0" w:space="0" w:color="auto"/>
          </w:divBdr>
          <w:divsChild>
            <w:div w:id="10712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3540">
      <w:bodyDiv w:val="1"/>
      <w:marLeft w:val="0"/>
      <w:marRight w:val="0"/>
      <w:marTop w:val="0"/>
      <w:marBottom w:val="0"/>
      <w:divBdr>
        <w:top w:val="none" w:sz="0" w:space="0" w:color="auto"/>
        <w:left w:val="none" w:sz="0" w:space="0" w:color="auto"/>
        <w:bottom w:val="none" w:sz="0" w:space="0" w:color="auto"/>
        <w:right w:val="none" w:sz="0" w:space="0" w:color="auto"/>
      </w:divBdr>
    </w:div>
    <w:div w:id="1196499191">
      <w:bodyDiv w:val="1"/>
      <w:marLeft w:val="0"/>
      <w:marRight w:val="0"/>
      <w:marTop w:val="0"/>
      <w:marBottom w:val="0"/>
      <w:divBdr>
        <w:top w:val="none" w:sz="0" w:space="0" w:color="auto"/>
        <w:left w:val="none" w:sz="0" w:space="0" w:color="auto"/>
        <w:bottom w:val="none" w:sz="0" w:space="0" w:color="auto"/>
        <w:right w:val="none" w:sz="0" w:space="0" w:color="auto"/>
      </w:divBdr>
    </w:div>
    <w:div w:id="1247690447">
      <w:bodyDiv w:val="1"/>
      <w:marLeft w:val="0"/>
      <w:marRight w:val="0"/>
      <w:marTop w:val="0"/>
      <w:marBottom w:val="0"/>
      <w:divBdr>
        <w:top w:val="none" w:sz="0" w:space="0" w:color="auto"/>
        <w:left w:val="none" w:sz="0" w:space="0" w:color="auto"/>
        <w:bottom w:val="none" w:sz="0" w:space="0" w:color="auto"/>
        <w:right w:val="none" w:sz="0" w:space="0" w:color="auto"/>
      </w:divBdr>
    </w:div>
    <w:div w:id="1251351648">
      <w:bodyDiv w:val="1"/>
      <w:marLeft w:val="0"/>
      <w:marRight w:val="0"/>
      <w:marTop w:val="0"/>
      <w:marBottom w:val="0"/>
      <w:divBdr>
        <w:top w:val="none" w:sz="0" w:space="0" w:color="auto"/>
        <w:left w:val="none" w:sz="0" w:space="0" w:color="auto"/>
        <w:bottom w:val="none" w:sz="0" w:space="0" w:color="auto"/>
        <w:right w:val="none" w:sz="0" w:space="0" w:color="auto"/>
      </w:divBdr>
      <w:divsChild>
        <w:div w:id="915171083">
          <w:marLeft w:val="0"/>
          <w:marRight w:val="0"/>
          <w:marTop w:val="0"/>
          <w:marBottom w:val="0"/>
          <w:divBdr>
            <w:top w:val="none" w:sz="0" w:space="0" w:color="auto"/>
            <w:left w:val="none" w:sz="0" w:space="0" w:color="auto"/>
            <w:bottom w:val="none" w:sz="0" w:space="0" w:color="auto"/>
            <w:right w:val="none" w:sz="0" w:space="0" w:color="auto"/>
          </w:divBdr>
          <w:divsChild>
            <w:div w:id="73743494">
              <w:marLeft w:val="0"/>
              <w:marRight w:val="0"/>
              <w:marTop w:val="0"/>
              <w:marBottom w:val="0"/>
              <w:divBdr>
                <w:top w:val="none" w:sz="0" w:space="0" w:color="auto"/>
                <w:left w:val="none" w:sz="0" w:space="0" w:color="auto"/>
                <w:bottom w:val="none" w:sz="0" w:space="0" w:color="auto"/>
                <w:right w:val="none" w:sz="0" w:space="0" w:color="auto"/>
              </w:divBdr>
            </w:div>
            <w:div w:id="145784373">
              <w:marLeft w:val="0"/>
              <w:marRight w:val="0"/>
              <w:marTop w:val="0"/>
              <w:marBottom w:val="0"/>
              <w:divBdr>
                <w:top w:val="none" w:sz="0" w:space="0" w:color="auto"/>
                <w:left w:val="none" w:sz="0" w:space="0" w:color="auto"/>
                <w:bottom w:val="none" w:sz="0" w:space="0" w:color="auto"/>
                <w:right w:val="none" w:sz="0" w:space="0" w:color="auto"/>
              </w:divBdr>
            </w:div>
            <w:div w:id="219486747">
              <w:marLeft w:val="0"/>
              <w:marRight w:val="0"/>
              <w:marTop w:val="0"/>
              <w:marBottom w:val="0"/>
              <w:divBdr>
                <w:top w:val="none" w:sz="0" w:space="0" w:color="auto"/>
                <w:left w:val="none" w:sz="0" w:space="0" w:color="auto"/>
                <w:bottom w:val="none" w:sz="0" w:space="0" w:color="auto"/>
                <w:right w:val="none" w:sz="0" w:space="0" w:color="auto"/>
              </w:divBdr>
            </w:div>
            <w:div w:id="286392526">
              <w:marLeft w:val="0"/>
              <w:marRight w:val="0"/>
              <w:marTop w:val="0"/>
              <w:marBottom w:val="0"/>
              <w:divBdr>
                <w:top w:val="none" w:sz="0" w:space="0" w:color="auto"/>
                <w:left w:val="none" w:sz="0" w:space="0" w:color="auto"/>
                <w:bottom w:val="none" w:sz="0" w:space="0" w:color="auto"/>
                <w:right w:val="none" w:sz="0" w:space="0" w:color="auto"/>
              </w:divBdr>
            </w:div>
            <w:div w:id="319113692">
              <w:marLeft w:val="0"/>
              <w:marRight w:val="0"/>
              <w:marTop w:val="0"/>
              <w:marBottom w:val="0"/>
              <w:divBdr>
                <w:top w:val="none" w:sz="0" w:space="0" w:color="auto"/>
                <w:left w:val="none" w:sz="0" w:space="0" w:color="auto"/>
                <w:bottom w:val="none" w:sz="0" w:space="0" w:color="auto"/>
                <w:right w:val="none" w:sz="0" w:space="0" w:color="auto"/>
              </w:divBdr>
            </w:div>
            <w:div w:id="563490559">
              <w:marLeft w:val="0"/>
              <w:marRight w:val="0"/>
              <w:marTop w:val="0"/>
              <w:marBottom w:val="0"/>
              <w:divBdr>
                <w:top w:val="none" w:sz="0" w:space="0" w:color="auto"/>
                <w:left w:val="none" w:sz="0" w:space="0" w:color="auto"/>
                <w:bottom w:val="none" w:sz="0" w:space="0" w:color="auto"/>
                <w:right w:val="none" w:sz="0" w:space="0" w:color="auto"/>
              </w:divBdr>
            </w:div>
            <w:div w:id="742987561">
              <w:marLeft w:val="0"/>
              <w:marRight w:val="0"/>
              <w:marTop w:val="0"/>
              <w:marBottom w:val="0"/>
              <w:divBdr>
                <w:top w:val="none" w:sz="0" w:space="0" w:color="auto"/>
                <w:left w:val="none" w:sz="0" w:space="0" w:color="auto"/>
                <w:bottom w:val="none" w:sz="0" w:space="0" w:color="auto"/>
                <w:right w:val="none" w:sz="0" w:space="0" w:color="auto"/>
              </w:divBdr>
            </w:div>
            <w:div w:id="1083912358">
              <w:marLeft w:val="0"/>
              <w:marRight w:val="0"/>
              <w:marTop w:val="0"/>
              <w:marBottom w:val="0"/>
              <w:divBdr>
                <w:top w:val="none" w:sz="0" w:space="0" w:color="auto"/>
                <w:left w:val="none" w:sz="0" w:space="0" w:color="auto"/>
                <w:bottom w:val="none" w:sz="0" w:space="0" w:color="auto"/>
                <w:right w:val="none" w:sz="0" w:space="0" w:color="auto"/>
              </w:divBdr>
            </w:div>
            <w:div w:id="1155680401">
              <w:marLeft w:val="0"/>
              <w:marRight w:val="0"/>
              <w:marTop w:val="0"/>
              <w:marBottom w:val="0"/>
              <w:divBdr>
                <w:top w:val="none" w:sz="0" w:space="0" w:color="auto"/>
                <w:left w:val="none" w:sz="0" w:space="0" w:color="auto"/>
                <w:bottom w:val="none" w:sz="0" w:space="0" w:color="auto"/>
                <w:right w:val="none" w:sz="0" w:space="0" w:color="auto"/>
              </w:divBdr>
            </w:div>
            <w:div w:id="1321499416">
              <w:marLeft w:val="0"/>
              <w:marRight w:val="0"/>
              <w:marTop w:val="0"/>
              <w:marBottom w:val="0"/>
              <w:divBdr>
                <w:top w:val="none" w:sz="0" w:space="0" w:color="auto"/>
                <w:left w:val="none" w:sz="0" w:space="0" w:color="auto"/>
                <w:bottom w:val="none" w:sz="0" w:space="0" w:color="auto"/>
                <w:right w:val="none" w:sz="0" w:space="0" w:color="auto"/>
              </w:divBdr>
            </w:div>
            <w:div w:id="1377853703">
              <w:marLeft w:val="0"/>
              <w:marRight w:val="0"/>
              <w:marTop w:val="0"/>
              <w:marBottom w:val="0"/>
              <w:divBdr>
                <w:top w:val="none" w:sz="0" w:space="0" w:color="auto"/>
                <w:left w:val="none" w:sz="0" w:space="0" w:color="auto"/>
                <w:bottom w:val="none" w:sz="0" w:space="0" w:color="auto"/>
                <w:right w:val="none" w:sz="0" w:space="0" w:color="auto"/>
              </w:divBdr>
            </w:div>
            <w:div w:id="1462844550">
              <w:marLeft w:val="0"/>
              <w:marRight w:val="0"/>
              <w:marTop w:val="0"/>
              <w:marBottom w:val="0"/>
              <w:divBdr>
                <w:top w:val="none" w:sz="0" w:space="0" w:color="auto"/>
                <w:left w:val="none" w:sz="0" w:space="0" w:color="auto"/>
                <w:bottom w:val="none" w:sz="0" w:space="0" w:color="auto"/>
                <w:right w:val="none" w:sz="0" w:space="0" w:color="auto"/>
              </w:divBdr>
            </w:div>
            <w:div w:id="1660570742">
              <w:marLeft w:val="0"/>
              <w:marRight w:val="0"/>
              <w:marTop w:val="0"/>
              <w:marBottom w:val="0"/>
              <w:divBdr>
                <w:top w:val="none" w:sz="0" w:space="0" w:color="auto"/>
                <w:left w:val="none" w:sz="0" w:space="0" w:color="auto"/>
                <w:bottom w:val="none" w:sz="0" w:space="0" w:color="auto"/>
                <w:right w:val="none" w:sz="0" w:space="0" w:color="auto"/>
              </w:divBdr>
            </w:div>
            <w:div w:id="1702127049">
              <w:marLeft w:val="0"/>
              <w:marRight w:val="0"/>
              <w:marTop w:val="0"/>
              <w:marBottom w:val="0"/>
              <w:divBdr>
                <w:top w:val="none" w:sz="0" w:space="0" w:color="auto"/>
                <w:left w:val="none" w:sz="0" w:space="0" w:color="auto"/>
                <w:bottom w:val="none" w:sz="0" w:space="0" w:color="auto"/>
                <w:right w:val="none" w:sz="0" w:space="0" w:color="auto"/>
              </w:divBdr>
            </w:div>
            <w:div w:id="1728071591">
              <w:marLeft w:val="0"/>
              <w:marRight w:val="0"/>
              <w:marTop w:val="0"/>
              <w:marBottom w:val="0"/>
              <w:divBdr>
                <w:top w:val="none" w:sz="0" w:space="0" w:color="auto"/>
                <w:left w:val="none" w:sz="0" w:space="0" w:color="auto"/>
                <w:bottom w:val="none" w:sz="0" w:space="0" w:color="auto"/>
                <w:right w:val="none" w:sz="0" w:space="0" w:color="auto"/>
              </w:divBdr>
            </w:div>
            <w:div w:id="1745637501">
              <w:marLeft w:val="0"/>
              <w:marRight w:val="0"/>
              <w:marTop w:val="0"/>
              <w:marBottom w:val="0"/>
              <w:divBdr>
                <w:top w:val="none" w:sz="0" w:space="0" w:color="auto"/>
                <w:left w:val="none" w:sz="0" w:space="0" w:color="auto"/>
                <w:bottom w:val="none" w:sz="0" w:space="0" w:color="auto"/>
                <w:right w:val="none" w:sz="0" w:space="0" w:color="auto"/>
              </w:divBdr>
            </w:div>
            <w:div w:id="1902253981">
              <w:marLeft w:val="0"/>
              <w:marRight w:val="0"/>
              <w:marTop w:val="0"/>
              <w:marBottom w:val="0"/>
              <w:divBdr>
                <w:top w:val="none" w:sz="0" w:space="0" w:color="auto"/>
                <w:left w:val="none" w:sz="0" w:space="0" w:color="auto"/>
                <w:bottom w:val="none" w:sz="0" w:space="0" w:color="auto"/>
                <w:right w:val="none" w:sz="0" w:space="0" w:color="auto"/>
              </w:divBdr>
            </w:div>
            <w:div w:id="1911843526">
              <w:marLeft w:val="0"/>
              <w:marRight w:val="0"/>
              <w:marTop w:val="0"/>
              <w:marBottom w:val="0"/>
              <w:divBdr>
                <w:top w:val="none" w:sz="0" w:space="0" w:color="auto"/>
                <w:left w:val="none" w:sz="0" w:space="0" w:color="auto"/>
                <w:bottom w:val="none" w:sz="0" w:space="0" w:color="auto"/>
                <w:right w:val="none" w:sz="0" w:space="0" w:color="auto"/>
              </w:divBdr>
            </w:div>
            <w:div w:id="1991472441">
              <w:marLeft w:val="0"/>
              <w:marRight w:val="0"/>
              <w:marTop w:val="0"/>
              <w:marBottom w:val="0"/>
              <w:divBdr>
                <w:top w:val="none" w:sz="0" w:space="0" w:color="auto"/>
                <w:left w:val="none" w:sz="0" w:space="0" w:color="auto"/>
                <w:bottom w:val="none" w:sz="0" w:space="0" w:color="auto"/>
                <w:right w:val="none" w:sz="0" w:space="0" w:color="auto"/>
              </w:divBdr>
            </w:div>
            <w:div w:id="2094231267">
              <w:marLeft w:val="0"/>
              <w:marRight w:val="0"/>
              <w:marTop w:val="0"/>
              <w:marBottom w:val="0"/>
              <w:divBdr>
                <w:top w:val="none" w:sz="0" w:space="0" w:color="auto"/>
                <w:left w:val="none" w:sz="0" w:space="0" w:color="auto"/>
                <w:bottom w:val="none" w:sz="0" w:space="0" w:color="auto"/>
                <w:right w:val="none" w:sz="0" w:space="0" w:color="auto"/>
              </w:divBdr>
            </w:div>
            <w:div w:id="2095666381">
              <w:marLeft w:val="0"/>
              <w:marRight w:val="0"/>
              <w:marTop w:val="0"/>
              <w:marBottom w:val="0"/>
              <w:divBdr>
                <w:top w:val="none" w:sz="0" w:space="0" w:color="auto"/>
                <w:left w:val="none" w:sz="0" w:space="0" w:color="auto"/>
                <w:bottom w:val="none" w:sz="0" w:space="0" w:color="auto"/>
                <w:right w:val="none" w:sz="0" w:space="0" w:color="auto"/>
              </w:divBdr>
            </w:div>
            <w:div w:id="2116903079">
              <w:marLeft w:val="0"/>
              <w:marRight w:val="0"/>
              <w:marTop w:val="0"/>
              <w:marBottom w:val="0"/>
              <w:divBdr>
                <w:top w:val="none" w:sz="0" w:space="0" w:color="auto"/>
                <w:left w:val="none" w:sz="0" w:space="0" w:color="auto"/>
                <w:bottom w:val="none" w:sz="0" w:space="0" w:color="auto"/>
                <w:right w:val="none" w:sz="0" w:space="0" w:color="auto"/>
              </w:divBdr>
            </w:div>
            <w:div w:id="2131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48514">
      <w:bodyDiv w:val="1"/>
      <w:marLeft w:val="0"/>
      <w:marRight w:val="0"/>
      <w:marTop w:val="0"/>
      <w:marBottom w:val="0"/>
      <w:divBdr>
        <w:top w:val="none" w:sz="0" w:space="0" w:color="auto"/>
        <w:left w:val="none" w:sz="0" w:space="0" w:color="auto"/>
        <w:bottom w:val="none" w:sz="0" w:space="0" w:color="auto"/>
        <w:right w:val="none" w:sz="0" w:space="0" w:color="auto"/>
      </w:divBdr>
      <w:divsChild>
        <w:div w:id="1614480503">
          <w:marLeft w:val="0"/>
          <w:marRight w:val="0"/>
          <w:marTop w:val="0"/>
          <w:marBottom w:val="0"/>
          <w:divBdr>
            <w:top w:val="none" w:sz="0" w:space="0" w:color="auto"/>
            <w:left w:val="none" w:sz="0" w:space="0" w:color="auto"/>
            <w:bottom w:val="none" w:sz="0" w:space="0" w:color="auto"/>
            <w:right w:val="none" w:sz="0" w:space="0" w:color="auto"/>
          </w:divBdr>
        </w:div>
        <w:div w:id="2091735736">
          <w:marLeft w:val="0"/>
          <w:marRight w:val="0"/>
          <w:marTop w:val="0"/>
          <w:marBottom w:val="0"/>
          <w:divBdr>
            <w:top w:val="none" w:sz="0" w:space="0" w:color="auto"/>
            <w:left w:val="none" w:sz="0" w:space="0" w:color="auto"/>
            <w:bottom w:val="none" w:sz="0" w:space="0" w:color="auto"/>
            <w:right w:val="none" w:sz="0" w:space="0" w:color="auto"/>
          </w:divBdr>
        </w:div>
      </w:divsChild>
    </w:div>
    <w:div w:id="1328897720">
      <w:bodyDiv w:val="1"/>
      <w:marLeft w:val="0"/>
      <w:marRight w:val="0"/>
      <w:marTop w:val="0"/>
      <w:marBottom w:val="0"/>
      <w:divBdr>
        <w:top w:val="none" w:sz="0" w:space="0" w:color="auto"/>
        <w:left w:val="none" w:sz="0" w:space="0" w:color="auto"/>
        <w:bottom w:val="none" w:sz="0" w:space="0" w:color="auto"/>
        <w:right w:val="none" w:sz="0" w:space="0" w:color="auto"/>
      </w:divBdr>
      <w:divsChild>
        <w:div w:id="195046041">
          <w:marLeft w:val="0"/>
          <w:marRight w:val="0"/>
          <w:marTop w:val="0"/>
          <w:marBottom w:val="0"/>
          <w:divBdr>
            <w:top w:val="none" w:sz="0" w:space="0" w:color="auto"/>
            <w:left w:val="none" w:sz="0" w:space="0" w:color="auto"/>
            <w:bottom w:val="none" w:sz="0" w:space="0" w:color="auto"/>
            <w:right w:val="none" w:sz="0" w:space="0" w:color="auto"/>
          </w:divBdr>
          <w:divsChild>
            <w:div w:id="195965600">
              <w:marLeft w:val="0"/>
              <w:marRight w:val="0"/>
              <w:marTop w:val="0"/>
              <w:marBottom w:val="0"/>
              <w:divBdr>
                <w:top w:val="none" w:sz="0" w:space="0" w:color="auto"/>
                <w:left w:val="none" w:sz="0" w:space="0" w:color="auto"/>
                <w:bottom w:val="none" w:sz="0" w:space="0" w:color="auto"/>
                <w:right w:val="none" w:sz="0" w:space="0" w:color="auto"/>
              </w:divBdr>
            </w:div>
            <w:div w:id="514882589">
              <w:marLeft w:val="0"/>
              <w:marRight w:val="0"/>
              <w:marTop w:val="0"/>
              <w:marBottom w:val="0"/>
              <w:divBdr>
                <w:top w:val="none" w:sz="0" w:space="0" w:color="auto"/>
                <w:left w:val="none" w:sz="0" w:space="0" w:color="auto"/>
                <w:bottom w:val="none" w:sz="0" w:space="0" w:color="auto"/>
                <w:right w:val="none" w:sz="0" w:space="0" w:color="auto"/>
              </w:divBdr>
            </w:div>
            <w:div w:id="573588237">
              <w:marLeft w:val="0"/>
              <w:marRight w:val="0"/>
              <w:marTop w:val="0"/>
              <w:marBottom w:val="0"/>
              <w:divBdr>
                <w:top w:val="none" w:sz="0" w:space="0" w:color="auto"/>
                <w:left w:val="none" w:sz="0" w:space="0" w:color="auto"/>
                <w:bottom w:val="none" w:sz="0" w:space="0" w:color="auto"/>
                <w:right w:val="none" w:sz="0" w:space="0" w:color="auto"/>
              </w:divBdr>
            </w:div>
            <w:div w:id="1186872474">
              <w:marLeft w:val="0"/>
              <w:marRight w:val="0"/>
              <w:marTop w:val="0"/>
              <w:marBottom w:val="0"/>
              <w:divBdr>
                <w:top w:val="none" w:sz="0" w:space="0" w:color="auto"/>
                <w:left w:val="none" w:sz="0" w:space="0" w:color="auto"/>
                <w:bottom w:val="none" w:sz="0" w:space="0" w:color="auto"/>
                <w:right w:val="none" w:sz="0" w:space="0" w:color="auto"/>
              </w:divBdr>
            </w:div>
            <w:div w:id="1293562353">
              <w:marLeft w:val="0"/>
              <w:marRight w:val="0"/>
              <w:marTop w:val="0"/>
              <w:marBottom w:val="0"/>
              <w:divBdr>
                <w:top w:val="none" w:sz="0" w:space="0" w:color="auto"/>
                <w:left w:val="none" w:sz="0" w:space="0" w:color="auto"/>
                <w:bottom w:val="none" w:sz="0" w:space="0" w:color="auto"/>
                <w:right w:val="none" w:sz="0" w:space="0" w:color="auto"/>
              </w:divBdr>
            </w:div>
            <w:div w:id="1477646595">
              <w:marLeft w:val="0"/>
              <w:marRight w:val="0"/>
              <w:marTop w:val="0"/>
              <w:marBottom w:val="0"/>
              <w:divBdr>
                <w:top w:val="none" w:sz="0" w:space="0" w:color="auto"/>
                <w:left w:val="none" w:sz="0" w:space="0" w:color="auto"/>
                <w:bottom w:val="none" w:sz="0" w:space="0" w:color="auto"/>
                <w:right w:val="none" w:sz="0" w:space="0" w:color="auto"/>
              </w:divBdr>
            </w:div>
            <w:div w:id="1746534777">
              <w:marLeft w:val="0"/>
              <w:marRight w:val="0"/>
              <w:marTop w:val="0"/>
              <w:marBottom w:val="0"/>
              <w:divBdr>
                <w:top w:val="none" w:sz="0" w:space="0" w:color="auto"/>
                <w:left w:val="none" w:sz="0" w:space="0" w:color="auto"/>
                <w:bottom w:val="none" w:sz="0" w:space="0" w:color="auto"/>
                <w:right w:val="none" w:sz="0" w:space="0" w:color="auto"/>
              </w:divBdr>
            </w:div>
            <w:div w:id="18474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835">
      <w:bodyDiv w:val="1"/>
      <w:marLeft w:val="0"/>
      <w:marRight w:val="0"/>
      <w:marTop w:val="0"/>
      <w:marBottom w:val="0"/>
      <w:divBdr>
        <w:top w:val="none" w:sz="0" w:space="0" w:color="auto"/>
        <w:left w:val="none" w:sz="0" w:space="0" w:color="auto"/>
        <w:bottom w:val="none" w:sz="0" w:space="0" w:color="auto"/>
        <w:right w:val="none" w:sz="0" w:space="0" w:color="auto"/>
      </w:divBdr>
    </w:div>
    <w:div w:id="1624192641">
      <w:bodyDiv w:val="1"/>
      <w:marLeft w:val="0"/>
      <w:marRight w:val="0"/>
      <w:marTop w:val="0"/>
      <w:marBottom w:val="0"/>
      <w:divBdr>
        <w:top w:val="none" w:sz="0" w:space="0" w:color="auto"/>
        <w:left w:val="none" w:sz="0" w:space="0" w:color="auto"/>
        <w:bottom w:val="none" w:sz="0" w:space="0" w:color="auto"/>
        <w:right w:val="none" w:sz="0" w:space="0" w:color="auto"/>
      </w:divBdr>
      <w:divsChild>
        <w:div w:id="1475171463">
          <w:marLeft w:val="0"/>
          <w:marRight w:val="0"/>
          <w:marTop w:val="0"/>
          <w:marBottom w:val="0"/>
          <w:divBdr>
            <w:top w:val="none" w:sz="0" w:space="0" w:color="auto"/>
            <w:left w:val="none" w:sz="0" w:space="0" w:color="auto"/>
            <w:bottom w:val="none" w:sz="0" w:space="0" w:color="auto"/>
            <w:right w:val="none" w:sz="0" w:space="0" w:color="auto"/>
          </w:divBdr>
          <w:divsChild>
            <w:div w:id="1003514326">
              <w:marLeft w:val="0"/>
              <w:marRight w:val="0"/>
              <w:marTop w:val="0"/>
              <w:marBottom w:val="0"/>
              <w:divBdr>
                <w:top w:val="none" w:sz="0" w:space="0" w:color="auto"/>
                <w:left w:val="none" w:sz="0" w:space="0" w:color="auto"/>
                <w:bottom w:val="none" w:sz="0" w:space="0" w:color="auto"/>
                <w:right w:val="none" w:sz="0" w:space="0" w:color="auto"/>
              </w:divBdr>
            </w:div>
            <w:div w:id="1004478871">
              <w:marLeft w:val="0"/>
              <w:marRight w:val="0"/>
              <w:marTop w:val="0"/>
              <w:marBottom w:val="0"/>
              <w:divBdr>
                <w:top w:val="none" w:sz="0" w:space="0" w:color="auto"/>
                <w:left w:val="none" w:sz="0" w:space="0" w:color="auto"/>
                <w:bottom w:val="none" w:sz="0" w:space="0" w:color="auto"/>
                <w:right w:val="none" w:sz="0" w:space="0" w:color="auto"/>
              </w:divBdr>
            </w:div>
            <w:div w:id="1112090672">
              <w:marLeft w:val="0"/>
              <w:marRight w:val="0"/>
              <w:marTop w:val="0"/>
              <w:marBottom w:val="0"/>
              <w:divBdr>
                <w:top w:val="none" w:sz="0" w:space="0" w:color="auto"/>
                <w:left w:val="none" w:sz="0" w:space="0" w:color="auto"/>
                <w:bottom w:val="none" w:sz="0" w:space="0" w:color="auto"/>
                <w:right w:val="none" w:sz="0" w:space="0" w:color="auto"/>
              </w:divBdr>
            </w:div>
            <w:div w:id="1214544346">
              <w:marLeft w:val="0"/>
              <w:marRight w:val="0"/>
              <w:marTop w:val="0"/>
              <w:marBottom w:val="0"/>
              <w:divBdr>
                <w:top w:val="none" w:sz="0" w:space="0" w:color="auto"/>
                <w:left w:val="none" w:sz="0" w:space="0" w:color="auto"/>
                <w:bottom w:val="none" w:sz="0" w:space="0" w:color="auto"/>
                <w:right w:val="none" w:sz="0" w:space="0" w:color="auto"/>
              </w:divBdr>
            </w:div>
            <w:div w:id="1337146145">
              <w:marLeft w:val="0"/>
              <w:marRight w:val="0"/>
              <w:marTop w:val="0"/>
              <w:marBottom w:val="0"/>
              <w:divBdr>
                <w:top w:val="none" w:sz="0" w:space="0" w:color="auto"/>
                <w:left w:val="none" w:sz="0" w:space="0" w:color="auto"/>
                <w:bottom w:val="none" w:sz="0" w:space="0" w:color="auto"/>
                <w:right w:val="none" w:sz="0" w:space="0" w:color="auto"/>
              </w:divBdr>
            </w:div>
            <w:div w:id="1367369734">
              <w:marLeft w:val="0"/>
              <w:marRight w:val="0"/>
              <w:marTop w:val="0"/>
              <w:marBottom w:val="0"/>
              <w:divBdr>
                <w:top w:val="none" w:sz="0" w:space="0" w:color="auto"/>
                <w:left w:val="none" w:sz="0" w:space="0" w:color="auto"/>
                <w:bottom w:val="none" w:sz="0" w:space="0" w:color="auto"/>
                <w:right w:val="none" w:sz="0" w:space="0" w:color="auto"/>
              </w:divBdr>
            </w:div>
            <w:div w:id="1450317380">
              <w:marLeft w:val="0"/>
              <w:marRight w:val="0"/>
              <w:marTop w:val="0"/>
              <w:marBottom w:val="0"/>
              <w:divBdr>
                <w:top w:val="none" w:sz="0" w:space="0" w:color="auto"/>
                <w:left w:val="none" w:sz="0" w:space="0" w:color="auto"/>
                <w:bottom w:val="none" w:sz="0" w:space="0" w:color="auto"/>
                <w:right w:val="none" w:sz="0" w:space="0" w:color="auto"/>
              </w:divBdr>
            </w:div>
            <w:div w:id="1531651283">
              <w:marLeft w:val="0"/>
              <w:marRight w:val="0"/>
              <w:marTop w:val="0"/>
              <w:marBottom w:val="0"/>
              <w:divBdr>
                <w:top w:val="none" w:sz="0" w:space="0" w:color="auto"/>
                <w:left w:val="none" w:sz="0" w:space="0" w:color="auto"/>
                <w:bottom w:val="none" w:sz="0" w:space="0" w:color="auto"/>
                <w:right w:val="none" w:sz="0" w:space="0" w:color="auto"/>
              </w:divBdr>
            </w:div>
            <w:div w:id="1824227092">
              <w:marLeft w:val="0"/>
              <w:marRight w:val="0"/>
              <w:marTop w:val="0"/>
              <w:marBottom w:val="0"/>
              <w:divBdr>
                <w:top w:val="none" w:sz="0" w:space="0" w:color="auto"/>
                <w:left w:val="none" w:sz="0" w:space="0" w:color="auto"/>
                <w:bottom w:val="none" w:sz="0" w:space="0" w:color="auto"/>
                <w:right w:val="none" w:sz="0" w:space="0" w:color="auto"/>
              </w:divBdr>
            </w:div>
            <w:div w:id="1956716192">
              <w:marLeft w:val="0"/>
              <w:marRight w:val="0"/>
              <w:marTop w:val="0"/>
              <w:marBottom w:val="0"/>
              <w:divBdr>
                <w:top w:val="none" w:sz="0" w:space="0" w:color="auto"/>
                <w:left w:val="none" w:sz="0" w:space="0" w:color="auto"/>
                <w:bottom w:val="none" w:sz="0" w:space="0" w:color="auto"/>
                <w:right w:val="none" w:sz="0" w:space="0" w:color="auto"/>
              </w:divBdr>
            </w:div>
            <w:div w:id="202863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47656">
      <w:bodyDiv w:val="1"/>
      <w:marLeft w:val="0"/>
      <w:marRight w:val="0"/>
      <w:marTop w:val="0"/>
      <w:marBottom w:val="0"/>
      <w:divBdr>
        <w:top w:val="none" w:sz="0" w:space="0" w:color="auto"/>
        <w:left w:val="none" w:sz="0" w:space="0" w:color="auto"/>
        <w:bottom w:val="none" w:sz="0" w:space="0" w:color="auto"/>
        <w:right w:val="none" w:sz="0" w:space="0" w:color="auto"/>
      </w:divBdr>
      <w:divsChild>
        <w:div w:id="139080940">
          <w:marLeft w:val="0"/>
          <w:marRight w:val="0"/>
          <w:marTop w:val="0"/>
          <w:marBottom w:val="0"/>
          <w:divBdr>
            <w:top w:val="none" w:sz="0" w:space="0" w:color="auto"/>
            <w:left w:val="none" w:sz="0" w:space="0" w:color="auto"/>
            <w:bottom w:val="none" w:sz="0" w:space="0" w:color="auto"/>
            <w:right w:val="none" w:sz="0" w:space="0" w:color="auto"/>
          </w:divBdr>
          <w:divsChild>
            <w:div w:id="15053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32377">
      <w:bodyDiv w:val="1"/>
      <w:marLeft w:val="0"/>
      <w:marRight w:val="0"/>
      <w:marTop w:val="0"/>
      <w:marBottom w:val="0"/>
      <w:divBdr>
        <w:top w:val="none" w:sz="0" w:space="0" w:color="auto"/>
        <w:left w:val="none" w:sz="0" w:space="0" w:color="auto"/>
        <w:bottom w:val="none" w:sz="0" w:space="0" w:color="auto"/>
        <w:right w:val="none" w:sz="0" w:space="0" w:color="auto"/>
      </w:divBdr>
    </w:div>
    <w:div w:id="1697610566">
      <w:bodyDiv w:val="1"/>
      <w:marLeft w:val="0"/>
      <w:marRight w:val="0"/>
      <w:marTop w:val="0"/>
      <w:marBottom w:val="0"/>
      <w:divBdr>
        <w:top w:val="none" w:sz="0" w:space="0" w:color="auto"/>
        <w:left w:val="none" w:sz="0" w:space="0" w:color="auto"/>
        <w:bottom w:val="none" w:sz="0" w:space="0" w:color="auto"/>
        <w:right w:val="none" w:sz="0" w:space="0" w:color="auto"/>
      </w:divBdr>
      <w:divsChild>
        <w:div w:id="1809206854">
          <w:marLeft w:val="0"/>
          <w:marRight w:val="0"/>
          <w:marTop w:val="0"/>
          <w:marBottom w:val="0"/>
          <w:divBdr>
            <w:top w:val="none" w:sz="0" w:space="0" w:color="auto"/>
            <w:left w:val="none" w:sz="0" w:space="0" w:color="auto"/>
            <w:bottom w:val="none" w:sz="0" w:space="0" w:color="auto"/>
            <w:right w:val="none" w:sz="0" w:space="0" w:color="auto"/>
          </w:divBdr>
          <w:divsChild>
            <w:div w:id="2519643">
              <w:marLeft w:val="0"/>
              <w:marRight w:val="0"/>
              <w:marTop w:val="0"/>
              <w:marBottom w:val="0"/>
              <w:divBdr>
                <w:top w:val="none" w:sz="0" w:space="0" w:color="auto"/>
                <w:left w:val="none" w:sz="0" w:space="0" w:color="auto"/>
                <w:bottom w:val="none" w:sz="0" w:space="0" w:color="auto"/>
                <w:right w:val="none" w:sz="0" w:space="0" w:color="auto"/>
              </w:divBdr>
            </w:div>
            <w:div w:id="82801915">
              <w:marLeft w:val="0"/>
              <w:marRight w:val="0"/>
              <w:marTop w:val="0"/>
              <w:marBottom w:val="0"/>
              <w:divBdr>
                <w:top w:val="none" w:sz="0" w:space="0" w:color="auto"/>
                <w:left w:val="none" w:sz="0" w:space="0" w:color="auto"/>
                <w:bottom w:val="none" w:sz="0" w:space="0" w:color="auto"/>
                <w:right w:val="none" w:sz="0" w:space="0" w:color="auto"/>
              </w:divBdr>
            </w:div>
            <w:div w:id="222639530">
              <w:marLeft w:val="0"/>
              <w:marRight w:val="0"/>
              <w:marTop w:val="0"/>
              <w:marBottom w:val="0"/>
              <w:divBdr>
                <w:top w:val="none" w:sz="0" w:space="0" w:color="auto"/>
                <w:left w:val="none" w:sz="0" w:space="0" w:color="auto"/>
                <w:bottom w:val="none" w:sz="0" w:space="0" w:color="auto"/>
                <w:right w:val="none" w:sz="0" w:space="0" w:color="auto"/>
              </w:divBdr>
            </w:div>
            <w:div w:id="254285268">
              <w:marLeft w:val="0"/>
              <w:marRight w:val="0"/>
              <w:marTop w:val="0"/>
              <w:marBottom w:val="0"/>
              <w:divBdr>
                <w:top w:val="none" w:sz="0" w:space="0" w:color="auto"/>
                <w:left w:val="none" w:sz="0" w:space="0" w:color="auto"/>
                <w:bottom w:val="none" w:sz="0" w:space="0" w:color="auto"/>
                <w:right w:val="none" w:sz="0" w:space="0" w:color="auto"/>
              </w:divBdr>
            </w:div>
            <w:div w:id="385882452">
              <w:marLeft w:val="0"/>
              <w:marRight w:val="0"/>
              <w:marTop w:val="0"/>
              <w:marBottom w:val="0"/>
              <w:divBdr>
                <w:top w:val="none" w:sz="0" w:space="0" w:color="auto"/>
                <w:left w:val="none" w:sz="0" w:space="0" w:color="auto"/>
                <w:bottom w:val="none" w:sz="0" w:space="0" w:color="auto"/>
                <w:right w:val="none" w:sz="0" w:space="0" w:color="auto"/>
              </w:divBdr>
            </w:div>
            <w:div w:id="487483855">
              <w:marLeft w:val="0"/>
              <w:marRight w:val="0"/>
              <w:marTop w:val="0"/>
              <w:marBottom w:val="0"/>
              <w:divBdr>
                <w:top w:val="none" w:sz="0" w:space="0" w:color="auto"/>
                <w:left w:val="none" w:sz="0" w:space="0" w:color="auto"/>
                <w:bottom w:val="none" w:sz="0" w:space="0" w:color="auto"/>
                <w:right w:val="none" w:sz="0" w:space="0" w:color="auto"/>
              </w:divBdr>
            </w:div>
            <w:div w:id="492379949">
              <w:marLeft w:val="0"/>
              <w:marRight w:val="0"/>
              <w:marTop w:val="0"/>
              <w:marBottom w:val="0"/>
              <w:divBdr>
                <w:top w:val="none" w:sz="0" w:space="0" w:color="auto"/>
                <w:left w:val="none" w:sz="0" w:space="0" w:color="auto"/>
                <w:bottom w:val="none" w:sz="0" w:space="0" w:color="auto"/>
                <w:right w:val="none" w:sz="0" w:space="0" w:color="auto"/>
              </w:divBdr>
            </w:div>
            <w:div w:id="543835432">
              <w:marLeft w:val="0"/>
              <w:marRight w:val="0"/>
              <w:marTop w:val="0"/>
              <w:marBottom w:val="0"/>
              <w:divBdr>
                <w:top w:val="none" w:sz="0" w:space="0" w:color="auto"/>
                <w:left w:val="none" w:sz="0" w:space="0" w:color="auto"/>
                <w:bottom w:val="none" w:sz="0" w:space="0" w:color="auto"/>
                <w:right w:val="none" w:sz="0" w:space="0" w:color="auto"/>
              </w:divBdr>
            </w:div>
            <w:div w:id="599532252">
              <w:marLeft w:val="0"/>
              <w:marRight w:val="0"/>
              <w:marTop w:val="0"/>
              <w:marBottom w:val="0"/>
              <w:divBdr>
                <w:top w:val="none" w:sz="0" w:space="0" w:color="auto"/>
                <w:left w:val="none" w:sz="0" w:space="0" w:color="auto"/>
                <w:bottom w:val="none" w:sz="0" w:space="0" w:color="auto"/>
                <w:right w:val="none" w:sz="0" w:space="0" w:color="auto"/>
              </w:divBdr>
            </w:div>
            <w:div w:id="601844592">
              <w:marLeft w:val="0"/>
              <w:marRight w:val="0"/>
              <w:marTop w:val="0"/>
              <w:marBottom w:val="0"/>
              <w:divBdr>
                <w:top w:val="none" w:sz="0" w:space="0" w:color="auto"/>
                <w:left w:val="none" w:sz="0" w:space="0" w:color="auto"/>
                <w:bottom w:val="none" w:sz="0" w:space="0" w:color="auto"/>
                <w:right w:val="none" w:sz="0" w:space="0" w:color="auto"/>
              </w:divBdr>
            </w:div>
            <w:div w:id="639191721">
              <w:marLeft w:val="0"/>
              <w:marRight w:val="0"/>
              <w:marTop w:val="0"/>
              <w:marBottom w:val="0"/>
              <w:divBdr>
                <w:top w:val="none" w:sz="0" w:space="0" w:color="auto"/>
                <w:left w:val="none" w:sz="0" w:space="0" w:color="auto"/>
                <w:bottom w:val="none" w:sz="0" w:space="0" w:color="auto"/>
                <w:right w:val="none" w:sz="0" w:space="0" w:color="auto"/>
              </w:divBdr>
            </w:div>
            <w:div w:id="823355654">
              <w:marLeft w:val="0"/>
              <w:marRight w:val="0"/>
              <w:marTop w:val="0"/>
              <w:marBottom w:val="0"/>
              <w:divBdr>
                <w:top w:val="none" w:sz="0" w:space="0" w:color="auto"/>
                <w:left w:val="none" w:sz="0" w:space="0" w:color="auto"/>
                <w:bottom w:val="none" w:sz="0" w:space="0" w:color="auto"/>
                <w:right w:val="none" w:sz="0" w:space="0" w:color="auto"/>
              </w:divBdr>
            </w:div>
            <w:div w:id="1015231205">
              <w:marLeft w:val="0"/>
              <w:marRight w:val="0"/>
              <w:marTop w:val="0"/>
              <w:marBottom w:val="0"/>
              <w:divBdr>
                <w:top w:val="none" w:sz="0" w:space="0" w:color="auto"/>
                <w:left w:val="none" w:sz="0" w:space="0" w:color="auto"/>
                <w:bottom w:val="none" w:sz="0" w:space="0" w:color="auto"/>
                <w:right w:val="none" w:sz="0" w:space="0" w:color="auto"/>
              </w:divBdr>
            </w:div>
            <w:div w:id="1109592774">
              <w:marLeft w:val="0"/>
              <w:marRight w:val="0"/>
              <w:marTop w:val="0"/>
              <w:marBottom w:val="0"/>
              <w:divBdr>
                <w:top w:val="none" w:sz="0" w:space="0" w:color="auto"/>
                <w:left w:val="none" w:sz="0" w:space="0" w:color="auto"/>
                <w:bottom w:val="none" w:sz="0" w:space="0" w:color="auto"/>
                <w:right w:val="none" w:sz="0" w:space="0" w:color="auto"/>
              </w:divBdr>
            </w:div>
            <w:div w:id="1159537016">
              <w:marLeft w:val="0"/>
              <w:marRight w:val="0"/>
              <w:marTop w:val="0"/>
              <w:marBottom w:val="0"/>
              <w:divBdr>
                <w:top w:val="none" w:sz="0" w:space="0" w:color="auto"/>
                <w:left w:val="none" w:sz="0" w:space="0" w:color="auto"/>
                <w:bottom w:val="none" w:sz="0" w:space="0" w:color="auto"/>
                <w:right w:val="none" w:sz="0" w:space="0" w:color="auto"/>
              </w:divBdr>
            </w:div>
            <w:div w:id="1240821106">
              <w:marLeft w:val="0"/>
              <w:marRight w:val="0"/>
              <w:marTop w:val="0"/>
              <w:marBottom w:val="0"/>
              <w:divBdr>
                <w:top w:val="none" w:sz="0" w:space="0" w:color="auto"/>
                <w:left w:val="none" w:sz="0" w:space="0" w:color="auto"/>
                <w:bottom w:val="none" w:sz="0" w:space="0" w:color="auto"/>
                <w:right w:val="none" w:sz="0" w:space="0" w:color="auto"/>
              </w:divBdr>
            </w:div>
            <w:div w:id="1248736270">
              <w:marLeft w:val="0"/>
              <w:marRight w:val="0"/>
              <w:marTop w:val="0"/>
              <w:marBottom w:val="0"/>
              <w:divBdr>
                <w:top w:val="none" w:sz="0" w:space="0" w:color="auto"/>
                <w:left w:val="none" w:sz="0" w:space="0" w:color="auto"/>
                <w:bottom w:val="none" w:sz="0" w:space="0" w:color="auto"/>
                <w:right w:val="none" w:sz="0" w:space="0" w:color="auto"/>
              </w:divBdr>
            </w:div>
            <w:div w:id="1312631981">
              <w:marLeft w:val="0"/>
              <w:marRight w:val="0"/>
              <w:marTop w:val="0"/>
              <w:marBottom w:val="0"/>
              <w:divBdr>
                <w:top w:val="none" w:sz="0" w:space="0" w:color="auto"/>
                <w:left w:val="none" w:sz="0" w:space="0" w:color="auto"/>
                <w:bottom w:val="none" w:sz="0" w:space="0" w:color="auto"/>
                <w:right w:val="none" w:sz="0" w:space="0" w:color="auto"/>
              </w:divBdr>
            </w:div>
            <w:div w:id="1332565345">
              <w:marLeft w:val="0"/>
              <w:marRight w:val="0"/>
              <w:marTop w:val="0"/>
              <w:marBottom w:val="0"/>
              <w:divBdr>
                <w:top w:val="none" w:sz="0" w:space="0" w:color="auto"/>
                <w:left w:val="none" w:sz="0" w:space="0" w:color="auto"/>
                <w:bottom w:val="none" w:sz="0" w:space="0" w:color="auto"/>
                <w:right w:val="none" w:sz="0" w:space="0" w:color="auto"/>
              </w:divBdr>
            </w:div>
            <w:div w:id="1378703660">
              <w:marLeft w:val="0"/>
              <w:marRight w:val="0"/>
              <w:marTop w:val="0"/>
              <w:marBottom w:val="0"/>
              <w:divBdr>
                <w:top w:val="none" w:sz="0" w:space="0" w:color="auto"/>
                <w:left w:val="none" w:sz="0" w:space="0" w:color="auto"/>
                <w:bottom w:val="none" w:sz="0" w:space="0" w:color="auto"/>
                <w:right w:val="none" w:sz="0" w:space="0" w:color="auto"/>
              </w:divBdr>
            </w:div>
            <w:div w:id="1565606776">
              <w:marLeft w:val="0"/>
              <w:marRight w:val="0"/>
              <w:marTop w:val="0"/>
              <w:marBottom w:val="0"/>
              <w:divBdr>
                <w:top w:val="none" w:sz="0" w:space="0" w:color="auto"/>
                <w:left w:val="none" w:sz="0" w:space="0" w:color="auto"/>
                <w:bottom w:val="none" w:sz="0" w:space="0" w:color="auto"/>
                <w:right w:val="none" w:sz="0" w:space="0" w:color="auto"/>
              </w:divBdr>
            </w:div>
            <w:div w:id="1587810121">
              <w:marLeft w:val="0"/>
              <w:marRight w:val="0"/>
              <w:marTop w:val="0"/>
              <w:marBottom w:val="0"/>
              <w:divBdr>
                <w:top w:val="none" w:sz="0" w:space="0" w:color="auto"/>
                <w:left w:val="none" w:sz="0" w:space="0" w:color="auto"/>
                <w:bottom w:val="none" w:sz="0" w:space="0" w:color="auto"/>
                <w:right w:val="none" w:sz="0" w:space="0" w:color="auto"/>
              </w:divBdr>
            </w:div>
            <w:div w:id="1612202176">
              <w:marLeft w:val="0"/>
              <w:marRight w:val="0"/>
              <w:marTop w:val="0"/>
              <w:marBottom w:val="0"/>
              <w:divBdr>
                <w:top w:val="none" w:sz="0" w:space="0" w:color="auto"/>
                <w:left w:val="none" w:sz="0" w:space="0" w:color="auto"/>
                <w:bottom w:val="none" w:sz="0" w:space="0" w:color="auto"/>
                <w:right w:val="none" w:sz="0" w:space="0" w:color="auto"/>
              </w:divBdr>
            </w:div>
            <w:div w:id="1735735332">
              <w:marLeft w:val="0"/>
              <w:marRight w:val="0"/>
              <w:marTop w:val="0"/>
              <w:marBottom w:val="0"/>
              <w:divBdr>
                <w:top w:val="none" w:sz="0" w:space="0" w:color="auto"/>
                <w:left w:val="none" w:sz="0" w:space="0" w:color="auto"/>
                <w:bottom w:val="none" w:sz="0" w:space="0" w:color="auto"/>
                <w:right w:val="none" w:sz="0" w:space="0" w:color="auto"/>
              </w:divBdr>
            </w:div>
            <w:div w:id="1819955805">
              <w:marLeft w:val="0"/>
              <w:marRight w:val="0"/>
              <w:marTop w:val="0"/>
              <w:marBottom w:val="0"/>
              <w:divBdr>
                <w:top w:val="none" w:sz="0" w:space="0" w:color="auto"/>
                <w:left w:val="none" w:sz="0" w:space="0" w:color="auto"/>
                <w:bottom w:val="none" w:sz="0" w:space="0" w:color="auto"/>
                <w:right w:val="none" w:sz="0" w:space="0" w:color="auto"/>
              </w:divBdr>
            </w:div>
            <w:div w:id="1946882500">
              <w:marLeft w:val="0"/>
              <w:marRight w:val="0"/>
              <w:marTop w:val="0"/>
              <w:marBottom w:val="0"/>
              <w:divBdr>
                <w:top w:val="none" w:sz="0" w:space="0" w:color="auto"/>
                <w:left w:val="none" w:sz="0" w:space="0" w:color="auto"/>
                <w:bottom w:val="none" w:sz="0" w:space="0" w:color="auto"/>
                <w:right w:val="none" w:sz="0" w:space="0" w:color="auto"/>
              </w:divBdr>
            </w:div>
            <w:div w:id="214199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589">
      <w:bodyDiv w:val="1"/>
      <w:marLeft w:val="0"/>
      <w:marRight w:val="0"/>
      <w:marTop w:val="0"/>
      <w:marBottom w:val="0"/>
      <w:divBdr>
        <w:top w:val="none" w:sz="0" w:space="0" w:color="auto"/>
        <w:left w:val="none" w:sz="0" w:space="0" w:color="auto"/>
        <w:bottom w:val="none" w:sz="0" w:space="0" w:color="auto"/>
        <w:right w:val="none" w:sz="0" w:space="0" w:color="auto"/>
      </w:divBdr>
      <w:divsChild>
        <w:div w:id="1793553849">
          <w:marLeft w:val="0"/>
          <w:marRight w:val="0"/>
          <w:marTop w:val="0"/>
          <w:marBottom w:val="0"/>
          <w:divBdr>
            <w:top w:val="none" w:sz="0" w:space="0" w:color="auto"/>
            <w:left w:val="none" w:sz="0" w:space="0" w:color="auto"/>
            <w:bottom w:val="none" w:sz="0" w:space="0" w:color="auto"/>
            <w:right w:val="none" w:sz="0" w:space="0" w:color="auto"/>
          </w:divBdr>
          <w:divsChild>
            <w:div w:id="25721700">
              <w:marLeft w:val="0"/>
              <w:marRight w:val="0"/>
              <w:marTop w:val="0"/>
              <w:marBottom w:val="0"/>
              <w:divBdr>
                <w:top w:val="none" w:sz="0" w:space="0" w:color="auto"/>
                <w:left w:val="none" w:sz="0" w:space="0" w:color="auto"/>
                <w:bottom w:val="none" w:sz="0" w:space="0" w:color="auto"/>
                <w:right w:val="none" w:sz="0" w:space="0" w:color="auto"/>
              </w:divBdr>
            </w:div>
            <w:div w:id="265115851">
              <w:marLeft w:val="0"/>
              <w:marRight w:val="0"/>
              <w:marTop w:val="0"/>
              <w:marBottom w:val="0"/>
              <w:divBdr>
                <w:top w:val="none" w:sz="0" w:space="0" w:color="auto"/>
                <w:left w:val="none" w:sz="0" w:space="0" w:color="auto"/>
                <w:bottom w:val="none" w:sz="0" w:space="0" w:color="auto"/>
                <w:right w:val="none" w:sz="0" w:space="0" w:color="auto"/>
              </w:divBdr>
            </w:div>
            <w:div w:id="580991856">
              <w:marLeft w:val="0"/>
              <w:marRight w:val="0"/>
              <w:marTop w:val="0"/>
              <w:marBottom w:val="0"/>
              <w:divBdr>
                <w:top w:val="none" w:sz="0" w:space="0" w:color="auto"/>
                <w:left w:val="none" w:sz="0" w:space="0" w:color="auto"/>
                <w:bottom w:val="none" w:sz="0" w:space="0" w:color="auto"/>
                <w:right w:val="none" w:sz="0" w:space="0" w:color="auto"/>
              </w:divBdr>
            </w:div>
            <w:div w:id="1049762700">
              <w:marLeft w:val="0"/>
              <w:marRight w:val="0"/>
              <w:marTop w:val="0"/>
              <w:marBottom w:val="0"/>
              <w:divBdr>
                <w:top w:val="none" w:sz="0" w:space="0" w:color="auto"/>
                <w:left w:val="none" w:sz="0" w:space="0" w:color="auto"/>
                <w:bottom w:val="none" w:sz="0" w:space="0" w:color="auto"/>
                <w:right w:val="none" w:sz="0" w:space="0" w:color="auto"/>
              </w:divBdr>
            </w:div>
            <w:div w:id="17531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7271">
      <w:bodyDiv w:val="1"/>
      <w:marLeft w:val="0"/>
      <w:marRight w:val="0"/>
      <w:marTop w:val="0"/>
      <w:marBottom w:val="0"/>
      <w:divBdr>
        <w:top w:val="none" w:sz="0" w:space="0" w:color="auto"/>
        <w:left w:val="none" w:sz="0" w:space="0" w:color="auto"/>
        <w:bottom w:val="none" w:sz="0" w:space="0" w:color="auto"/>
        <w:right w:val="none" w:sz="0" w:space="0" w:color="auto"/>
      </w:divBdr>
    </w:div>
    <w:div w:id="1892304283">
      <w:bodyDiv w:val="1"/>
      <w:marLeft w:val="0"/>
      <w:marRight w:val="0"/>
      <w:marTop w:val="0"/>
      <w:marBottom w:val="0"/>
      <w:divBdr>
        <w:top w:val="none" w:sz="0" w:space="0" w:color="auto"/>
        <w:left w:val="none" w:sz="0" w:space="0" w:color="auto"/>
        <w:bottom w:val="none" w:sz="0" w:space="0" w:color="auto"/>
        <w:right w:val="none" w:sz="0" w:space="0" w:color="auto"/>
      </w:divBdr>
    </w:div>
    <w:div w:id="1894193038">
      <w:bodyDiv w:val="1"/>
      <w:marLeft w:val="0"/>
      <w:marRight w:val="0"/>
      <w:marTop w:val="0"/>
      <w:marBottom w:val="0"/>
      <w:divBdr>
        <w:top w:val="none" w:sz="0" w:space="0" w:color="auto"/>
        <w:left w:val="none" w:sz="0" w:space="0" w:color="auto"/>
        <w:bottom w:val="none" w:sz="0" w:space="0" w:color="auto"/>
        <w:right w:val="none" w:sz="0" w:space="0" w:color="auto"/>
      </w:divBdr>
    </w:div>
    <w:div w:id="2041126704">
      <w:bodyDiv w:val="1"/>
      <w:marLeft w:val="0"/>
      <w:marRight w:val="0"/>
      <w:marTop w:val="0"/>
      <w:marBottom w:val="0"/>
      <w:divBdr>
        <w:top w:val="none" w:sz="0" w:space="0" w:color="auto"/>
        <w:left w:val="none" w:sz="0" w:space="0" w:color="auto"/>
        <w:bottom w:val="none" w:sz="0" w:space="0" w:color="auto"/>
        <w:right w:val="none" w:sz="0" w:space="0" w:color="auto"/>
      </w:divBdr>
    </w:div>
    <w:div w:id="2055545894">
      <w:bodyDiv w:val="1"/>
      <w:marLeft w:val="0"/>
      <w:marRight w:val="0"/>
      <w:marTop w:val="0"/>
      <w:marBottom w:val="0"/>
      <w:divBdr>
        <w:top w:val="none" w:sz="0" w:space="0" w:color="auto"/>
        <w:left w:val="none" w:sz="0" w:space="0" w:color="auto"/>
        <w:bottom w:val="none" w:sz="0" w:space="0" w:color="auto"/>
        <w:right w:val="none" w:sz="0" w:space="0" w:color="auto"/>
      </w:divBdr>
      <w:divsChild>
        <w:div w:id="925110283">
          <w:marLeft w:val="0"/>
          <w:marRight w:val="0"/>
          <w:marTop w:val="0"/>
          <w:marBottom w:val="0"/>
          <w:divBdr>
            <w:top w:val="none" w:sz="0" w:space="0" w:color="auto"/>
            <w:left w:val="none" w:sz="0" w:space="0" w:color="auto"/>
            <w:bottom w:val="none" w:sz="0" w:space="0" w:color="auto"/>
            <w:right w:val="none" w:sz="0" w:space="0" w:color="auto"/>
          </w:divBdr>
          <w:divsChild>
            <w:div w:id="246350928">
              <w:marLeft w:val="0"/>
              <w:marRight w:val="0"/>
              <w:marTop w:val="0"/>
              <w:marBottom w:val="0"/>
              <w:divBdr>
                <w:top w:val="none" w:sz="0" w:space="0" w:color="auto"/>
                <w:left w:val="none" w:sz="0" w:space="0" w:color="auto"/>
                <w:bottom w:val="none" w:sz="0" w:space="0" w:color="auto"/>
                <w:right w:val="none" w:sz="0" w:space="0" w:color="auto"/>
              </w:divBdr>
            </w:div>
            <w:div w:id="345443644">
              <w:marLeft w:val="0"/>
              <w:marRight w:val="0"/>
              <w:marTop w:val="0"/>
              <w:marBottom w:val="0"/>
              <w:divBdr>
                <w:top w:val="none" w:sz="0" w:space="0" w:color="auto"/>
                <w:left w:val="none" w:sz="0" w:space="0" w:color="auto"/>
                <w:bottom w:val="none" w:sz="0" w:space="0" w:color="auto"/>
                <w:right w:val="none" w:sz="0" w:space="0" w:color="auto"/>
              </w:divBdr>
            </w:div>
            <w:div w:id="363335986">
              <w:marLeft w:val="0"/>
              <w:marRight w:val="0"/>
              <w:marTop w:val="0"/>
              <w:marBottom w:val="0"/>
              <w:divBdr>
                <w:top w:val="none" w:sz="0" w:space="0" w:color="auto"/>
                <w:left w:val="none" w:sz="0" w:space="0" w:color="auto"/>
                <w:bottom w:val="none" w:sz="0" w:space="0" w:color="auto"/>
                <w:right w:val="none" w:sz="0" w:space="0" w:color="auto"/>
              </w:divBdr>
            </w:div>
            <w:div w:id="442266271">
              <w:marLeft w:val="0"/>
              <w:marRight w:val="0"/>
              <w:marTop w:val="0"/>
              <w:marBottom w:val="0"/>
              <w:divBdr>
                <w:top w:val="none" w:sz="0" w:space="0" w:color="auto"/>
                <w:left w:val="none" w:sz="0" w:space="0" w:color="auto"/>
                <w:bottom w:val="none" w:sz="0" w:space="0" w:color="auto"/>
                <w:right w:val="none" w:sz="0" w:space="0" w:color="auto"/>
              </w:divBdr>
            </w:div>
            <w:div w:id="466554010">
              <w:marLeft w:val="0"/>
              <w:marRight w:val="0"/>
              <w:marTop w:val="0"/>
              <w:marBottom w:val="0"/>
              <w:divBdr>
                <w:top w:val="none" w:sz="0" w:space="0" w:color="auto"/>
                <w:left w:val="none" w:sz="0" w:space="0" w:color="auto"/>
                <w:bottom w:val="none" w:sz="0" w:space="0" w:color="auto"/>
                <w:right w:val="none" w:sz="0" w:space="0" w:color="auto"/>
              </w:divBdr>
            </w:div>
            <w:div w:id="561331194">
              <w:marLeft w:val="0"/>
              <w:marRight w:val="0"/>
              <w:marTop w:val="0"/>
              <w:marBottom w:val="0"/>
              <w:divBdr>
                <w:top w:val="none" w:sz="0" w:space="0" w:color="auto"/>
                <w:left w:val="none" w:sz="0" w:space="0" w:color="auto"/>
                <w:bottom w:val="none" w:sz="0" w:space="0" w:color="auto"/>
                <w:right w:val="none" w:sz="0" w:space="0" w:color="auto"/>
              </w:divBdr>
            </w:div>
            <w:div w:id="626741095">
              <w:marLeft w:val="0"/>
              <w:marRight w:val="0"/>
              <w:marTop w:val="0"/>
              <w:marBottom w:val="0"/>
              <w:divBdr>
                <w:top w:val="none" w:sz="0" w:space="0" w:color="auto"/>
                <w:left w:val="none" w:sz="0" w:space="0" w:color="auto"/>
                <w:bottom w:val="none" w:sz="0" w:space="0" w:color="auto"/>
                <w:right w:val="none" w:sz="0" w:space="0" w:color="auto"/>
              </w:divBdr>
            </w:div>
            <w:div w:id="986786858">
              <w:marLeft w:val="0"/>
              <w:marRight w:val="0"/>
              <w:marTop w:val="0"/>
              <w:marBottom w:val="0"/>
              <w:divBdr>
                <w:top w:val="none" w:sz="0" w:space="0" w:color="auto"/>
                <w:left w:val="none" w:sz="0" w:space="0" w:color="auto"/>
                <w:bottom w:val="none" w:sz="0" w:space="0" w:color="auto"/>
                <w:right w:val="none" w:sz="0" w:space="0" w:color="auto"/>
              </w:divBdr>
            </w:div>
            <w:div w:id="1078556662">
              <w:marLeft w:val="0"/>
              <w:marRight w:val="0"/>
              <w:marTop w:val="0"/>
              <w:marBottom w:val="0"/>
              <w:divBdr>
                <w:top w:val="none" w:sz="0" w:space="0" w:color="auto"/>
                <w:left w:val="none" w:sz="0" w:space="0" w:color="auto"/>
                <w:bottom w:val="none" w:sz="0" w:space="0" w:color="auto"/>
                <w:right w:val="none" w:sz="0" w:space="0" w:color="auto"/>
              </w:divBdr>
            </w:div>
            <w:div w:id="1089959885">
              <w:marLeft w:val="0"/>
              <w:marRight w:val="0"/>
              <w:marTop w:val="0"/>
              <w:marBottom w:val="0"/>
              <w:divBdr>
                <w:top w:val="none" w:sz="0" w:space="0" w:color="auto"/>
                <w:left w:val="none" w:sz="0" w:space="0" w:color="auto"/>
                <w:bottom w:val="none" w:sz="0" w:space="0" w:color="auto"/>
                <w:right w:val="none" w:sz="0" w:space="0" w:color="auto"/>
              </w:divBdr>
            </w:div>
            <w:div w:id="1242253762">
              <w:marLeft w:val="0"/>
              <w:marRight w:val="0"/>
              <w:marTop w:val="0"/>
              <w:marBottom w:val="0"/>
              <w:divBdr>
                <w:top w:val="none" w:sz="0" w:space="0" w:color="auto"/>
                <w:left w:val="none" w:sz="0" w:space="0" w:color="auto"/>
                <w:bottom w:val="none" w:sz="0" w:space="0" w:color="auto"/>
                <w:right w:val="none" w:sz="0" w:space="0" w:color="auto"/>
              </w:divBdr>
            </w:div>
            <w:div w:id="1404064903">
              <w:marLeft w:val="0"/>
              <w:marRight w:val="0"/>
              <w:marTop w:val="0"/>
              <w:marBottom w:val="0"/>
              <w:divBdr>
                <w:top w:val="none" w:sz="0" w:space="0" w:color="auto"/>
                <w:left w:val="none" w:sz="0" w:space="0" w:color="auto"/>
                <w:bottom w:val="none" w:sz="0" w:space="0" w:color="auto"/>
                <w:right w:val="none" w:sz="0" w:space="0" w:color="auto"/>
              </w:divBdr>
            </w:div>
            <w:div w:id="1427725836">
              <w:marLeft w:val="0"/>
              <w:marRight w:val="0"/>
              <w:marTop w:val="0"/>
              <w:marBottom w:val="0"/>
              <w:divBdr>
                <w:top w:val="none" w:sz="0" w:space="0" w:color="auto"/>
                <w:left w:val="none" w:sz="0" w:space="0" w:color="auto"/>
                <w:bottom w:val="none" w:sz="0" w:space="0" w:color="auto"/>
                <w:right w:val="none" w:sz="0" w:space="0" w:color="auto"/>
              </w:divBdr>
            </w:div>
            <w:div w:id="1509566450">
              <w:marLeft w:val="0"/>
              <w:marRight w:val="0"/>
              <w:marTop w:val="0"/>
              <w:marBottom w:val="0"/>
              <w:divBdr>
                <w:top w:val="none" w:sz="0" w:space="0" w:color="auto"/>
                <w:left w:val="none" w:sz="0" w:space="0" w:color="auto"/>
                <w:bottom w:val="none" w:sz="0" w:space="0" w:color="auto"/>
                <w:right w:val="none" w:sz="0" w:space="0" w:color="auto"/>
              </w:divBdr>
            </w:div>
            <w:div w:id="1519464177">
              <w:marLeft w:val="0"/>
              <w:marRight w:val="0"/>
              <w:marTop w:val="0"/>
              <w:marBottom w:val="0"/>
              <w:divBdr>
                <w:top w:val="none" w:sz="0" w:space="0" w:color="auto"/>
                <w:left w:val="none" w:sz="0" w:space="0" w:color="auto"/>
                <w:bottom w:val="none" w:sz="0" w:space="0" w:color="auto"/>
                <w:right w:val="none" w:sz="0" w:space="0" w:color="auto"/>
              </w:divBdr>
            </w:div>
            <w:div w:id="1542209079">
              <w:marLeft w:val="0"/>
              <w:marRight w:val="0"/>
              <w:marTop w:val="0"/>
              <w:marBottom w:val="0"/>
              <w:divBdr>
                <w:top w:val="none" w:sz="0" w:space="0" w:color="auto"/>
                <w:left w:val="none" w:sz="0" w:space="0" w:color="auto"/>
                <w:bottom w:val="none" w:sz="0" w:space="0" w:color="auto"/>
                <w:right w:val="none" w:sz="0" w:space="0" w:color="auto"/>
              </w:divBdr>
            </w:div>
            <w:div w:id="1572542663">
              <w:marLeft w:val="0"/>
              <w:marRight w:val="0"/>
              <w:marTop w:val="0"/>
              <w:marBottom w:val="0"/>
              <w:divBdr>
                <w:top w:val="none" w:sz="0" w:space="0" w:color="auto"/>
                <w:left w:val="none" w:sz="0" w:space="0" w:color="auto"/>
                <w:bottom w:val="none" w:sz="0" w:space="0" w:color="auto"/>
                <w:right w:val="none" w:sz="0" w:space="0" w:color="auto"/>
              </w:divBdr>
            </w:div>
            <w:div w:id="1644264427">
              <w:marLeft w:val="0"/>
              <w:marRight w:val="0"/>
              <w:marTop w:val="0"/>
              <w:marBottom w:val="0"/>
              <w:divBdr>
                <w:top w:val="none" w:sz="0" w:space="0" w:color="auto"/>
                <w:left w:val="none" w:sz="0" w:space="0" w:color="auto"/>
                <w:bottom w:val="none" w:sz="0" w:space="0" w:color="auto"/>
                <w:right w:val="none" w:sz="0" w:space="0" w:color="auto"/>
              </w:divBdr>
            </w:div>
            <w:div w:id="1790737052">
              <w:marLeft w:val="0"/>
              <w:marRight w:val="0"/>
              <w:marTop w:val="0"/>
              <w:marBottom w:val="0"/>
              <w:divBdr>
                <w:top w:val="none" w:sz="0" w:space="0" w:color="auto"/>
                <w:left w:val="none" w:sz="0" w:space="0" w:color="auto"/>
                <w:bottom w:val="none" w:sz="0" w:space="0" w:color="auto"/>
                <w:right w:val="none" w:sz="0" w:space="0" w:color="auto"/>
              </w:divBdr>
            </w:div>
            <w:div w:id="1836724492">
              <w:marLeft w:val="0"/>
              <w:marRight w:val="0"/>
              <w:marTop w:val="0"/>
              <w:marBottom w:val="0"/>
              <w:divBdr>
                <w:top w:val="none" w:sz="0" w:space="0" w:color="auto"/>
                <w:left w:val="none" w:sz="0" w:space="0" w:color="auto"/>
                <w:bottom w:val="none" w:sz="0" w:space="0" w:color="auto"/>
                <w:right w:val="none" w:sz="0" w:space="0" w:color="auto"/>
              </w:divBdr>
            </w:div>
            <w:div w:id="1838957396">
              <w:marLeft w:val="0"/>
              <w:marRight w:val="0"/>
              <w:marTop w:val="0"/>
              <w:marBottom w:val="0"/>
              <w:divBdr>
                <w:top w:val="none" w:sz="0" w:space="0" w:color="auto"/>
                <w:left w:val="none" w:sz="0" w:space="0" w:color="auto"/>
                <w:bottom w:val="none" w:sz="0" w:space="0" w:color="auto"/>
                <w:right w:val="none" w:sz="0" w:space="0" w:color="auto"/>
              </w:divBdr>
            </w:div>
            <w:div w:id="2030132450">
              <w:marLeft w:val="0"/>
              <w:marRight w:val="0"/>
              <w:marTop w:val="0"/>
              <w:marBottom w:val="0"/>
              <w:divBdr>
                <w:top w:val="none" w:sz="0" w:space="0" w:color="auto"/>
                <w:left w:val="none" w:sz="0" w:space="0" w:color="auto"/>
                <w:bottom w:val="none" w:sz="0" w:space="0" w:color="auto"/>
                <w:right w:val="none" w:sz="0" w:space="0" w:color="auto"/>
              </w:divBdr>
            </w:div>
            <w:div w:id="2046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0198">
      <w:bodyDiv w:val="1"/>
      <w:marLeft w:val="0"/>
      <w:marRight w:val="0"/>
      <w:marTop w:val="0"/>
      <w:marBottom w:val="0"/>
      <w:divBdr>
        <w:top w:val="none" w:sz="0" w:space="0" w:color="auto"/>
        <w:left w:val="none" w:sz="0" w:space="0" w:color="auto"/>
        <w:bottom w:val="none" w:sz="0" w:space="0" w:color="auto"/>
        <w:right w:val="none" w:sz="0" w:space="0" w:color="auto"/>
      </w:divBdr>
    </w:div>
    <w:div w:id="2087221948">
      <w:bodyDiv w:val="1"/>
      <w:marLeft w:val="0"/>
      <w:marRight w:val="0"/>
      <w:marTop w:val="0"/>
      <w:marBottom w:val="0"/>
      <w:divBdr>
        <w:top w:val="none" w:sz="0" w:space="0" w:color="auto"/>
        <w:left w:val="none" w:sz="0" w:space="0" w:color="auto"/>
        <w:bottom w:val="none" w:sz="0" w:space="0" w:color="auto"/>
        <w:right w:val="none" w:sz="0" w:space="0" w:color="auto"/>
      </w:divBdr>
      <w:divsChild>
        <w:div w:id="501042231">
          <w:marLeft w:val="0"/>
          <w:marRight w:val="0"/>
          <w:marTop w:val="0"/>
          <w:marBottom w:val="0"/>
          <w:divBdr>
            <w:top w:val="none" w:sz="0" w:space="0" w:color="auto"/>
            <w:left w:val="none" w:sz="0" w:space="0" w:color="auto"/>
            <w:bottom w:val="none" w:sz="0" w:space="0" w:color="auto"/>
            <w:right w:val="none" w:sz="0" w:space="0" w:color="auto"/>
          </w:divBdr>
          <w:divsChild>
            <w:div w:id="149909428">
              <w:marLeft w:val="0"/>
              <w:marRight w:val="0"/>
              <w:marTop w:val="0"/>
              <w:marBottom w:val="0"/>
              <w:divBdr>
                <w:top w:val="none" w:sz="0" w:space="0" w:color="auto"/>
                <w:left w:val="none" w:sz="0" w:space="0" w:color="auto"/>
                <w:bottom w:val="none" w:sz="0" w:space="0" w:color="auto"/>
                <w:right w:val="none" w:sz="0" w:space="0" w:color="auto"/>
              </w:divBdr>
            </w:div>
            <w:div w:id="272515472">
              <w:marLeft w:val="0"/>
              <w:marRight w:val="0"/>
              <w:marTop w:val="0"/>
              <w:marBottom w:val="0"/>
              <w:divBdr>
                <w:top w:val="none" w:sz="0" w:space="0" w:color="auto"/>
                <w:left w:val="none" w:sz="0" w:space="0" w:color="auto"/>
                <w:bottom w:val="none" w:sz="0" w:space="0" w:color="auto"/>
                <w:right w:val="none" w:sz="0" w:space="0" w:color="auto"/>
              </w:divBdr>
            </w:div>
            <w:div w:id="535192768">
              <w:marLeft w:val="0"/>
              <w:marRight w:val="0"/>
              <w:marTop w:val="0"/>
              <w:marBottom w:val="0"/>
              <w:divBdr>
                <w:top w:val="none" w:sz="0" w:space="0" w:color="auto"/>
                <w:left w:val="none" w:sz="0" w:space="0" w:color="auto"/>
                <w:bottom w:val="none" w:sz="0" w:space="0" w:color="auto"/>
                <w:right w:val="none" w:sz="0" w:space="0" w:color="auto"/>
              </w:divBdr>
            </w:div>
            <w:div w:id="547764771">
              <w:marLeft w:val="0"/>
              <w:marRight w:val="0"/>
              <w:marTop w:val="0"/>
              <w:marBottom w:val="0"/>
              <w:divBdr>
                <w:top w:val="none" w:sz="0" w:space="0" w:color="auto"/>
                <w:left w:val="none" w:sz="0" w:space="0" w:color="auto"/>
                <w:bottom w:val="none" w:sz="0" w:space="0" w:color="auto"/>
                <w:right w:val="none" w:sz="0" w:space="0" w:color="auto"/>
              </w:divBdr>
            </w:div>
            <w:div w:id="980691605">
              <w:marLeft w:val="0"/>
              <w:marRight w:val="0"/>
              <w:marTop w:val="0"/>
              <w:marBottom w:val="0"/>
              <w:divBdr>
                <w:top w:val="none" w:sz="0" w:space="0" w:color="auto"/>
                <w:left w:val="none" w:sz="0" w:space="0" w:color="auto"/>
                <w:bottom w:val="none" w:sz="0" w:space="0" w:color="auto"/>
                <w:right w:val="none" w:sz="0" w:space="0" w:color="auto"/>
              </w:divBdr>
            </w:div>
            <w:div w:id="1346177899">
              <w:marLeft w:val="0"/>
              <w:marRight w:val="0"/>
              <w:marTop w:val="0"/>
              <w:marBottom w:val="0"/>
              <w:divBdr>
                <w:top w:val="none" w:sz="0" w:space="0" w:color="auto"/>
                <w:left w:val="none" w:sz="0" w:space="0" w:color="auto"/>
                <w:bottom w:val="none" w:sz="0" w:space="0" w:color="auto"/>
                <w:right w:val="none" w:sz="0" w:space="0" w:color="auto"/>
              </w:divBdr>
            </w:div>
            <w:div w:id="1560551253">
              <w:marLeft w:val="0"/>
              <w:marRight w:val="0"/>
              <w:marTop w:val="0"/>
              <w:marBottom w:val="0"/>
              <w:divBdr>
                <w:top w:val="none" w:sz="0" w:space="0" w:color="auto"/>
                <w:left w:val="none" w:sz="0" w:space="0" w:color="auto"/>
                <w:bottom w:val="none" w:sz="0" w:space="0" w:color="auto"/>
                <w:right w:val="none" w:sz="0" w:space="0" w:color="auto"/>
              </w:divBdr>
            </w:div>
            <w:div w:id="1700665962">
              <w:marLeft w:val="0"/>
              <w:marRight w:val="0"/>
              <w:marTop w:val="0"/>
              <w:marBottom w:val="0"/>
              <w:divBdr>
                <w:top w:val="none" w:sz="0" w:space="0" w:color="auto"/>
                <w:left w:val="none" w:sz="0" w:space="0" w:color="auto"/>
                <w:bottom w:val="none" w:sz="0" w:space="0" w:color="auto"/>
                <w:right w:val="none" w:sz="0" w:space="0" w:color="auto"/>
              </w:divBdr>
            </w:div>
            <w:div w:id="1737312071">
              <w:marLeft w:val="0"/>
              <w:marRight w:val="0"/>
              <w:marTop w:val="0"/>
              <w:marBottom w:val="0"/>
              <w:divBdr>
                <w:top w:val="none" w:sz="0" w:space="0" w:color="auto"/>
                <w:left w:val="none" w:sz="0" w:space="0" w:color="auto"/>
                <w:bottom w:val="none" w:sz="0" w:space="0" w:color="auto"/>
                <w:right w:val="none" w:sz="0" w:space="0" w:color="auto"/>
              </w:divBdr>
            </w:div>
            <w:div w:id="1790659565">
              <w:marLeft w:val="0"/>
              <w:marRight w:val="0"/>
              <w:marTop w:val="0"/>
              <w:marBottom w:val="0"/>
              <w:divBdr>
                <w:top w:val="none" w:sz="0" w:space="0" w:color="auto"/>
                <w:left w:val="none" w:sz="0" w:space="0" w:color="auto"/>
                <w:bottom w:val="none" w:sz="0" w:space="0" w:color="auto"/>
                <w:right w:val="none" w:sz="0" w:space="0" w:color="auto"/>
              </w:divBdr>
            </w:div>
            <w:div w:id="1847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r-knz.net/dml-what-s-in-a-name.html)." TargetMode="External"/><Relationship Id="rId2" Type="http://schemas.openxmlformats.org/officeDocument/2006/relationships/hyperlink" Target="https://github.com/cockroachdb/cockroach/issues/66008)." TargetMode="External"/><Relationship Id="rId1" Type="http://schemas.openxmlformats.org/officeDocument/2006/relationships/hyperlink" Target="https://www.cockroachlabs.com/blog/how-to-choose-db-index-key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chart" Target="charts/chart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5%20Database%20Design/Examples/primaryKeyTes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5%20Database%20Design/images/ConcatentatedIndexCha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4760335bb1ba0970/CockroachDBTDG/cockroachDB-tdg/manuscript/Ch05%20Database%20Design/images/IndexSor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[primaryKeyTests.xlsx]Sheet3!$H$1</c:f>
              <c:strCache>
                <c:ptCount val="1"/>
                <c:pt idx="0">
                  <c:v>ms</c:v>
                </c:pt>
              </c:strCache>
            </c:strRef>
          </c:tx>
          <c:spPr>
            <a:solidFill>
              <a:schemeClr val="accent1"/>
            </a:solidFill>
            <a:ln>
              <a:noFill/>
            </a:ln>
            <a:effectLst/>
          </c:spPr>
          <c:invertIfNegative val="0"/>
          <c:cat>
            <c:strRef>
              <c:f>[primaryKeyTests.xlsx]Sheet3!$G$2:$G$5</c:f>
              <c:strCache>
                <c:ptCount val="4"/>
                <c:pt idx="0">
                  <c:v>Sequence</c:v>
                </c:pt>
                <c:pt idx="1">
                  <c:v>UUID</c:v>
                </c:pt>
                <c:pt idx="2">
                  <c:v>SERIAL</c:v>
                </c:pt>
                <c:pt idx="3">
                  <c:v>hash Sharded</c:v>
                </c:pt>
              </c:strCache>
            </c:strRef>
          </c:cat>
          <c:val>
            <c:numRef>
              <c:f>[primaryKeyTests.xlsx]Sheet3!$H$2:$H$5</c:f>
              <c:numCache>
                <c:formatCode>General</c:formatCode>
                <c:ptCount val="4"/>
                <c:pt idx="0">
                  <c:v>390224</c:v>
                </c:pt>
                <c:pt idx="1">
                  <c:v>121528</c:v>
                </c:pt>
                <c:pt idx="2">
                  <c:v>709674</c:v>
                </c:pt>
                <c:pt idx="3">
                  <c:v>114358</c:v>
                </c:pt>
              </c:numCache>
            </c:numRef>
          </c:val>
          <c:extLst>
            <c:ext xmlns:c16="http://schemas.microsoft.com/office/drawing/2014/chart" uri="{C3380CC4-5D6E-409C-BE32-E72D297353CC}">
              <c16:uniqueId val="{00000000-5E73-2645-A54F-4D3743047849}"/>
            </c:ext>
          </c:extLst>
        </c:ser>
        <c:dLbls>
          <c:showLegendKey val="0"/>
          <c:showVal val="0"/>
          <c:showCatName val="0"/>
          <c:showSerName val="0"/>
          <c:showPercent val="0"/>
          <c:showBubbleSize val="0"/>
        </c:dLbls>
        <c:gapWidth val="182"/>
        <c:axId val="913933983"/>
        <c:axId val="913935071"/>
      </c:barChart>
      <c:catAx>
        <c:axId val="91393398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913935071"/>
        <c:crosses val="autoZero"/>
        <c:auto val="1"/>
        <c:lblAlgn val="ctr"/>
        <c:lblOffset val="100"/>
        <c:noMultiLvlLbl val="0"/>
      </c:catAx>
      <c:valAx>
        <c:axId val="913935071"/>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9139339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1"/>
          <c:order val="0"/>
          <c:tx>
            <c:strRef>
              <c:f>Sheet1!$B$1</c:f>
              <c:strCache>
                <c:ptCount val="1"/>
                <c:pt idx="0">
                  <c:v>Elapsed time (ms)</c:v>
                </c:pt>
              </c:strCache>
            </c:strRef>
          </c:tx>
          <c:spPr>
            <a:solidFill>
              <a:schemeClr val="accent2"/>
            </a:solidFill>
            <a:ln>
              <a:noFill/>
            </a:ln>
            <a:effectLst/>
          </c:spPr>
          <c:invertIfNegative val="0"/>
          <c:val>
            <c:numRef>
              <c:f>Sheet1!$B$2:$B$8</c:f>
              <c:numCache>
                <c:formatCode>General</c:formatCode>
                <c:ptCount val="7"/>
                <c:pt idx="0">
                  <c:v>108</c:v>
                </c:pt>
                <c:pt idx="1">
                  <c:v>66</c:v>
                </c:pt>
                <c:pt idx="2">
                  <c:v>51</c:v>
                </c:pt>
                <c:pt idx="3">
                  <c:v>31</c:v>
                </c:pt>
                <c:pt idx="4">
                  <c:v>10</c:v>
                </c:pt>
                <c:pt idx="5">
                  <c:v>6.4</c:v>
                </c:pt>
                <c:pt idx="6">
                  <c:v>3.6</c:v>
                </c:pt>
              </c:numCache>
            </c:numRef>
          </c:val>
          <c:extLst>
            <c:ext xmlns:c16="http://schemas.microsoft.com/office/drawing/2014/chart" uri="{C3380CC4-5D6E-409C-BE32-E72D297353CC}">
              <c16:uniqueId val="{00000000-09A8-2D48-BA36-ACDC9F024CBE}"/>
            </c:ext>
          </c:extLst>
        </c:ser>
        <c:dLbls>
          <c:showLegendKey val="0"/>
          <c:showVal val="0"/>
          <c:showCatName val="0"/>
          <c:showSerName val="0"/>
          <c:showPercent val="0"/>
          <c:showBubbleSize val="0"/>
        </c:dLbls>
        <c:gapWidth val="182"/>
        <c:axId val="1505128048"/>
        <c:axId val="1019544080"/>
      </c:barChart>
      <c:catAx>
        <c:axId val="150512804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indexes (including PK)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544080"/>
        <c:crosses val="autoZero"/>
        <c:auto val="1"/>
        <c:lblAlgn val="ctr"/>
        <c:lblOffset val="100"/>
        <c:noMultiLvlLbl val="0"/>
      </c:catAx>
      <c:valAx>
        <c:axId val="1019544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Elapsed time (s)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512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[ConcatentatedIndexChart.xlsx]Sheet1!$B$1</c:f>
              <c:strCache>
                <c:ptCount val="1"/>
                <c:pt idx="0">
                  <c:v> KV rows read </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[ConcatentatedIndexChart.xlsx]Sheet1!$A$2:$A$8</c:f>
              <c:strCache>
                <c:ptCount val="7"/>
                <c:pt idx="0">
                  <c:v>Index on lastname,firstname,state STORING phonenumber</c:v>
                </c:pt>
                <c:pt idx="1">
                  <c:v>Index on lastname,firstname,state</c:v>
                </c:pt>
                <c:pt idx="2">
                  <c:v>Index on lastname,firstname</c:v>
                </c:pt>
                <c:pt idx="3">
                  <c:v>Separate indexes on lastname and firstname</c:v>
                </c:pt>
                <c:pt idx="4">
                  <c:v>Index on Firstname only</c:v>
                </c:pt>
                <c:pt idx="5">
                  <c:v>Index on Lastname only</c:v>
                </c:pt>
                <c:pt idx="6">
                  <c:v>None</c:v>
                </c:pt>
              </c:strCache>
            </c:strRef>
          </c:cat>
          <c:val>
            <c:numRef>
              <c:f>[ConcatentatedIndexChart.xlsx]Sheet1!$B$2:$B$8</c:f>
              <c:numCache>
                <c:formatCode>_(* #,##0.00_);_(* \(#,##0.00\);_(* "-"??_);_(@_)</c:formatCode>
                <c:ptCount val="7"/>
                <c:pt idx="0">
                  <c:v>1</c:v>
                </c:pt>
                <c:pt idx="1">
                  <c:v>2</c:v>
                </c:pt>
                <c:pt idx="2">
                  <c:v>6</c:v>
                </c:pt>
                <c:pt idx="3">
                  <c:v>15</c:v>
                </c:pt>
                <c:pt idx="4">
                  <c:v>92</c:v>
                </c:pt>
                <c:pt idx="5">
                  <c:v>196</c:v>
                </c:pt>
                <c:pt idx="6">
                  <c:v>18798</c:v>
                </c:pt>
              </c:numCache>
            </c:numRef>
          </c:val>
          <c:extLst>
            <c:ext xmlns:c16="http://schemas.microsoft.com/office/drawing/2014/chart" uri="{C3380CC4-5D6E-409C-BE32-E72D297353CC}">
              <c16:uniqueId val="{00000000-F70C-AC47-91B7-F6BD070ED25E}"/>
            </c:ext>
          </c:extLst>
        </c:ser>
        <c:dLbls>
          <c:dLblPos val="outEnd"/>
          <c:showLegendKey val="0"/>
          <c:showVal val="1"/>
          <c:showCatName val="0"/>
          <c:showSerName val="0"/>
          <c:showPercent val="0"/>
          <c:showBubbleSize val="0"/>
        </c:dLbls>
        <c:gapWidth val="182"/>
        <c:axId val="1032173328"/>
        <c:axId val="1032174976"/>
      </c:barChart>
      <c:catAx>
        <c:axId val="1032173328"/>
        <c:scaling>
          <c:orientation val="minMax"/>
        </c:scaling>
        <c:delete val="0"/>
        <c:axPos val="l"/>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Indexing</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032174976"/>
        <c:crosses val="autoZero"/>
        <c:auto val="1"/>
        <c:lblAlgn val="ctr"/>
        <c:lblOffset val="100"/>
        <c:noMultiLvlLbl val="0"/>
      </c:catAx>
      <c:valAx>
        <c:axId val="103217497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a:t>KV Store operations</a:t>
                </a:r>
                <a:r>
                  <a:rPr lang="en-GB" baseline="0"/>
                  <a:t> (logarithmic scale)</a:t>
                </a:r>
                <a:endParaRPr lang="en-GB"/>
              </a:p>
            </c:rich>
          </c:tx>
          <c:layout>
            <c:manualLayout>
              <c:xMode val="edge"/>
              <c:yMode val="edge"/>
              <c:x val="0.66956998529729683"/>
              <c:y val="0.91379405579015105"/>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03217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Index</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Sort all rows</c:v>
                </c:pt>
                <c:pt idx="1">
                  <c:v>Top 10 rows</c:v>
                </c:pt>
              </c:strCache>
            </c:strRef>
          </c:cat>
          <c:val>
            <c:numRef>
              <c:f>Sheet1!$B$2:$B$3</c:f>
              <c:numCache>
                <c:formatCode>General</c:formatCode>
                <c:ptCount val="2"/>
                <c:pt idx="0">
                  <c:v>4000</c:v>
                </c:pt>
                <c:pt idx="1">
                  <c:v>2</c:v>
                </c:pt>
              </c:numCache>
            </c:numRef>
          </c:val>
          <c:extLst>
            <c:ext xmlns:c16="http://schemas.microsoft.com/office/drawing/2014/chart" uri="{C3380CC4-5D6E-409C-BE32-E72D297353CC}">
              <c16:uniqueId val="{00000000-8EA5-5540-948E-379619AA4FA5}"/>
            </c:ext>
          </c:extLst>
        </c:ser>
        <c:ser>
          <c:idx val="1"/>
          <c:order val="1"/>
          <c:tx>
            <c:strRef>
              <c:f>Sheet1!$C$1</c:f>
              <c:strCache>
                <c:ptCount val="1"/>
                <c:pt idx="0">
                  <c:v>Table scan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Sort all rows</c:v>
                </c:pt>
                <c:pt idx="1">
                  <c:v>Top 10 rows</c:v>
                </c:pt>
              </c:strCache>
            </c:strRef>
          </c:cat>
          <c:val>
            <c:numRef>
              <c:f>Sheet1!$C$2:$C$3</c:f>
              <c:numCache>
                <c:formatCode>General</c:formatCode>
                <c:ptCount val="2"/>
                <c:pt idx="0">
                  <c:v>296</c:v>
                </c:pt>
                <c:pt idx="1">
                  <c:v>123</c:v>
                </c:pt>
              </c:numCache>
            </c:numRef>
          </c:val>
          <c:extLst>
            <c:ext xmlns:c16="http://schemas.microsoft.com/office/drawing/2014/chart" uri="{C3380CC4-5D6E-409C-BE32-E72D297353CC}">
              <c16:uniqueId val="{00000001-8EA5-5540-948E-379619AA4FA5}"/>
            </c:ext>
          </c:extLst>
        </c:ser>
        <c:dLbls>
          <c:dLblPos val="outEnd"/>
          <c:showLegendKey val="0"/>
          <c:showVal val="1"/>
          <c:showCatName val="0"/>
          <c:showSerName val="0"/>
          <c:showPercent val="0"/>
          <c:showBubbleSize val="0"/>
        </c:dLbls>
        <c:gapWidth val="182"/>
        <c:axId val="1019997216"/>
        <c:axId val="1019998864"/>
      </c:barChart>
      <c:catAx>
        <c:axId val="1019997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998864"/>
        <c:crosses val="autoZero"/>
        <c:auto val="1"/>
        <c:lblAlgn val="ctr"/>
        <c:lblOffset val="100"/>
        <c:noMultiLvlLbl val="0"/>
      </c:catAx>
      <c:valAx>
        <c:axId val="1019998864"/>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Elapsed</a:t>
                </a:r>
                <a:r>
                  <a:rPr lang="en-GB" baseline="0"/>
                  <a:t> time (ms) - note logarithmic scale</a:t>
                </a:r>
                <a:r>
                  <a:rPr lang="en-GB"/>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99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5.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3" name="Picture 2" descr="Chart, bar chart&#10;&#10;Description automatically generated"/>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7772400" cy="5211842"/>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980FC-0E3C-429F-B87F-EA8256FF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36</Pages>
  <Words>10304</Words>
  <Characters>58736</Characters>
  <Application>Microsoft Office Word</Application>
  <DocSecurity>0</DocSecurity>
  <Lines>489</Lines>
  <Paragraphs>137</Paragraphs>
  <ScaleCrop>false</ScaleCrop>
  <Company/>
  <LinksUpToDate>false</LinksUpToDate>
  <CharactersWithSpaces>68903</CharactersWithSpaces>
  <SharedDoc>false</SharedDoc>
  <HLinks>
    <vt:vector size="12" baseType="variant">
      <vt:variant>
        <vt:i4>6357095</vt:i4>
      </vt:variant>
      <vt:variant>
        <vt:i4>3</vt:i4>
      </vt:variant>
      <vt:variant>
        <vt:i4>0</vt:i4>
      </vt:variant>
      <vt:variant>
        <vt:i4>5</vt:i4>
      </vt:variant>
      <vt:variant>
        <vt:lpwstr>https://github.com/cockroachdb/cockroach/issues/66008).</vt:lpwstr>
      </vt:variant>
      <vt:variant>
        <vt:lpwstr/>
      </vt:variant>
      <vt:variant>
        <vt:i4>6226000</vt:i4>
      </vt:variant>
      <vt:variant>
        <vt:i4>0</vt:i4>
      </vt:variant>
      <vt:variant>
        <vt:i4>0</vt:i4>
      </vt:variant>
      <vt:variant>
        <vt:i4>5</vt:i4>
      </vt:variant>
      <vt:variant>
        <vt:lpwstr>https://www.cockroachlabs.com/blog/how-to-choose-db-index-keys/)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Harrison</dc:creator>
  <cp:keywords/>
  <dc:description/>
  <cp:lastModifiedBy>Guy Harrison</cp:lastModifiedBy>
  <cp:revision>686</cp:revision>
  <dcterms:created xsi:type="dcterms:W3CDTF">2021-05-30T00:48:00Z</dcterms:created>
  <dcterms:modified xsi:type="dcterms:W3CDTF">2021-06-26T01:33:00Z</dcterms:modified>
</cp:coreProperties>
</file>