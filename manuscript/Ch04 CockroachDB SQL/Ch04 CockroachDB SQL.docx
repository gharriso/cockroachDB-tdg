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3A6" w14:textId="7E26D2BA" w:rsidR="002C77ED" w:rsidRDefault="0047373C" w:rsidP="0047373C">
      <w:r w:rsidRPr="0047373C">
        <w:t>[[</w:t>
      </w:r>
      <w:r>
        <w:t>Ch0</w:t>
      </w:r>
      <w:r w:rsidR="008B1B79">
        <w:t>4</w:t>
      </w:r>
      <w:r>
        <w:t xml:space="preserve"> – </w:t>
      </w:r>
      <w:r w:rsidR="008B1B79">
        <w:t>CockroachDB SQL</w:t>
      </w:r>
      <w:r w:rsidRPr="0047373C">
        <w:t>]]</w:t>
      </w:r>
    </w:p>
    <w:p w14:paraId="326F1804" w14:textId="77777777" w:rsidR="00CC4465" w:rsidRDefault="00CC4465" w:rsidP="0047373C"/>
    <w:p w14:paraId="03951DD2" w14:textId="63BB049C" w:rsidR="00685A3F" w:rsidRDefault="00CC4465" w:rsidP="00E820E5">
      <w:pPr>
        <w:pStyle w:val="Heading1"/>
      </w:pPr>
      <w:r>
        <w:t xml:space="preserve">== </w:t>
      </w:r>
      <w:r w:rsidR="004F3B94">
        <w:t xml:space="preserve">CockroachDB </w:t>
      </w:r>
      <w:commentRangeStart w:id="0"/>
      <w:r w:rsidR="008B1B79" w:rsidRPr="00CC4465">
        <w:t>SQL</w:t>
      </w:r>
      <w:commentRangeEnd w:id="0"/>
      <w:r w:rsidR="00F07370">
        <w:rPr>
          <w:rStyle w:val="CommentReference"/>
          <w:rFonts w:ascii="Times New Roman" w:eastAsia="Times New Roman" w:hAnsi="Times New Roman" w:cs="Times New Roman"/>
          <w:lang w:eastAsia="en-GB"/>
        </w:rPr>
        <w:commentReference w:id="0"/>
      </w:r>
    </w:p>
    <w:p w14:paraId="72833EFC" w14:textId="77777777" w:rsidR="00CC4465" w:rsidRPr="00CC4465" w:rsidRDefault="00CC4465" w:rsidP="0042027D">
      <w:pPr>
        <w:rPr>
          <w:b/>
          <w:bCs/>
        </w:rPr>
      </w:pPr>
    </w:p>
    <w:p w14:paraId="4437B447" w14:textId="04FE7244" w:rsidR="001C2615" w:rsidRDefault="00236BD9" w:rsidP="00F743C2">
      <w:r>
        <w:t>The language of CockroachDB is SQL.  While there are some command</w:t>
      </w:r>
      <w:r w:rsidR="00CB1251">
        <w:t>-</w:t>
      </w:r>
      <w:r>
        <w:t>line utilities</w:t>
      </w:r>
      <w:r w:rsidR="001C2615">
        <w:t>, all interaction</w:t>
      </w:r>
      <w:r w:rsidR="00CB1251">
        <w:t>s</w:t>
      </w:r>
      <w:r w:rsidR="001C2615">
        <w:t xml:space="preserve"> between an application and the database are mediated by SQL language commands. </w:t>
      </w:r>
    </w:p>
    <w:p w14:paraId="42792C9E" w14:textId="77777777" w:rsidR="0017152B" w:rsidRDefault="0017152B" w:rsidP="00F743C2"/>
    <w:p w14:paraId="3B5FFE17" w14:textId="2C7E88C3" w:rsidR="00CC4465" w:rsidRDefault="001C2615" w:rsidP="0042027D">
      <w:r>
        <w:t xml:space="preserve">SQL is a </w:t>
      </w:r>
      <w:r w:rsidR="00455A52">
        <w:t xml:space="preserve">rich language with a long history – we touched upon some of that history in Chapter </w:t>
      </w:r>
      <w:r w:rsidR="00CC4465">
        <w:t xml:space="preserve">1.  </w:t>
      </w:r>
      <w:r w:rsidR="00455A52">
        <w:t xml:space="preserve">A full definition of all SQL language features would require a book in </w:t>
      </w:r>
      <w:r w:rsidR="007D4252">
        <w:t xml:space="preserve">its own right and would be almost instantly out of date since the SQL language evolves with each release.  </w:t>
      </w:r>
    </w:p>
    <w:p w14:paraId="5B238EB6" w14:textId="77777777" w:rsidR="00CC4465" w:rsidRDefault="00CC4465" w:rsidP="0042027D"/>
    <w:p w14:paraId="42A8F173" w14:textId="3DF00573" w:rsidR="00F743C2" w:rsidRDefault="007D4252" w:rsidP="0042027D">
      <w:r>
        <w:t xml:space="preserve">Therefore, this chapter aims to provide you with a broad overview of the SQL language </w:t>
      </w:r>
      <w:r w:rsidR="007A57C7">
        <w:t xml:space="preserve">used in CockroachDB without attempting to be a complete reference. </w:t>
      </w:r>
      <w:r w:rsidR="009339E0">
        <w:t>We'</w:t>
      </w:r>
      <w:r w:rsidR="008454B9">
        <w:t>ll take a task</w:t>
      </w:r>
      <w:r w:rsidR="00CB1251">
        <w:t>-</w:t>
      </w:r>
      <w:r w:rsidR="008454B9">
        <w:t xml:space="preserve">oriented approach to the SQL language, </w:t>
      </w:r>
      <w:r w:rsidR="00FD4F65">
        <w:t xml:space="preserve">covering the most common SQL language tasks with particular reference to unique features of the CockroachDB SQL implementation. </w:t>
      </w:r>
    </w:p>
    <w:p w14:paraId="5D9471E0" w14:textId="77777777" w:rsidR="0017152B" w:rsidRDefault="0017152B" w:rsidP="00F743C2"/>
    <w:p w14:paraId="4F376532" w14:textId="12293C6D" w:rsidR="007A57C7" w:rsidRDefault="7A7997A3" w:rsidP="00F743C2">
      <w:commentRangeStart w:id="1"/>
      <w:r>
        <w:t xml:space="preserve">A complete reference for the CockroachDB SQL language can be found in the </w:t>
      </w:r>
      <w:r w:rsidR="00185EAE" w:rsidRPr="00FF39F4">
        <w:t xml:space="preserve">CockroachDB documentation </w:t>
      </w:r>
      <w:proofErr w:type="spellStart"/>
      <w:proofErr w:type="gramStart"/>
      <w:r w:rsidR="00185EAE" w:rsidRPr="00FF39F4">
        <w:t>set</w:t>
      </w:r>
      <w:r w:rsidR="00185EAE">
        <w:rPr>
          <w:rStyle w:val="Hyperlink"/>
        </w:rPr>
        <w:t>footnote</w:t>
      </w:r>
      <w:proofErr w:type="spellEnd"/>
      <w:r w:rsidR="00185EAE">
        <w:rPr>
          <w:rStyle w:val="Hyperlink"/>
        </w:rPr>
        <w:t>:[</w:t>
      </w:r>
      <w:proofErr w:type="gramEnd"/>
      <w:r w:rsidR="00185EAE" w:rsidRPr="00185EAE">
        <w:t xml:space="preserve"> </w:t>
      </w:r>
      <w:r w:rsidR="00185EAE" w:rsidRPr="00185EAE">
        <w:rPr>
          <w:rStyle w:val="Hyperlink"/>
        </w:rPr>
        <w:t>https://www.cockroachlabs.com/docs/stable/sql-feature-support.html</w:t>
      </w:r>
      <w:r w:rsidR="00185EAE">
        <w:rPr>
          <w:rStyle w:val="Hyperlink"/>
        </w:rPr>
        <w:t>]</w:t>
      </w:r>
      <w:r>
        <w:t>.  A broader review of the SQL language can be found in the O</w:t>
      </w:r>
      <w:r w:rsidR="00146A4F">
        <w:t>'</w:t>
      </w:r>
      <w:r>
        <w:t>Reilly book "SQL in a Nutshell".</w:t>
      </w:r>
      <w:commentRangeEnd w:id="1"/>
      <w:r w:rsidR="4027C109">
        <w:rPr>
          <w:rStyle w:val="CommentReference"/>
        </w:rPr>
        <w:commentReference w:id="1"/>
      </w:r>
    </w:p>
    <w:p w14:paraId="49807704" w14:textId="45B3DA2F" w:rsidR="00224714" w:rsidRDefault="00224714" w:rsidP="00F743C2"/>
    <w:p w14:paraId="1FC619B0" w14:textId="5DD79CC4" w:rsidR="00224714" w:rsidRDefault="7A7997A3" w:rsidP="00F743C2">
      <w:r>
        <w:t xml:space="preserve">We'll mainly use the MOVR sample dataset in this chapter to illustrate various SQL language features.  We learned how to install sample data in Chapter 2; to recap, we create the MOVR database by issuing the command + cockroach workload </w:t>
      </w:r>
      <w:proofErr w:type="spellStart"/>
      <w:r>
        <w:t>init</w:t>
      </w:r>
      <w:proofErr w:type="spellEnd"/>
      <w:r>
        <w:t xml:space="preserve"> </w:t>
      </w:r>
      <w:proofErr w:type="spellStart"/>
      <w:r>
        <w:t>movr</w:t>
      </w:r>
      <w:proofErr w:type="spellEnd"/>
      <w:r>
        <w:t>+ command:</w:t>
      </w:r>
    </w:p>
    <w:p w14:paraId="27291556" w14:textId="6E243FE2" w:rsidR="00114079" w:rsidRDefault="00114079" w:rsidP="00F743C2"/>
    <w:p w14:paraId="4098DA73" w14:textId="6B503924" w:rsidR="0069463B" w:rsidRDefault="0069463B" w:rsidP="00F743C2">
      <w:r>
        <w:t>[source, bash]</w:t>
      </w:r>
    </w:p>
    <w:p w14:paraId="2B3B577E" w14:textId="1D2E43A3" w:rsidR="0069463B" w:rsidRDefault="0069463B" w:rsidP="00F743C2">
      <w:r>
        <w:t>----</w:t>
      </w:r>
    </w:p>
    <w:p w14:paraId="368B062F" w14:textId="5E48C406" w:rsidR="0023138F" w:rsidRDefault="0023138F" w:rsidP="0023138F">
      <w:r>
        <w:t xml:space="preserve">$ cockroach workload </w:t>
      </w:r>
      <w:proofErr w:type="spellStart"/>
      <w:r>
        <w:t>init</w:t>
      </w:r>
      <w:proofErr w:type="spellEnd"/>
      <w:r>
        <w:t xml:space="preserve"> </w:t>
      </w:r>
      <w:proofErr w:type="spellStart"/>
      <w:r>
        <w:t>movr</w:t>
      </w:r>
      <w:proofErr w:type="spellEnd"/>
    </w:p>
    <w:p w14:paraId="0E790EDF" w14:textId="18ACB1BC" w:rsidR="0023138F" w:rsidRDefault="0023138F" w:rsidP="0023138F">
      <w:r>
        <w:t xml:space="preserve">I210510 01:31 </w:t>
      </w:r>
      <w:proofErr w:type="gramStart"/>
      <w:r>
        <w:t>1  imported</w:t>
      </w:r>
      <w:proofErr w:type="gramEnd"/>
      <w:r>
        <w:t xml:space="preserve"> users (0s, 50 rows)</w:t>
      </w:r>
    </w:p>
    <w:p w14:paraId="553C33AA" w14:textId="342B43B4" w:rsidR="0023138F" w:rsidRDefault="0023138F" w:rsidP="0023138F">
      <w:r>
        <w:t xml:space="preserve">I210510 01:31 </w:t>
      </w:r>
      <w:proofErr w:type="gramStart"/>
      <w:r>
        <w:t>2  imported</w:t>
      </w:r>
      <w:proofErr w:type="gramEnd"/>
      <w:r>
        <w:t xml:space="preserve"> vehicles (0s, 15 rows)</w:t>
      </w:r>
    </w:p>
    <w:p w14:paraId="0196D282" w14:textId="7AD11206" w:rsidR="0023138F" w:rsidRDefault="0023138F" w:rsidP="0023138F">
      <w:r>
        <w:t xml:space="preserve">I210510 01:31 </w:t>
      </w:r>
      <w:proofErr w:type="gramStart"/>
      <w:r>
        <w:t>3  imported</w:t>
      </w:r>
      <w:proofErr w:type="gramEnd"/>
      <w:r>
        <w:t xml:space="preserve"> rides (0s, 500 rows)</w:t>
      </w:r>
    </w:p>
    <w:p w14:paraId="041B77D1" w14:textId="0B4C3393" w:rsidR="0023138F" w:rsidRDefault="0023138F" w:rsidP="0023138F">
      <w:r>
        <w:t xml:space="preserve">I210510 01:31 </w:t>
      </w:r>
      <w:proofErr w:type="gramStart"/>
      <w:r>
        <w:t>4  imported</w:t>
      </w:r>
      <w:proofErr w:type="gramEnd"/>
      <w:r>
        <w:t xml:space="preserve"> </w:t>
      </w:r>
      <w:proofErr w:type="spellStart"/>
      <w:r>
        <w:t>vehicle_location_histories</w:t>
      </w:r>
      <w:proofErr w:type="spellEnd"/>
      <w:r>
        <w:t xml:space="preserve"> (0s, 1000 rows)</w:t>
      </w:r>
    </w:p>
    <w:p w14:paraId="2CD03E31" w14:textId="0563470D" w:rsidR="0023138F" w:rsidRDefault="0023138F" w:rsidP="0023138F">
      <w:r>
        <w:t xml:space="preserve">I210510 01:31 </w:t>
      </w:r>
      <w:proofErr w:type="gramStart"/>
      <w:r>
        <w:t>5  imported</w:t>
      </w:r>
      <w:proofErr w:type="gramEnd"/>
      <w:r>
        <w:t xml:space="preserve"> </w:t>
      </w:r>
      <w:proofErr w:type="spellStart"/>
      <w:r>
        <w:t>promo_codes</w:t>
      </w:r>
      <w:proofErr w:type="spellEnd"/>
      <w:r>
        <w:t xml:space="preserve"> (0s, 1000 rows)</w:t>
      </w:r>
    </w:p>
    <w:p w14:paraId="4BEEB4E8" w14:textId="4CA97D7C" w:rsidR="0023138F" w:rsidRDefault="0023138F" w:rsidP="0023138F">
      <w:r>
        <w:t xml:space="preserve">I210510 01:31 1 </w:t>
      </w:r>
      <w:proofErr w:type="gramStart"/>
      <w:r>
        <w:t>6  starting</w:t>
      </w:r>
      <w:proofErr w:type="gramEnd"/>
      <w:r>
        <w:t xml:space="preserve"> 8 splits</w:t>
      </w:r>
    </w:p>
    <w:p w14:paraId="1F9EF4F9" w14:textId="1D3FEDFE" w:rsidR="0023138F" w:rsidRDefault="0023138F" w:rsidP="0023138F">
      <w:r>
        <w:t xml:space="preserve">I210510 01:31 1 </w:t>
      </w:r>
      <w:proofErr w:type="gramStart"/>
      <w:r>
        <w:t>7  starting</w:t>
      </w:r>
      <w:proofErr w:type="gramEnd"/>
      <w:r>
        <w:t xml:space="preserve"> 8 splits</w:t>
      </w:r>
    </w:p>
    <w:p w14:paraId="7FB3B16A" w14:textId="3899EAFD" w:rsidR="00114079" w:rsidRDefault="0023138F" w:rsidP="00F743C2">
      <w:r>
        <w:t xml:space="preserve">I210510 01:31 1 </w:t>
      </w:r>
      <w:proofErr w:type="gramStart"/>
      <w:r>
        <w:t>8  starting</w:t>
      </w:r>
      <w:proofErr w:type="gramEnd"/>
      <w:r>
        <w:t xml:space="preserve"> 8 splits</w:t>
      </w:r>
    </w:p>
    <w:p w14:paraId="0A277C37" w14:textId="714DBF66" w:rsidR="0069463B" w:rsidRDefault="0069463B" w:rsidP="00F743C2">
      <w:r>
        <w:t>----</w:t>
      </w:r>
    </w:p>
    <w:p w14:paraId="36EB57CF" w14:textId="77777777" w:rsidR="00D07C1A" w:rsidRDefault="00D07C1A" w:rsidP="00F743C2"/>
    <w:p w14:paraId="0AE66A02" w14:textId="023B8B2F" w:rsidR="00C8575D" w:rsidRDefault="00C8575D" w:rsidP="00F743C2">
      <w:r>
        <w:t xml:space="preserve">You may also wish to run the command +cockroach workload run </w:t>
      </w:r>
      <w:proofErr w:type="spellStart"/>
      <w:r>
        <w:t>movr</w:t>
      </w:r>
      <w:proofErr w:type="spellEnd"/>
      <w:r>
        <w:t>+ to</w:t>
      </w:r>
      <w:r w:rsidR="001E6164">
        <w:t xml:space="preserve"> generate ride data against the MOVR base tables. </w:t>
      </w:r>
      <w:r>
        <w:t xml:space="preserve"> </w:t>
      </w:r>
    </w:p>
    <w:p w14:paraId="64EFE912" w14:textId="77777777" w:rsidR="006C1062" w:rsidRDefault="006C1062" w:rsidP="00F743C2"/>
    <w:p w14:paraId="155EAE23" w14:textId="52BFE8EF" w:rsidR="00BC2179" w:rsidRDefault="00944781" w:rsidP="00CC4465">
      <w:pPr>
        <w:pStyle w:val="Heading1"/>
      </w:pPr>
      <w:r>
        <w:t xml:space="preserve">=== </w:t>
      </w:r>
      <w:r w:rsidR="00303006">
        <w:t>SQL Language compatibility</w:t>
      </w:r>
    </w:p>
    <w:p w14:paraId="0716D057" w14:textId="77777777" w:rsidR="007116D3" w:rsidRPr="00547048" w:rsidRDefault="007116D3" w:rsidP="00E820E5"/>
    <w:p w14:paraId="54CAE639" w14:textId="77777777" w:rsidR="0017152B" w:rsidRPr="0017152B" w:rsidRDefault="0017152B" w:rsidP="00CC4465">
      <w:pPr>
        <w:rPr>
          <w:lang w:eastAsia="en-US"/>
        </w:rPr>
      </w:pPr>
    </w:p>
    <w:p w14:paraId="44980B01" w14:textId="4DCC1666" w:rsidR="00982AA1" w:rsidRDefault="00AA2B6D" w:rsidP="00CC4465">
      <w:r>
        <w:lastRenderedPageBreak/>
        <w:t xml:space="preserve">CockroachDB is broadly compatible with the PostgreSQL implementation of the </w:t>
      </w:r>
      <w:r w:rsidR="006618F7">
        <w:t>SQL:</w:t>
      </w:r>
      <w:r w:rsidR="008C1AD3">
        <w:t xml:space="preserve">2016 </w:t>
      </w:r>
      <w:r w:rsidR="006618F7">
        <w:t>standard.  The SQL:</w:t>
      </w:r>
      <w:r w:rsidR="008C1AD3">
        <w:t xml:space="preserve">2016 </w:t>
      </w:r>
      <w:r w:rsidR="006618F7">
        <w:t xml:space="preserve">standard contains </w:t>
      </w:r>
      <w:proofErr w:type="gramStart"/>
      <w:r w:rsidR="00A06843">
        <w:t>a number of</w:t>
      </w:r>
      <w:proofErr w:type="gramEnd"/>
      <w:r w:rsidR="00A06843">
        <w:t xml:space="preserve"> independent modules</w:t>
      </w:r>
      <w:r w:rsidR="00E820E5">
        <w:t>,</w:t>
      </w:r>
      <w:r w:rsidR="00A06843">
        <w:t xml:space="preserve"> and no major database </w:t>
      </w:r>
      <w:r w:rsidR="00B21849">
        <w:t>implements all of the standard</w:t>
      </w:r>
      <w:ins w:id="2" w:author="Guy Harrison" w:date="2021-07-11T16:13:00Z">
        <w:r w:rsidR="00702280">
          <w:t>s</w:t>
        </w:r>
      </w:ins>
      <w:r w:rsidR="008C1AD3">
        <w:t xml:space="preserve">. </w:t>
      </w:r>
      <w:r w:rsidR="00CB3908">
        <w:t xml:space="preserve">However, the PostgreSQL implementation of SQL is arguably as close to </w:t>
      </w:r>
      <w:r w:rsidR="009339E0">
        <w:t>"</w:t>
      </w:r>
      <w:r w:rsidR="00CB3908">
        <w:t>standard</w:t>
      </w:r>
      <w:r w:rsidR="009339E0">
        <w:t>"</w:t>
      </w:r>
      <w:r w:rsidR="00CB3908">
        <w:t xml:space="preserve"> as exists in the database community</w:t>
      </w:r>
      <w:r w:rsidR="001B4353">
        <w:t xml:space="preserve">. </w:t>
      </w:r>
      <w:r w:rsidR="00CB3908">
        <w:t xml:space="preserve"> </w:t>
      </w:r>
      <w:r w:rsidR="00B21849">
        <w:t xml:space="preserve"> </w:t>
      </w:r>
    </w:p>
    <w:p w14:paraId="1B458F38" w14:textId="77777777" w:rsidR="0017152B" w:rsidRDefault="0017152B" w:rsidP="00CC4465"/>
    <w:p w14:paraId="7DEF4BCD" w14:textId="3B993F1D" w:rsidR="00B21849" w:rsidRDefault="4027C109" w:rsidP="00CC4465">
      <w:commentRangeStart w:id="3"/>
      <w:r>
        <w:t>CockroachDB varies from PostgreSQL</w:t>
      </w:r>
      <w:commentRangeEnd w:id="3"/>
      <w:r w:rsidR="00B21849">
        <w:rPr>
          <w:rStyle w:val="CommentReference"/>
        </w:rPr>
        <w:commentReference w:id="3"/>
      </w:r>
      <w:r>
        <w:t xml:space="preserve"> </w:t>
      </w:r>
      <w:r w:rsidR="0069463B">
        <w:t xml:space="preserve"> in a couple of areas:</w:t>
      </w:r>
    </w:p>
    <w:p w14:paraId="6BAD6BCA" w14:textId="77777777" w:rsidR="0069463B" w:rsidRDefault="0069463B" w:rsidP="00CC4465"/>
    <w:p w14:paraId="24ACAF05" w14:textId="40E08DA0" w:rsidR="00BD083F" w:rsidRDefault="006E2329">
      <w:r>
        <w:t xml:space="preserve">* </w:t>
      </w:r>
      <w:r w:rsidR="00BD083F">
        <w:t xml:space="preserve">CockroachDB does not currently support stored procedures, events or triggers.  In PostgreSQL, these stored procedures allow for the execution of program logic within the database server, either on-demand or in response to some triggering event.  </w:t>
      </w:r>
    </w:p>
    <w:p w14:paraId="0FC3246B" w14:textId="08061952" w:rsidR="00BD083F" w:rsidRDefault="006E2329">
      <w:r>
        <w:t xml:space="preserve">* </w:t>
      </w:r>
      <w:r w:rsidR="00BD083F">
        <w:t>CockroachDB does not currently support User Defined Functions</w:t>
      </w:r>
    </w:p>
    <w:p w14:paraId="4C58C8EE" w14:textId="73A8FF81" w:rsidR="00BD083F" w:rsidRDefault="7A7997A3">
      <w:r>
        <w:t>* CockroachDB does not support PostgreSQL XML functions.</w:t>
      </w:r>
    </w:p>
    <w:p w14:paraId="7D55471F" w14:textId="2D57B23C" w:rsidR="006C1062" w:rsidRDefault="006E2329">
      <w:r>
        <w:t xml:space="preserve">* </w:t>
      </w:r>
      <w:r w:rsidR="00BD083F">
        <w:t xml:space="preserve">CockroachDB does not support PostgreSQL </w:t>
      </w:r>
      <w:proofErr w:type="spellStart"/>
      <w:r w:rsidR="00BD083F">
        <w:t>FullText</w:t>
      </w:r>
      <w:proofErr w:type="spellEnd"/>
      <w:r w:rsidR="00BD083F">
        <w:t xml:space="preserve"> indexes and functions. </w:t>
      </w:r>
    </w:p>
    <w:p w14:paraId="7718D1FE" w14:textId="77777777" w:rsidR="00944781" w:rsidRDefault="00944781" w:rsidP="00944781"/>
    <w:p w14:paraId="3384CEBA" w14:textId="185D640B" w:rsidR="00EE1F41" w:rsidRDefault="00EE1F41" w:rsidP="00EE1F41">
      <w:pPr>
        <w:pStyle w:val="Heading1"/>
      </w:pPr>
      <w:r>
        <w:t xml:space="preserve">=== </w:t>
      </w:r>
      <w:r w:rsidR="00336789">
        <w:t>Q</w:t>
      </w:r>
      <w:r>
        <w:t>uerying data with SELECT</w:t>
      </w:r>
    </w:p>
    <w:p w14:paraId="6A6BD655" w14:textId="77777777" w:rsidR="00E02A36" w:rsidRPr="00E02A36" w:rsidRDefault="00E02A36" w:rsidP="00E02A36">
      <w:pPr>
        <w:rPr>
          <w:lang w:eastAsia="en-US"/>
        </w:rPr>
      </w:pPr>
    </w:p>
    <w:p w14:paraId="02693FE1" w14:textId="3D848542" w:rsidR="00BE5715" w:rsidRPr="00BE5715" w:rsidRDefault="00BE5715" w:rsidP="00BE5715">
      <w:pPr>
        <w:rPr>
          <w:lang w:eastAsia="en-US"/>
        </w:rPr>
      </w:pPr>
      <w:r>
        <w:rPr>
          <w:lang w:eastAsia="en-US"/>
        </w:rPr>
        <w:t xml:space="preserve">Although we need to create and populate tables before querying them, it is logical to start with the SELECT statement since many features of the SELECT statement appear in other types of SQL – subqueries in UPDATEs for instance </w:t>
      </w:r>
      <w:r w:rsidR="00344357">
        <w:rPr>
          <w:lang w:eastAsia="en-US"/>
        </w:rPr>
        <w:t>–</w:t>
      </w:r>
      <w:r>
        <w:rPr>
          <w:lang w:eastAsia="en-US"/>
        </w:rPr>
        <w:t xml:space="preserve"> </w:t>
      </w:r>
      <w:r w:rsidR="00344357">
        <w:rPr>
          <w:lang w:eastAsia="en-US"/>
        </w:rPr>
        <w:t>and for data scientists and analysts, the SELECT statement is often the onl</w:t>
      </w:r>
      <w:r w:rsidR="00972FFF">
        <w:rPr>
          <w:lang w:eastAsia="en-US"/>
        </w:rPr>
        <w:t xml:space="preserve">y SQL statement they ever need to learn. </w:t>
      </w:r>
    </w:p>
    <w:p w14:paraId="08FB8AB1" w14:textId="77777777" w:rsidR="00EE1F41" w:rsidRDefault="00EE1F41" w:rsidP="00EE1F41">
      <w:pPr>
        <w:rPr>
          <w:lang w:eastAsia="en-US"/>
        </w:rPr>
      </w:pPr>
    </w:p>
    <w:p w14:paraId="350468F7" w14:textId="5A1E4899" w:rsidR="00EE1F41" w:rsidRDefault="7A7997A3" w:rsidP="00EE1F41">
      <w:pPr>
        <w:rPr>
          <w:lang w:eastAsia="en-US"/>
        </w:rPr>
      </w:pPr>
      <w:r w:rsidRPr="7A7997A3">
        <w:rPr>
          <w:lang w:eastAsia="en-US"/>
        </w:rPr>
        <w:t xml:space="preserve">The SELECT statement </w:t>
      </w:r>
      <w:ins w:id="4" w:author="Angela Rufino" w:date="2021-06-01T19:56:00Z">
        <w:r w:rsidRPr="7A7997A3">
          <w:rPr>
            <w:lang w:eastAsia="en-US"/>
          </w:rPr>
          <w:t xml:space="preserve">(Figure 4-1) </w:t>
        </w:r>
      </w:ins>
      <w:r w:rsidRPr="7A7997A3">
        <w:rPr>
          <w:lang w:eastAsia="en-US"/>
        </w:rPr>
        <w:t xml:space="preserve">is the workhorse of relational query and has a complex and rich syntax.  The CockroachDB SELECT statement implements the standard features of the standard SELECT, with just a few CockroachDB-specific features. </w:t>
      </w:r>
    </w:p>
    <w:p w14:paraId="053B9C35" w14:textId="77777777" w:rsidR="00EE1F41" w:rsidRDefault="00EE1F41" w:rsidP="00EE1F41">
      <w:pPr>
        <w:rPr>
          <w:lang w:eastAsia="en-US"/>
        </w:rPr>
      </w:pPr>
    </w:p>
    <w:p w14:paraId="5AE453E0" w14:textId="77777777" w:rsidR="00EE1F41" w:rsidRDefault="00EE1F41" w:rsidP="00EE1F41">
      <w:pPr>
        <w:rPr>
          <w:lang w:eastAsia="en-US"/>
        </w:rPr>
      </w:pPr>
      <w:r>
        <w:rPr>
          <w:lang w:eastAsia="en-US"/>
        </w:rPr>
        <w:t>[[Select</w:t>
      </w:r>
      <w:r>
        <w:rPr>
          <w:rFonts w:eastAsiaTheme="minorEastAsia"/>
          <w:lang w:val="en-GB" w:eastAsia="en-US"/>
        </w:rPr>
        <w:t>Statement</w:t>
      </w:r>
      <w:r>
        <w:rPr>
          <w:lang w:eastAsia="en-US"/>
        </w:rPr>
        <w:t xml:space="preserve">]] </w:t>
      </w:r>
    </w:p>
    <w:p w14:paraId="0472A22D" w14:textId="77777777" w:rsidR="00EE1F41" w:rsidRDefault="00EE1F41" w:rsidP="00EE1F41">
      <w:pPr>
        <w:rPr>
          <w:lang w:eastAsia="en-US"/>
        </w:rPr>
      </w:pPr>
      <w:proofErr w:type="gramStart"/>
      <w:r>
        <w:rPr>
          <w:lang w:eastAsia="en-US"/>
        </w:rPr>
        <w:t>.Select</w:t>
      </w:r>
      <w:proofErr w:type="gramEnd"/>
      <w:r>
        <w:rPr>
          <w:lang w:eastAsia="en-US"/>
        </w:rPr>
        <w:t xml:space="preserve"> Statement</w:t>
      </w:r>
    </w:p>
    <w:p w14:paraId="3CC45E1B" w14:textId="0090719E" w:rsidR="00EE1F41" w:rsidRDefault="00EE1F41" w:rsidP="00EE1F41">
      <w:pPr>
        <w:rPr>
          <w:lang w:eastAsia="en-US"/>
        </w:rPr>
      </w:pPr>
      <w:proofErr w:type="gramStart"/>
      <w:r>
        <w:rPr>
          <w:lang w:eastAsia="en-US"/>
        </w:rPr>
        <w:t>image::</w:t>
      </w:r>
      <w:proofErr w:type="gramEnd"/>
      <w:r>
        <w:rPr>
          <w:lang w:eastAsia="en-US"/>
        </w:rPr>
        <w:t>images/</w:t>
      </w:r>
      <w:r w:rsidR="00D005A3">
        <w:rPr>
          <w:lang w:eastAsia="en-US"/>
        </w:rPr>
        <w:t>s</w:t>
      </w:r>
      <w:r>
        <w:rPr>
          <w:lang w:eastAsia="en-US"/>
        </w:rPr>
        <w:t>elect</w:t>
      </w:r>
      <w:r>
        <w:rPr>
          <w:rFonts w:eastAsiaTheme="minorEastAsia"/>
          <w:lang w:val="en-GB" w:eastAsia="en-US"/>
        </w:rPr>
        <w:t>Statement</w:t>
      </w:r>
      <w:r>
        <w:rPr>
          <w:lang w:eastAsia="en-US"/>
        </w:rPr>
        <w:t>.</w:t>
      </w:r>
      <w:proofErr w:type="spellStart"/>
      <w:r>
        <w:rPr>
          <w:lang w:eastAsia="en-US"/>
        </w:rPr>
        <w:t>png</w:t>
      </w:r>
      <w:proofErr w:type="spellEnd"/>
      <w:r>
        <w:rPr>
          <w:lang w:eastAsia="en-US"/>
        </w:rPr>
        <w:t>[Delete Statement]</w:t>
      </w:r>
    </w:p>
    <w:p w14:paraId="545B0FC5" w14:textId="77777777" w:rsidR="00EE1F41" w:rsidRDefault="00EE1F41" w:rsidP="00EE1F41">
      <w:pPr>
        <w:rPr>
          <w:lang w:eastAsia="en-US"/>
        </w:rPr>
      </w:pPr>
    </w:p>
    <w:p w14:paraId="4478C9DD" w14:textId="77777777" w:rsidR="00EE1F41" w:rsidRDefault="00EE1F41" w:rsidP="00EE1F41">
      <w:pPr>
        <w:rPr>
          <w:lang w:eastAsia="en-US"/>
        </w:rPr>
      </w:pPr>
    </w:p>
    <w:p w14:paraId="68E50032" w14:textId="77777777" w:rsidR="00EE1F41" w:rsidRDefault="00EE1F41" w:rsidP="00EE1F41">
      <w:pPr>
        <w:rPr>
          <w:lang w:eastAsia="en-US"/>
        </w:rPr>
      </w:pPr>
      <w:r>
        <w:rPr>
          <w:noProof/>
        </w:rPr>
        <w:drawing>
          <wp:inline distT="0" distB="0" distL="0" distR="0" wp14:anchorId="0A451DFF" wp14:editId="48DB2674">
            <wp:extent cx="5731510" cy="2127250"/>
            <wp:effectExtent l="0" t="0" r="2540" b="635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7250"/>
                    </a:xfrm>
                    <a:prstGeom prst="rect">
                      <a:avLst/>
                    </a:prstGeom>
                  </pic:spPr>
                </pic:pic>
              </a:graphicData>
            </a:graphic>
          </wp:inline>
        </w:drawing>
      </w:r>
    </w:p>
    <w:p w14:paraId="344560FF" w14:textId="77777777" w:rsidR="00EE1F41" w:rsidRDefault="00EE1F41" w:rsidP="00EE1F41">
      <w:commentRangeStart w:id="5"/>
      <w:commentRangeEnd w:id="5"/>
      <w:r>
        <w:rPr>
          <w:rStyle w:val="CommentReference"/>
        </w:rPr>
        <w:commentReference w:id="5"/>
      </w:r>
    </w:p>
    <w:p w14:paraId="10D84624" w14:textId="7A02C63B" w:rsidR="007422CB" w:rsidRDefault="007422CB" w:rsidP="00B36C39">
      <w:r>
        <w:t>In the following sections, we</w:t>
      </w:r>
      <w:r w:rsidR="00146A4F">
        <w:t>'</w:t>
      </w:r>
      <w:r>
        <w:t>ll examine each of the major elements of the SELECT statement as well as the functions and operators that can be included in a SELECT statement.</w:t>
      </w:r>
    </w:p>
    <w:p w14:paraId="707CC8EC" w14:textId="711D6C7F" w:rsidR="00972FFF" w:rsidRDefault="00972FFF" w:rsidP="00EE1F41">
      <w:pPr>
        <w:pStyle w:val="Heading3"/>
      </w:pPr>
      <w:r>
        <w:t>==== The SELECT list</w:t>
      </w:r>
    </w:p>
    <w:p w14:paraId="3B019342" w14:textId="467B1D3F" w:rsidR="00972FFF" w:rsidRDefault="00972FFF" w:rsidP="00972FFF">
      <w:pPr>
        <w:rPr>
          <w:lang w:eastAsia="en-US"/>
        </w:rPr>
      </w:pPr>
    </w:p>
    <w:p w14:paraId="7C1DE4A8" w14:textId="7180CC2F" w:rsidR="00972FFF" w:rsidRDefault="000E631C" w:rsidP="00972FFF">
      <w:pPr>
        <w:rPr>
          <w:lang w:eastAsia="en-US"/>
        </w:rPr>
      </w:pPr>
      <w:r>
        <w:rPr>
          <w:lang w:eastAsia="en-US"/>
        </w:rPr>
        <w:lastRenderedPageBreak/>
        <w:t>A very simple</w:t>
      </w:r>
      <w:r w:rsidR="00972FFF">
        <w:rPr>
          <w:lang w:eastAsia="en-US"/>
        </w:rPr>
        <w:t xml:space="preserve"> SQL statement consists of nothing but a SELECT statement together with </w:t>
      </w:r>
      <w:r w:rsidR="000E5464">
        <w:rPr>
          <w:lang w:eastAsia="en-US"/>
        </w:rPr>
        <w:t xml:space="preserve">scalar </w:t>
      </w:r>
      <w:r w:rsidR="00972FFF">
        <w:rPr>
          <w:lang w:eastAsia="en-US"/>
        </w:rPr>
        <w:t>expressions</w:t>
      </w:r>
      <w:r w:rsidR="000E5464">
        <w:rPr>
          <w:lang w:eastAsia="en-US"/>
        </w:rPr>
        <w:t>.  For instance:</w:t>
      </w:r>
    </w:p>
    <w:p w14:paraId="52302506" w14:textId="1C093345" w:rsidR="000E5464" w:rsidRDefault="000E5464" w:rsidP="00972FFF">
      <w:pPr>
        <w:rPr>
          <w:lang w:eastAsia="en-US"/>
        </w:rPr>
      </w:pPr>
    </w:p>
    <w:p w14:paraId="28009A9C" w14:textId="3E812A8B" w:rsidR="000E5464" w:rsidRDefault="000E5464" w:rsidP="00A50260">
      <w:pPr>
        <w:pStyle w:val="code"/>
      </w:pPr>
      <w:r>
        <w:t>[</w:t>
      </w:r>
      <w:proofErr w:type="spellStart"/>
      <w:proofErr w:type="gramStart"/>
      <w:r>
        <w:t>source,sql</w:t>
      </w:r>
      <w:proofErr w:type="spellEnd"/>
      <w:proofErr w:type="gramEnd"/>
      <w:r>
        <w:t>]</w:t>
      </w:r>
    </w:p>
    <w:p w14:paraId="7C49F7C0" w14:textId="49A8FF8F" w:rsidR="000E5464" w:rsidRDefault="000E5464" w:rsidP="00A50260">
      <w:pPr>
        <w:pStyle w:val="code"/>
      </w:pPr>
      <w:r>
        <w:t>----</w:t>
      </w:r>
    </w:p>
    <w:p w14:paraId="5CD90F9A" w14:textId="77777777" w:rsidR="00A50260" w:rsidRDefault="00A50260" w:rsidP="00A50260">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commentRangeStart w:id="6"/>
      <w:commentRangeStart w:id="7"/>
      <w:commentRangeStart w:id="8"/>
      <w:proofErr w:type="gramStart"/>
      <w:r>
        <w:rPr>
          <w:rFonts w:ascii="Menlo" w:hAnsi="Menlo" w:cs="Menlo"/>
          <w:b/>
          <w:bCs/>
          <w:color w:val="000080"/>
          <w:lang w:val="en-GB"/>
        </w:rPr>
        <w:t>CONCAT</w:t>
      </w:r>
      <w:r w:rsidRPr="61952A5F">
        <w:rPr>
          <w:rFonts w:ascii="Menlo" w:hAnsi="Menlo" w:cs="Menlo"/>
          <w:color w:val="000000" w:themeColor="text1"/>
          <w:lang w:val="en-GB"/>
        </w:rPr>
        <w:t>(</w:t>
      </w:r>
      <w:proofErr w:type="gramEnd"/>
      <w:r>
        <w:rPr>
          <w:rFonts w:ascii="Menlo" w:hAnsi="Menlo" w:cs="Menlo"/>
          <w:color w:val="008000"/>
          <w:lang w:val="en-GB"/>
        </w:rPr>
        <w:t>'Hello from CockroachDB at '</w:t>
      </w:r>
      <w:r w:rsidRPr="61952A5F">
        <w:rPr>
          <w:rFonts w:ascii="Menlo" w:hAnsi="Menlo" w:cs="Menlo"/>
          <w:color w:val="000000" w:themeColor="text1"/>
          <w:lang w:val="en-GB"/>
        </w:rPr>
        <w:t>,</w:t>
      </w:r>
    </w:p>
    <w:p w14:paraId="0E386669" w14:textId="77777777" w:rsidR="00A50260" w:rsidRDefault="00A50260" w:rsidP="00A50260">
      <w:pPr>
        <w:pStyle w:val="code"/>
        <w:rPr>
          <w:rFonts w:ascii="Menlo" w:hAnsi="Menlo" w:cs="Menlo"/>
          <w:lang w:val="en-GB"/>
        </w:rPr>
      </w:pPr>
      <w:r w:rsidRPr="61952A5F">
        <w:rPr>
          <w:rFonts w:ascii="Menlo" w:hAnsi="Menlo" w:cs="Menlo"/>
          <w:color w:val="000000" w:themeColor="text1"/>
          <w:lang w:val="en-GB"/>
        </w:rPr>
        <w:t xml:space="preserve">              </w:t>
      </w:r>
      <w:r>
        <w:rPr>
          <w:rFonts w:ascii="Menlo" w:hAnsi="Menlo" w:cs="Menlo"/>
          <w:b/>
          <w:bCs/>
          <w:color w:val="000080"/>
          <w:lang w:val="en-GB"/>
        </w:rPr>
        <w:t>CAST</w:t>
      </w:r>
      <w:r w:rsidRPr="61952A5F">
        <w:rPr>
          <w:rFonts w:ascii="Menlo" w:hAnsi="Menlo" w:cs="Menlo"/>
          <w:color w:val="000000" w:themeColor="text1"/>
          <w:lang w:val="en-GB"/>
        </w:rPr>
        <w:t xml:space="preserve"> (</w:t>
      </w:r>
      <w:proofErr w:type="gramStart"/>
      <w:r>
        <w:rPr>
          <w:rFonts w:ascii="Menlo" w:hAnsi="Menlo" w:cs="Menlo"/>
          <w:b/>
          <w:bCs/>
          <w:color w:val="000080"/>
          <w:lang w:val="en-GB"/>
        </w:rPr>
        <w:t>NOW</w:t>
      </w:r>
      <w:r w:rsidRPr="61952A5F">
        <w:rPr>
          <w:rFonts w:ascii="Menlo" w:hAnsi="Menlo" w:cs="Menlo"/>
          <w:color w:val="000000" w:themeColor="text1"/>
          <w:lang w:val="en-GB"/>
        </w:rPr>
        <w:t>(</w:t>
      </w:r>
      <w:proofErr w:type="gramEnd"/>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w:t>
      </w:r>
      <w:r>
        <w:rPr>
          <w:rFonts w:ascii="Menlo" w:hAnsi="Menlo" w:cs="Menlo"/>
          <w:b/>
          <w:bCs/>
          <w:color w:val="800000"/>
          <w:lang w:val="en-GB"/>
        </w:rPr>
        <w:t>STRING</w:t>
      </w:r>
      <w:r w:rsidRPr="61952A5F">
        <w:rPr>
          <w:rFonts w:ascii="Menlo" w:hAnsi="Menlo" w:cs="Menlo"/>
          <w:color w:val="000000" w:themeColor="text1"/>
          <w:lang w:val="en-GB"/>
        </w:rPr>
        <w:t xml:space="preserve">)) </w:t>
      </w:r>
      <w:r>
        <w:rPr>
          <w:rFonts w:ascii="Menlo" w:hAnsi="Menlo" w:cs="Menlo"/>
          <w:b/>
          <w:bCs/>
          <w:color w:val="800000"/>
          <w:lang w:val="en-GB"/>
        </w:rPr>
        <w:t>as</w:t>
      </w:r>
      <w:r w:rsidRPr="61952A5F">
        <w:rPr>
          <w:rFonts w:ascii="Menlo" w:hAnsi="Menlo" w:cs="Menlo"/>
          <w:color w:val="000000" w:themeColor="text1"/>
          <w:lang w:val="en-GB"/>
        </w:rPr>
        <w:t xml:space="preserve"> hello</w:t>
      </w:r>
      <w:commentRangeEnd w:id="6"/>
      <w:r>
        <w:rPr>
          <w:rStyle w:val="CommentReference"/>
        </w:rPr>
        <w:commentReference w:id="6"/>
      </w:r>
      <w:commentRangeEnd w:id="7"/>
      <w:r>
        <w:rPr>
          <w:rStyle w:val="CommentReference"/>
        </w:rPr>
        <w:commentReference w:id="7"/>
      </w:r>
      <w:commentRangeEnd w:id="8"/>
      <w:r w:rsidR="000E631C">
        <w:rPr>
          <w:rStyle w:val="CommentReference"/>
          <w:rFonts w:ascii="Times New Roman" w:eastAsia="Times New Roman" w:hAnsi="Times New Roman" w:cs="Times New Roman"/>
          <w:lang w:eastAsia="en-GB"/>
        </w:rPr>
        <w:commentReference w:id="8"/>
      </w:r>
    </w:p>
    <w:p w14:paraId="7360E2EB" w14:textId="77777777" w:rsidR="000E5464" w:rsidRDefault="000E5464" w:rsidP="00A50260">
      <w:pPr>
        <w:pStyle w:val="code"/>
      </w:pPr>
    </w:p>
    <w:p w14:paraId="66A9672C" w14:textId="105BA32C" w:rsidR="000E5464" w:rsidRDefault="000E5464" w:rsidP="00A50260">
      <w:pPr>
        <w:pStyle w:val="code"/>
      </w:pPr>
      <w:r>
        <w:t>----</w:t>
      </w:r>
    </w:p>
    <w:p w14:paraId="268F78B9" w14:textId="69170B59" w:rsidR="00A50260" w:rsidRDefault="00A50260" w:rsidP="00A50260">
      <w:pPr>
        <w:pStyle w:val="code"/>
      </w:pPr>
    </w:p>
    <w:p w14:paraId="341B53BD" w14:textId="6633174E" w:rsidR="00A50260" w:rsidRPr="00972FFF" w:rsidRDefault="7A7997A3" w:rsidP="000B3EAE">
      <w:r>
        <w:t>The SELECT list includes a comma-separated list of expressions that can contain combinations of constants, functions</w:t>
      </w:r>
      <w:ins w:id="9" w:author="Angela Rufino" w:date="2021-06-01T19:58:00Z">
        <w:r>
          <w:t>,</w:t>
        </w:r>
      </w:ins>
      <w:r>
        <w:t xml:space="preserve"> and operators.   The CockroachDB SQL language supports all the familiar SQL operators.  A complete list of functions and operators can be found </w:t>
      </w:r>
      <w:r w:rsidR="00095248">
        <w:t xml:space="preserve">in the CockroachDB documentation </w:t>
      </w:r>
      <w:proofErr w:type="spellStart"/>
      <w:proofErr w:type="gramStart"/>
      <w:r w:rsidR="00095248">
        <w:t>setfootnote</w:t>
      </w:r>
      <w:proofErr w:type="spellEnd"/>
      <w:r w:rsidR="00095248">
        <w:t>:[</w:t>
      </w:r>
      <w:proofErr w:type="gramEnd"/>
      <w:r w:rsidR="00095248">
        <w:t xml:space="preserve"> </w:t>
      </w:r>
      <w:hyperlink r:id="rId13" w:history="1">
        <w:r w:rsidR="009D1D44" w:rsidRPr="00B82CC3">
          <w:rPr>
            <w:rStyle w:val="Hyperlink"/>
          </w:rPr>
          <w:t>https://www.cockroachlabs.com/docs/stable/functions-and-operators.html].</w:t>
        </w:r>
      </w:hyperlink>
      <w:r>
        <w:t xml:space="preserve"> </w:t>
      </w:r>
      <w:commentRangeStart w:id="10"/>
      <w:commentRangeEnd w:id="10"/>
      <w:r w:rsidR="00A50260">
        <w:rPr>
          <w:rStyle w:val="CommentReference"/>
        </w:rPr>
        <w:commentReference w:id="10"/>
      </w:r>
    </w:p>
    <w:p w14:paraId="165AFD44" w14:textId="77777777" w:rsidR="00E02A36" w:rsidRDefault="00E02A36" w:rsidP="00E02A36"/>
    <w:p w14:paraId="64A6E084" w14:textId="460A5B3D" w:rsidR="00EE1F41" w:rsidRPr="003835C6" w:rsidRDefault="00EE1F41" w:rsidP="00EE1F41">
      <w:pPr>
        <w:pStyle w:val="Heading3"/>
      </w:pPr>
      <w:r>
        <w:t xml:space="preserve">==== </w:t>
      </w:r>
      <w:r w:rsidR="000B3EAE">
        <w:t>The FROM clause</w:t>
      </w:r>
    </w:p>
    <w:p w14:paraId="71000589" w14:textId="29CBB8DD" w:rsidR="00EE1F41" w:rsidRDefault="00EE1F41" w:rsidP="00EE1F41">
      <w:pPr>
        <w:rPr>
          <w:lang w:eastAsia="en-US"/>
        </w:rPr>
      </w:pPr>
    </w:p>
    <w:p w14:paraId="077FB83A" w14:textId="1EB0B665" w:rsidR="000B3EAE" w:rsidRDefault="000B3EAE" w:rsidP="00EE1F41">
      <w:pPr>
        <w:rPr>
          <w:lang w:eastAsia="en-US"/>
        </w:rPr>
      </w:pPr>
      <w:r>
        <w:rPr>
          <w:lang w:eastAsia="en-US"/>
        </w:rPr>
        <w:t xml:space="preserve">The FROM clause is the primary method of attaching table data to the SELECT statement.  </w:t>
      </w:r>
      <w:r w:rsidR="0047488A">
        <w:rPr>
          <w:lang w:eastAsia="en-US"/>
        </w:rPr>
        <w:t>In its most simple incarnation, all rows and columns from a table can be fetched:</w:t>
      </w:r>
    </w:p>
    <w:p w14:paraId="1D8E6072" w14:textId="77777777" w:rsidR="00145FC5" w:rsidRDefault="00145FC5" w:rsidP="00EE1F41">
      <w:pPr>
        <w:rPr>
          <w:lang w:eastAsia="en-US"/>
        </w:rPr>
      </w:pPr>
    </w:p>
    <w:p w14:paraId="686D42B3" w14:textId="4269A173" w:rsidR="0047488A" w:rsidRDefault="00145FC5" w:rsidP="00B036A4">
      <w:pPr>
        <w:pStyle w:val="code"/>
      </w:pPr>
      <w:r>
        <w:t>[</w:t>
      </w:r>
      <w:proofErr w:type="spellStart"/>
      <w:proofErr w:type="gramStart"/>
      <w:r>
        <w:t>source,sql</w:t>
      </w:r>
      <w:proofErr w:type="spellEnd"/>
      <w:proofErr w:type="gramEnd"/>
      <w:r>
        <w:t>]</w:t>
      </w:r>
    </w:p>
    <w:p w14:paraId="69639E27" w14:textId="2A1E2284" w:rsidR="00145FC5" w:rsidRDefault="00145FC5" w:rsidP="00B036A4">
      <w:pPr>
        <w:pStyle w:val="code"/>
      </w:pPr>
      <w:r>
        <w:t>----</w:t>
      </w:r>
    </w:p>
    <w:p w14:paraId="42D0DB59" w14:textId="611EF8F1" w:rsidR="00145FC5" w:rsidRDefault="00145FC5" w:rsidP="00B036A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7C413154" w14:textId="66097F54" w:rsidR="00145FC5" w:rsidRDefault="00145FC5" w:rsidP="00B036A4">
      <w:pPr>
        <w:pStyle w:val="code"/>
        <w:rPr>
          <w:rFonts w:ascii="Menlo" w:hAnsi="Menlo" w:cs="Menlo"/>
          <w:color w:val="000000"/>
          <w:shd w:val="clear" w:color="auto" w:fill="E8F2FE"/>
          <w:lang w:val="en-GB"/>
        </w:rPr>
      </w:pPr>
      <w:r>
        <w:rPr>
          <w:rFonts w:ascii="Menlo" w:hAnsi="Menlo" w:cs="Menlo"/>
          <w:color w:val="000000"/>
          <w:shd w:val="clear" w:color="auto" w:fill="E8F2FE"/>
          <w:lang w:val="en-GB"/>
        </w:rPr>
        <w:t>----</w:t>
      </w:r>
    </w:p>
    <w:p w14:paraId="001BBE12" w14:textId="00A60439" w:rsidR="00145FC5" w:rsidRDefault="00145FC5" w:rsidP="00EE1F41">
      <w:pPr>
        <w:rPr>
          <w:lang w:eastAsia="en-US"/>
        </w:rPr>
      </w:pPr>
    </w:p>
    <w:p w14:paraId="7BFCAB10" w14:textId="25BC52A6" w:rsidR="002013B7" w:rsidRDefault="002013B7" w:rsidP="00EE1F41">
      <w:pPr>
        <w:rPr>
          <w:lang w:eastAsia="en-US"/>
        </w:rPr>
      </w:pPr>
      <w:r>
        <w:rPr>
          <w:lang w:eastAsia="en-US"/>
        </w:rPr>
        <w:t xml:space="preserve">Table names may be aliased using the +AS+ clause or simply by following the table name with an alias.  That alias can then be used anywhere in the query to refer to the table. </w:t>
      </w:r>
      <w:r w:rsidR="005009AA">
        <w:rPr>
          <w:lang w:eastAsia="en-US"/>
        </w:rPr>
        <w:t xml:space="preserve"> Column names can also be aliased. </w:t>
      </w:r>
      <w:r>
        <w:rPr>
          <w:lang w:eastAsia="en-US"/>
        </w:rPr>
        <w:t xml:space="preserve"> For instance, the following are all equivalent: </w:t>
      </w:r>
    </w:p>
    <w:p w14:paraId="7C110233" w14:textId="338E5D75" w:rsidR="002013B7" w:rsidRDefault="002013B7" w:rsidP="00EE1F41">
      <w:pPr>
        <w:rPr>
          <w:lang w:eastAsia="en-US"/>
        </w:rPr>
      </w:pPr>
    </w:p>
    <w:p w14:paraId="77A41FF3" w14:textId="3EE83470" w:rsidR="002013B7" w:rsidRDefault="002013B7" w:rsidP="002013B7">
      <w:pPr>
        <w:pStyle w:val="code"/>
      </w:pPr>
      <w:r>
        <w:t xml:space="preserve">[source, </w:t>
      </w:r>
      <w:proofErr w:type="spellStart"/>
      <w:r>
        <w:t>sql</w:t>
      </w:r>
      <w:proofErr w:type="spellEnd"/>
      <w:r>
        <w:t>]</w:t>
      </w:r>
    </w:p>
    <w:p w14:paraId="6D306F99" w14:textId="30E01482" w:rsidR="002013B7" w:rsidRDefault="002013B7" w:rsidP="002013B7">
      <w:pPr>
        <w:pStyle w:val="code"/>
      </w:pPr>
      <w:r>
        <w:t>----</w:t>
      </w:r>
    </w:p>
    <w:p w14:paraId="2101E05C" w14:textId="77777777" w:rsidR="002013B7" w:rsidRDefault="002013B7" w:rsidP="002013B7">
      <w:pPr>
        <w:pStyle w:val="code"/>
        <w:rPr>
          <w:rFonts w:ascii="Menlo" w:hAnsi="Menlo" w:cs="Menlo"/>
          <w:lang w:val="en-GB"/>
        </w:rPr>
      </w:pPr>
      <w:commentRangeStart w:id="11"/>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000080"/>
          <w:lang w:val="en-GB"/>
        </w:rPr>
        <w:t>name</w:t>
      </w:r>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r>
        <w:rPr>
          <w:rFonts w:ascii="Menlo" w:hAnsi="Menlo" w:cs="Menlo"/>
          <w:b/>
          <w:bCs/>
          <w:color w:val="800000"/>
          <w:lang w:val="en-GB"/>
        </w:rPr>
        <w:t>users</w:t>
      </w:r>
      <w:r>
        <w:rPr>
          <w:rFonts w:ascii="Menlo" w:hAnsi="Menlo" w:cs="Menlo"/>
          <w:color w:val="FF0000"/>
          <w:lang w:val="en-GB"/>
        </w:rPr>
        <w:t>;</w:t>
      </w:r>
      <w:commentRangeEnd w:id="11"/>
      <w:r>
        <w:rPr>
          <w:rStyle w:val="CommentReference"/>
        </w:rPr>
        <w:commentReference w:id="11"/>
      </w:r>
    </w:p>
    <w:p w14:paraId="6008F027" w14:textId="77777777"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2C0BBC5C" w14:textId="18828E39" w:rsidR="00526523" w:rsidRDefault="00526523" w:rsidP="002013B7">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users.</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1F1F3FD" w14:textId="77777777" w:rsidR="002013B7" w:rsidRDefault="002013B7" w:rsidP="002013B7">
      <w:pPr>
        <w:pStyle w:val="code"/>
        <w:rPr>
          <w:rFonts w:ascii="Menlo" w:hAnsi="Menlo" w:cs="Menlo"/>
          <w:lang w:val="en-GB"/>
        </w:rPr>
      </w:pPr>
      <w:r>
        <w:rPr>
          <w:rFonts w:ascii="Menlo" w:hAnsi="Menlo" w:cs="Menlo"/>
          <w:b/>
          <w:bCs/>
          <w:color w:val="800000"/>
          <w:lang w:val="en-GB"/>
        </w:rPr>
        <w:t>SELECT</w:t>
      </w:r>
      <w:r w:rsidRPr="61952A5F">
        <w:rPr>
          <w:rFonts w:ascii="Menlo" w:hAnsi="Menlo" w:cs="Menlo"/>
          <w:color w:val="000000" w:themeColor="text1"/>
          <w:lang w:val="en-GB"/>
        </w:rPr>
        <w:t xml:space="preserve"> </w:t>
      </w:r>
      <w:r>
        <w:rPr>
          <w:rFonts w:ascii="Menlo" w:hAnsi="Menlo" w:cs="Menlo"/>
          <w:b/>
          <w:bCs/>
          <w:color w:val="800000"/>
          <w:lang w:val="en-GB"/>
        </w:rPr>
        <w:t>users</w:t>
      </w:r>
      <w:r w:rsidRPr="61952A5F">
        <w:rPr>
          <w:rFonts w:ascii="Menlo" w:hAnsi="Menlo" w:cs="Menlo"/>
          <w:color w:val="000000" w:themeColor="text1"/>
          <w:lang w:val="en-GB"/>
        </w:rPr>
        <w:t>.</w:t>
      </w:r>
      <w:r>
        <w:rPr>
          <w:rFonts w:ascii="Menlo" w:hAnsi="Menlo" w:cs="Menlo"/>
          <w:b/>
          <w:bCs/>
          <w:color w:val="000080"/>
          <w:lang w:val="en-GB"/>
        </w:rPr>
        <w:t>name</w:t>
      </w:r>
      <w:r w:rsidRPr="61952A5F">
        <w:rPr>
          <w:rFonts w:ascii="Menlo" w:hAnsi="Menlo" w:cs="Menlo"/>
          <w:color w:val="000000" w:themeColor="text1"/>
          <w:lang w:val="en-GB"/>
        </w:rPr>
        <w:t xml:space="preserve"> </w:t>
      </w:r>
      <w:commentRangeStart w:id="12"/>
      <w:r>
        <w:rPr>
          <w:rFonts w:ascii="Menlo" w:hAnsi="Menlo" w:cs="Menlo"/>
          <w:b/>
          <w:bCs/>
          <w:color w:val="800000"/>
          <w:lang w:val="en-GB"/>
        </w:rPr>
        <w:t>AS</w:t>
      </w:r>
      <w:r w:rsidRPr="61952A5F">
        <w:rPr>
          <w:rFonts w:ascii="Menlo" w:hAnsi="Menlo" w:cs="Menlo"/>
          <w:color w:val="000000" w:themeColor="text1"/>
          <w:lang w:val="en-GB"/>
        </w:rPr>
        <w:t xml:space="preserve"> </w:t>
      </w:r>
      <w:commentRangeEnd w:id="12"/>
      <w:r>
        <w:rPr>
          <w:rStyle w:val="CommentReference"/>
        </w:rPr>
        <w:commentReference w:id="12"/>
      </w:r>
      <w:proofErr w:type="spellStart"/>
      <w:r w:rsidRPr="61952A5F">
        <w:rPr>
          <w:rFonts w:ascii="Menlo" w:hAnsi="Menlo" w:cs="Menlo"/>
          <w:color w:val="000000" w:themeColor="text1"/>
          <w:lang w:val="en-GB"/>
        </w:rPr>
        <w:t>user_name</w:t>
      </w:r>
      <w:proofErr w:type="spellEnd"/>
      <w:r w:rsidRPr="61952A5F">
        <w:rPr>
          <w:rFonts w:ascii="Menlo" w:hAnsi="Menlo" w:cs="Menlo"/>
          <w:color w:val="000000" w:themeColor="text1"/>
          <w:lang w:val="en-GB"/>
        </w:rPr>
        <w:t xml:space="preserve"> </w:t>
      </w:r>
      <w:r>
        <w:rPr>
          <w:rFonts w:ascii="Menlo" w:hAnsi="Menlo" w:cs="Menlo"/>
          <w:b/>
          <w:bCs/>
          <w:color w:val="800000"/>
          <w:lang w:val="en-GB"/>
        </w:rPr>
        <w:t>FROM</w:t>
      </w:r>
      <w:r w:rsidRPr="61952A5F">
        <w:rPr>
          <w:rFonts w:ascii="Menlo" w:hAnsi="Menlo" w:cs="Menlo"/>
          <w:color w:val="000000" w:themeColor="text1"/>
          <w:lang w:val="en-GB"/>
        </w:rPr>
        <w:t xml:space="preserve"> </w:t>
      </w:r>
      <w:proofErr w:type="gramStart"/>
      <w:r>
        <w:rPr>
          <w:rFonts w:ascii="Menlo" w:hAnsi="Menlo" w:cs="Menlo"/>
          <w:b/>
          <w:bCs/>
          <w:color w:val="800000"/>
          <w:lang w:val="en-GB"/>
        </w:rPr>
        <w:t>users</w:t>
      </w:r>
      <w:r>
        <w:rPr>
          <w:rFonts w:ascii="Menlo" w:hAnsi="Menlo" w:cs="Menlo"/>
          <w:color w:val="FF0000"/>
          <w:lang w:val="en-GB"/>
        </w:rPr>
        <w:t>;</w:t>
      </w:r>
      <w:proofErr w:type="gramEnd"/>
    </w:p>
    <w:p w14:paraId="1F7F7C5F" w14:textId="00C688E5" w:rsidR="002013B7" w:rsidRDefault="002013B7" w:rsidP="002013B7">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color w:val="000000"/>
          <w:lang w:val="en-GB"/>
        </w:rPr>
        <w:t>u</w:t>
      </w:r>
      <w:r>
        <w:rPr>
          <w:rFonts w:ascii="Menlo" w:hAnsi="Menlo" w:cs="Menlo"/>
          <w:color w:val="FF0000"/>
          <w:lang w:val="en-GB"/>
        </w:rPr>
        <w:t>;</w:t>
      </w:r>
      <w:proofErr w:type="gramEnd"/>
    </w:p>
    <w:p w14:paraId="5B7E6267" w14:textId="6A504427" w:rsidR="002013B7" w:rsidRDefault="002013B7" w:rsidP="002013B7">
      <w:pPr>
        <w:pStyle w:val="code"/>
        <w:rPr>
          <w:rFonts w:ascii="Menlo" w:hAnsi="Menlo" w:cs="Menlo"/>
          <w:color w:val="FF0000"/>
          <w:lang w:val="en-GB"/>
        </w:rPr>
      </w:pPr>
      <w:r>
        <w:rPr>
          <w:rFonts w:ascii="Menlo" w:hAnsi="Menlo" w:cs="Menlo"/>
          <w:color w:val="FF0000"/>
          <w:lang w:val="en-GB"/>
        </w:rPr>
        <w:t>----</w:t>
      </w:r>
    </w:p>
    <w:p w14:paraId="24537764" w14:textId="77777777" w:rsidR="002013B7" w:rsidRDefault="002013B7" w:rsidP="002013B7">
      <w:pPr>
        <w:pStyle w:val="code"/>
      </w:pPr>
    </w:p>
    <w:p w14:paraId="43712F80" w14:textId="6F6A008D" w:rsidR="0047488A" w:rsidRDefault="00145FC5" w:rsidP="00EE1F41">
      <w:pPr>
        <w:rPr>
          <w:lang w:eastAsia="en-US"/>
        </w:rPr>
      </w:pPr>
      <w:r>
        <w:rPr>
          <w:lang w:eastAsia="en-US"/>
        </w:rPr>
        <w:t>==== JOINS</w:t>
      </w:r>
    </w:p>
    <w:p w14:paraId="2BEC8588" w14:textId="77777777" w:rsidR="00526523" w:rsidRDefault="00526523" w:rsidP="00EE1F41">
      <w:pPr>
        <w:rPr>
          <w:lang w:eastAsia="en-US"/>
        </w:rPr>
      </w:pPr>
    </w:p>
    <w:p w14:paraId="28E153F4" w14:textId="77777777" w:rsidR="00EE1F41" w:rsidRDefault="00EE1F41" w:rsidP="00EE1F41">
      <w:pPr>
        <w:rPr>
          <w:lang w:eastAsia="en-US"/>
        </w:rPr>
      </w:pPr>
      <w:r>
        <w:rPr>
          <w:lang w:eastAsia="en-US"/>
        </w:rPr>
        <w:t>Joins allow the results from two or more tables to be merged based on some common column values.</w:t>
      </w:r>
    </w:p>
    <w:p w14:paraId="2FCC86B4" w14:textId="77777777" w:rsidR="00EE1F41" w:rsidRDefault="00EE1F41" w:rsidP="00EE1F41">
      <w:pPr>
        <w:rPr>
          <w:lang w:eastAsia="en-US"/>
        </w:rPr>
      </w:pPr>
    </w:p>
    <w:p w14:paraId="545882E1" w14:textId="16EC1707" w:rsidR="00EE1F41" w:rsidRDefault="7A7997A3" w:rsidP="00EE1F41">
      <w:pPr>
        <w:rPr>
          <w:lang w:eastAsia="en-US"/>
        </w:rPr>
      </w:pPr>
      <w:r w:rsidRPr="7A7997A3">
        <w:rPr>
          <w:lang w:eastAsia="en-US"/>
        </w:rPr>
        <w:t>The *inner join* is the default join operation.  In this join, rows from one table are joined to rows from another table based on some common ("key</w:t>
      </w:r>
      <w:r w:rsidR="007B2763">
        <w:rPr>
          <w:lang w:eastAsia="en-US"/>
        </w:rPr>
        <w:t>"</w:t>
      </w:r>
      <w:r w:rsidR="00146A4F" w:rsidRPr="7A7997A3">
        <w:rPr>
          <w:lang w:eastAsia="en-US"/>
        </w:rPr>
        <w:t xml:space="preserve">) </w:t>
      </w:r>
      <w:r w:rsidRPr="7A7997A3">
        <w:rPr>
          <w:lang w:eastAsia="en-US"/>
        </w:rPr>
        <w:t>values.   Rows that have no match in both tables are not included in the results.   For instance, the following query links vehicle and ride information in the MOVR database:</w:t>
      </w:r>
    </w:p>
    <w:p w14:paraId="62A1C342" w14:textId="77777777" w:rsidR="00EE1F41" w:rsidRDefault="00EE1F41" w:rsidP="00EE1F41">
      <w:pPr>
        <w:rPr>
          <w:lang w:eastAsia="en-US"/>
        </w:rPr>
      </w:pPr>
    </w:p>
    <w:p w14:paraId="72CCACCA" w14:textId="77777777" w:rsidR="00EE1F41" w:rsidRPr="00074F43" w:rsidRDefault="00EE1F41" w:rsidP="00EE1F41">
      <w:pPr>
        <w:pStyle w:val="code"/>
      </w:pPr>
      <w:r w:rsidRPr="00074F43">
        <w:t xml:space="preserve">[source, </w:t>
      </w:r>
      <w:proofErr w:type="spellStart"/>
      <w:r w:rsidRPr="00074F43">
        <w:t>sql</w:t>
      </w:r>
      <w:proofErr w:type="spellEnd"/>
      <w:r w:rsidRPr="00074F43">
        <w:t>]</w:t>
      </w:r>
    </w:p>
    <w:p w14:paraId="310DBE37" w14:textId="77777777" w:rsidR="00EE1F41" w:rsidRPr="00074F43" w:rsidRDefault="00EE1F41" w:rsidP="00EE1F41">
      <w:pPr>
        <w:pStyle w:val="code"/>
      </w:pPr>
      <w:r w:rsidRPr="00074F43">
        <w:t>----</w:t>
      </w:r>
    </w:p>
    <w:p w14:paraId="77470F21" w14:textId="77777777" w:rsidR="00EE1F41" w:rsidRPr="00074F43" w:rsidRDefault="00EE1F41" w:rsidP="00EE1F41">
      <w:pPr>
        <w:pStyle w:val="code"/>
      </w:pPr>
      <w:r w:rsidRPr="00074F43">
        <w:t xml:space="preserve">SELECT </w:t>
      </w:r>
      <w:proofErr w:type="spellStart"/>
      <w:r w:rsidRPr="00074F43">
        <w:t>v.</w:t>
      </w:r>
      <w:proofErr w:type="gramStart"/>
      <w:r w:rsidRPr="00074F43">
        <w:t>id,v.ext</w:t>
      </w:r>
      <w:proofErr w:type="gramEnd"/>
      <w:r w:rsidRPr="00074F43">
        <w:t>,r.start_time</w:t>
      </w:r>
      <w:proofErr w:type="spellEnd"/>
      <w:r w:rsidRPr="00074F43">
        <w:t xml:space="preserve"> </w:t>
      </w:r>
      <w:proofErr w:type="spellStart"/>
      <w:r w:rsidRPr="00074F43">
        <w:t>r.start_address</w:t>
      </w:r>
      <w:proofErr w:type="spellEnd"/>
      <w:r w:rsidRPr="00074F43">
        <w:t xml:space="preserve"> </w:t>
      </w:r>
    </w:p>
    <w:p w14:paraId="7C1C6C4E" w14:textId="77777777" w:rsidR="00EE1F41" w:rsidRPr="00074F43" w:rsidRDefault="00EE1F41" w:rsidP="00EE1F41">
      <w:pPr>
        <w:pStyle w:val="code"/>
      </w:pPr>
      <w:r w:rsidRPr="00074F43">
        <w:t xml:space="preserve">  FROM vehicles v </w:t>
      </w:r>
    </w:p>
    <w:p w14:paraId="6973EE56" w14:textId="77777777" w:rsidR="00EE1F41" w:rsidRPr="00074F43" w:rsidRDefault="00EE1F41" w:rsidP="00EE1F41">
      <w:pPr>
        <w:pStyle w:val="code"/>
      </w:pPr>
      <w:r w:rsidRPr="00074F43">
        <w:t xml:space="preserve">  LEFT OUTER JOIN rides r </w:t>
      </w:r>
    </w:p>
    <w:p w14:paraId="1F8B38C7" w14:textId="77777777" w:rsidR="00EE1F41" w:rsidRPr="00074F43" w:rsidRDefault="00EE1F41" w:rsidP="00EE1F41">
      <w:pPr>
        <w:pStyle w:val="code"/>
      </w:pPr>
      <w:r w:rsidRPr="00074F43">
        <w:t xml:space="preserve">    ON (</w:t>
      </w:r>
      <w:proofErr w:type="spellStart"/>
      <w:proofErr w:type="gramStart"/>
      <w:r w:rsidRPr="00074F43">
        <w:t>r.vehicle_id</w:t>
      </w:r>
      <w:proofErr w:type="spellEnd"/>
      <w:r w:rsidRPr="00074F43">
        <w:t>=v.id</w:t>
      </w:r>
      <w:proofErr w:type="gramEnd"/>
      <w:r w:rsidRPr="00074F43">
        <w:t>);</w:t>
      </w:r>
    </w:p>
    <w:p w14:paraId="3B0DF479" w14:textId="77777777" w:rsidR="00EE1F41" w:rsidRPr="00074F43" w:rsidRDefault="00EE1F41" w:rsidP="00EE1F41">
      <w:pPr>
        <w:pStyle w:val="code"/>
      </w:pPr>
      <w:r w:rsidRPr="00074F43">
        <w:lastRenderedPageBreak/>
        <w:t>----</w:t>
      </w:r>
    </w:p>
    <w:p w14:paraId="2168990E" w14:textId="77777777" w:rsidR="00EE1F41" w:rsidRDefault="00EE1F41" w:rsidP="00EE1F41">
      <w:pPr>
        <w:rPr>
          <w:lang w:eastAsia="en-US"/>
        </w:rPr>
      </w:pPr>
    </w:p>
    <w:p w14:paraId="44C4726C" w14:textId="32A55398" w:rsidR="00EE1F41" w:rsidRDefault="00EE1F41" w:rsidP="00EE1F41">
      <w:pPr>
        <w:rPr>
          <w:lang w:eastAsia="en-US"/>
        </w:rPr>
      </w:pPr>
      <w:r>
        <w:rPr>
          <w:lang w:eastAsia="en-US"/>
        </w:rPr>
        <w:t xml:space="preserve">Note that a </w:t>
      </w:r>
      <w:r w:rsidR="00526523">
        <w:rPr>
          <w:lang w:eastAsia="en-US"/>
        </w:rPr>
        <w:t xml:space="preserve">vehicle </w:t>
      </w:r>
      <w:r w:rsidR="003C218F">
        <w:rPr>
          <w:lang w:eastAsia="en-US"/>
        </w:rPr>
        <w:t>that</w:t>
      </w:r>
      <w:r>
        <w:rPr>
          <w:lang w:eastAsia="en-US"/>
        </w:rPr>
        <w:t xml:space="preserve"> had not been involved in a ride would not be included in the result set. </w:t>
      </w:r>
    </w:p>
    <w:p w14:paraId="3F6665E3" w14:textId="77777777" w:rsidR="00EE1F41" w:rsidRDefault="00EE1F41" w:rsidP="00EE1F41">
      <w:pPr>
        <w:rPr>
          <w:lang w:eastAsia="en-US"/>
        </w:rPr>
      </w:pPr>
    </w:p>
    <w:p w14:paraId="565F8856" w14:textId="64D93EC5" w:rsidR="00EE1F41" w:rsidRDefault="00EE1F41" w:rsidP="00EE1F41">
      <w:pPr>
        <w:rPr>
          <w:lang w:eastAsia="en-US"/>
        </w:rPr>
      </w:pPr>
      <w:r>
        <w:rPr>
          <w:lang w:eastAsia="en-US"/>
        </w:rPr>
        <w:t>The ON clause specifies the conditions which join the two tables</w:t>
      </w:r>
      <w:r w:rsidR="003316CC">
        <w:rPr>
          <w:lang w:eastAsia="en-US"/>
        </w:rPr>
        <w:t xml:space="preserve"> – in the above query</w:t>
      </w:r>
      <w:r w:rsidR="003C218F">
        <w:rPr>
          <w:lang w:eastAsia="en-US"/>
        </w:rPr>
        <w:t>,</w:t>
      </w:r>
      <w:r w:rsidR="003316CC">
        <w:rPr>
          <w:lang w:eastAsia="en-US"/>
        </w:rPr>
        <w:t xml:space="preserve"> the columns +</w:t>
      </w:r>
      <w:proofErr w:type="spellStart"/>
      <w:r w:rsidR="003316CC">
        <w:rPr>
          <w:lang w:eastAsia="en-US"/>
        </w:rPr>
        <w:t>vehicle_id</w:t>
      </w:r>
      <w:proofErr w:type="spellEnd"/>
      <w:r w:rsidR="003316CC">
        <w:rPr>
          <w:lang w:eastAsia="en-US"/>
        </w:rPr>
        <w:t xml:space="preserve">+ in the +rider+ </w:t>
      </w:r>
      <w:r w:rsidR="00B036A4">
        <w:rPr>
          <w:lang w:eastAsia="en-US"/>
        </w:rPr>
        <w:t>table w</w:t>
      </w:r>
      <w:r w:rsidR="003C218F">
        <w:rPr>
          <w:lang w:eastAsia="en-US"/>
        </w:rPr>
        <w:t>ere</w:t>
      </w:r>
      <w:r w:rsidR="00B036A4">
        <w:rPr>
          <w:lang w:eastAsia="en-US"/>
        </w:rPr>
        <w:t xml:space="preserve"> matched with the +id+ column in the vehicles table</w:t>
      </w:r>
      <w:r>
        <w:rPr>
          <w:lang w:eastAsia="en-US"/>
        </w:rPr>
        <w:t>.   If the join is on an identically named column in both tables, then the USING clause provides a handy shortcut.  Here we join +users+ and +</w:t>
      </w:r>
      <w:proofErr w:type="spellStart"/>
      <w:r w:rsidRPr="00074F43">
        <w:rPr>
          <w:lang w:eastAsia="en-US"/>
        </w:rPr>
        <w:t>user_ride_counts</w:t>
      </w:r>
      <w:proofErr w:type="spellEnd"/>
      <w:r>
        <w:rPr>
          <w:lang w:eastAsia="en-US"/>
        </w:rPr>
        <w:t>+ using the common +name+ column:</w:t>
      </w:r>
    </w:p>
    <w:p w14:paraId="29FE2109" w14:textId="77777777" w:rsidR="00EE1F41" w:rsidRDefault="00EE1F41" w:rsidP="00EE1F41">
      <w:pPr>
        <w:rPr>
          <w:lang w:eastAsia="en-US"/>
        </w:rPr>
      </w:pPr>
    </w:p>
    <w:p w14:paraId="15462F4A" w14:textId="77777777" w:rsidR="00EE1F41" w:rsidRDefault="00EE1F41" w:rsidP="00EE1F41">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090D544" w14:textId="77777777" w:rsidR="00EE1F41" w:rsidRDefault="00EE1F41" w:rsidP="00EE1F41">
      <w:pPr>
        <w:pStyle w:val="code"/>
        <w:rPr>
          <w:lang w:val="en-GB"/>
        </w:rPr>
      </w:pPr>
      <w:r>
        <w:rPr>
          <w:lang w:val="en-GB"/>
        </w:rPr>
        <w:t>----</w:t>
      </w:r>
    </w:p>
    <w:p w14:paraId="0F527210" w14:textId="77777777" w:rsidR="00EE1F41" w:rsidRDefault="00EE1F41" w:rsidP="00EE1F41">
      <w:pPr>
        <w:pStyle w:val="code"/>
        <w:rPr>
          <w:lang w:val="en-GB"/>
        </w:rPr>
      </w:pPr>
      <w:r>
        <w:rPr>
          <w:lang w:val="en-GB"/>
        </w:rPr>
        <w:t>SELECT</w:t>
      </w:r>
      <w:r>
        <w:rPr>
          <w:color w:val="000000"/>
          <w:lang w:val="en-GB"/>
        </w:rPr>
        <w:t xml:space="preserve"> * </w:t>
      </w:r>
    </w:p>
    <w:p w14:paraId="68EE99EA" w14:textId="77777777" w:rsidR="00EE1F41" w:rsidRDefault="00EE1F41" w:rsidP="00EE1F41">
      <w:pPr>
        <w:pStyle w:val="code"/>
        <w:rPr>
          <w:lang w:val="en-GB"/>
        </w:rPr>
      </w:pPr>
      <w:r>
        <w:rPr>
          <w:color w:val="000000"/>
          <w:lang w:val="en-GB"/>
        </w:rPr>
        <w:t xml:space="preserve">  </w:t>
      </w:r>
      <w:r>
        <w:rPr>
          <w:color w:val="800000"/>
          <w:lang w:val="en-GB"/>
        </w:rPr>
        <w:t>FROM</w:t>
      </w:r>
      <w:r>
        <w:rPr>
          <w:color w:val="000000"/>
          <w:lang w:val="en-GB"/>
        </w:rPr>
        <w:t xml:space="preserve"> </w:t>
      </w:r>
      <w:r>
        <w:rPr>
          <w:color w:val="800000"/>
          <w:lang w:val="en-GB"/>
        </w:rPr>
        <w:t>users</w:t>
      </w:r>
      <w:r>
        <w:rPr>
          <w:color w:val="000000"/>
          <w:lang w:val="en-GB"/>
        </w:rPr>
        <w:t xml:space="preserve"> u </w:t>
      </w:r>
    </w:p>
    <w:p w14:paraId="24939880" w14:textId="77777777" w:rsidR="00EE1F41" w:rsidRDefault="00EE1F41" w:rsidP="00EE1F41">
      <w:pPr>
        <w:pStyle w:val="code"/>
        <w:rPr>
          <w:lang w:val="en-GB"/>
        </w:rPr>
      </w:pPr>
      <w:r>
        <w:rPr>
          <w:color w:val="000000"/>
          <w:lang w:val="en-GB"/>
        </w:rPr>
        <w:t xml:space="preserve">  </w:t>
      </w:r>
      <w:r>
        <w:rPr>
          <w:color w:val="800000"/>
          <w:lang w:val="en-GB"/>
        </w:rPr>
        <w:t>JOIN</w:t>
      </w:r>
      <w:r>
        <w:rPr>
          <w:color w:val="000000"/>
          <w:lang w:val="en-GB"/>
        </w:rPr>
        <w:t xml:space="preserve"> </w:t>
      </w:r>
      <w:proofErr w:type="spellStart"/>
      <w:r>
        <w:rPr>
          <w:color w:val="000000"/>
          <w:lang w:val="en-GB"/>
        </w:rPr>
        <w:t>user_ride_counts</w:t>
      </w:r>
      <w:proofErr w:type="spellEnd"/>
      <w:r>
        <w:rPr>
          <w:color w:val="000000"/>
          <w:lang w:val="en-GB"/>
        </w:rPr>
        <w:t xml:space="preserve"> </w:t>
      </w:r>
      <w:proofErr w:type="spellStart"/>
      <w:r>
        <w:rPr>
          <w:color w:val="000000"/>
          <w:lang w:val="en-GB"/>
        </w:rPr>
        <w:t>urc</w:t>
      </w:r>
      <w:proofErr w:type="spellEnd"/>
      <w:r>
        <w:rPr>
          <w:color w:val="000000"/>
          <w:lang w:val="en-GB"/>
        </w:rPr>
        <w:t xml:space="preserve"> </w:t>
      </w:r>
    </w:p>
    <w:p w14:paraId="4D4E2EF5" w14:textId="77777777" w:rsidR="00EE1F41" w:rsidRDefault="00EE1F41" w:rsidP="00EE1F41">
      <w:pPr>
        <w:pStyle w:val="code"/>
        <w:rPr>
          <w:color w:val="000000"/>
          <w:lang w:val="en-GB"/>
        </w:rPr>
      </w:pPr>
      <w:r>
        <w:rPr>
          <w:color w:val="000000"/>
          <w:lang w:val="en-GB"/>
        </w:rPr>
        <w:t xml:space="preserve"> </w:t>
      </w:r>
      <w:r>
        <w:rPr>
          <w:color w:val="800000"/>
          <w:lang w:val="en-GB"/>
        </w:rPr>
        <w:t>USING</w:t>
      </w:r>
      <w:r>
        <w:rPr>
          <w:color w:val="000000"/>
          <w:lang w:val="en-GB"/>
        </w:rPr>
        <w:t xml:space="preserve"> (</w:t>
      </w:r>
      <w:r>
        <w:rPr>
          <w:color w:val="000080"/>
          <w:lang w:val="en-GB"/>
        </w:rPr>
        <w:t>name</w:t>
      </w:r>
      <w:r>
        <w:rPr>
          <w:color w:val="000000"/>
          <w:lang w:val="en-GB"/>
        </w:rPr>
        <w:t>)</w:t>
      </w:r>
    </w:p>
    <w:p w14:paraId="4B6C3948" w14:textId="77777777" w:rsidR="00EE1F41" w:rsidRDefault="00EE1F41" w:rsidP="00EE1F41">
      <w:pPr>
        <w:pStyle w:val="code"/>
      </w:pPr>
      <w:r>
        <w:rPr>
          <w:color w:val="000000"/>
          <w:lang w:val="en-GB"/>
        </w:rPr>
        <w:t>----</w:t>
      </w:r>
    </w:p>
    <w:p w14:paraId="15B6A91F" w14:textId="77777777" w:rsidR="00EE1F41" w:rsidRDefault="00EE1F41" w:rsidP="00EE1F41">
      <w:pPr>
        <w:rPr>
          <w:lang w:eastAsia="en-US"/>
        </w:rPr>
      </w:pPr>
    </w:p>
    <w:p w14:paraId="1B82C742" w14:textId="0B84B33B" w:rsidR="00EE1F41" w:rsidRDefault="00EE1F41" w:rsidP="00EE1F41">
      <w:pPr>
        <w:rPr>
          <w:lang w:eastAsia="en-US"/>
        </w:rPr>
      </w:pPr>
      <w:r>
        <w:rPr>
          <w:lang w:eastAsia="en-US"/>
        </w:rPr>
        <w:t xml:space="preserve">The </w:t>
      </w:r>
      <w:r w:rsidR="00886C0E">
        <w:rPr>
          <w:lang w:eastAsia="en-US"/>
        </w:rPr>
        <w:t>*</w:t>
      </w:r>
      <w:r>
        <w:rPr>
          <w:lang w:eastAsia="en-US"/>
        </w:rPr>
        <w:t>Outer join</w:t>
      </w:r>
      <w:r w:rsidR="00886C0E">
        <w:rPr>
          <w:lang w:eastAsia="en-US"/>
        </w:rPr>
        <w:t>*</w:t>
      </w:r>
      <w:r>
        <w:rPr>
          <w:lang w:eastAsia="en-US"/>
        </w:rPr>
        <w:t xml:space="preserve"> allows rows to be included even if they have no match in the other table.   Rows </w:t>
      </w:r>
      <w:r w:rsidR="003C218F">
        <w:rPr>
          <w:lang w:eastAsia="en-US"/>
        </w:rPr>
        <w:t>that</w:t>
      </w:r>
      <w:r>
        <w:rPr>
          <w:lang w:eastAsia="en-US"/>
        </w:rPr>
        <w:t xml:space="preserve"> are not found in the outer join table are represented by NULL values.  LEFT</w:t>
      </w:r>
      <w:r w:rsidR="008A1C45">
        <w:rPr>
          <w:lang w:eastAsia="en-US"/>
        </w:rPr>
        <w:t xml:space="preserve"> </w:t>
      </w:r>
      <w:r>
        <w:rPr>
          <w:lang w:eastAsia="en-US"/>
        </w:rPr>
        <w:t>and RIGHT</w:t>
      </w:r>
      <w:r w:rsidR="00CB2C00">
        <w:rPr>
          <w:lang w:eastAsia="en-US"/>
        </w:rPr>
        <w:t xml:space="preserve"> </w:t>
      </w:r>
      <w:r>
        <w:rPr>
          <w:lang w:eastAsia="en-US"/>
        </w:rPr>
        <w:t>determine which table may have missing values.  For instance, the following query prints all the users in the +</w:t>
      </w:r>
      <w:r w:rsidR="00886C0E">
        <w:rPr>
          <w:lang w:eastAsia="en-US"/>
        </w:rPr>
        <w:t>users</w:t>
      </w:r>
      <w:r>
        <w:rPr>
          <w:lang w:eastAsia="en-US"/>
        </w:rPr>
        <w:t>+ table, even if some are not associated with a promo code:</w:t>
      </w:r>
    </w:p>
    <w:p w14:paraId="0322DCE9" w14:textId="77777777" w:rsidR="00EE1F41" w:rsidRDefault="00EE1F41" w:rsidP="00EE1F41">
      <w:pPr>
        <w:rPr>
          <w:lang w:eastAsia="en-US"/>
        </w:rPr>
      </w:pPr>
    </w:p>
    <w:p w14:paraId="6B819761" w14:textId="77777777" w:rsidR="00EE1F41" w:rsidRPr="005B400F" w:rsidRDefault="00EE1F41" w:rsidP="00EE1F41">
      <w:pPr>
        <w:pStyle w:val="code"/>
      </w:pPr>
      <w:r w:rsidRPr="005B400F">
        <w:t xml:space="preserve">[source, </w:t>
      </w:r>
      <w:proofErr w:type="spellStart"/>
      <w:r w:rsidRPr="005B400F">
        <w:t>sql</w:t>
      </w:r>
      <w:proofErr w:type="spellEnd"/>
      <w:r w:rsidRPr="005B400F">
        <w:t>]</w:t>
      </w:r>
    </w:p>
    <w:p w14:paraId="6599620B" w14:textId="77777777" w:rsidR="00EE1F41" w:rsidRPr="005B400F" w:rsidRDefault="00EE1F41" w:rsidP="00EE1F41">
      <w:pPr>
        <w:pStyle w:val="code"/>
      </w:pPr>
      <w:r w:rsidRPr="005B400F">
        <w:t>----</w:t>
      </w:r>
    </w:p>
    <w:p w14:paraId="48532FDD" w14:textId="77777777" w:rsidR="00EE1F41" w:rsidRPr="005B400F" w:rsidRDefault="00EE1F41" w:rsidP="00EE1F41">
      <w:pPr>
        <w:pStyle w:val="code"/>
      </w:pPr>
      <w:r w:rsidRPr="005B400F">
        <w:t>SELECT u.</w:t>
      </w:r>
      <w:proofErr w:type="gramStart"/>
      <w:r w:rsidRPr="005B400F">
        <w:t>name ,</w:t>
      </w:r>
      <w:proofErr w:type="gramEnd"/>
      <w:r w:rsidRPr="005B400F">
        <w:t xml:space="preserve"> </w:t>
      </w:r>
      <w:proofErr w:type="spellStart"/>
      <w:r w:rsidRPr="005B400F">
        <w:t>upc.code</w:t>
      </w:r>
      <w:proofErr w:type="spellEnd"/>
    </w:p>
    <w:p w14:paraId="3A601265" w14:textId="77777777" w:rsidR="00EE1F41" w:rsidRPr="005B400F" w:rsidRDefault="00EE1F41" w:rsidP="00EE1F41">
      <w:pPr>
        <w:pStyle w:val="code"/>
      </w:pPr>
      <w:r w:rsidRPr="005B400F">
        <w:t xml:space="preserve">  FROM USERS u </w:t>
      </w:r>
    </w:p>
    <w:p w14:paraId="12AE6FC1" w14:textId="77777777" w:rsidR="00EE1F41" w:rsidRPr="005B400F" w:rsidRDefault="00EE1F41" w:rsidP="00EE1F41">
      <w:pPr>
        <w:pStyle w:val="code"/>
      </w:pPr>
      <w:r w:rsidRPr="005B400F">
        <w:t xml:space="preserve">  LEFT OUTER JOIN </w:t>
      </w:r>
      <w:proofErr w:type="spellStart"/>
      <w:r w:rsidRPr="005B400F">
        <w:t>user_promo_codes</w:t>
      </w:r>
      <w:proofErr w:type="spellEnd"/>
      <w:r w:rsidRPr="005B400F">
        <w:t xml:space="preserve"> </w:t>
      </w:r>
      <w:proofErr w:type="spellStart"/>
      <w:r w:rsidRPr="005B400F">
        <w:t>upc</w:t>
      </w:r>
      <w:proofErr w:type="spellEnd"/>
      <w:r w:rsidRPr="005B400F">
        <w:t xml:space="preserve"> </w:t>
      </w:r>
    </w:p>
    <w:p w14:paraId="49020865" w14:textId="77777777" w:rsidR="00EE1F41" w:rsidRPr="005B400F" w:rsidRDefault="00EE1F41" w:rsidP="00EE1F41">
      <w:pPr>
        <w:pStyle w:val="code"/>
      </w:pPr>
      <w:r w:rsidRPr="005B400F">
        <w:t xml:space="preserve">    ON (u.id=</w:t>
      </w:r>
      <w:proofErr w:type="spellStart"/>
      <w:r w:rsidRPr="005B400F">
        <w:t>upc.user_id</w:t>
      </w:r>
      <w:proofErr w:type="spellEnd"/>
      <w:proofErr w:type="gramStart"/>
      <w:r w:rsidRPr="005B400F">
        <w:t>);</w:t>
      </w:r>
      <w:proofErr w:type="gramEnd"/>
    </w:p>
    <w:p w14:paraId="6E08D6E4" w14:textId="77777777" w:rsidR="00EE1F41" w:rsidRPr="005B400F" w:rsidRDefault="00EE1F41" w:rsidP="00EE1F41">
      <w:pPr>
        <w:pStyle w:val="code"/>
      </w:pPr>
      <w:r w:rsidRPr="005B400F">
        <w:t>----</w:t>
      </w:r>
    </w:p>
    <w:p w14:paraId="6428DE9D" w14:textId="77777777" w:rsidR="00EE1F41" w:rsidRDefault="00EE1F41" w:rsidP="00EE1F41">
      <w:pPr>
        <w:rPr>
          <w:lang w:eastAsia="en-US"/>
        </w:rPr>
      </w:pPr>
    </w:p>
    <w:p w14:paraId="0EF11B8F" w14:textId="60C482AB" w:rsidR="00EE1F41" w:rsidRDefault="7A7997A3" w:rsidP="00EE1F41">
      <w:pPr>
        <w:rPr>
          <w:lang w:eastAsia="en-US"/>
        </w:rPr>
      </w:pPr>
      <w:r w:rsidRPr="7A7997A3">
        <w:rPr>
          <w:lang w:eastAsia="en-US"/>
        </w:rPr>
        <w:t xml:space="preserve">The RIGHT anti-join reverses the outer join.  So, this query is identical to the previous query since the +users+ table is now the </w:t>
      </w:r>
      <w:del w:id="13" w:author="Guy Harrison" w:date="2021-06-14T15:53:00Z">
        <w:r w:rsidRPr="7A7997A3" w:rsidDel="00146A4F">
          <w:rPr>
            <w:lang w:eastAsia="en-US"/>
          </w:rPr>
          <w:delText>“</w:delText>
        </w:r>
      </w:del>
      <w:ins w:id="14" w:author="Guy Harrison" w:date="2021-06-14T15:53:00Z">
        <w:r w:rsidR="00146A4F">
          <w:rPr>
            <w:lang w:eastAsia="en-US"/>
          </w:rPr>
          <w:t>"</w:t>
        </w:r>
      </w:ins>
      <w:r w:rsidRPr="7A7997A3">
        <w:rPr>
          <w:lang w:eastAsia="en-US"/>
        </w:rPr>
        <w:t>right</w:t>
      </w:r>
      <w:del w:id="15" w:author="Guy Harrison" w:date="2021-06-14T15:53:00Z">
        <w:r w:rsidRPr="7A7997A3" w:rsidDel="00146A4F">
          <w:rPr>
            <w:lang w:eastAsia="en-US"/>
          </w:rPr>
          <w:delText>”</w:delText>
        </w:r>
      </w:del>
      <w:ins w:id="16" w:author="Guy Harrison" w:date="2021-06-14T15:53:00Z">
        <w:r w:rsidR="007B2763">
          <w:rPr>
            <w:lang w:eastAsia="en-US"/>
          </w:rPr>
          <w:t>"</w:t>
        </w:r>
      </w:ins>
      <w:del w:id="17" w:author="Guy Harrison" w:date="2021-06-14T15:53:00Z">
        <w:r w:rsidRPr="7A7997A3" w:rsidDel="00146A4F">
          <w:rPr>
            <w:lang w:eastAsia="en-US"/>
          </w:rPr>
          <w:delText xml:space="preserve"> </w:delText>
        </w:r>
      </w:del>
      <w:ins w:id="18" w:author="Guy Harrison" w:date="2021-06-14T15:53:00Z">
        <w:r w:rsidR="00146A4F" w:rsidRPr="7A7997A3">
          <w:rPr>
            <w:lang w:eastAsia="en-US"/>
          </w:rPr>
          <w:t xml:space="preserve"> </w:t>
        </w:r>
      </w:ins>
      <w:r w:rsidRPr="7A7997A3">
        <w:rPr>
          <w:lang w:eastAsia="en-US"/>
        </w:rPr>
        <w:t>table in the join:</w:t>
      </w:r>
    </w:p>
    <w:p w14:paraId="52BAED5A" w14:textId="77777777" w:rsidR="00EE1F41" w:rsidRDefault="00EE1F41" w:rsidP="00EE1F41">
      <w:pPr>
        <w:rPr>
          <w:lang w:eastAsia="en-US"/>
        </w:rPr>
      </w:pPr>
    </w:p>
    <w:p w14:paraId="68307C92" w14:textId="77777777" w:rsidR="00EE1F41" w:rsidRDefault="00EE1F41" w:rsidP="00EE1F41">
      <w:pPr>
        <w:pStyle w:val="code"/>
      </w:pPr>
      <w:r>
        <w:t>[</w:t>
      </w:r>
      <w:proofErr w:type="spellStart"/>
      <w:proofErr w:type="gramStart"/>
      <w:r>
        <w:t>source,sql</w:t>
      </w:r>
      <w:proofErr w:type="spellEnd"/>
      <w:proofErr w:type="gramEnd"/>
      <w:r>
        <w:t>]</w:t>
      </w:r>
    </w:p>
    <w:p w14:paraId="2727D5F1" w14:textId="77777777" w:rsidR="00EE1F41" w:rsidRDefault="00EE1F41" w:rsidP="00EE1F41">
      <w:pPr>
        <w:pStyle w:val="code"/>
      </w:pPr>
      <w:r>
        <w:t>----</w:t>
      </w:r>
    </w:p>
    <w:p w14:paraId="3E473D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800000"/>
          <w:lang w:val="en-GB"/>
        </w:rPr>
        <w:t>DISTINCT</w:t>
      </w:r>
      <w:r>
        <w:rPr>
          <w:rFonts w:ascii="Menlo" w:hAnsi="Menlo" w:cs="Menlo"/>
          <w:color w:val="000000"/>
          <w:lang w:val="en-GB"/>
        </w:rPr>
        <w:t xml:space="preserve"> u.</w:t>
      </w:r>
      <w:proofErr w:type="gramStart"/>
      <w:r>
        <w:rPr>
          <w:rFonts w:ascii="Menlo" w:hAnsi="Menlo" w:cs="Menlo"/>
          <w:b/>
          <w:bCs/>
          <w:color w:val="000080"/>
          <w:lang w:val="en-GB"/>
        </w:rPr>
        <w:t>name</w:t>
      </w:r>
      <w:r>
        <w:rPr>
          <w:rFonts w:ascii="Menlo" w:hAnsi="Menlo" w:cs="Menlo"/>
          <w:color w:val="000000"/>
          <w:lang w:val="en-GB"/>
        </w:rPr>
        <w:t xml:space="preserve"> ,</w:t>
      </w:r>
      <w:proofErr w:type="gramEnd"/>
      <w:r>
        <w:rPr>
          <w:rFonts w:ascii="Menlo" w:hAnsi="Menlo" w:cs="Menlo"/>
          <w:color w:val="000000"/>
          <w:lang w:val="en-GB"/>
        </w:rPr>
        <w:t xml:space="preserve"> </w:t>
      </w:r>
      <w:proofErr w:type="spellStart"/>
      <w:r>
        <w:rPr>
          <w:rFonts w:ascii="Menlo" w:hAnsi="Menlo" w:cs="Menlo"/>
          <w:color w:val="000000"/>
          <w:lang w:val="en-GB"/>
        </w:rPr>
        <w:t>upc.code</w:t>
      </w:r>
      <w:proofErr w:type="spellEnd"/>
    </w:p>
    <w:p w14:paraId="4E0BF48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roofErr w:type="spellStart"/>
      <w:r>
        <w:rPr>
          <w:rFonts w:ascii="Menlo" w:hAnsi="Menlo" w:cs="Menlo"/>
          <w:color w:val="000000"/>
          <w:lang w:val="en-GB"/>
        </w:rPr>
        <w:t>upc</w:t>
      </w:r>
      <w:proofErr w:type="spellEnd"/>
      <w:r>
        <w:rPr>
          <w:rFonts w:ascii="Menlo" w:hAnsi="Menlo" w:cs="Menlo"/>
          <w:color w:val="000000"/>
          <w:lang w:val="en-GB"/>
        </w:rPr>
        <w:t xml:space="preserve"> </w:t>
      </w:r>
    </w:p>
    <w:p w14:paraId="3BB1DEC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RIGHT</w:t>
      </w:r>
      <w:r>
        <w:rPr>
          <w:rFonts w:ascii="Menlo" w:hAnsi="Menlo" w:cs="Menlo"/>
          <w:color w:val="000000"/>
          <w:lang w:val="en-GB"/>
        </w:rPr>
        <w:t xml:space="preserve"> </w:t>
      </w:r>
      <w:r>
        <w:rPr>
          <w:rFonts w:ascii="Menlo" w:hAnsi="Menlo" w:cs="Menlo"/>
          <w:b/>
          <w:bCs/>
          <w:color w:val="800000"/>
          <w:lang w:val="en-GB"/>
        </w:rPr>
        <w:t>OUTER</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31BB4C8F"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upc.user_id</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7974D77F" w14:textId="77777777" w:rsidR="00EE1F41" w:rsidRDefault="00EE1F41" w:rsidP="00EE1F41">
      <w:pPr>
        <w:pStyle w:val="code"/>
      </w:pPr>
      <w:r>
        <w:rPr>
          <w:rFonts w:ascii="Menlo" w:hAnsi="Menlo" w:cs="Menlo"/>
          <w:color w:val="FF0000"/>
          <w:lang w:val="en-GB"/>
        </w:rPr>
        <w:t>----</w:t>
      </w:r>
    </w:p>
    <w:p w14:paraId="127C2344" w14:textId="77777777" w:rsidR="00EE1F41" w:rsidRDefault="00EE1F41" w:rsidP="00EE1F41">
      <w:pPr>
        <w:rPr>
          <w:lang w:eastAsia="en-US"/>
        </w:rPr>
      </w:pPr>
      <w:r>
        <w:rPr>
          <w:lang w:eastAsia="en-US"/>
        </w:rPr>
        <w:t xml:space="preserve"> </w:t>
      </w:r>
    </w:p>
    <w:p w14:paraId="3F61B28F" w14:textId="77777777" w:rsidR="00EE1F41" w:rsidRDefault="00EE1F41" w:rsidP="00EE1F41">
      <w:pPr>
        <w:pStyle w:val="Heading3"/>
      </w:pPr>
      <w:r>
        <w:t>==== Anti-joins</w:t>
      </w:r>
    </w:p>
    <w:p w14:paraId="220BDD09" w14:textId="77777777" w:rsidR="00EE1F41" w:rsidRDefault="00EE1F41" w:rsidP="00EE1F41">
      <w:pPr>
        <w:rPr>
          <w:lang w:eastAsia="en-US"/>
        </w:rPr>
      </w:pPr>
    </w:p>
    <w:p w14:paraId="3C2B67E1" w14:textId="5B35D910" w:rsidR="00EE1F41" w:rsidRDefault="00EE1F41" w:rsidP="00EE1F41">
      <w:pPr>
        <w:rPr>
          <w:lang w:eastAsia="en-US"/>
        </w:rPr>
      </w:pPr>
      <w:r>
        <w:rPr>
          <w:lang w:eastAsia="en-US"/>
        </w:rPr>
        <w:t xml:space="preserve">It is often required to select all rows from a table </w:t>
      </w:r>
      <w:r w:rsidR="003C218F">
        <w:rPr>
          <w:lang w:eastAsia="en-US"/>
        </w:rPr>
        <w:t>that</w:t>
      </w:r>
      <w:r>
        <w:rPr>
          <w:lang w:eastAsia="en-US"/>
        </w:rPr>
        <w:t xml:space="preserve"> do not have a matching row in some other result set.  </w:t>
      </w:r>
      <w:r w:rsidR="4314F1E4" w:rsidRPr="4314F1E4">
        <w:rPr>
          <w:lang w:eastAsia="en-US"/>
        </w:rPr>
        <w:t>This is called an anti-join, and while there is no SQL syntax for this concept, it</w:t>
      </w:r>
      <w:ins w:id="19" w:author="Guy Harrison" w:date="2021-05-24T10:43:00Z">
        <w:r w:rsidR="00260949">
          <w:rPr>
            <w:lang w:eastAsia="en-US"/>
          </w:rPr>
          <w:t xml:space="preserve"> </w:t>
        </w:r>
      </w:ins>
      <w:r>
        <w:rPr>
          <w:lang w:eastAsia="en-US"/>
        </w:rPr>
        <w:t xml:space="preserve">is typically implemented using a subquery and the IN or EXISTS clause. </w:t>
      </w:r>
      <w:r w:rsidR="4314F1E4" w:rsidRPr="4314F1E4">
        <w:rPr>
          <w:lang w:eastAsia="en-US"/>
        </w:rPr>
        <w:t xml:space="preserve">The query planner recognizes this pattern and executes the query using a version of the JOIN machinery. </w:t>
      </w:r>
      <w:r>
        <w:rPr>
          <w:lang w:eastAsia="en-US"/>
        </w:rPr>
        <w:t xml:space="preserve">The following examples illustrate the anti-join using the EXISTS and IN operators.  </w:t>
      </w:r>
    </w:p>
    <w:p w14:paraId="683CF2C2" w14:textId="77777777" w:rsidR="00EE1F41" w:rsidRDefault="00EE1F41" w:rsidP="00EE1F41">
      <w:pPr>
        <w:rPr>
          <w:lang w:eastAsia="en-US"/>
        </w:rPr>
      </w:pPr>
    </w:p>
    <w:p w14:paraId="0539FC62" w14:textId="77777777" w:rsidR="00EE1F41" w:rsidRDefault="00EE1F41" w:rsidP="00EE1F41">
      <w:pPr>
        <w:rPr>
          <w:lang w:eastAsia="en-US"/>
        </w:rPr>
      </w:pPr>
      <w:r>
        <w:rPr>
          <w:lang w:eastAsia="en-US"/>
        </w:rPr>
        <w:t>Each example selects employees who are not also customers.</w:t>
      </w:r>
    </w:p>
    <w:p w14:paraId="1C93F167" w14:textId="77777777" w:rsidR="00EE1F41" w:rsidRDefault="00EE1F41" w:rsidP="00EE1F41">
      <w:pPr>
        <w:rPr>
          <w:lang w:eastAsia="en-US"/>
        </w:rPr>
      </w:pPr>
    </w:p>
    <w:p w14:paraId="72A0BFED" w14:textId="77777777" w:rsidR="00EE1F41" w:rsidRDefault="00EE1F41" w:rsidP="00EE1F41">
      <w:pPr>
        <w:pStyle w:val="code"/>
      </w:pPr>
      <w:r>
        <w:t xml:space="preserve">[source, </w:t>
      </w:r>
      <w:proofErr w:type="spellStart"/>
      <w:r>
        <w:t>sql</w:t>
      </w:r>
      <w:proofErr w:type="spellEnd"/>
      <w:r>
        <w:t>]</w:t>
      </w:r>
    </w:p>
    <w:p w14:paraId="1BEFDA31" w14:textId="77777777" w:rsidR="00EE1F41" w:rsidRDefault="00EE1F41" w:rsidP="00EE1F41">
      <w:pPr>
        <w:pStyle w:val="code"/>
      </w:pPr>
      <w:r>
        <w:t>----</w:t>
      </w:r>
    </w:p>
    <w:p w14:paraId="5B923D46" w14:textId="77777777" w:rsidR="00EE1F41" w:rsidRDefault="00EE1F41" w:rsidP="00EE1F41">
      <w:pPr>
        <w:pStyle w:val="code"/>
        <w:rPr>
          <w:rFonts w:ascii="Menlo" w:hAnsi="Menlo" w:cs="Menlo"/>
          <w:lang w:val="en-GB"/>
        </w:rPr>
      </w:pPr>
      <w:r>
        <w:rPr>
          <w:rFonts w:ascii="Menlo" w:hAnsi="Menlo" w:cs="Menlo"/>
          <w:b/>
          <w:bCs/>
          <w:color w:val="800000"/>
          <w:lang w:val="en-GB"/>
        </w:rPr>
        <w:lastRenderedPageBreak/>
        <w:t>SELECT</w:t>
      </w:r>
      <w:r>
        <w:rPr>
          <w:rFonts w:ascii="Menlo" w:hAnsi="Menlo" w:cs="Menlo"/>
          <w:color w:val="000000"/>
          <w:lang w:val="en-GB"/>
        </w:rPr>
        <w:t xml:space="preserve"> *</w:t>
      </w:r>
    </w:p>
    <w:p w14:paraId="14459E7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4DDD149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IN</w:t>
      </w:r>
      <w:r>
        <w:rPr>
          <w:rFonts w:ascii="Menlo" w:hAnsi="Menlo" w:cs="Menlo"/>
          <w:color w:val="000000"/>
          <w:lang w:val="en-GB"/>
        </w:rPr>
        <w:t xml:space="preserve"> </w:t>
      </w:r>
    </w:p>
    <w:p w14:paraId="356CE5FD"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r>
        <w:rPr>
          <w:rFonts w:ascii="Menlo" w:hAnsi="Menlo" w:cs="Menlo"/>
          <w:b/>
          <w:bCs/>
          <w:color w:val="800000"/>
          <w:lang w:val="en-GB"/>
        </w:rPr>
        <w:t>FROM</w:t>
      </w:r>
      <w:r>
        <w:rPr>
          <w:rFonts w:ascii="Menlo" w:hAnsi="Menlo" w:cs="Menlo"/>
          <w:color w:val="000000"/>
          <w:lang w:val="en-GB"/>
        </w:rPr>
        <w:t xml:space="preserve"> employees)</w:t>
      </w:r>
    </w:p>
    <w:p w14:paraId="2DBFE6AA"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600D3BC" w14:textId="77777777" w:rsidR="00EE1F41" w:rsidRDefault="00EE1F41" w:rsidP="00EE1F41">
      <w:pPr>
        <w:rPr>
          <w:rFonts w:ascii="Menlo" w:eastAsiaTheme="minorEastAsia" w:hAnsi="Menlo" w:cs="Menlo"/>
          <w:color w:val="000000"/>
          <w:lang w:val="en-GB" w:eastAsia="en-US"/>
        </w:rPr>
      </w:pPr>
    </w:p>
    <w:p w14:paraId="58C7B42E" w14:textId="20EFE5FD" w:rsidR="00EE1F41" w:rsidRDefault="00EE1F41" w:rsidP="00EE1F41">
      <w:pPr>
        <w:rPr>
          <w:lang w:eastAsia="en-US"/>
        </w:rPr>
      </w:pPr>
      <w:r>
        <w:rPr>
          <w:lang w:eastAsia="en-US"/>
        </w:rPr>
        <w:t xml:space="preserve">This query returns the same results but using a </w:t>
      </w:r>
      <w:commentRangeStart w:id="20"/>
      <w:commentRangeStart w:id="21"/>
      <w:r>
        <w:rPr>
          <w:lang w:eastAsia="en-US"/>
        </w:rPr>
        <w:t>correlated sub-query</w:t>
      </w:r>
      <w:commentRangeEnd w:id="20"/>
      <w:r w:rsidR="4314F1E4">
        <w:rPr>
          <w:rStyle w:val="CommentReference"/>
        </w:rPr>
        <w:commentReference w:id="20"/>
      </w:r>
      <w:commentRangeEnd w:id="21"/>
      <w:r w:rsidR="4314F1E4">
        <w:rPr>
          <w:rStyle w:val="CommentReference"/>
        </w:rPr>
        <w:commentReference w:id="21"/>
      </w:r>
      <w:r w:rsidR="009D1D44">
        <w:rPr>
          <w:lang w:eastAsia="en-US"/>
        </w:rPr>
        <w:t xml:space="preserve"> (we</w:t>
      </w:r>
      <w:r w:rsidR="00146A4F">
        <w:rPr>
          <w:lang w:eastAsia="en-US"/>
        </w:rPr>
        <w:t>'</w:t>
      </w:r>
      <w:r w:rsidR="009D1D44">
        <w:rPr>
          <w:lang w:eastAsia="en-US"/>
        </w:rPr>
        <w:t xml:space="preserve">ll </w:t>
      </w:r>
      <w:r w:rsidR="00DA6D08">
        <w:rPr>
          <w:lang w:eastAsia="en-US"/>
        </w:rPr>
        <w:t>discuss subqueries in more detail in an upcoming section</w:t>
      </w:r>
      <w:r w:rsidR="009D1D44">
        <w:rPr>
          <w:lang w:eastAsia="en-US"/>
        </w:rPr>
        <w:t>)</w:t>
      </w:r>
      <w:r>
        <w:rPr>
          <w:lang w:eastAsia="en-US"/>
        </w:rPr>
        <w:t>:</w:t>
      </w:r>
    </w:p>
    <w:p w14:paraId="00581D3C" w14:textId="77777777" w:rsidR="00EE1F41" w:rsidRDefault="00EE1F41" w:rsidP="00EE1F41">
      <w:pPr>
        <w:rPr>
          <w:lang w:eastAsia="en-US"/>
        </w:rPr>
      </w:pPr>
    </w:p>
    <w:p w14:paraId="4F663613" w14:textId="77777777" w:rsidR="00EE1F41" w:rsidRDefault="00EE1F41" w:rsidP="00EE1F41">
      <w:pPr>
        <w:pStyle w:val="code"/>
      </w:pPr>
      <w:r>
        <w:t xml:space="preserve">[source, </w:t>
      </w:r>
      <w:proofErr w:type="spellStart"/>
      <w:r>
        <w:t>sql</w:t>
      </w:r>
      <w:proofErr w:type="spellEnd"/>
      <w:r>
        <w:t>]</w:t>
      </w:r>
    </w:p>
    <w:p w14:paraId="1F356859" w14:textId="77777777" w:rsidR="00EE1F41" w:rsidRDefault="00EE1F41" w:rsidP="00EE1F41">
      <w:pPr>
        <w:pStyle w:val="code"/>
      </w:pPr>
      <w:r>
        <w:t>----</w:t>
      </w:r>
    </w:p>
    <w:p w14:paraId="5EF0E058"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59DB6AC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519C5A3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763CD3F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169D17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2392E991"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5617334B"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5317B95C" w14:textId="77777777" w:rsidR="00EE1F41" w:rsidRDefault="00EE1F41" w:rsidP="00EE1F41">
      <w:pPr>
        <w:rPr>
          <w:lang w:eastAsia="en-US"/>
        </w:rPr>
      </w:pPr>
    </w:p>
    <w:p w14:paraId="502ED497" w14:textId="77777777" w:rsidR="00EE1F41" w:rsidRDefault="00EE1F41" w:rsidP="00EE1F41">
      <w:pPr>
        <w:pStyle w:val="Heading3"/>
      </w:pPr>
      <w:r>
        <w:t>==== CROSS JOINS</w:t>
      </w:r>
    </w:p>
    <w:p w14:paraId="2F9E7A5A" w14:textId="77777777" w:rsidR="00EE1F41" w:rsidRDefault="00EE1F41" w:rsidP="00EE1F41">
      <w:pPr>
        <w:rPr>
          <w:lang w:eastAsia="en-US"/>
        </w:rPr>
      </w:pPr>
    </w:p>
    <w:p w14:paraId="6DC88BD6" w14:textId="33E3F022" w:rsidR="00EE1F41" w:rsidRPr="0028456A" w:rsidRDefault="00EE1F41" w:rsidP="00EE1F41">
      <w:pPr>
        <w:rPr>
          <w:lang w:eastAsia="en-US"/>
        </w:rPr>
      </w:pPr>
      <w:r>
        <w:rPr>
          <w:lang w:eastAsia="en-US"/>
        </w:rPr>
        <w:t xml:space="preserve">CROSS JOIN indicates that every row in the left table should be joined to every row in the right table.  Usually, this is a </w:t>
      </w:r>
      <w:r w:rsidR="00CB2C00">
        <w:rPr>
          <w:lang w:eastAsia="en-US"/>
        </w:rPr>
        <w:t>recipe</w:t>
      </w:r>
      <w:r>
        <w:rPr>
          <w:lang w:eastAsia="en-US"/>
        </w:rPr>
        <w:t xml:space="preserve"> for disaster unless one of the table</w:t>
      </w:r>
      <w:r w:rsidR="003C218F">
        <w:rPr>
          <w:lang w:eastAsia="en-US"/>
        </w:rPr>
        <w:t>s</w:t>
      </w:r>
      <w:r>
        <w:rPr>
          <w:lang w:eastAsia="en-US"/>
        </w:rPr>
        <w:t xml:space="preserve"> has only one row or is a laterally correlated subquery (see the section on correlated subqueries later in this chapter).  </w:t>
      </w:r>
    </w:p>
    <w:p w14:paraId="3BDDB854" w14:textId="77777777" w:rsidR="0005629D" w:rsidRDefault="0005629D" w:rsidP="0005629D"/>
    <w:p w14:paraId="41A972F9" w14:textId="6CA2C7F3" w:rsidR="00EE1F41" w:rsidRDefault="00EE1F41" w:rsidP="00EE1F41">
      <w:pPr>
        <w:pStyle w:val="Heading3"/>
      </w:pPr>
      <w:r>
        <w:t>==== Set operations</w:t>
      </w:r>
    </w:p>
    <w:p w14:paraId="1CAC9965" w14:textId="77777777" w:rsidR="00EE1F41" w:rsidRPr="00EC527F" w:rsidRDefault="00EE1F41" w:rsidP="00EE1F41">
      <w:pPr>
        <w:rPr>
          <w:lang w:eastAsia="en-US"/>
        </w:rPr>
      </w:pPr>
    </w:p>
    <w:p w14:paraId="2485707D" w14:textId="18910CAE" w:rsidR="00EE1F41" w:rsidRDefault="7A7997A3" w:rsidP="00EE1F41">
      <w:pPr>
        <w:rPr>
          <w:lang w:eastAsia="en-US"/>
        </w:rPr>
      </w:pPr>
      <w:r w:rsidRPr="7A7997A3">
        <w:rPr>
          <w:lang w:eastAsia="en-US"/>
        </w:rPr>
        <w:t>SQL implements a number of operations that deal directly with result sets.  These operations collectively referred to as "set operations" allow result sets to be concatenated, subtracted, or overlaid.</w:t>
      </w:r>
    </w:p>
    <w:p w14:paraId="2E39391D" w14:textId="77777777" w:rsidR="00EE1F41" w:rsidRDefault="00EE1F41" w:rsidP="00EE1F41">
      <w:pPr>
        <w:rPr>
          <w:lang w:eastAsia="en-US"/>
        </w:rPr>
      </w:pPr>
    </w:p>
    <w:p w14:paraId="6450CEDF" w14:textId="26EAB306" w:rsidR="00EE1F41" w:rsidRDefault="00EE1F41" w:rsidP="00EE1F41">
      <w:pPr>
        <w:rPr>
          <w:lang w:eastAsia="en-US"/>
        </w:rPr>
      </w:pPr>
      <w:r>
        <w:rPr>
          <w:lang w:eastAsia="en-US"/>
        </w:rPr>
        <w:t>The most common of these operations is the UNION operator, which returns the sum of two result sets.  By default, duplicates in each result set are eliminated.  By contrast</w:t>
      </w:r>
      <w:r w:rsidR="003C218F">
        <w:rPr>
          <w:lang w:eastAsia="en-US"/>
        </w:rPr>
        <w:t>,</w:t>
      </w:r>
      <w:r>
        <w:rPr>
          <w:lang w:eastAsia="en-US"/>
        </w:rPr>
        <w:t xml:space="preserve"> the UNION ALL operation will return the sum of the two result sets, including any duplicates.  The following example returns a list of customers and employees.  Employees who are also customers will only be listed once:</w:t>
      </w:r>
    </w:p>
    <w:p w14:paraId="0B1D29D7" w14:textId="77777777" w:rsidR="00EE1F41" w:rsidRDefault="00EE1F41" w:rsidP="00EE1F41">
      <w:pPr>
        <w:rPr>
          <w:lang w:eastAsia="en-US"/>
        </w:rPr>
      </w:pPr>
    </w:p>
    <w:p w14:paraId="78DAD500" w14:textId="77777777" w:rsidR="00EE1F41" w:rsidRDefault="00EE1F41" w:rsidP="00EE1F41">
      <w:pPr>
        <w:pStyle w:val="code"/>
      </w:pPr>
      <w:r>
        <w:t xml:space="preserve">[source, </w:t>
      </w:r>
      <w:proofErr w:type="spellStart"/>
      <w:r>
        <w:t>sql</w:t>
      </w:r>
      <w:proofErr w:type="spellEnd"/>
      <w:r>
        <w:t>]</w:t>
      </w:r>
    </w:p>
    <w:p w14:paraId="7E2A4E2B" w14:textId="77777777" w:rsidR="00EE1F41" w:rsidRDefault="00EE1F41" w:rsidP="00EE1F41">
      <w:pPr>
        <w:pStyle w:val="code"/>
      </w:pPr>
      <w:r>
        <w:t>----</w:t>
      </w:r>
    </w:p>
    <w:p w14:paraId="3805BA7D"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ED0126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F5F77E0"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p>
    <w:p w14:paraId="2C86A08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43C8E77B"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0D65395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7F56A343" w14:textId="77777777" w:rsidR="00EE1F41" w:rsidRDefault="00EE1F41" w:rsidP="00EE1F41">
      <w:pPr>
        <w:rPr>
          <w:lang w:eastAsia="en-US"/>
        </w:rPr>
      </w:pPr>
    </w:p>
    <w:p w14:paraId="39C2328F" w14:textId="3BCCC361" w:rsidR="00EE1F41" w:rsidRDefault="00EE1F41" w:rsidP="00EE1F41">
      <w:pPr>
        <w:rPr>
          <w:lang w:eastAsia="en-US"/>
        </w:rPr>
      </w:pPr>
      <w:r>
        <w:rPr>
          <w:lang w:eastAsia="en-US"/>
        </w:rPr>
        <w:t>INTERSECT returns those rows which are in both result sets. This query returns customers who are also employees:</w:t>
      </w:r>
    </w:p>
    <w:p w14:paraId="6A1A5D1B" w14:textId="77777777" w:rsidR="00EE1F41" w:rsidRDefault="00EE1F41" w:rsidP="00EE1F41">
      <w:pPr>
        <w:rPr>
          <w:lang w:eastAsia="en-US"/>
        </w:rPr>
      </w:pPr>
    </w:p>
    <w:p w14:paraId="1072C7C0" w14:textId="77777777" w:rsidR="00EE1F41" w:rsidRDefault="00EE1F41" w:rsidP="00EE1F41">
      <w:pPr>
        <w:pStyle w:val="code"/>
      </w:pPr>
      <w:r>
        <w:t xml:space="preserve">[source, </w:t>
      </w:r>
      <w:proofErr w:type="spellStart"/>
      <w:r>
        <w:t>sql</w:t>
      </w:r>
      <w:proofErr w:type="spellEnd"/>
      <w:r>
        <w:t>]</w:t>
      </w:r>
    </w:p>
    <w:p w14:paraId="1E65DCA8" w14:textId="77777777" w:rsidR="00EE1F41" w:rsidRDefault="00EE1F41" w:rsidP="00EE1F41">
      <w:pPr>
        <w:pStyle w:val="code"/>
      </w:pPr>
      <w:r>
        <w:t>----</w:t>
      </w:r>
    </w:p>
    <w:p w14:paraId="44CECC95"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
    <w:p w14:paraId="4C8B48C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customers</w:t>
      </w:r>
    </w:p>
    <w:p w14:paraId="167382D6" w14:textId="77777777" w:rsidR="00EE1F41" w:rsidRDefault="00EE1F41" w:rsidP="00EE1F41">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INTERSECT</w:t>
      </w:r>
      <w:r>
        <w:rPr>
          <w:rFonts w:ascii="Menlo" w:hAnsi="Menlo" w:cs="Menlo"/>
          <w:color w:val="000000"/>
          <w:lang w:val="en-GB"/>
        </w:rPr>
        <w:t xml:space="preserve"> </w:t>
      </w:r>
    </w:p>
    <w:p w14:paraId="686F1A57"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b/>
          <w:bCs/>
          <w:color w:val="000080"/>
          <w:lang w:val="en-GB"/>
        </w:rPr>
        <w:t>name</w:t>
      </w:r>
      <w:r>
        <w:rPr>
          <w:rFonts w:ascii="Menlo" w:hAnsi="Menlo" w:cs="Menlo"/>
          <w:color w:val="000000"/>
          <w:lang w:val="en-GB"/>
        </w:rPr>
        <w:t>,address</w:t>
      </w:r>
      <w:proofErr w:type="spellEnd"/>
      <w:proofErr w:type="gramEnd"/>
    </w:p>
    <w:p w14:paraId="09526A34"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r>
        <w:rPr>
          <w:rFonts w:ascii="Menlo" w:hAnsi="Menlo" w:cs="Menlo"/>
          <w:color w:val="FF0000"/>
          <w:lang w:val="en-GB"/>
        </w:rPr>
        <w:t>;</w:t>
      </w:r>
      <w:proofErr w:type="gramEnd"/>
    </w:p>
    <w:p w14:paraId="39C10443" w14:textId="77777777" w:rsidR="00EE1F41" w:rsidRDefault="00EE1F41" w:rsidP="00EE1F41">
      <w:pPr>
        <w:pStyle w:val="code"/>
      </w:pPr>
      <w:r>
        <w:rPr>
          <w:rFonts w:ascii="Menlo" w:hAnsi="Menlo" w:cs="Menlo"/>
          <w:color w:val="FF0000"/>
          <w:lang w:val="en-GB"/>
        </w:rPr>
        <w:t>----</w:t>
      </w:r>
    </w:p>
    <w:p w14:paraId="3CCD6119" w14:textId="77777777" w:rsidR="00EE1F41" w:rsidRDefault="00EE1F41" w:rsidP="00EE1F41">
      <w:pPr>
        <w:rPr>
          <w:lang w:eastAsia="en-US"/>
        </w:rPr>
      </w:pPr>
    </w:p>
    <w:p w14:paraId="2E12BEFF" w14:textId="1ECD6155" w:rsidR="00EE1F41" w:rsidRDefault="00EE1F41" w:rsidP="00EE1F41">
      <w:pPr>
        <w:rPr>
          <w:lang w:eastAsia="en-US"/>
        </w:rPr>
      </w:pPr>
      <w:r>
        <w:rPr>
          <w:lang w:eastAsia="en-US"/>
        </w:rPr>
        <w:t>EXCEPT returns rows in the first result set which are not present in the second.  This query returns customers who are not also employees:</w:t>
      </w:r>
    </w:p>
    <w:p w14:paraId="2035F7FB" w14:textId="77777777" w:rsidR="00EE1F41" w:rsidRDefault="00EE1F41" w:rsidP="00EE1F41">
      <w:pPr>
        <w:rPr>
          <w:lang w:eastAsia="en-US"/>
        </w:rPr>
      </w:pPr>
    </w:p>
    <w:p w14:paraId="51772CA1" w14:textId="77777777" w:rsidR="00EE1F41" w:rsidRDefault="00EE1F41" w:rsidP="00EE1F41">
      <w:pPr>
        <w:pStyle w:val="code"/>
        <w:rPr>
          <w:lang w:val="en-GB"/>
        </w:rPr>
      </w:pPr>
      <w:r>
        <w:rPr>
          <w:lang w:val="en-GB"/>
        </w:rPr>
        <w:t xml:space="preserve">[source, </w:t>
      </w:r>
      <w:proofErr w:type="spellStart"/>
      <w:r>
        <w:rPr>
          <w:lang w:val="en-GB"/>
        </w:rPr>
        <w:t>sql</w:t>
      </w:r>
      <w:proofErr w:type="spellEnd"/>
      <w:r>
        <w:rPr>
          <w:lang w:val="en-GB"/>
        </w:rPr>
        <w:t>]</w:t>
      </w:r>
    </w:p>
    <w:p w14:paraId="63F7EB29" w14:textId="77777777" w:rsidR="00EE1F41" w:rsidRDefault="00EE1F41" w:rsidP="00EE1F41">
      <w:pPr>
        <w:pStyle w:val="code"/>
        <w:rPr>
          <w:lang w:val="en-GB"/>
        </w:rPr>
      </w:pPr>
      <w:r>
        <w:rPr>
          <w:lang w:val="en-GB"/>
        </w:rPr>
        <w:t>----</w:t>
      </w:r>
    </w:p>
    <w:p w14:paraId="39057975" w14:textId="77777777" w:rsidR="00EE1F41" w:rsidRDefault="00EE1F41" w:rsidP="00EE1F41">
      <w:pPr>
        <w:pStyle w:val="code"/>
        <w:rPr>
          <w:lang w:val="en-GB"/>
        </w:rPr>
      </w:pPr>
      <w:r>
        <w:rPr>
          <w:lang w:val="en-GB"/>
        </w:rPr>
        <w:t>SELECT</w:t>
      </w:r>
      <w:r>
        <w:rPr>
          <w:color w:val="000000"/>
          <w:lang w:val="en-GB"/>
        </w:rPr>
        <w:t xml:space="preserve"> </w:t>
      </w:r>
      <w:r>
        <w:rPr>
          <w:color w:val="000080"/>
          <w:lang w:val="en-GB"/>
        </w:rPr>
        <w:t>name</w:t>
      </w:r>
      <w:r>
        <w:rPr>
          <w:color w:val="000000"/>
          <w:lang w:val="en-GB"/>
        </w:rPr>
        <w:t xml:space="preserve">, address </w:t>
      </w:r>
    </w:p>
    <w:p w14:paraId="2211571F" w14:textId="77777777" w:rsidR="00EE1F41" w:rsidRDefault="00EE1F41" w:rsidP="00EE1F41">
      <w:pPr>
        <w:pStyle w:val="code"/>
        <w:rPr>
          <w:lang w:val="en-GB"/>
        </w:rPr>
      </w:pPr>
      <w:r>
        <w:rPr>
          <w:color w:val="000000"/>
          <w:lang w:val="en-GB"/>
        </w:rPr>
        <w:t xml:space="preserve">  </w:t>
      </w:r>
      <w:r>
        <w:rPr>
          <w:lang w:val="en-GB"/>
        </w:rPr>
        <w:t>FROM</w:t>
      </w:r>
      <w:r>
        <w:rPr>
          <w:color w:val="000000"/>
          <w:lang w:val="en-GB"/>
        </w:rPr>
        <w:t xml:space="preserve"> customers</w:t>
      </w:r>
    </w:p>
    <w:p w14:paraId="0E47FD08" w14:textId="77777777" w:rsidR="00EE1F41" w:rsidRDefault="00EE1F41" w:rsidP="00EE1F41">
      <w:pPr>
        <w:pStyle w:val="code"/>
        <w:rPr>
          <w:lang w:val="en-GB"/>
        </w:rPr>
      </w:pPr>
      <w:r>
        <w:rPr>
          <w:color w:val="000000"/>
          <w:lang w:val="en-GB"/>
        </w:rPr>
        <w:t xml:space="preserve"> </w:t>
      </w:r>
      <w:r>
        <w:rPr>
          <w:lang w:val="en-GB"/>
        </w:rPr>
        <w:t>EXCEPT</w:t>
      </w:r>
      <w:r>
        <w:rPr>
          <w:color w:val="000000"/>
          <w:lang w:val="en-GB"/>
        </w:rPr>
        <w:t xml:space="preserve"> </w:t>
      </w:r>
    </w:p>
    <w:p w14:paraId="7AC2DB4B" w14:textId="77777777" w:rsidR="00EE1F41" w:rsidRDefault="00EE1F41" w:rsidP="00EE1F41">
      <w:pPr>
        <w:pStyle w:val="code"/>
        <w:rPr>
          <w:lang w:val="en-GB"/>
        </w:rPr>
      </w:pPr>
      <w:r>
        <w:rPr>
          <w:lang w:val="en-GB"/>
        </w:rPr>
        <w:t>SELECT</w:t>
      </w:r>
      <w:r>
        <w:rPr>
          <w:color w:val="000000"/>
          <w:lang w:val="en-GB"/>
        </w:rPr>
        <w:t xml:space="preserve"> </w:t>
      </w:r>
      <w:proofErr w:type="spellStart"/>
      <w:proofErr w:type="gramStart"/>
      <w:r>
        <w:rPr>
          <w:color w:val="000080"/>
          <w:lang w:val="en-GB"/>
        </w:rPr>
        <w:t>name</w:t>
      </w:r>
      <w:r>
        <w:rPr>
          <w:color w:val="000000"/>
          <w:lang w:val="en-GB"/>
        </w:rPr>
        <w:t>,address</w:t>
      </w:r>
      <w:proofErr w:type="spellEnd"/>
      <w:proofErr w:type="gramEnd"/>
    </w:p>
    <w:p w14:paraId="2063BFB6" w14:textId="77777777" w:rsidR="00EE1F41" w:rsidRDefault="00EE1F41" w:rsidP="00EE1F41">
      <w:pPr>
        <w:pStyle w:val="code"/>
        <w:rPr>
          <w:color w:val="FF0000"/>
          <w:lang w:val="en-GB"/>
        </w:rPr>
      </w:pPr>
      <w:r>
        <w:rPr>
          <w:color w:val="000000"/>
          <w:lang w:val="en-GB"/>
        </w:rPr>
        <w:t xml:space="preserve">  </w:t>
      </w:r>
      <w:r>
        <w:rPr>
          <w:lang w:val="en-GB"/>
        </w:rPr>
        <w:t>FROM</w:t>
      </w:r>
      <w:r>
        <w:rPr>
          <w:color w:val="000000"/>
          <w:lang w:val="en-GB"/>
        </w:rPr>
        <w:t xml:space="preserve"> </w:t>
      </w:r>
      <w:proofErr w:type="gramStart"/>
      <w:r>
        <w:rPr>
          <w:color w:val="000000"/>
          <w:lang w:val="en-GB"/>
        </w:rPr>
        <w:t>employees</w:t>
      </w:r>
      <w:r>
        <w:rPr>
          <w:color w:val="FF0000"/>
          <w:lang w:val="en-GB"/>
        </w:rPr>
        <w:t>;</w:t>
      </w:r>
      <w:proofErr w:type="gramEnd"/>
    </w:p>
    <w:p w14:paraId="2DBE7F83" w14:textId="77777777" w:rsidR="00EE1F41" w:rsidRDefault="00EE1F41" w:rsidP="00EE1F41">
      <w:pPr>
        <w:pStyle w:val="code"/>
      </w:pPr>
      <w:r>
        <w:rPr>
          <w:color w:val="FF0000"/>
          <w:lang w:val="en-GB"/>
        </w:rPr>
        <w:t>----</w:t>
      </w:r>
    </w:p>
    <w:p w14:paraId="002E88A1" w14:textId="77777777" w:rsidR="00EE1F41" w:rsidRDefault="00EE1F41" w:rsidP="00EE1F41">
      <w:pPr>
        <w:rPr>
          <w:lang w:eastAsia="en-US"/>
        </w:rPr>
      </w:pPr>
    </w:p>
    <w:p w14:paraId="143C3945" w14:textId="77777777" w:rsidR="00EE1F41" w:rsidRDefault="00EE1F41" w:rsidP="00EE1F41">
      <w:pPr>
        <w:rPr>
          <w:lang w:eastAsia="en-US"/>
        </w:rPr>
      </w:pPr>
    </w:p>
    <w:p w14:paraId="656DC90F" w14:textId="05AD0130" w:rsidR="00EE1F41" w:rsidRDefault="00EE1F41" w:rsidP="00EE1F41">
      <w:pPr>
        <w:rPr>
          <w:lang w:eastAsia="en-US"/>
        </w:rPr>
      </w:pPr>
      <w:r>
        <w:rPr>
          <w:lang w:eastAsia="en-US"/>
        </w:rPr>
        <w:t>All set operations require that the component queries return the same number of columns and that those columns are of a compatible data</w:t>
      </w:r>
      <w:r w:rsidR="00561AE1">
        <w:rPr>
          <w:lang w:eastAsia="en-US"/>
        </w:rPr>
        <w:t xml:space="preserve"> </w:t>
      </w:r>
      <w:r>
        <w:rPr>
          <w:lang w:eastAsia="en-US"/>
        </w:rPr>
        <w:t>type.</w:t>
      </w:r>
    </w:p>
    <w:p w14:paraId="3FC7271D" w14:textId="77777777" w:rsidR="00EE1F41" w:rsidRDefault="00EE1F41" w:rsidP="00EE1F41">
      <w:pPr>
        <w:rPr>
          <w:lang w:eastAsia="en-US"/>
        </w:rPr>
      </w:pPr>
    </w:p>
    <w:p w14:paraId="56344758" w14:textId="77777777" w:rsidR="00EE1F41" w:rsidRDefault="00EE1F41" w:rsidP="00EE1F41">
      <w:pPr>
        <w:pStyle w:val="Heading3"/>
      </w:pPr>
      <w:r>
        <w:t>==== Group operations</w:t>
      </w:r>
    </w:p>
    <w:p w14:paraId="2EA1E392" w14:textId="77777777" w:rsidR="00EE1F41" w:rsidRDefault="00EE1F41" w:rsidP="00EE1F41">
      <w:pPr>
        <w:rPr>
          <w:lang w:eastAsia="en-US"/>
        </w:rPr>
      </w:pPr>
    </w:p>
    <w:p w14:paraId="13A42166" w14:textId="77777777" w:rsidR="00EE1F41" w:rsidRDefault="00EE1F41" w:rsidP="00EE1F41">
      <w:pPr>
        <w:rPr>
          <w:lang w:eastAsia="en-US"/>
        </w:rPr>
      </w:pPr>
      <w:r>
        <w:rPr>
          <w:lang w:eastAsia="en-US"/>
        </w:rPr>
        <w:t>Aggregate operations allow for summary information to be generated, typically upon groupings of rows.   Rows can be grouped using the GROUP BY operator.  If this is done, the select list must consist only of columns contained within the GROUP BY clause and aggregate functions.</w:t>
      </w:r>
    </w:p>
    <w:p w14:paraId="1AA1F2DD" w14:textId="77777777" w:rsidR="00EE1F41" w:rsidRDefault="00EE1F41" w:rsidP="00EE1F41">
      <w:pPr>
        <w:rPr>
          <w:lang w:eastAsia="en-US"/>
        </w:rPr>
      </w:pPr>
    </w:p>
    <w:p w14:paraId="51EED396" w14:textId="0FA020D1" w:rsidR="00EE1F41" w:rsidRDefault="7A7997A3" w:rsidP="00EE1F41">
      <w:pPr>
        <w:rPr>
          <w:lang w:eastAsia="en-US"/>
        </w:rPr>
      </w:pPr>
      <w:r w:rsidRPr="7A7997A3">
        <w:rPr>
          <w:lang w:eastAsia="en-US"/>
        </w:rPr>
        <w:t>The most common aggregate functions are shown in &lt;&lt;</w:t>
      </w:r>
      <w:proofErr w:type="spellStart"/>
      <w:r w:rsidRPr="7A7997A3">
        <w:rPr>
          <w:lang w:eastAsia="en-US"/>
        </w:rPr>
        <w:t>AggregateFunctions</w:t>
      </w:r>
      <w:proofErr w:type="spellEnd"/>
      <w:r w:rsidRPr="7A7997A3">
        <w:rPr>
          <w:lang w:eastAsia="en-US"/>
        </w:rPr>
        <w:t>&gt;&gt;.</w:t>
      </w:r>
    </w:p>
    <w:p w14:paraId="52381063" w14:textId="77777777" w:rsidR="00EE1F41" w:rsidRDefault="00EE1F41" w:rsidP="00EE1F41">
      <w:pPr>
        <w:rPr>
          <w:lang w:eastAsia="en-US"/>
        </w:rPr>
      </w:pPr>
    </w:p>
    <w:p w14:paraId="00608554" w14:textId="793434DE" w:rsidR="00742FB9" w:rsidRDefault="00742FB9" w:rsidP="00EE1F41">
      <w:pPr>
        <w:pStyle w:val="code"/>
      </w:pPr>
      <w:r>
        <w:t>[[</w:t>
      </w:r>
      <w:proofErr w:type="spellStart"/>
      <w:r>
        <w:t>AggregateFunctions</w:t>
      </w:r>
      <w:proofErr w:type="spellEnd"/>
      <w:r>
        <w:t>]]</w:t>
      </w:r>
    </w:p>
    <w:p w14:paraId="4BD97936" w14:textId="6EBDBF4B" w:rsidR="00EE1F41" w:rsidRPr="00D63D0B" w:rsidRDefault="00EE1F41" w:rsidP="00EE1F41">
      <w:pPr>
        <w:pStyle w:val="code"/>
      </w:pPr>
      <w:proofErr w:type="gramStart"/>
      <w:r w:rsidRPr="00D63D0B">
        <w:t>.</w:t>
      </w:r>
      <w:r>
        <w:t>Aggregate</w:t>
      </w:r>
      <w:proofErr w:type="gramEnd"/>
      <w:r>
        <w:t xml:space="preserve"> Functions</w:t>
      </w:r>
    </w:p>
    <w:p w14:paraId="710BDEE3" w14:textId="77777777" w:rsidR="00EE1F41" w:rsidRDefault="00EE1F41" w:rsidP="00EE1F41">
      <w:pPr>
        <w:pStyle w:val="code"/>
      </w:pPr>
      <w:r w:rsidRPr="00D63D0B">
        <w:t>|=======</w:t>
      </w:r>
    </w:p>
    <w:p w14:paraId="6F72953C" w14:textId="77777777" w:rsidR="00EE1F41" w:rsidRDefault="00EE1F41" w:rsidP="00EE1F41">
      <w:pPr>
        <w:rPr>
          <w:lang w:eastAsia="en-US"/>
        </w:rPr>
      </w:pPr>
      <w:r>
        <w:rPr>
          <w:lang w:eastAsia="en-US"/>
        </w:rPr>
        <w:t>|AVG |</w:t>
      </w:r>
      <w:r>
        <w:rPr>
          <w:lang w:eastAsia="en-US"/>
        </w:rPr>
        <w:tab/>
      </w:r>
      <w:r>
        <w:rPr>
          <w:lang w:eastAsia="en-US"/>
        </w:rPr>
        <w:tab/>
        <w:t>Calculate the average value for the group.</w:t>
      </w:r>
    </w:p>
    <w:p w14:paraId="19D418DC" w14:textId="77777777" w:rsidR="00EE1F41" w:rsidRDefault="00EE1F41" w:rsidP="00EE1F41">
      <w:pPr>
        <w:rPr>
          <w:lang w:eastAsia="en-US"/>
        </w:rPr>
      </w:pPr>
      <w:r>
        <w:rPr>
          <w:lang w:eastAsia="en-US"/>
        </w:rPr>
        <w:t xml:space="preserve">|COUNT| </w:t>
      </w:r>
      <w:r>
        <w:rPr>
          <w:lang w:eastAsia="en-US"/>
        </w:rPr>
        <w:tab/>
        <w:t>Return the number of rows in the group.</w:t>
      </w:r>
    </w:p>
    <w:p w14:paraId="78CA5F59" w14:textId="77777777" w:rsidR="00EE1F41" w:rsidRDefault="00EE1F41" w:rsidP="00EE1F41">
      <w:pPr>
        <w:rPr>
          <w:lang w:eastAsia="en-US"/>
        </w:rPr>
      </w:pPr>
      <w:r>
        <w:rPr>
          <w:lang w:eastAsia="en-US"/>
        </w:rPr>
        <w:t>|MAX</w:t>
      </w:r>
      <w:r>
        <w:rPr>
          <w:lang w:eastAsia="en-US"/>
        </w:rPr>
        <w:tab/>
        <w:t>|</w:t>
      </w:r>
      <w:r>
        <w:rPr>
          <w:lang w:eastAsia="en-US"/>
        </w:rPr>
        <w:tab/>
        <w:t>Return the maximum value in the group.</w:t>
      </w:r>
    </w:p>
    <w:p w14:paraId="06B8D8B7" w14:textId="77777777" w:rsidR="00EE1F41" w:rsidRDefault="00EE1F41" w:rsidP="00EE1F41">
      <w:pPr>
        <w:rPr>
          <w:lang w:eastAsia="en-US"/>
        </w:rPr>
      </w:pPr>
      <w:r>
        <w:rPr>
          <w:lang w:eastAsia="en-US"/>
        </w:rPr>
        <w:t>|MIN</w:t>
      </w:r>
      <w:r>
        <w:rPr>
          <w:lang w:eastAsia="en-US"/>
        </w:rPr>
        <w:tab/>
        <w:t>|</w:t>
      </w:r>
      <w:r>
        <w:rPr>
          <w:lang w:eastAsia="en-US"/>
        </w:rPr>
        <w:tab/>
        <w:t>Return the minimum value in the group.</w:t>
      </w:r>
    </w:p>
    <w:p w14:paraId="7C5E8FDC" w14:textId="77777777" w:rsidR="00EE1F41" w:rsidRDefault="00EE1F41" w:rsidP="00EE1F41">
      <w:pPr>
        <w:rPr>
          <w:lang w:eastAsia="en-US"/>
        </w:rPr>
      </w:pPr>
      <w:r>
        <w:rPr>
          <w:lang w:eastAsia="en-US"/>
        </w:rPr>
        <w:t>|STDDEV|</w:t>
      </w:r>
      <w:r>
        <w:rPr>
          <w:lang w:eastAsia="en-US"/>
        </w:rPr>
        <w:tab/>
        <w:t>Return the standard deviation for the group.</w:t>
      </w:r>
    </w:p>
    <w:p w14:paraId="52C1F1A4" w14:textId="77777777" w:rsidR="00EE1F41" w:rsidRDefault="00EE1F41" w:rsidP="00EE1F41">
      <w:pPr>
        <w:rPr>
          <w:lang w:eastAsia="en-US"/>
        </w:rPr>
      </w:pPr>
      <w:r>
        <w:rPr>
          <w:lang w:eastAsia="en-US"/>
        </w:rPr>
        <w:t>|SUM</w:t>
      </w:r>
      <w:r>
        <w:rPr>
          <w:lang w:eastAsia="en-US"/>
        </w:rPr>
        <w:tab/>
        <w:t>|</w:t>
      </w:r>
      <w:r>
        <w:rPr>
          <w:lang w:eastAsia="en-US"/>
        </w:rPr>
        <w:tab/>
        <w:t>-Return the total of all values for the group.</w:t>
      </w:r>
    </w:p>
    <w:p w14:paraId="75601131" w14:textId="77777777" w:rsidR="00EE1F41" w:rsidRDefault="00EE1F41" w:rsidP="00EE1F41">
      <w:pPr>
        <w:pStyle w:val="code"/>
      </w:pPr>
      <w:r w:rsidRPr="00D63D0B">
        <w:t>|=======</w:t>
      </w:r>
    </w:p>
    <w:p w14:paraId="0180853B" w14:textId="77777777" w:rsidR="00EE1F41" w:rsidRDefault="00EE1F41" w:rsidP="00EE1F41">
      <w:pPr>
        <w:rPr>
          <w:lang w:eastAsia="en-US"/>
        </w:rPr>
      </w:pPr>
    </w:p>
    <w:p w14:paraId="3A83E8CC" w14:textId="77777777" w:rsidR="00EE1F41" w:rsidRDefault="00EE1F41" w:rsidP="00EE1F41">
      <w:pPr>
        <w:rPr>
          <w:lang w:eastAsia="en-US"/>
        </w:rPr>
      </w:pPr>
    </w:p>
    <w:p w14:paraId="7186B512" w14:textId="6714F50A" w:rsidR="00EE1F41" w:rsidRDefault="00EE1F41" w:rsidP="00EE1F41">
      <w:pPr>
        <w:rPr>
          <w:lang w:eastAsia="en-US"/>
        </w:rPr>
      </w:pPr>
      <w:r>
        <w:rPr>
          <w:lang w:eastAsia="en-US"/>
        </w:rPr>
        <w:t>The following example generates summary</w:t>
      </w:r>
      <w:r w:rsidR="1EB3F84F" w:rsidRPr="1EB3F84F">
        <w:rPr>
          <w:lang w:eastAsia="en-US"/>
        </w:rPr>
        <w:t xml:space="preserve"> ride information for each city</w:t>
      </w:r>
      <w:r>
        <w:rPr>
          <w:lang w:eastAsia="en-US"/>
        </w:rPr>
        <w:t>:</w:t>
      </w:r>
    </w:p>
    <w:p w14:paraId="57DD6C79" w14:textId="77777777" w:rsidR="00EE1F41" w:rsidRDefault="00EE1F41" w:rsidP="00EE1F41">
      <w:pPr>
        <w:rPr>
          <w:lang w:eastAsia="en-US"/>
        </w:rPr>
      </w:pPr>
    </w:p>
    <w:p w14:paraId="64973E63" w14:textId="77777777" w:rsidR="00EE1F41" w:rsidRDefault="00EE1F41" w:rsidP="00EE1F41">
      <w:pPr>
        <w:pStyle w:val="code"/>
      </w:pPr>
      <w:r>
        <w:t>[</w:t>
      </w:r>
      <w:proofErr w:type="spellStart"/>
      <w:proofErr w:type="gramStart"/>
      <w:r>
        <w:t>source,sql</w:t>
      </w:r>
      <w:proofErr w:type="spellEnd"/>
      <w:proofErr w:type="gramEnd"/>
      <w:r>
        <w:t>]</w:t>
      </w:r>
    </w:p>
    <w:p w14:paraId="19415367" w14:textId="77777777" w:rsidR="00EE1F41" w:rsidRDefault="00EE1F41" w:rsidP="00EE1F41">
      <w:pPr>
        <w:pStyle w:val="code"/>
      </w:pPr>
      <w:r>
        <w:t xml:space="preserve">---- </w:t>
      </w:r>
    </w:p>
    <w:p w14:paraId="7A295E6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gramEnd"/>
      <w:r>
        <w:rPr>
          <w:rFonts w:ascii="Menlo" w:hAnsi="Menlo" w:cs="Menlo"/>
          <w:color w:val="000000"/>
          <w:lang w:val="en-GB"/>
        </w:rPr>
        <w:t>,</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AVG</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r>
        <w:rPr>
          <w:rFonts w:ascii="Menlo" w:hAnsi="Menlo" w:cs="Menlo"/>
          <w:b/>
          <w:bCs/>
          <w:color w:val="000080"/>
          <w:lang w:val="en-GB"/>
        </w:rPr>
        <w:t>max</w:t>
      </w:r>
      <w:r>
        <w:rPr>
          <w:rFonts w:ascii="Menlo" w:hAnsi="Menlo" w:cs="Menlo"/>
          <w:color w:val="000000"/>
          <w:lang w:val="en-GB"/>
        </w:rPr>
        <w:t>(</w:t>
      </w:r>
      <w:proofErr w:type="spellStart"/>
      <w:r>
        <w:rPr>
          <w:rFonts w:ascii="Menlo" w:hAnsi="Menlo" w:cs="Menlo"/>
          <w:color w:val="000000"/>
          <w:lang w:val="en-GB"/>
        </w:rPr>
        <w:t>urc.rides</w:t>
      </w:r>
      <w:proofErr w:type="spellEnd"/>
      <w:r>
        <w:rPr>
          <w:rFonts w:ascii="Menlo" w:hAnsi="Menlo" w:cs="Menlo"/>
          <w:color w:val="000000"/>
          <w:lang w:val="en-GB"/>
        </w:rPr>
        <w:t>)</w:t>
      </w:r>
    </w:p>
    <w:p w14:paraId="2018446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p>
    <w:p w14:paraId="5E05F8B7"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proofErr w:type="spellStart"/>
      <w:r>
        <w:rPr>
          <w:rFonts w:ascii="Menlo" w:hAnsi="Menlo" w:cs="Menlo"/>
          <w:color w:val="000000"/>
          <w:lang w:val="en-GB"/>
        </w:rPr>
        <w:t>urc</w:t>
      </w:r>
      <w:proofErr w:type="spellEnd"/>
      <w:r>
        <w:rPr>
          <w:rFonts w:ascii="Menlo" w:hAnsi="Menlo" w:cs="Menlo"/>
          <w:color w:val="000000"/>
          <w:lang w:val="en-GB"/>
        </w:rPr>
        <w:t xml:space="preserve"> </w:t>
      </w:r>
    </w:p>
    <w:p w14:paraId="26236CA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p>
    <w:p w14:paraId="380B48C3"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proofErr w:type="gramStart"/>
      <w:r>
        <w:rPr>
          <w:rFonts w:ascii="Menlo" w:hAnsi="Menlo" w:cs="Menlo"/>
          <w:color w:val="000000"/>
          <w:lang w:val="en-GB"/>
        </w:rPr>
        <w:t>u.city</w:t>
      </w:r>
      <w:proofErr w:type="spellEnd"/>
      <w:proofErr w:type="gramEnd"/>
    </w:p>
    <w:p w14:paraId="23F32660" w14:textId="77777777" w:rsidR="00EE1F41" w:rsidRPr="003835C6" w:rsidRDefault="00EE1F41" w:rsidP="00EE1F41">
      <w:pPr>
        <w:pStyle w:val="code"/>
      </w:pPr>
      <w:r>
        <w:rPr>
          <w:rFonts w:ascii="Menlo" w:hAnsi="Menlo" w:cs="Menlo"/>
          <w:color w:val="000000"/>
          <w:lang w:val="en-GB"/>
        </w:rPr>
        <w:t>----</w:t>
      </w:r>
    </w:p>
    <w:p w14:paraId="4213F9EE" w14:textId="77777777" w:rsidR="00EE1F41" w:rsidRDefault="00EE1F41" w:rsidP="00EE1F41">
      <w:pPr>
        <w:pStyle w:val="Heading3"/>
      </w:pPr>
      <w:r>
        <w:lastRenderedPageBreak/>
        <w:t>==== Subqueries</w:t>
      </w:r>
    </w:p>
    <w:p w14:paraId="1367FD20" w14:textId="1FCE33C4" w:rsidR="00EE1F41" w:rsidRDefault="7A7997A3" w:rsidP="00EE1F41">
      <w:pPr>
        <w:rPr>
          <w:lang w:eastAsia="en-US"/>
        </w:rPr>
      </w:pPr>
      <w:r w:rsidRPr="7A7997A3">
        <w:rPr>
          <w:lang w:eastAsia="en-US"/>
        </w:rPr>
        <w:t xml:space="preserve">A subquery is a SELECT statement that occurs within another SQL statement.  Such a </w:t>
      </w:r>
      <w:r w:rsidR="00146A4F">
        <w:rPr>
          <w:lang w:eastAsia="en-US"/>
        </w:rPr>
        <w:t>"</w:t>
      </w:r>
      <w:r w:rsidRPr="7A7997A3">
        <w:rPr>
          <w:lang w:eastAsia="en-US"/>
        </w:rPr>
        <w:t>nested</w:t>
      </w:r>
      <w:r w:rsidR="007B2763">
        <w:rPr>
          <w:lang w:eastAsia="en-US"/>
        </w:rPr>
        <w:t>"</w:t>
      </w:r>
      <w:r w:rsidR="00146A4F" w:rsidRPr="7A7997A3">
        <w:rPr>
          <w:lang w:eastAsia="en-US"/>
        </w:rPr>
        <w:t xml:space="preserve"> </w:t>
      </w:r>
      <w:r w:rsidRPr="7A7997A3">
        <w:rPr>
          <w:lang w:eastAsia="en-US"/>
        </w:rPr>
        <w:t xml:space="preserve">SELECT statement can be used in a wide variety of SQL contexts, including SELECT, DELETE, UPDATE, and INSERT statements.  </w:t>
      </w:r>
    </w:p>
    <w:p w14:paraId="17666A0D" w14:textId="77777777" w:rsidR="00EE1F41" w:rsidRDefault="00EE1F41" w:rsidP="00EE1F41">
      <w:pPr>
        <w:rPr>
          <w:lang w:eastAsia="en-US"/>
        </w:rPr>
      </w:pPr>
    </w:p>
    <w:p w14:paraId="4EFF3BC1" w14:textId="5217310A" w:rsidR="00EE1F41" w:rsidRDefault="00EE1F41" w:rsidP="00EE1F41">
      <w:pPr>
        <w:rPr>
          <w:lang w:eastAsia="en-US"/>
        </w:rPr>
      </w:pPr>
      <w:r>
        <w:rPr>
          <w:lang w:eastAsia="en-US"/>
        </w:rPr>
        <w:t xml:space="preserve">The following statement uses a subquery to count the number of rides </w:t>
      </w:r>
      <w:r w:rsidR="00561AE1">
        <w:rPr>
          <w:lang w:eastAsia="en-US"/>
        </w:rPr>
        <w:t>that</w:t>
      </w:r>
      <w:r>
        <w:rPr>
          <w:lang w:eastAsia="en-US"/>
        </w:rPr>
        <w:t xml:space="preserve"> share the maxi</w:t>
      </w:r>
      <w:r w:rsidR="00561AE1">
        <w:rPr>
          <w:lang w:eastAsia="en-US"/>
        </w:rPr>
        <w:t>m</w:t>
      </w:r>
      <w:r>
        <w:rPr>
          <w:lang w:eastAsia="en-US"/>
        </w:rPr>
        <w:t>um ride length:</w:t>
      </w:r>
    </w:p>
    <w:p w14:paraId="30A43C72" w14:textId="77777777" w:rsidR="00EE1F41" w:rsidRDefault="00EE1F41" w:rsidP="00EE1F41">
      <w:pPr>
        <w:rPr>
          <w:lang w:eastAsia="en-US"/>
        </w:rPr>
      </w:pPr>
    </w:p>
    <w:p w14:paraId="27AFB962" w14:textId="77777777" w:rsidR="00EE1F41" w:rsidRDefault="00EE1F41" w:rsidP="00EE1F41">
      <w:pPr>
        <w:pStyle w:val="code"/>
      </w:pPr>
      <w:r>
        <w:t>[</w:t>
      </w:r>
      <w:proofErr w:type="spellStart"/>
      <w:proofErr w:type="gramStart"/>
      <w:r>
        <w:t>source,sql</w:t>
      </w:r>
      <w:proofErr w:type="spellEnd"/>
      <w:proofErr w:type="gramEnd"/>
      <w:r>
        <w:t>]</w:t>
      </w:r>
    </w:p>
    <w:p w14:paraId="1B67A185" w14:textId="77777777" w:rsidR="00EE1F41" w:rsidRDefault="00EE1F41" w:rsidP="00EE1F41">
      <w:pPr>
        <w:pStyle w:val="code"/>
      </w:pPr>
      <w:r>
        <w:t>----</w:t>
      </w:r>
    </w:p>
    <w:p w14:paraId="71AC38A4" w14:textId="77777777" w:rsidR="00EE1F41" w:rsidRDefault="00EE1F41" w:rsidP="00EE1F41">
      <w:pPr>
        <w:pStyle w:val="code"/>
      </w:pPr>
      <w:r>
        <w:t xml:space="preserve">SELECT </w:t>
      </w:r>
      <w:proofErr w:type="gramStart"/>
      <w:r>
        <w:t>COUNT(</w:t>
      </w:r>
      <w:proofErr w:type="gramEnd"/>
      <w:r>
        <w:t xml:space="preserve">*) FROM rides </w:t>
      </w:r>
    </w:p>
    <w:p w14:paraId="7705D6CC" w14:textId="77777777" w:rsidR="00EE1F41" w:rsidRDefault="00EE1F41" w:rsidP="00EE1F41">
      <w:pPr>
        <w:pStyle w:val="code"/>
      </w:pPr>
      <w:r>
        <w:t xml:space="preserve"> WHERE (</w:t>
      </w:r>
      <w:proofErr w:type="spellStart"/>
      <w:r>
        <w:t>end_time-start_</w:t>
      </w:r>
      <w:proofErr w:type="gramStart"/>
      <w:r>
        <w:t>time</w:t>
      </w:r>
      <w:proofErr w:type="spellEnd"/>
      <w:r>
        <w:t>)=</w:t>
      </w:r>
      <w:proofErr w:type="gramEnd"/>
      <w:r>
        <w:t xml:space="preserve"> </w:t>
      </w:r>
    </w:p>
    <w:p w14:paraId="360E4D9D" w14:textId="77777777" w:rsidR="00EE1F41" w:rsidRDefault="00EE1F41" w:rsidP="00EE1F41">
      <w:pPr>
        <w:pStyle w:val="code"/>
      </w:pPr>
      <w:r>
        <w:t xml:space="preserve"> </w:t>
      </w:r>
      <w:r>
        <w:tab/>
        <w:t xml:space="preserve">(SELECT </w:t>
      </w:r>
      <w:proofErr w:type="gramStart"/>
      <w:r>
        <w:t>MAX(</w:t>
      </w:r>
      <w:proofErr w:type="spellStart"/>
      <w:proofErr w:type="gramEnd"/>
      <w:r>
        <w:t>end_time-start_time</w:t>
      </w:r>
      <w:proofErr w:type="spellEnd"/>
      <w:r>
        <w:t>) FROM rides );</w:t>
      </w:r>
    </w:p>
    <w:p w14:paraId="5DC46377" w14:textId="77777777" w:rsidR="00EE1F41" w:rsidRDefault="00EE1F41" w:rsidP="00EE1F41">
      <w:pPr>
        <w:pStyle w:val="code"/>
      </w:pPr>
      <w:r>
        <w:t>----</w:t>
      </w:r>
    </w:p>
    <w:p w14:paraId="5228A77E" w14:textId="77777777" w:rsidR="00EE1F41" w:rsidRDefault="00EE1F41" w:rsidP="00EE1F41">
      <w:pPr>
        <w:rPr>
          <w:lang w:eastAsia="en-US"/>
        </w:rPr>
      </w:pPr>
    </w:p>
    <w:p w14:paraId="7CAE6FC0" w14:textId="77777777" w:rsidR="00EE1F41" w:rsidRDefault="00EE1F41" w:rsidP="00EE1F41">
      <w:pPr>
        <w:rPr>
          <w:lang w:eastAsia="en-US"/>
        </w:rPr>
      </w:pPr>
      <w:r>
        <w:rPr>
          <w:lang w:eastAsia="en-US"/>
        </w:rPr>
        <w:t>Subqueries may also be used in the FROM clause wherever a table or view definition could appear.  This query generates a result which compares each ride with the average ride duration for the city:</w:t>
      </w:r>
    </w:p>
    <w:p w14:paraId="4B0216EE" w14:textId="77777777" w:rsidR="00EE1F41" w:rsidRDefault="00EE1F41" w:rsidP="00EE1F41">
      <w:pPr>
        <w:rPr>
          <w:lang w:eastAsia="en-US"/>
        </w:rPr>
      </w:pPr>
    </w:p>
    <w:p w14:paraId="2A367DCE" w14:textId="77777777" w:rsidR="00EE1F41" w:rsidRPr="00423FD9" w:rsidRDefault="00EE1F41" w:rsidP="00EE1F41">
      <w:pPr>
        <w:pStyle w:val="code"/>
      </w:pPr>
      <w:r w:rsidRPr="00423FD9">
        <w:t xml:space="preserve">[source, </w:t>
      </w:r>
      <w:proofErr w:type="spellStart"/>
      <w:r w:rsidRPr="00423FD9">
        <w:t>sql</w:t>
      </w:r>
      <w:proofErr w:type="spellEnd"/>
      <w:r w:rsidRPr="00423FD9">
        <w:t>]</w:t>
      </w:r>
    </w:p>
    <w:p w14:paraId="07851D68" w14:textId="77777777" w:rsidR="00EE1F41" w:rsidRPr="00423FD9" w:rsidRDefault="00EE1F41" w:rsidP="00EE1F41">
      <w:pPr>
        <w:pStyle w:val="code"/>
      </w:pPr>
      <w:r w:rsidRPr="00423FD9">
        <w:t>----</w:t>
      </w:r>
    </w:p>
    <w:p w14:paraId="18C5E2E5" w14:textId="77777777" w:rsidR="00EE1F41" w:rsidRPr="00423FD9" w:rsidRDefault="00EE1F41" w:rsidP="00EE1F41">
      <w:pPr>
        <w:pStyle w:val="code"/>
      </w:pPr>
      <w:r w:rsidRPr="00423FD9">
        <w:t xml:space="preserve">SELECT id, </w:t>
      </w:r>
      <w:proofErr w:type="gramStart"/>
      <w:r w:rsidRPr="00423FD9">
        <w:t>city,(</w:t>
      </w:r>
      <w:proofErr w:type="spellStart"/>
      <w:proofErr w:type="gramEnd"/>
      <w:r w:rsidRPr="00423FD9">
        <w:t>end_time-start_time</w:t>
      </w:r>
      <w:proofErr w:type="spellEnd"/>
      <w:r w:rsidRPr="00423FD9">
        <w:t xml:space="preserve">) </w:t>
      </w:r>
      <w:proofErr w:type="spellStart"/>
      <w:r w:rsidRPr="00423FD9">
        <w:t>ride_duration</w:t>
      </w:r>
      <w:proofErr w:type="spellEnd"/>
      <w:r w:rsidRPr="00423FD9">
        <w:t xml:space="preserve">, </w:t>
      </w:r>
      <w:proofErr w:type="spellStart"/>
      <w:r w:rsidRPr="00423FD9">
        <w:t>avg_ride_duration</w:t>
      </w:r>
      <w:proofErr w:type="spellEnd"/>
    </w:p>
    <w:p w14:paraId="7A9E22EF" w14:textId="77777777" w:rsidR="00EE1F41" w:rsidRPr="00423FD9" w:rsidRDefault="00EE1F41" w:rsidP="00EE1F41">
      <w:pPr>
        <w:pStyle w:val="code"/>
      </w:pPr>
      <w:r w:rsidRPr="00423FD9">
        <w:t>FROM rides</w:t>
      </w:r>
    </w:p>
    <w:p w14:paraId="1FAF306C" w14:textId="77777777" w:rsidR="00EE1F41" w:rsidRPr="00423FD9" w:rsidRDefault="00EE1F41" w:rsidP="00EE1F41">
      <w:pPr>
        <w:pStyle w:val="code"/>
      </w:pPr>
      <w:r w:rsidRPr="00423FD9">
        <w:t xml:space="preserve">JOIN (SELECT city, </w:t>
      </w:r>
      <w:proofErr w:type="gramStart"/>
      <w:r w:rsidRPr="00423FD9">
        <w:t>AVG(</w:t>
      </w:r>
      <w:proofErr w:type="spellStart"/>
      <w:proofErr w:type="gramEnd"/>
      <w:r w:rsidRPr="00423FD9">
        <w:t>end_time-start_time</w:t>
      </w:r>
      <w:proofErr w:type="spellEnd"/>
      <w:r w:rsidRPr="00423FD9">
        <w:t xml:space="preserve">) </w:t>
      </w:r>
      <w:proofErr w:type="spellStart"/>
      <w:r w:rsidRPr="00423FD9">
        <w:t>avg_ride_duration</w:t>
      </w:r>
      <w:proofErr w:type="spellEnd"/>
    </w:p>
    <w:p w14:paraId="1EE173FB" w14:textId="77777777" w:rsidR="00EE1F41" w:rsidRPr="00423FD9" w:rsidRDefault="00EE1F41" w:rsidP="00EE1F41">
      <w:pPr>
        <w:pStyle w:val="code"/>
      </w:pPr>
      <w:r w:rsidRPr="00423FD9">
        <w:tab/>
      </w:r>
      <w:r w:rsidRPr="00423FD9">
        <w:tab/>
        <w:t>FROM rides</w:t>
      </w:r>
    </w:p>
    <w:p w14:paraId="4A2B285E" w14:textId="77777777" w:rsidR="00EE1F41" w:rsidRPr="00423FD9" w:rsidRDefault="00EE1F41" w:rsidP="00EE1F41">
      <w:pPr>
        <w:pStyle w:val="code"/>
      </w:pPr>
      <w:r w:rsidRPr="00423FD9">
        <w:tab/>
      </w:r>
      <w:r w:rsidRPr="00423FD9">
        <w:tab/>
        <w:t>GROUP BY city)</w:t>
      </w:r>
    </w:p>
    <w:p w14:paraId="74B88339" w14:textId="77777777" w:rsidR="00EE1F41" w:rsidRPr="00423FD9" w:rsidRDefault="00EE1F41" w:rsidP="00EE1F41">
      <w:pPr>
        <w:pStyle w:val="code"/>
      </w:pPr>
      <w:r w:rsidRPr="00423FD9">
        <w:tab/>
      </w:r>
      <w:proofErr w:type="gramStart"/>
      <w:r w:rsidRPr="00423FD9">
        <w:t>USING(</w:t>
      </w:r>
      <w:proofErr w:type="gramEnd"/>
      <w:r w:rsidRPr="00423FD9">
        <w:t>city) ;</w:t>
      </w:r>
    </w:p>
    <w:p w14:paraId="658F232E" w14:textId="77777777" w:rsidR="00EE1F41" w:rsidRPr="00423FD9" w:rsidRDefault="00EE1F41" w:rsidP="00EE1F41">
      <w:pPr>
        <w:pStyle w:val="code"/>
      </w:pPr>
      <w:r w:rsidRPr="00423FD9">
        <w:t>----</w:t>
      </w:r>
    </w:p>
    <w:p w14:paraId="3F45971E" w14:textId="77777777" w:rsidR="00EE1F41" w:rsidRPr="003D31A2" w:rsidRDefault="00EE1F41" w:rsidP="00EE1F41">
      <w:pPr>
        <w:rPr>
          <w:rFonts w:ascii="Menlo" w:eastAsiaTheme="minorEastAsia" w:hAnsi="Menlo" w:cs="Menlo"/>
          <w:color w:val="FF0000"/>
          <w:lang w:val="en-GB" w:eastAsia="en-US"/>
        </w:rPr>
      </w:pPr>
    </w:p>
    <w:p w14:paraId="6BC339F4" w14:textId="77777777" w:rsidR="00EE1F41" w:rsidRDefault="00EE1F41" w:rsidP="00EE1F41">
      <w:pPr>
        <w:pStyle w:val="Heading3"/>
      </w:pPr>
      <w:r>
        <w:t>==== Correlated subquery</w:t>
      </w:r>
    </w:p>
    <w:p w14:paraId="3B934099" w14:textId="6171DC5F" w:rsidR="00EE1F41" w:rsidRDefault="00EE1F41" w:rsidP="00EE1F41">
      <w:pPr>
        <w:rPr>
          <w:lang w:eastAsia="en-US"/>
        </w:rPr>
      </w:pPr>
      <w:r>
        <w:rPr>
          <w:lang w:eastAsia="en-US"/>
        </w:rPr>
        <w:t xml:space="preserve">A correlated subquery is one in which the subquery refers to values in the parent query or operation.  </w:t>
      </w:r>
      <w:commentRangeStart w:id="22"/>
      <w:r>
        <w:rPr>
          <w:lang w:eastAsia="en-US"/>
        </w:rPr>
        <w:t>The subquery returns a potentially different result for each row in the parent result set.</w:t>
      </w:r>
      <w:commentRangeEnd w:id="22"/>
      <w:r>
        <w:rPr>
          <w:rStyle w:val="CommentReference"/>
        </w:rPr>
        <w:commentReference w:id="22"/>
      </w:r>
      <w:r>
        <w:rPr>
          <w:lang w:eastAsia="en-US"/>
        </w:rPr>
        <w:t xml:space="preserve">  We saw an example of a correlated sub-query when performing an </w:t>
      </w:r>
      <w:del w:id="23" w:author="Guy Harrison" w:date="2021-05-24T10:44:00Z">
        <w:r w:rsidR="003A4AED" w:rsidDel="00B871D2">
          <w:rPr>
            <w:lang w:eastAsia="en-US"/>
          </w:rPr>
          <w:delText>"</w:delText>
        </w:r>
        <w:r w:rsidR="009339E0" w:rsidDel="00B871D2">
          <w:rPr>
            <w:lang w:eastAsia="en-US"/>
          </w:rPr>
          <w:delText>"</w:delText>
        </w:r>
      </w:del>
      <w:ins w:id="24" w:author="Guy Harrison" w:date="2021-06-14T15:53:00Z">
        <w:r w:rsidR="00146A4F">
          <w:rPr>
            <w:lang w:eastAsia="en-US"/>
          </w:rPr>
          <w:t>"</w:t>
        </w:r>
      </w:ins>
      <w:r>
        <w:rPr>
          <w:lang w:eastAsia="en-US"/>
        </w:rPr>
        <w:t>anti-join</w:t>
      </w:r>
      <w:del w:id="25" w:author="Guy Harrison" w:date="2021-05-24T10:44:00Z">
        <w:r w:rsidR="003A4AED" w:rsidDel="00B871D2">
          <w:rPr>
            <w:lang w:eastAsia="en-US"/>
          </w:rPr>
          <w:delText>"</w:delText>
        </w:r>
        <w:r w:rsidR="009339E0" w:rsidDel="00B871D2">
          <w:rPr>
            <w:lang w:eastAsia="en-US"/>
          </w:rPr>
          <w:delText>"</w:delText>
        </w:r>
      </w:del>
      <w:ins w:id="26" w:author="Guy Harrison" w:date="2021-06-14T15:53:00Z">
        <w:r w:rsidR="00146A4F">
          <w:rPr>
            <w:lang w:eastAsia="en-US"/>
          </w:rPr>
          <w:t>"</w:t>
        </w:r>
      </w:ins>
      <w:r w:rsidR="009339E0">
        <w:rPr>
          <w:lang w:eastAsia="en-US"/>
        </w:rPr>
        <w:t xml:space="preserve"> </w:t>
      </w:r>
      <w:r>
        <w:rPr>
          <w:lang w:eastAsia="en-US"/>
        </w:rPr>
        <w:t xml:space="preserve">earlier in the chapter.  </w:t>
      </w:r>
    </w:p>
    <w:p w14:paraId="1B220A45" w14:textId="77777777" w:rsidR="00EE1F41" w:rsidRDefault="00EE1F41" w:rsidP="00EE1F41">
      <w:pPr>
        <w:rPr>
          <w:lang w:eastAsia="en-US"/>
        </w:rPr>
      </w:pPr>
    </w:p>
    <w:p w14:paraId="03F0C6FF" w14:textId="77777777" w:rsidR="00EE1F41" w:rsidRDefault="00EE1F41" w:rsidP="00EE1F41">
      <w:pPr>
        <w:pStyle w:val="code"/>
      </w:pPr>
      <w:r>
        <w:t xml:space="preserve">[source, </w:t>
      </w:r>
      <w:proofErr w:type="spellStart"/>
      <w:r>
        <w:t>sql</w:t>
      </w:r>
      <w:proofErr w:type="spellEnd"/>
      <w:r>
        <w:t>]</w:t>
      </w:r>
    </w:p>
    <w:p w14:paraId="470ED484" w14:textId="77777777" w:rsidR="00EE1F41" w:rsidRDefault="00EE1F41" w:rsidP="00EE1F41">
      <w:pPr>
        <w:pStyle w:val="code"/>
      </w:pPr>
      <w:r>
        <w:t>----</w:t>
      </w:r>
    </w:p>
    <w:p w14:paraId="1EFBA86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3778C9E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w:t>
      </w:r>
    </w:p>
    <w:p w14:paraId="2FE6126F"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EXISTS</w:t>
      </w:r>
      <w:r>
        <w:rPr>
          <w:rFonts w:ascii="Menlo" w:hAnsi="Menlo" w:cs="Menlo"/>
          <w:color w:val="000000"/>
          <w:lang w:val="en-GB"/>
        </w:rPr>
        <w:t xml:space="preserve"> </w:t>
      </w:r>
    </w:p>
    <w:p w14:paraId="285E07A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id </w:t>
      </w:r>
    </w:p>
    <w:p w14:paraId="3A58C85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employees e</w:t>
      </w:r>
    </w:p>
    <w:p w14:paraId="7B0AABA9" w14:textId="77777777" w:rsidR="00EE1F41" w:rsidRDefault="00EE1F41" w:rsidP="00EE1F41">
      <w:pPr>
        <w:pStyle w:val="code"/>
        <w:rPr>
          <w:rFonts w:ascii="Menlo" w:hAnsi="Menlo" w:cs="Menlo"/>
          <w:color w:val="00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gramStart"/>
      <w:r>
        <w:rPr>
          <w:rFonts w:ascii="Menlo" w:hAnsi="Menlo" w:cs="Menlo"/>
          <w:color w:val="000000"/>
          <w:lang w:val="en-GB"/>
        </w:rPr>
        <w:t>e.id=u.id</w:t>
      </w:r>
      <w:proofErr w:type="gramEnd"/>
      <w:r>
        <w:rPr>
          <w:rFonts w:ascii="Menlo" w:hAnsi="Menlo" w:cs="Menlo"/>
          <w:color w:val="000000"/>
          <w:lang w:val="en-GB"/>
        </w:rPr>
        <w:t>)</w:t>
      </w:r>
    </w:p>
    <w:p w14:paraId="63686E79" w14:textId="77777777" w:rsidR="00EE1F41" w:rsidRDefault="00EE1F41" w:rsidP="00EE1F41">
      <w:pPr>
        <w:pStyle w:val="code"/>
        <w:rPr>
          <w:rFonts w:ascii="Menlo" w:hAnsi="Menlo" w:cs="Menlo"/>
          <w:color w:val="000000"/>
          <w:lang w:val="en-GB"/>
        </w:rPr>
      </w:pPr>
      <w:r>
        <w:rPr>
          <w:rFonts w:ascii="Menlo" w:hAnsi="Menlo" w:cs="Menlo"/>
          <w:color w:val="000000"/>
          <w:lang w:val="en-GB"/>
        </w:rPr>
        <w:t>----</w:t>
      </w:r>
    </w:p>
    <w:p w14:paraId="3863105E" w14:textId="77777777" w:rsidR="00EE1F41" w:rsidRDefault="00EE1F41" w:rsidP="00EE1F41">
      <w:pPr>
        <w:rPr>
          <w:lang w:eastAsia="en-US"/>
        </w:rPr>
      </w:pPr>
    </w:p>
    <w:p w14:paraId="4B77BC04" w14:textId="04B323F1" w:rsidR="00EE1F41" w:rsidRDefault="00DE5E94" w:rsidP="00EE1F41">
      <w:pPr>
        <w:rPr>
          <w:lang w:eastAsia="en-US"/>
        </w:rPr>
      </w:pPr>
      <w:r>
        <w:rPr>
          <w:lang w:eastAsia="en-US"/>
        </w:rPr>
        <w:t>Subqueries can often be used to perform an operation that is functionally equivalent to a join.  In many cases</w:t>
      </w:r>
      <w:r w:rsidR="00083D65">
        <w:rPr>
          <w:lang w:eastAsia="en-US"/>
        </w:rPr>
        <w:t>,</w:t>
      </w:r>
      <w:r>
        <w:rPr>
          <w:lang w:eastAsia="en-US"/>
        </w:rPr>
        <w:t xml:space="preserve"> the query optimizer will transform these statements to joins so as to streamline the optimization process. </w:t>
      </w:r>
    </w:p>
    <w:p w14:paraId="4B74C570" w14:textId="77777777" w:rsidR="00EE1F41" w:rsidRDefault="00EE1F41" w:rsidP="00EE1F41">
      <w:pPr>
        <w:pStyle w:val="Heading3"/>
      </w:pPr>
      <w:r>
        <w:t xml:space="preserve">==== Lateral subquery </w:t>
      </w:r>
    </w:p>
    <w:p w14:paraId="59C72750" w14:textId="77777777" w:rsidR="00EE1F41" w:rsidRDefault="00EE1F41" w:rsidP="00EE1F41">
      <w:pPr>
        <w:rPr>
          <w:lang w:eastAsia="en-US"/>
        </w:rPr>
      </w:pPr>
    </w:p>
    <w:p w14:paraId="483C08CB" w14:textId="3BAFAB35" w:rsidR="00EE1F41" w:rsidRPr="00B50142" w:rsidRDefault="7A7997A3" w:rsidP="00EE1F41">
      <w:pPr>
        <w:rPr>
          <w:lang w:eastAsia="en-US"/>
        </w:rPr>
      </w:pPr>
      <w:r w:rsidRPr="7A7997A3">
        <w:rPr>
          <w:lang w:eastAsia="en-US"/>
        </w:rPr>
        <w:t xml:space="preserve">When a subquery is used in a join, </w:t>
      </w:r>
      <w:proofErr w:type="gramStart"/>
      <w:r w:rsidRPr="7A7997A3">
        <w:rPr>
          <w:lang w:eastAsia="en-US"/>
        </w:rPr>
        <w:t>the  LATERAL</w:t>
      </w:r>
      <w:proofErr w:type="gramEnd"/>
      <w:r w:rsidRPr="7A7997A3">
        <w:rPr>
          <w:lang w:eastAsia="en-US"/>
        </w:rPr>
        <w:t xml:space="preserve"> keyword indicates that the subquery may access columns generated in preceding FROM table expressions.  For instance, in the following query, the LATERAL keyword allows the subquery to access columns from the </w:t>
      </w:r>
      <w:r w:rsidR="00DD17F5">
        <w:rPr>
          <w:lang w:eastAsia="en-US"/>
        </w:rPr>
        <w:t>USERS</w:t>
      </w:r>
      <w:r w:rsidRPr="7A7997A3">
        <w:rPr>
          <w:lang w:eastAsia="en-US"/>
        </w:rPr>
        <w:t xml:space="preserve"> table:</w:t>
      </w:r>
    </w:p>
    <w:p w14:paraId="422A40B1" w14:textId="77777777" w:rsidR="00EE1F41" w:rsidRDefault="00EE1F41" w:rsidP="00EE1F41">
      <w:pPr>
        <w:rPr>
          <w:lang w:eastAsia="en-US"/>
        </w:rPr>
      </w:pPr>
    </w:p>
    <w:p w14:paraId="6A00A42F" w14:textId="77777777" w:rsidR="00EE1F41" w:rsidRDefault="00EE1F41" w:rsidP="00EE1F41">
      <w:pPr>
        <w:pStyle w:val="code"/>
      </w:pPr>
      <w:r>
        <w:t xml:space="preserve">[source, </w:t>
      </w:r>
      <w:proofErr w:type="spellStart"/>
      <w:r>
        <w:t>sql</w:t>
      </w:r>
      <w:proofErr w:type="spellEnd"/>
      <w:r>
        <w:t>]</w:t>
      </w:r>
    </w:p>
    <w:p w14:paraId="35A78FC4" w14:textId="77777777" w:rsidR="00EE1F41" w:rsidRDefault="00EE1F41" w:rsidP="00EE1F41">
      <w:pPr>
        <w:pStyle w:val="code"/>
      </w:pPr>
      <w:r>
        <w:t>----</w:t>
      </w:r>
    </w:p>
    <w:p w14:paraId="7843333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address, </w:t>
      </w:r>
      <w:proofErr w:type="spellStart"/>
      <w:r>
        <w:rPr>
          <w:rFonts w:ascii="Menlo" w:hAnsi="Menlo" w:cs="Menlo"/>
          <w:color w:val="000000"/>
          <w:lang w:val="en-GB"/>
        </w:rPr>
        <w:t>start_time</w:t>
      </w:r>
      <w:proofErr w:type="spellEnd"/>
    </w:p>
    <w:p w14:paraId="4511674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r>
        <w:rPr>
          <w:rFonts w:ascii="Menlo" w:hAnsi="Menlo" w:cs="Menlo"/>
          <w:b/>
          <w:bCs/>
          <w:color w:val="800000"/>
          <w:lang w:val="en-GB"/>
        </w:rPr>
        <w:t>CROSS</w:t>
      </w: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
    <w:p w14:paraId="47B2F62A"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LATERAL</w:t>
      </w: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p>
    <w:p w14:paraId="379A8306"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w:t>
      </w:r>
    </w:p>
    <w:p w14:paraId="3DA147E2"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proofErr w:type="gramStart"/>
      <w:r>
        <w:rPr>
          <w:rFonts w:ascii="Menlo" w:hAnsi="Menlo" w:cs="Menlo"/>
          <w:color w:val="000000"/>
          <w:lang w:val="en-GB"/>
        </w:rPr>
        <w:t>rides.start</w:t>
      </w:r>
      <w:proofErr w:type="gramEnd"/>
      <w:r>
        <w:rPr>
          <w:rFonts w:ascii="Menlo" w:hAnsi="Menlo" w:cs="Menlo"/>
          <w:color w:val="000000"/>
          <w:lang w:val="en-GB"/>
        </w:rPr>
        <w:t>_address</w:t>
      </w:r>
      <w:proofErr w:type="spellEnd"/>
      <w:r>
        <w:rPr>
          <w:rFonts w:ascii="Menlo" w:hAnsi="Menlo" w:cs="Menlo"/>
          <w:color w:val="000000"/>
          <w:lang w:val="en-GB"/>
        </w:rPr>
        <w:t xml:space="preserve"> = </w:t>
      </w:r>
      <w:proofErr w:type="spellStart"/>
      <w:r>
        <w:rPr>
          <w:rFonts w:ascii="Menlo" w:hAnsi="Menlo" w:cs="Menlo"/>
          <w:b/>
          <w:bCs/>
          <w:color w:val="800000"/>
          <w:lang w:val="en-GB"/>
        </w:rPr>
        <w:t>users</w:t>
      </w:r>
      <w:r>
        <w:rPr>
          <w:rFonts w:ascii="Menlo" w:hAnsi="Menlo" w:cs="Menlo"/>
          <w:color w:val="000000"/>
          <w:lang w:val="en-GB"/>
        </w:rPr>
        <w:t>.address</w:t>
      </w:r>
      <w:proofErr w:type="spellEnd"/>
      <w:r>
        <w:rPr>
          <w:rFonts w:ascii="Menlo" w:hAnsi="Menlo" w:cs="Menlo"/>
          <w:color w:val="000000"/>
          <w:lang w:val="en-GB"/>
        </w:rPr>
        <w:t xml:space="preserve"> ) r</w:t>
      </w:r>
      <w:r>
        <w:rPr>
          <w:rFonts w:ascii="Menlo" w:hAnsi="Menlo" w:cs="Menlo"/>
          <w:color w:val="FF0000"/>
          <w:lang w:val="en-GB"/>
        </w:rPr>
        <w:t>;</w:t>
      </w:r>
    </w:p>
    <w:p w14:paraId="6F4F869C"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58EC02E2" w14:textId="29A79B02" w:rsidR="00EE1F41" w:rsidRDefault="7A7997A3" w:rsidP="00EE1F41">
      <w:pPr>
        <w:rPr>
          <w:lang w:eastAsia="en-US"/>
        </w:rPr>
      </w:pPr>
      <w:r w:rsidRPr="7A7997A3">
        <w:rPr>
          <w:lang w:eastAsia="en-US"/>
        </w:rPr>
        <w:t xml:space="preserve">This example is a bit contrived, and clearly, we could construct a simple join that performed this query more naturally.  Where LATERAL joins really shine is in allowing subqueries to access computed columns in other subqueries within a FROM clause.  </w:t>
      </w:r>
      <w:commentRangeStart w:id="27"/>
      <w:r w:rsidRPr="7A7997A3">
        <w:rPr>
          <w:lang w:eastAsia="en-US"/>
        </w:rPr>
        <w:t xml:space="preserve">See </w:t>
      </w:r>
      <w:r w:rsidR="00DD17F5">
        <w:rPr>
          <w:lang w:eastAsia="en-US"/>
        </w:rPr>
        <w:t xml:space="preserve">the CockroachDB </w:t>
      </w:r>
      <w:proofErr w:type="gramStart"/>
      <w:r w:rsidR="00DD17F5">
        <w:rPr>
          <w:lang w:eastAsia="en-US"/>
        </w:rPr>
        <w:t>documentationfootnote:[</w:t>
      </w:r>
      <w:proofErr w:type="gramEnd"/>
      <w:r w:rsidR="00DD17F5">
        <w:rPr>
          <w:lang w:eastAsia="en-US"/>
        </w:rPr>
        <w:fldChar w:fldCharType="begin"/>
      </w:r>
      <w:r w:rsidR="00DD17F5">
        <w:rPr>
          <w:lang w:eastAsia="en-US"/>
        </w:rPr>
        <w:instrText xml:space="preserve"> HYPERLINK "</w:instrText>
      </w:r>
      <w:r w:rsidR="00DD17F5" w:rsidRPr="006B1604">
        <w:instrText>https://www.cockroachlabs.com/blog/using-lateral-joins-in-the-cockroachdb-20-1-alpha/</w:instrText>
      </w:r>
      <w:r w:rsidR="00DD17F5">
        <w:rPr>
          <w:lang w:eastAsia="en-US"/>
        </w:rPr>
        <w:instrText xml:space="preserve">" </w:instrText>
      </w:r>
      <w:r w:rsidR="00DD17F5">
        <w:rPr>
          <w:lang w:eastAsia="en-US"/>
        </w:rPr>
        <w:fldChar w:fldCharType="separate"/>
      </w:r>
      <w:r w:rsidR="00DD17F5" w:rsidRPr="00DD17F5">
        <w:rPr>
          <w:rStyle w:val="Hyperlink"/>
          <w:lang w:eastAsia="en-US"/>
        </w:rPr>
        <w:t>https://www.cockroachlabs.com/blog/using-lateral-joins-in-the-cockroachdb-20-1-alpha/</w:t>
      </w:r>
      <w:r w:rsidR="00DD17F5">
        <w:rPr>
          <w:lang w:eastAsia="en-US"/>
        </w:rPr>
        <w:fldChar w:fldCharType="end"/>
      </w:r>
      <w:r w:rsidR="00DD17F5">
        <w:rPr>
          <w:rStyle w:val="Hyperlink"/>
          <w:lang w:eastAsia="en-US"/>
        </w:rPr>
        <w:t>]</w:t>
      </w:r>
      <w:r w:rsidRPr="7A7997A3">
        <w:rPr>
          <w:lang w:eastAsia="en-US"/>
        </w:rPr>
        <w:t xml:space="preserve"> for a more serious example of lateral subqueries. </w:t>
      </w:r>
      <w:commentRangeEnd w:id="27"/>
      <w:r w:rsidR="00EE1F41">
        <w:rPr>
          <w:rStyle w:val="CommentReference"/>
        </w:rPr>
        <w:commentReference w:id="27"/>
      </w:r>
    </w:p>
    <w:p w14:paraId="22097B91" w14:textId="77777777" w:rsidR="00B96EB3" w:rsidRDefault="00B96EB3" w:rsidP="00EE1F41">
      <w:pPr>
        <w:rPr>
          <w:lang w:eastAsia="en-US"/>
        </w:rPr>
      </w:pPr>
    </w:p>
    <w:p w14:paraId="71378DD0" w14:textId="77777777" w:rsidR="00EE1F41" w:rsidRDefault="00EE1F41" w:rsidP="00EE1F41">
      <w:pPr>
        <w:rPr>
          <w:lang w:eastAsia="en-US"/>
        </w:rPr>
      </w:pPr>
    </w:p>
    <w:p w14:paraId="665D7153" w14:textId="368EBB23" w:rsidR="00B96EB3" w:rsidRDefault="00B96EB3" w:rsidP="00EE1F41">
      <w:pPr>
        <w:pStyle w:val="Heading3"/>
      </w:pPr>
      <w:r>
        <w:t xml:space="preserve">==== </w:t>
      </w:r>
      <w:r w:rsidR="00522143">
        <w:t xml:space="preserve">The </w:t>
      </w:r>
      <w:r>
        <w:t xml:space="preserve">WHERE </w:t>
      </w:r>
      <w:r w:rsidR="00522143">
        <w:t>clause</w:t>
      </w:r>
    </w:p>
    <w:p w14:paraId="748E1408" w14:textId="09A35DA3" w:rsidR="00A6711F" w:rsidRDefault="00A6711F" w:rsidP="00A6711F">
      <w:pPr>
        <w:rPr>
          <w:lang w:eastAsia="en-US"/>
        </w:rPr>
      </w:pPr>
    </w:p>
    <w:p w14:paraId="5B4BEAE3" w14:textId="5A98972D" w:rsidR="00A6711F" w:rsidRPr="00A6711F" w:rsidRDefault="7A7997A3" w:rsidP="00A6711F">
      <w:pPr>
        <w:rPr>
          <w:lang w:eastAsia="en-US"/>
        </w:rPr>
      </w:pPr>
      <w:r w:rsidRPr="7A7997A3">
        <w:rPr>
          <w:lang w:eastAsia="en-US"/>
        </w:rPr>
        <w:t>The WHERE clause is common to SELECT, UPDATE</w:t>
      </w:r>
      <w:ins w:id="28" w:author="Angela Rufino" w:date="2021-06-01T20:27:00Z">
        <w:r w:rsidRPr="7A7997A3">
          <w:rPr>
            <w:lang w:eastAsia="en-US"/>
          </w:rPr>
          <w:t>,</w:t>
        </w:r>
      </w:ins>
      <w:r w:rsidRPr="7A7997A3">
        <w:rPr>
          <w:lang w:eastAsia="en-US"/>
        </w:rPr>
        <w:t xml:space="preserve"> and DELETE statements.  It specifies a set of logical conditions that must evaluate to TRUE for all rows to be returned or processed by the SQL statement concerned.    </w:t>
      </w:r>
    </w:p>
    <w:p w14:paraId="4F436B9A" w14:textId="77777777" w:rsidR="00B96EB3" w:rsidRPr="00B96EB3" w:rsidRDefault="00B96EB3" w:rsidP="00B96EB3">
      <w:pPr>
        <w:rPr>
          <w:lang w:eastAsia="en-US"/>
        </w:rPr>
      </w:pPr>
    </w:p>
    <w:p w14:paraId="7B484C1C" w14:textId="2A464F50" w:rsidR="00EE1F41" w:rsidRDefault="00EE1F41" w:rsidP="00EE1F41">
      <w:pPr>
        <w:pStyle w:val="Heading3"/>
      </w:pPr>
      <w:r>
        <w:t>==== Common Table expressions</w:t>
      </w:r>
    </w:p>
    <w:p w14:paraId="438CB62D" w14:textId="77777777" w:rsidR="00522143" w:rsidRPr="00547048" w:rsidRDefault="00522143" w:rsidP="00E820E5"/>
    <w:p w14:paraId="1F9CCF93" w14:textId="227F7E6B" w:rsidR="00EE1F41" w:rsidRDefault="00EE1F41" w:rsidP="00EE1F41">
      <w:pPr>
        <w:rPr>
          <w:lang w:eastAsia="en-US"/>
        </w:rPr>
      </w:pPr>
      <w:r>
        <w:rPr>
          <w:lang w:eastAsia="en-US"/>
        </w:rPr>
        <w:t>SQL statements with a lot of subqu</w:t>
      </w:r>
      <w:r w:rsidR="00561AE1">
        <w:rPr>
          <w:lang w:eastAsia="en-US"/>
        </w:rPr>
        <w:t>e</w:t>
      </w:r>
      <w:r>
        <w:rPr>
          <w:lang w:eastAsia="en-US"/>
        </w:rPr>
        <w:t>ries can be hard to read and maintain, especially if the same subquery is needed in multiple contexts within the query.  For this reason, SQL supports *Common Table Expressions* using the WITH clause.   &lt;&lt;</w:t>
      </w:r>
      <w:proofErr w:type="spellStart"/>
      <w:r>
        <w:rPr>
          <w:lang w:eastAsia="en-US"/>
        </w:rPr>
        <w:t>CommonTableExpression</w:t>
      </w:r>
      <w:proofErr w:type="spellEnd"/>
      <w:r>
        <w:rPr>
          <w:lang w:eastAsia="en-US"/>
        </w:rPr>
        <w:t xml:space="preserve">&gt;&gt; shows the syntax of a Common Table </w:t>
      </w:r>
      <w:r w:rsidR="00561AE1">
        <w:rPr>
          <w:lang w:eastAsia="en-US"/>
        </w:rPr>
        <w:t>E</w:t>
      </w:r>
      <w:r>
        <w:rPr>
          <w:lang w:eastAsia="en-US"/>
        </w:rPr>
        <w:t>xpression.</w:t>
      </w:r>
    </w:p>
    <w:p w14:paraId="5DD4088D" w14:textId="77777777" w:rsidR="00EE1F41" w:rsidRDefault="00EE1F41" w:rsidP="00EE1F41">
      <w:pPr>
        <w:rPr>
          <w:lang w:eastAsia="en-US"/>
        </w:rPr>
      </w:pPr>
    </w:p>
    <w:p w14:paraId="2A58F45F" w14:textId="77777777" w:rsidR="00EE1F41" w:rsidRDefault="00EE1F41" w:rsidP="00EE1F41">
      <w:pPr>
        <w:rPr>
          <w:lang w:eastAsia="en-US"/>
        </w:rPr>
      </w:pPr>
    </w:p>
    <w:p w14:paraId="31A3B09C" w14:textId="77777777" w:rsidR="00EE1F41" w:rsidRDefault="00EE1F41" w:rsidP="00EE1F41">
      <w:pPr>
        <w:rPr>
          <w:lang w:eastAsia="en-US"/>
        </w:rPr>
      </w:pPr>
    </w:p>
    <w:p w14:paraId="6FBB312D" w14:textId="77777777" w:rsidR="00EE1F41" w:rsidRDefault="00EE1F41" w:rsidP="00EE1F41">
      <w:pPr>
        <w:rPr>
          <w:lang w:eastAsia="en-US"/>
        </w:rPr>
      </w:pPr>
      <w:r>
        <w:rPr>
          <w:lang w:eastAsia="en-US"/>
        </w:rPr>
        <w:t>[[</w:t>
      </w:r>
      <w:proofErr w:type="spellStart"/>
      <w:r>
        <w:rPr>
          <w:lang w:eastAsia="en-US"/>
        </w:rPr>
        <w:t>CommonTableExpression</w:t>
      </w:r>
      <w:proofErr w:type="spellEnd"/>
      <w:r>
        <w:rPr>
          <w:lang w:eastAsia="en-US"/>
        </w:rPr>
        <w:t xml:space="preserve">]] </w:t>
      </w:r>
    </w:p>
    <w:p w14:paraId="7B5A89C0" w14:textId="77777777" w:rsidR="00EE1F41" w:rsidRDefault="00EE1F41" w:rsidP="00EE1F41">
      <w:pPr>
        <w:rPr>
          <w:lang w:eastAsia="en-US"/>
        </w:rPr>
      </w:pPr>
      <w:proofErr w:type="gramStart"/>
      <w:r>
        <w:rPr>
          <w:lang w:eastAsia="en-US"/>
        </w:rPr>
        <w:t>.Common</w:t>
      </w:r>
      <w:proofErr w:type="gramEnd"/>
      <w:r>
        <w:rPr>
          <w:lang w:eastAsia="en-US"/>
        </w:rPr>
        <w:t xml:space="preserve"> Table Expression</w:t>
      </w:r>
    </w:p>
    <w:p w14:paraId="5B637512" w14:textId="65543805" w:rsidR="00EE1F41" w:rsidRDefault="00EE1F41" w:rsidP="00EE1F41">
      <w:pPr>
        <w:rPr>
          <w:lang w:eastAsia="en-US"/>
        </w:rPr>
      </w:pPr>
      <w:proofErr w:type="gramStart"/>
      <w:r>
        <w:rPr>
          <w:lang w:eastAsia="en-US"/>
        </w:rPr>
        <w:t>image::</w:t>
      </w:r>
      <w:proofErr w:type="gramEnd"/>
      <w:r>
        <w:rPr>
          <w:lang w:eastAsia="en-US"/>
        </w:rPr>
        <w:t>images/common_table_expr.png[Common Table Expression]</w:t>
      </w:r>
    </w:p>
    <w:p w14:paraId="118F2A27" w14:textId="77777777" w:rsidR="00EE1F41" w:rsidRDefault="00EE1F41" w:rsidP="00EE1F41">
      <w:pPr>
        <w:rPr>
          <w:lang w:eastAsia="en-US"/>
        </w:rPr>
      </w:pPr>
    </w:p>
    <w:p w14:paraId="3C50E240" w14:textId="77777777" w:rsidR="00EE1F41" w:rsidRDefault="00EE1F41" w:rsidP="00EE1F41">
      <w:pPr>
        <w:rPr>
          <w:lang w:eastAsia="en-US"/>
        </w:rPr>
      </w:pPr>
      <w:r>
        <w:rPr>
          <w:noProof/>
        </w:rPr>
        <w:drawing>
          <wp:inline distT="0" distB="0" distL="0" distR="0" wp14:anchorId="377711D8" wp14:editId="38D0BA86">
            <wp:extent cx="5731510" cy="1823720"/>
            <wp:effectExtent l="0" t="0" r="0" b="508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5731510" cy="1823720"/>
                    </a:xfrm>
                    <a:prstGeom prst="rect">
                      <a:avLst/>
                    </a:prstGeom>
                  </pic:spPr>
                </pic:pic>
              </a:graphicData>
            </a:graphic>
          </wp:inline>
        </w:drawing>
      </w:r>
    </w:p>
    <w:p w14:paraId="0604810D" w14:textId="77777777" w:rsidR="00EE1F41" w:rsidRDefault="00EE1F41" w:rsidP="00EE1F41">
      <w:pPr>
        <w:rPr>
          <w:lang w:eastAsia="en-US"/>
        </w:rPr>
      </w:pPr>
    </w:p>
    <w:p w14:paraId="75D7945B" w14:textId="1398BA1B" w:rsidR="00EE1F41" w:rsidRDefault="7A7997A3" w:rsidP="00EE1F41">
      <w:pPr>
        <w:rPr>
          <w:lang w:eastAsia="en-US"/>
        </w:rPr>
      </w:pPr>
      <w:r w:rsidRPr="7A7997A3">
        <w:rPr>
          <w:lang w:eastAsia="en-US"/>
        </w:rPr>
        <w:t xml:space="preserve">In its simplest form, a Common Table Expression is simply a named query block that can be </w:t>
      </w:r>
      <w:del w:id="29" w:author="Angela Rufino" w:date="2021-06-01T20:28:00Z">
        <w:r w:rsidR="00EE1F41" w:rsidRPr="7A7997A3" w:rsidDel="7A7997A3">
          <w:rPr>
            <w:lang w:eastAsia="en-US"/>
          </w:rPr>
          <w:delText>used</w:delText>
        </w:r>
      </w:del>
      <w:ins w:id="30" w:author="Angela Rufino" w:date="2021-06-01T20:28:00Z">
        <w:r w:rsidRPr="7A7997A3">
          <w:rPr>
            <w:lang w:eastAsia="en-US"/>
          </w:rPr>
          <w:t>applied</w:t>
        </w:r>
      </w:ins>
      <w:r w:rsidRPr="7A7997A3">
        <w:rPr>
          <w:lang w:eastAsia="en-US"/>
        </w:rPr>
        <w:t xml:space="preserve"> wherever a table expression can be used.  For instance, here we create a Common Table Expression +</w:t>
      </w:r>
      <w:proofErr w:type="spellStart"/>
      <w:r w:rsidRPr="7A7997A3">
        <w:rPr>
          <w:lang w:eastAsia="en-US"/>
        </w:rPr>
        <w:t>riderRevenue</w:t>
      </w:r>
      <w:proofErr w:type="spellEnd"/>
      <w:r w:rsidRPr="7A7997A3">
        <w:rPr>
          <w:lang w:eastAsia="en-US"/>
        </w:rPr>
        <w:t xml:space="preserve">+ with the </w:t>
      </w:r>
      <w:proofErr w:type="gramStart"/>
      <w:r w:rsidRPr="7A7997A3">
        <w:rPr>
          <w:lang w:eastAsia="en-US"/>
        </w:rPr>
        <w:t>WITH  clause</w:t>
      </w:r>
      <w:proofErr w:type="gramEnd"/>
      <w:r w:rsidRPr="7A7997A3">
        <w:rPr>
          <w:lang w:eastAsia="en-US"/>
        </w:rPr>
        <w:t>, then refer to it in the FROM clause of the main query:</w:t>
      </w:r>
    </w:p>
    <w:p w14:paraId="6A634F95" w14:textId="77777777" w:rsidR="00EE1F41" w:rsidRDefault="00EE1F41" w:rsidP="00EE1F41">
      <w:pPr>
        <w:rPr>
          <w:lang w:eastAsia="en-US"/>
        </w:rPr>
      </w:pPr>
    </w:p>
    <w:p w14:paraId="7EF0EFF3" w14:textId="77777777" w:rsidR="00EE1F41" w:rsidRDefault="00EE1F41" w:rsidP="00EE1F41">
      <w:pPr>
        <w:pStyle w:val="code"/>
      </w:pPr>
      <w:r>
        <w:t>[</w:t>
      </w:r>
      <w:proofErr w:type="spellStart"/>
      <w:proofErr w:type="gramStart"/>
      <w:r>
        <w:t>source,sql</w:t>
      </w:r>
      <w:proofErr w:type="spellEnd"/>
      <w:proofErr w:type="gramEnd"/>
      <w:r>
        <w:t>]</w:t>
      </w:r>
    </w:p>
    <w:p w14:paraId="7C3241E6" w14:textId="77777777" w:rsidR="00EE1F41" w:rsidRDefault="00EE1F41" w:rsidP="00EE1F41">
      <w:pPr>
        <w:pStyle w:val="code"/>
      </w:pPr>
      <w:r>
        <w:t>----</w:t>
      </w:r>
    </w:p>
    <w:p w14:paraId="2F1701E0" w14:textId="77777777" w:rsidR="00EE1F41" w:rsidRDefault="00EE1F41" w:rsidP="00EE1F41">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20AFC8D1"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SELECT</w:t>
      </w:r>
      <w:r>
        <w:rPr>
          <w:rFonts w:ascii="Menlo" w:hAnsi="Menlo" w:cs="Menlo"/>
          <w:color w:val="000000"/>
          <w:lang w:val="en-GB"/>
        </w:rPr>
        <w:t xml:space="preserve"> u.id, </w:t>
      </w:r>
      <w:r>
        <w:rPr>
          <w:rFonts w:ascii="Menlo" w:hAnsi="Menlo" w:cs="Menlo"/>
          <w:b/>
          <w:bCs/>
          <w:color w:val="000080"/>
          <w:lang w:val="en-GB"/>
        </w:rPr>
        <w:t>SUM</w:t>
      </w:r>
      <w:r>
        <w:rPr>
          <w:rFonts w:ascii="Menlo" w:hAnsi="Menlo" w:cs="Menlo"/>
          <w:color w:val="000000"/>
          <w:lang w:val="en-GB"/>
        </w:rPr>
        <w:t>(</w:t>
      </w:r>
      <w:proofErr w:type="spellStart"/>
      <w:proofErr w:type="gramStart"/>
      <w:r>
        <w:rPr>
          <w:rFonts w:ascii="Menlo" w:hAnsi="Menlo" w:cs="Menlo"/>
          <w:color w:val="000000"/>
          <w:lang w:val="en-GB"/>
        </w:rPr>
        <w:t>r.revenue</w:t>
      </w:r>
      <w:proofErr w:type="spellEnd"/>
      <w:proofErr w:type="gram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sumRevenue</w:t>
      </w:r>
      <w:proofErr w:type="spellEnd"/>
    </w:p>
    <w:p w14:paraId="12B7B69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rides r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 </w:t>
      </w:r>
    </w:p>
    <w:p w14:paraId="2CE5AA2F"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ON</w:t>
      </w:r>
      <w:r>
        <w:rPr>
          <w:rFonts w:ascii="Menlo" w:hAnsi="Menlo" w:cs="Menlo"/>
          <w:color w:val="000000"/>
          <w:lang w:val="en-GB"/>
        </w:rPr>
        <w:t xml:space="preserve"> (</w:t>
      </w:r>
      <w:proofErr w:type="spellStart"/>
      <w:proofErr w:type="gramStart"/>
      <w:r>
        <w:rPr>
          <w:rFonts w:ascii="Menlo" w:hAnsi="Menlo" w:cs="Menlo"/>
          <w:color w:val="000000"/>
          <w:lang w:val="en-GB"/>
        </w:rPr>
        <w:t>r.rider_id</w:t>
      </w:r>
      <w:proofErr w:type="spellEnd"/>
      <w:r>
        <w:rPr>
          <w:rFonts w:ascii="Menlo" w:hAnsi="Menlo" w:cs="Menlo"/>
          <w:color w:val="000000"/>
          <w:lang w:val="en-GB"/>
        </w:rPr>
        <w:t>=u.id</w:t>
      </w:r>
      <w:proofErr w:type="gramEnd"/>
      <w:r>
        <w:rPr>
          <w:rFonts w:ascii="Menlo" w:hAnsi="Menlo" w:cs="Menlo"/>
          <w:color w:val="000000"/>
          <w:lang w:val="en-GB"/>
        </w:rPr>
        <w:t>)</w:t>
      </w:r>
    </w:p>
    <w:p w14:paraId="01BE9E4D" w14:textId="77777777" w:rsidR="00EE1F41" w:rsidRDefault="00EE1F41" w:rsidP="00EE1F41">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u.id)</w:t>
      </w:r>
    </w:p>
    <w:p w14:paraId="08CB9F8E"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u2 </w:t>
      </w:r>
    </w:p>
    <w:p w14:paraId="06B4CB2E"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riderRevenue</w:t>
      </w:r>
      <w:proofErr w:type="spellEnd"/>
      <w:r>
        <w:rPr>
          <w:rFonts w:ascii="Menlo" w:hAnsi="Menlo" w:cs="Menlo"/>
          <w:color w:val="000000"/>
          <w:lang w:val="en-GB"/>
        </w:rPr>
        <w:t xml:space="preserve"> </w:t>
      </w:r>
      <w:proofErr w:type="spellStart"/>
      <w:r>
        <w:rPr>
          <w:rFonts w:ascii="Menlo" w:hAnsi="Menlo" w:cs="Menlo"/>
          <w:color w:val="000000"/>
          <w:lang w:val="en-GB"/>
        </w:rPr>
        <w:t>rr</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(id)</w:t>
      </w:r>
    </w:p>
    <w:p w14:paraId="60E35DD8"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sumrevenue</w:t>
      </w:r>
      <w:proofErr w:type="spellEnd"/>
      <w:r>
        <w:rPr>
          <w:rFonts w:ascii="Menlo" w:hAnsi="Menlo" w:cs="Menlo"/>
          <w:color w:val="000000"/>
          <w:lang w:val="en-GB"/>
        </w:rPr>
        <w:t xml:space="preserve"> </w:t>
      </w:r>
      <w:r>
        <w:rPr>
          <w:rFonts w:ascii="Menlo" w:hAnsi="Menlo" w:cs="Menlo"/>
          <w:b/>
          <w:bCs/>
          <w:color w:val="800000"/>
          <w:lang w:val="en-GB"/>
        </w:rPr>
        <w:t>DESC</w:t>
      </w:r>
    </w:p>
    <w:p w14:paraId="0D94169E" w14:textId="77777777" w:rsidR="00EE1F41" w:rsidRPr="00E101A0" w:rsidRDefault="00EE1F41" w:rsidP="00EE1F41">
      <w:pPr>
        <w:pStyle w:val="code"/>
      </w:pPr>
      <w:r>
        <w:rPr>
          <w:rFonts w:ascii="Menlo" w:hAnsi="Menlo" w:cs="Menlo"/>
          <w:b/>
          <w:bCs/>
          <w:color w:val="800000"/>
          <w:lang w:val="en-GB"/>
        </w:rPr>
        <w:t>----</w:t>
      </w:r>
    </w:p>
    <w:p w14:paraId="0534749B" w14:textId="77777777" w:rsidR="00EE1F41" w:rsidRDefault="00EE1F41" w:rsidP="00EE1F41">
      <w:pPr>
        <w:rPr>
          <w:lang w:eastAsia="en-US"/>
        </w:rPr>
      </w:pPr>
    </w:p>
    <w:p w14:paraId="486A238B" w14:textId="61CE53FB" w:rsidR="00EE1F41" w:rsidRDefault="7A7997A3" w:rsidP="00EE1F41">
      <w:pPr>
        <w:rPr>
          <w:lang w:eastAsia="en-US"/>
        </w:rPr>
      </w:pPr>
      <w:r w:rsidRPr="7A7997A3">
        <w:rPr>
          <w:lang w:eastAsia="en-US"/>
        </w:rPr>
        <w:t>The RECURSIVE clause allows the Common Table Expression to refer to itself, potentially allowing for a query to return an arbitrarily high (or even infinite) set of results.  For instance, if the +employees+ table contained a +</w:t>
      </w:r>
      <w:proofErr w:type="spellStart"/>
      <w:r w:rsidRPr="7A7997A3">
        <w:rPr>
          <w:lang w:eastAsia="en-US"/>
        </w:rPr>
        <w:t>manager_id</w:t>
      </w:r>
      <w:proofErr w:type="spellEnd"/>
      <w:r w:rsidRPr="7A7997A3">
        <w:rPr>
          <w:lang w:eastAsia="en-US"/>
        </w:rPr>
        <w:t xml:space="preserve">+ column which </w:t>
      </w:r>
      <w:del w:id="31" w:author="Angela Rufino" w:date="2021-06-01T20:29:00Z">
        <w:r w:rsidR="00EE1F41" w:rsidRPr="7A7997A3" w:rsidDel="7A7997A3">
          <w:rPr>
            <w:lang w:eastAsia="en-US"/>
          </w:rPr>
          <w:delText>refered</w:delText>
        </w:r>
      </w:del>
      <w:ins w:id="32" w:author="Angela Rufino" w:date="2021-06-01T20:29:00Z">
        <w:r w:rsidRPr="7A7997A3">
          <w:rPr>
            <w:lang w:eastAsia="en-US"/>
          </w:rPr>
          <w:t>referred</w:t>
        </w:r>
      </w:ins>
      <w:r w:rsidRPr="7A7997A3">
        <w:rPr>
          <w:lang w:eastAsia="en-US"/>
        </w:rPr>
        <w:t xml:space="preserve"> to the 'manager's row in the same table, then we could print a hierarchy of employees and managers as follows: </w:t>
      </w:r>
    </w:p>
    <w:p w14:paraId="2AE25F0B" w14:textId="77777777" w:rsidR="00EE1F41" w:rsidRDefault="00EE1F41" w:rsidP="00EE1F41">
      <w:pPr>
        <w:rPr>
          <w:lang w:eastAsia="en-US"/>
        </w:rPr>
      </w:pPr>
    </w:p>
    <w:p w14:paraId="4964F0C7" w14:textId="77777777" w:rsidR="00EE1F41" w:rsidRDefault="00EE1F41">
      <w:pPr>
        <w:pStyle w:val="code"/>
      </w:pPr>
      <w:r>
        <w:t>[</w:t>
      </w:r>
      <w:proofErr w:type="spellStart"/>
      <w:proofErr w:type="gramStart"/>
      <w:r>
        <w:t>source,sql</w:t>
      </w:r>
      <w:proofErr w:type="spellEnd"/>
      <w:proofErr w:type="gramEnd"/>
      <w:r>
        <w:t>]</w:t>
      </w:r>
    </w:p>
    <w:p w14:paraId="4075DC95" w14:textId="77777777" w:rsidR="00EE1F41" w:rsidRDefault="00EE1F41">
      <w:pPr>
        <w:pStyle w:val="code"/>
      </w:pPr>
      <w:r>
        <w:t>----</w:t>
      </w:r>
    </w:p>
    <w:p w14:paraId="49A36DAF" w14:textId="77777777" w:rsidR="005F479B" w:rsidRDefault="005F479B" w:rsidP="00521939">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RECURSIVE</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1DB3A7EC"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id,manager</w:t>
      </w:r>
      <w:proofErr w:type="gramEnd"/>
      <w:r>
        <w:rPr>
          <w:rFonts w:ascii="Menlo" w:hAnsi="Menlo" w:cs="Menlo"/>
          <w:color w:val="000000"/>
          <w:lang w:val="en-GB"/>
        </w:rPr>
        <w:t>_id</w:t>
      </w:r>
      <w:proofErr w:type="spellEnd"/>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 xml:space="preserve"> ,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manager_name</w:t>
      </w:r>
      <w:proofErr w:type="spellEnd"/>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level</w:t>
      </w:r>
    </w:p>
    <w:p w14:paraId="103DB7F1"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gramStart"/>
      <w:r>
        <w:rPr>
          <w:rFonts w:ascii="Menlo" w:hAnsi="Menlo" w:cs="Menlo"/>
          <w:color w:val="000000"/>
          <w:lang w:val="en-GB"/>
        </w:rPr>
        <w:t>employees</w:t>
      </w:r>
      <w:proofErr w:type="gramEnd"/>
      <w:r>
        <w:rPr>
          <w:rFonts w:ascii="Menlo" w:hAnsi="Menlo" w:cs="Menlo"/>
          <w:color w:val="000000"/>
          <w:lang w:val="en-GB"/>
        </w:rPr>
        <w:t xml:space="preserve"> managers </w:t>
      </w:r>
    </w:p>
    <w:p w14:paraId="2AC65CA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manager_id</w:t>
      </w:r>
      <w:proofErr w:type="spellEnd"/>
      <w:r>
        <w:rPr>
          <w:rFonts w:ascii="Menlo" w:hAnsi="Menlo" w:cs="Menlo"/>
          <w:color w:val="000000"/>
          <w:lang w:val="en-GB"/>
        </w:rPr>
        <w:t xml:space="preserve"> </w:t>
      </w:r>
      <w:r>
        <w:rPr>
          <w:rFonts w:ascii="Menlo" w:hAnsi="Menlo" w:cs="Menlo"/>
          <w:b/>
          <w:bCs/>
          <w:color w:val="800000"/>
          <w:lang w:val="en-GB"/>
        </w:rPr>
        <w:t>IS</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16DD9D82"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UNION</w:t>
      </w:r>
      <w:r>
        <w:rPr>
          <w:rFonts w:ascii="Menlo" w:hAnsi="Menlo" w:cs="Menlo"/>
          <w:color w:val="000000"/>
          <w:lang w:val="en-GB"/>
        </w:rPr>
        <w:t xml:space="preserve"> </w:t>
      </w:r>
      <w:r>
        <w:rPr>
          <w:rFonts w:ascii="Menlo" w:hAnsi="Menlo" w:cs="Menlo"/>
          <w:b/>
          <w:bCs/>
          <w:color w:val="800000"/>
          <w:lang w:val="en-GB"/>
        </w:rPr>
        <w:t>ALL</w:t>
      </w:r>
      <w:r>
        <w:rPr>
          <w:rFonts w:ascii="Menlo" w:hAnsi="Menlo" w:cs="Menlo"/>
          <w:color w:val="000000"/>
          <w:lang w:val="en-GB"/>
        </w:rPr>
        <w:t xml:space="preserve"> </w:t>
      </w:r>
    </w:p>
    <w:p w14:paraId="4EF03D19"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subordinates.id,subordinates</w:t>
      </w:r>
      <w:proofErr w:type="gramEnd"/>
      <w:r>
        <w:rPr>
          <w:rFonts w:ascii="Menlo" w:hAnsi="Menlo" w:cs="Menlo"/>
          <w:color w:val="000000"/>
          <w:lang w:val="en-GB"/>
        </w:rPr>
        <w:t>.manager_id</w:t>
      </w:r>
      <w:proofErr w:type="spellEnd"/>
      <w:r>
        <w:rPr>
          <w:rFonts w:ascii="Menlo" w:hAnsi="Menlo" w:cs="Menlo"/>
          <w:color w:val="000000"/>
          <w:lang w:val="en-GB"/>
        </w:rPr>
        <w:t>,</w:t>
      </w:r>
    </w:p>
    <w:p w14:paraId="7164BCC0" w14:textId="77777777" w:rsidR="005F479B" w:rsidRDefault="005F479B" w:rsidP="00521939">
      <w:pPr>
        <w:pStyle w:val="code"/>
        <w:rPr>
          <w:rFonts w:ascii="Menlo" w:hAnsi="Menlo" w:cs="Menlo"/>
          <w:lang w:val="en-GB"/>
        </w:rPr>
      </w:pPr>
      <w:r>
        <w:rPr>
          <w:rFonts w:ascii="Menlo" w:hAnsi="Menlo" w:cs="Menlo"/>
          <w:color w:val="000000"/>
          <w:lang w:val="en-GB"/>
        </w:rPr>
        <w:t xml:space="preserve">         subordinates.</w:t>
      </w:r>
      <w:r>
        <w:rPr>
          <w:rFonts w:ascii="Menlo" w:hAnsi="Menlo" w:cs="Menlo"/>
          <w:b/>
          <w:bCs/>
          <w:color w:val="000080"/>
          <w:lang w:val="en-GB"/>
        </w:rPr>
        <w:t>name</w:t>
      </w:r>
      <w:r>
        <w:rPr>
          <w:rFonts w:ascii="Menlo" w:hAnsi="Menlo" w:cs="Menlo"/>
          <w:color w:val="000000"/>
          <w:lang w:val="en-GB"/>
        </w:rPr>
        <w:t xml:space="preserve">, </w:t>
      </w:r>
      <w:proofErr w:type="gramStart"/>
      <w:r>
        <w:rPr>
          <w:rFonts w:ascii="Menlo" w:hAnsi="Menlo" w:cs="Menlo"/>
          <w:color w:val="000000"/>
          <w:lang w:val="en-GB"/>
        </w:rPr>
        <w:t>managers.</w:t>
      </w:r>
      <w:r>
        <w:rPr>
          <w:rFonts w:ascii="Menlo" w:hAnsi="Menlo" w:cs="Menlo"/>
          <w:b/>
          <w:bCs/>
          <w:color w:val="000080"/>
          <w:lang w:val="en-GB"/>
        </w:rPr>
        <w:t>name</w:t>
      </w:r>
      <w:r>
        <w:rPr>
          <w:rFonts w:ascii="Menlo" w:hAnsi="Menlo" w:cs="Menlo"/>
          <w:color w:val="000000"/>
          <w:lang w:val="en-GB"/>
        </w:rPr>
        <w:t xml:space="preserve"> ,managers</w:t>
      </w:r>
      <w:proofErr w:type="gramEnd"/>
      <w:r>
        <w:rPr>
          <w:rFonts w:ascii="Menlo" w:hAnsi="Menlo" w:cs="Menlo"/>
          <w:color w:val="000000"/>
          <w:lang w:val="en-GB"/>
        </w:rPr>
        <w:t>.</w:t>
      </w:r>
      <w:r>
        <w:rPr>
          <w:rFonts w:ascii="Menlo" w:hAnsi="Menlo" w:cs="Menlo"/>
          <w:b/>
          <w:bCs/>
          <w:color w:val="800000"/>
          <w:lang w:val="en-GB"/>
        </w:rPr>
        <w:t>LEVEL</w:t>
      </w:r>
      <w:r>
        <w:rPr>
          <w:rFonts w:ascii="Menlo" w:hAnsi="Menlo" w:cs="Menlo"/>
          <w:color w:val="000000"/>
          <w:lang w:val="en-GB"/>
        </w:rPr>
        <w:t>+</w:t>
      </w:r>
      <w:r>
        <w:rPr>
          <w:rFonts w:ascii="Menlo" w:hAnsi="Menlo" w:cs="Menlo"/>
          <w:color w:val="0000FF"/>
          <w:lang w:val="en-GB"/>
        </w:rPr>
        <w:t>1</w:t>
      </w:r>
    </w:p>
    <w:p w14:paraId="40A9F554"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managers</w:t>
      </w:r>
    </w:p>
    <w:p w14:paraId="533580CA"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employees </w:t>
      </w:r>
      <w:proofErr w:type="gramStart"/>
      <w:r>
        <w:rPr>
          <w:rFonts w:ascii="Menlo" w:hAnsi="Menlo" w:cs="Menlo"/>
          <w:color w:val="000000"/>
          <w:lang w:val="en-GB"/>
        </w:rPr>
        <w:t>subordinates</w:t>
      </w:r>
      <w:proofErr w:type="gramEnd"/>
      <w:r>
        <w:rPr>
          <w:rFonts w:ascii="Menlo" w:hAnsi="Menlo" w:cs="Menlo"/>
          <w:color w:val="000000"/>
          <w:lang w:val="en-GB"/>
        </w:rPr>
        <w:t xml:space="preserve"> </w:t>
      </w:r>
    </w:p>
    <w:p w14:paraId="469AA717" w14:textId="77777777" w:rsidR="005F479B" w:rsidRDefault="005F479B" w:rsidP="005219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00"/>
          <w:lang w:val="en-GB"/>
        </w:rPr>
        <w:t>subordinates.manager_id</w:t>
      </w:r>
      <w:proofErr w:type="spellEnd"/>
      <w:r>
        <w:rPr>
          <w:rFonts w:ascii="Menlo" w:hAnsi="Menlo" w:cs="Menlo"/>
          <w:color w:val="000000"/>
          <w:lang w:val="en-GB"/>
        </w:rPr>
        <w:t>=managers.id)</w:t>
      </w:r>
    </w:p>
    <w:p w14:paraId="3608F1CD" w14:textId="77777777" w:rsidR="005F479B" w:rsidRDefault="005F479B" w:rsidP="00521939">
      <w:pPr>
        <w:pStyle w:val="code"/>
        <w:rPr>
          <w:rFonts w:ascii="Menlo" w:hAnsi="Menlo" w:cs="Menlo"/>
          <w:lang w:val="en-GB"/>
        </w:rPr>
      </w:pPr>
      <w:r>
        <w:rPr>
          <w:rFonts w:ascii="Menlo" w:hAnsi="Menlo" w:cs="Menlo"/>
          <w:color w:val="000000"/>
          <w:lang w:val="en-GB"/>
        </w:rPr>
        <w:t>)</w:t>
      </w:r>
    </w:p>
    <w:p w14:paraId="08A7B540" w14:textId="02F92FEF" w:rsidR="005F479B" w:rsidRDefault="005F479B">
      <w:pPr>
        <w:pStyle w:val="code"/>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employeeMgr</w:t>
      </w:r>
      <w:proofErr w:type="spellEnd"/>
      <w:r>
        <w:rPr>
          <w:rFonts w:ascii="Menlo" w:hAnsi="Menlo" w:cs="Menlo"/>
          <w:color w:val="000000"/>
          <w:lang w:val="en-GB"/>
        </w:rPr>
        <w:t xml:space="preserve"> </w:t>
      </w:r>
    </w:p>
    <w:p w14:paraId="4E806823" w14:textId="77777777" w:rsidR="00EE1F41" w:rsidRDefault="00EE1F41">
      <w:pPr>
        <w:pStyle w:val="code"/>
      </w:pPr>
      <w:r>
        <w:t>----</w:t>
      </w:r>
    </w:p>
    <w:p w14:paraId="2F27F755" w14:textId="77777777" w:rsidR="00EE1F41" w:rsidRDefault="00EE1F41" w:rsidP="00EE1F41">
      <w:pPr>
        <w:pStyle w:val="code"/>
      </w:pPr>
    </w:p>
    <w:p w14:paraId="2B4851F2" w14:textId="593B0398" w:rsidR="00EE1F41" w:rsidRDefault="00EE1F41" w:rsidP="00EE1F41">
      <w:r>
        <w:t>The MATERIALIZED clause forces CockroachDB to store the results of the Common Table Exp</w:t>
      </w:r>
      <w:r w:rsidR="0088135D">
        <w:t>re</w:t>
      </w:r>
      <w:r>
        <w:t>ssion as a temporary table</w:t>
      </w:r>
      <w:r w:rsidR="00CB2C00">
        <w:t xml:space="preserve"> rather than re-executing it on each occur</w:t>
      </w:r>
      <w:r w:rsidR="0088135D">
        <w:t>re</w:t>
      </w:r>
      <w:r w:rsidR="00CB2C00">
        <w:t>nce</w:t>
      </w:r>
      <w:r>
        <w:t xml:space="preserve">.  This can be useful if the Common Table Expression is </w:t>
      </w:r>
      <w:r w:rsidR="00F7415A">
        <w:t>referenced</w:t>
      </w:r>
      <w:r>
        <w:t xml:space="preserve"> multiple times in the query. </w:t>
      </w:r>
    </w:p>
    <w:p w14:paraId="107C7121" w14:textId="77777777" w:rsidR="00EE1F41" w:rsidRPr="00637A08" w:rsidRDefault="00EE1F41" w:rsidP="00EE1F41"/>
    <w:p w14:paraId="110CCC05" w14:textId="77777777" w:rsidR="00EE1F41" w:rsidRDefault="00EE1F41" w:rsidP="00EE1F41">
      <w:pPr>
        <w:pStyle w:val="Heading3"/>
      </w:pPr>
      <w:r>
        <w:t xml:space="preserve">==== ORDER BY </w:t>
      </w:r>
    </w:p>
    <w:p w14:paraId="32FB84CE" w14:textId="77777777" w:rsidR="00EE1F41" w:rsidRDefault="00EE1F41" w:rsidP="00EE1F41">
      <w:pPr>
        <w:rPr>
          <w:lang w:eastAsia="en-US"/>
        </w:rPr>
      </w:pPr>
    </w:p>
    <w:p w14:paraId="76229405" w14:textId="50ADE591" w:rsidR="00EE1F41" w:rsidRDefault="7A7997A3" w:rsidP="00EE1F41">
      <w:pPr>
        <w:rPr>
          <w:lang w:eastAsia="en-US"/>
        </w:rPr>
      </w:pPr>
      <w:r w:rsidRPr="7A7997A3">
        <w:rPr>
          <w:lang w:eastAsia="en-US"/>
        </w:rPr>
        <w:t>The ORDER BY clause allows query results to be returned in sorted order. &lt;&lt;</w:t>
      </w:r>
      <w:proofErr w:type="spellStart"/>
      <w:r w:rsidRPr="7A7997A3">
        <w:rPr>
          <w:lang w:eastAsia="en-US"/>
        </w:rPr>
        <w:t>OrderBy</w:t>
      </w:r>
      <w:proofErr w:type="spellEnd"/>
      <w:r w:rsidRPr="7A7997A3">
        <w:rPr>
          <w:lang w:eastAsia="en-US"/>
        </w:rPr>
        <w:t>&gt;&gt; shows the ORDER BY syntax</w:t>
      </w:r>
      <w:ins w:id="33" w:author="Angela Rufino" w:date="2021-06-01T20:31:00Z">
        <w:r w:rsidRPr="7A7997A3">
          <w:rPr>
            <w:lang w:eastAsia="en-US"/>
          </w:rPr>
          <w:t>.</w:t>
        </w:r>
      </w:ins>
    </w:p>
    <w:p w14:paraId="2E1EC3C1" w14:textId="77777777" w:rsidR="00EE1F41" w:rsidRDefault="00EE1F41" w:rsidP="00EE1F41">
      <w:pPr>
        <w:rPr>
          <w:lang w:eastAsia="en-US"/>
        </w:rPr>
      </w:pPr>
    </w:p>
    <w:p w14:paraId="6D489023" w14:textId="77777777" w:rsidR="00EE1F41" w:rsidRDefault="00EE1F41" w:rsidP="00EE1F41">
      <w:pPr>
        <w:rPr>
          <w:lang w:eastAsia="en-US"/>
        </w:rPr>
      </w:pPr>
    </w:p>
    <w:p w14:paraId="13CE846E" w14:textId="77777777" w:rsidR="00EE1F41" w:rsidRDefault="00EE1F41" w:rsidP="00EE1F41">
      <w:pPr>
        <w:rPr>
          <w:lang w:eastAsia="en-US"/>
        </w:rPr>
      </w:pPr>
      <w:r>
        <w:rPr>
          <w:lang w:eastAsia="en-US"/>
        </w:rPr>
        <w:t>[[</w:t>
      </w:r>
      <w:proofErr w:type="spellStart"/>
      <w:r>
        <w:rPr>
          <w:lang w:eastAsia="en-US"/>
        </w:rPr>
        <w:t>OrderBy</w:t>
      </w:r>
      <w:proofErr w:type="spellEnd"/>
      <w:r>
        <w:rPr>
          <w:lang w:eastAsia="en-US"/>
        </w:rPr>
        <w:t xml:space="preserve">]] </w:t>
      </w:r>
    </w:p>
    <w:p w14:paraId="74BB3138" w14:textId="77777777" w:rsidR="00EE1F41" w:rsidRDefault="00EE1F41" w:rsidP="00EE1F41">
      <w:pPr>
        <w:rPr>
          <w:lang w:eastAsia="en-US"/>
        </w:rPr>
      </w:pPr>
      <w:proofErr w:type="gramStart"/>
      <w:r>
        <w:rPr>
          <w:lang w:eastAsia="en-US"/>
        </w:rPr>
        <w:t>.Order</w:t>
      </w:r>
      <w:proofErr w:type="gramEnd"/>
      <w:r>
        <w:rPr>
          <w:lang w:eastAsia="en-US"/>
        </w:rPr>
        <w:t xml:space="preserve"> By</w:t>
      </w:r>
    </w:p>
    <w:p w14:paraId="4C5C3990" w14:textId="77777777" w:rsidR="00EE1F41" w:rsidRDefault="00EE1F41" w:rsidP="00EE1F41">
      <w:pPr>
        <w:rPr>
          <w:lang w:eastAsia="en-US"/>
        </w:rPr>
      </w:pPr>
      <w:proofErr w:type="gramStart"/>
      <w:r>
        <w:rPr>
          <w:lang w:eastAsia="en-US"/>
        </w:rPr>
        <w:t>image::</w:t>
      </w:r>
      <w:proofErr w:type="gramEnd"/>
      <w:r>
        <w:rPr>
          <w:lang w:eastAsia="en-US"/>
        </w:rPr>
        <w:t>images/order_by.png[</w:t>
      </w:r>
      <w:proofErr w:type="spellStart"/>
      <w:r>
        <w:rPr>
          <w:lang w:eastAsia="en-US"/>
        </w:rPr>
        <w:t>OrderBy</w:t>
      </w:r>
      <w:proofErr w:type="spellEnd"/>
      <w:r>
        <w:rPr>
          <w:lang w:eastAsia="en-US"/>
        </w:rPr>
        <w:t>]</w:t>
      </w:r>
    </w:p>
    <w:p w14:paraId="09192BD9" w14:textId="77777777" w:rsidR="00EE1F41" w:rsidRPr="000300B8" w:rsidRDefault="00EE1F41" w:rsidP="00EE1F41">
      <w:pPr>
        <w:rPr>
          <w:lang w:eastAsia="en-US"/>
        </w:rPr>
      </w:pPr>
    </w:p>
    <w:p w14:paraId="25B3D1D7" w14:textId="77777777" w:rsidR="00EE1F41" w:rsidRDefault="00EE1F41" w:rsidP="003538D2">
      <w:r>
        <w:rPr>
          <w:noProof/>
        </w:rPr>
        <w:lastRenderedPageBreak/>
        <w:drawing>
          <wp:inline distT="0" distB="0" distL="0" distR="0" wp14:anchorId="6AC06E82" wp14:editId="06F94188">
            <wp:extent cx="5731510" cy="2347595"/>
            <wp:effectExtent l="0" t="0" r="0" b="190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7E85ECCF" w14:textId="77777777" w:rsidR="00EE1F41" w:rsidRDefault="00EE1F41" w:rsidP="00EE1F41">
      <w:pPr>
        <w:rPr>
          <w:lang w:eastAsia="en-US"/>
        </w:rPr>
      </w:pPr>
    </w:p>
    <w:p w14:paraId="72DABAE1" w14:textId="0B809FE3" w:rsidR="00EE1F41" w:rsidRDefault="7A7997A3" w:rsidP="00EE1F41">
      <w:pPr>
        <w:rPr>
          <w:lang w:eastAsia="en-US"/>
        </w:rPr>
      </w:pPr>
      <w:r w:rsidRPr="7A7997A3">
        <w:rPr>
          <w:lang w:eastAsia="en-US"/>
        </w:rPr>
        <w:t>In the simplest form, ORDER BY takes one or more column expressions or column numbers from the SELECT list</w:t>
      </w:r>
      <w:ins w:id="34" w:author="Angela Rufino" w:date="2021-06-01T20:31:00Z">
        <w:r w:rsidRPr="7A7997A3">
          <w:rPr>
            <w:lang w:eastAsia="en-US"/>
          </w:rPr>
          <w:t>.</w:t>
        </w:r>
      </w:ins>
      <w:del w:id="35" w:author="Angela Rufino" w:date="2021-06-01T20:31:00Z">
        <w:r w:rsidR="00EE1F41" w:rsidRPr="7A7997A3" w:rsidDel="7A7997A3">
          <w:rPr>
            <w:lang w:eastAsia="en-US"/>
          </w:rPr>
          <w:delText>:</w:delText>
        </w:r>
      </w:del>
    </w:p>
    <w:p w14:paraId="4C404957" w14:textId="77777777" w:rsidR="00EE1F41" w:rsidRDefault="00EE1F41" w:rsidP="00EE1F41">
      <w:pPr>
        <w:rPr>
          <w:lang w:eastAsia="en-US"/>
        </w:rPr>
      </w:pPr>
    </w:p>
    <w:p w14:paraId="594A7555" w14:textId="785A2085" w:rsidR="00EE1F41" w:rsidRDefault="00EE1F41" w:rsidP="00EE1F41">
      <w:pPr>
        <w:rPr>
          <w:lang w:eastAsia="en-US"/>
        </w:rPr>
      </w:pPr>
      <w:r>
        <w:rPr>
          <w:lang w:eastAsia="en-US"/>
        </w:rPr>
        <w:t>In this example</w:t>
      </w:r>
      <w:r w:rsidR="006330F2">
        <w:rPr>
          <w:lang w:eastAsia="en-US"/>
        </w:rPr>
        <w:t>,</w:t>
      </w:r>
      <w:r>
        <w:rPr>
          <w:lang w:eastAsia="en-US"/>
        </w:rPr>
        <w:t xml:space="preserve"> we sort by column numbers:</w:t>
      </w:r>
    </w:p>
    <w:p w14:paraId="188418D8" w14:textId="77777777" w:rsidR="00EE1F41" w:rsidRDefault="00EE1F41" w:rsidP="00EE1F41">
      <w:pPr>
        <w:rPr>
          <w:lang w:eastAsia="en-US"/>
        </w:rPr>
      </w:pPr>
    </w:p>
    <w:p w14:paraId="1EB9DD94" w14:textId="77777777" w:rsidR="00EE1F41" w:rsidRDefault="00EE1F41" w:rsidP="00EE1F41">
      <w:pPr>
        <w:pStyle w:val="code"/>
      </w:pPr>
      <w:r>
        <w:t>[</w:t>
      </w:r>
      <w:proofErr w:type="spellStart"/>
      <w:proofErr w:type="gramStart"/>
      <w:r>
        <w:t>source,sql</w:t>
      </w:r>
      <w:proofErr w:type="spellEnd"/>
      <w:proofErr w:type="gramEnd"/>
      <w:r>
        <w:t>]</w:t>
      </w:r>
    </w:p>
    <w:p w14:paraId="5B7638B4" w14:textId="77777777" w:rsidR="00EE1F41" w:rsidRPr="00BB6BA4" w:rsidRDefault="00EE1F41" w:rsidP="00EE1F41">
      <w:pPr>
        <w:pStyle w:val="code"/>
      </w:pPr>
      <w:r>
        <w:t>----</w:t>
      </w:r>
    </w:p>
    <w:p w14:paraId="616A253C"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40235274"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261EF5F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 xml:space="preserve"> </w:t>
      </w:r>
      <w:r>
        <w:rPr>
          <w:rFonts w:ascii="Menlo" w:hAnsi="Menlo" w:cs="Menlo"/>
          <w:b/>
          <w:bCs/>
          <w:color w:val="800000"/>
          <w:lang w:val="en-GB"/>
        </w:rPr>
        <w:t>DESC</w:t>
      </w:r>
    </w:p>
    <w:p w14:paraId="0CCE1B89" w14:textId="77777777" w:rsidR="00EE1F41" w:rsidRDefault="00EE1F41" w:rsidP="00EE1F41">
      <w:pPr>
        <w:pStyle w:val="code"/>
        <w:rPr>
          <w:rFonts w:ascii="Menlo" w:hAnsi="Menlo" w:cs="Menlo"/>
          <w:b/>
          <w:bCs/>
          <w:color w:val="800000"/>
          <w:lang w:val="en-GB"/>
        </w:rPr>
      </w:pPr>
      <w:r>
        <w:rPr>
          <w:rFonts w:ascii="Menlo" w:hAnsi="Menlo" w:cs="Menlo"/>
          <w:b/>
          <w:bCs/>
          <w:color w:val="800000"/>
          <w:lang w:val="en-GB"/>
        </w:rPr>
        <w:t>----</w:t>
      </w:r>
    </w:p>
    <w:p w14:paraId="5A030958" w14:textId="77777777" w:rsidR="00EE1F41" w:rsidRDefault="00EE1F41" w:rsidP="00EE1F41">
      <w:pPr>
        <w:rPr>
          <w:rFonts w:ascii="Menlo" w:eastAsiaTheme="minorEastAsia" w:hAnsi="Menlo" w:cs="Menlo"/>
          <w:b/>
          <w:bCs/>
          <w:color w:val="800000"/>
          <w:lang w:val="en-GB" w:eastAsia="en-US"/>
        </w:rPr>
      </w:pPr>
    </w:p>
    <w:p w14:paraId="418A661C" w14:textId="77777777" w:rsidR="00EE1F41" w:rsidRDefault="00EE1F41" w:rsidP="00EE1F41">
      <w:pPr>
        <w:rPr>
          <w:rFonts w:eastAsiaTheme="minorEastAsia"/>
          <w:lang w:val="en-GB" w:eastAsia="en-US"/>
        </w:rPr>
      </w:pPr>
      <w:r>
        <w:rPr>
          <w:rFonts w:eastAsiaTheme="minorEastAsia"/>
          <w:lang w:val="en-GB" w:eastAsia="en-US"/>
        </w:rPr>
        <w:t xml:space="preserve">And in this case by column expressions: </w:t>
      </w:r>
    </w:p>
    <w:p w14:paraId="757C24A6" w14:textId="77777777" w:rsidR="00EE1F41" w:rsidRDefault="00EE1F41" w:rsidP="00EE1F41">
      <w:pPr>
        <w:rPr>
          <w:rFonts w:ascii="Menlo" w:eastAsiaTheme="minorEastAsia" w:hAnsi="Menlo" w:cs="Menlo"/>
          <w:b/>
          <w:bCs/>
          <w:color w:val="800000"/>
          <w:lang w:val="en-GB" w:eastAsia="en-US"/>
        </w:rPr>
      </w:pPr>
    </w:p>
    <w:p w14:paraId="3696E466" w14:textId="77777777" w:rsidR="00EE1F41" w:rsidRDefault="00EE1F41" w:rsidP="00EE1F41">
      <w:pPr>
        <w:pStyle w:val="code"/>
      </w:pPr>
      <w:r>
        <w:t>[</w:t>
      </w:r>
      <w:proofErr w:type="spellStart"/>
      <w:proofErr w:type="gramStart"/>
      <w:r>
        <w:t>source,sql</w:t>
      </w:r>
      <w:proofErr w:type="spellEnd"/>
      <w:proofErr w:type="gramEnd"/>
      <w:r>
        <w:t>]</w:t>
      </w:r>
    </w:p>
    <w:p w14:paraId="55C4ECB4" w14:textId="77777777" w:rsidR="00EE1F41" w:rsidRPr="00BB6BA4" w:rsidRDefault="00EE1F41" w:rsidP="00EE1F41">
      <w:pPr>
        <w:pStyle w:val="code"/>
      </w:pPr>
      <w:r>
        <w:t>----</w:t>
      </w:r>
    </w:p>
    <w:p w14:paraId="7EB99273"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3034368C"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5E1D5A92" w14:textId="77777777" w:rsidR="00EE1F41" w:rsidRDefault="00EE1F41" w:rsidP="00EE1F41">
      <w:pPr>
        <w:pStyle w:val="code"/>
        <w:rPr>
          <w:rFonts w:ascii="Menlo" w:hAnsi="Menlo" w:cs="Menlo"/>
          <w:b/>
          <w:bCs/>
          <w:color w:val="80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gramStart"/>
      <w:r>
        <w:rPr>
          <w:rFonts w:ascii="Menlo" w:hAnsi="Menlo" w:cs="Menlo"/>
          <w:color w:val="000000"/>
          <w:lang w:val="en-GB"/>
        </w:rPr>
        <w:t>city,(</w:t>
      </w:r>
      <w:proofErr w:type="spellStart"/>
      <w:proofErr w:type="gramEnd"/>
      <w:r>
        <w:rPr>
          <w:rFonts w:ascii="Menlo" w:hAnsi="Menlo" w:cs="Menlo"/>
          <w:color w:val="000000"/>
          <w:lang w:val="en-GB"/>
        </w:rPr>
        <w:t>end_time-start_time</w:t>
      </w:r>
      <w:proofErr w:type="spellEnd"/>
      <w:r>
        <w:rPr>
          <w:rFonts w:ascii="Menlo" w:hAnsi="Menlo" w:cs="Menlo"/>
          <w:color w:val="000000"/>
          <w:lang w:val="en-GB"/>
        </w:rPr>
        <w:t xml:space="preserve">)  </w:t>
      </w:r>
      <w:r>
        <w:rPr>
          <w:rFonts w:ascii="Menlo" w:hAnsi="Menlo" w:cs="Menlo"/>
          <w:b/>
          <w:bCs/>
          <w:color w:val="800000"/>
          <w:lang w:val="en-GB"/>
        </w:rPr>
        <w:t>DESC</w:t>
      </w:r>
    </w:p>
    <w:p w14:paraId="27287858" w14:textId="77777777" w:rsidR="00EE1F41" w:rsidRDefault="00EE1F41" w:rsidP="00EE1F41">
      <w:pPr>
        <w:pStyle w:val="code"/>
      </w:pPr>
      <w:r>
        <w:rPr>
          <w:rFonts w:ascii="Menlo" w:hAnsi="Menlo" w:cs="Menlo"/>
          <w:b/>
          <w:bCs/>
          <w:color w:val="800000"/>
          <w:lang w:val="en-GB"/>
        </w:rPr>
        <w:t>----</w:t>
      </w:r>
    </w:p>
    <w:p w14:paraId="569D919F" w14:textId="77777777" w:rsidR="00EE1F41" w:rsidRDefault="00EE1F41" w:rsidP="00EE1F41">
      <w:pPr>
        <w:rPr>
          <w:lang w:eastAsia="en-US"/>
        </w:rPr>
      </w:pPr>
    </w:p>
    <w:p w14:paraId="75E86FCD" w14:textId="349E792A" w:rsidR="00EE1F41" w:rsidRDefault="00EE1F41" w:rsidP="00EE1F41">
      <w:pPr>
        <w:rPr>
          <w:lang w:eastAsia="en-US"/>
        </w:rPr>
      </w:pPr>
      <w:r>
        <w:rPr>
          <w:lang w:eastAsia="en-US"/>
        </w:rPr>
        <w:t>You can also order by an index.  In the following example, rows will be order</w:t>
      </w:r>
      <w:r w:rsidR="006330F2">
        <w:rPr>
          <w:lang w:eastAsia="en-US"/>
        </w:rPr>
        <w:t>e</w:t>
      </w:r>
      <w:r>
        <w:rPr>
          <w:lang w:eastAsia="en-US"/>
        </w:rPr>
        <w:t xml:space="preserve">d by city and </w:t>
      </w:r>
      <w:proofErr w:type="spellStart"/>
      <w:r>
        <w:rPr>
          <w:lang w:eastAsia="en-US"/>
        </w:rPr>
        <w:t>start_time</w:t>
      </w:r>
      <w:proofErr w:type="spellEnd"/>
      <w:r>
        <w:rPr>
          <w:lang w:eastAsia="en-US"/>
        </w:rPr>
        <w:t>, since those are the columns specified in the index:</w:t>
      </w:r>
    </w:p>
    <w:p w14:paraId="71161304" w14:textId="77777777" w:rsidR="00EE1F41" w:rsidRDefault="00EE1F41" w:rsidP="00EE1F41">
      <w:pPr>
        <w:rPr>
          <w:lang w:eastAsia="en-US"/>
        </w:rPr>
      </w:pPr>
    </w:p>
    <w:p w14:paraId="76E470EB" w14:textId="77777777" w:rsidR="00EE1F41" w:rsidRDefault="00EE1F41" w:rsidP="00EE1F41">
      <w:pPr>
        <w:pStyle w:val="code"/>
      </w:pPr>
      <w:r>
        <w:t>[</w:t>
      </w:r>
      <w:proofErr w:type="spellStart"/>
      <w:proofErr w:type="gramStart"/>
      <w:r>
        <w:t>source,sql</w:t>
      </w:r>
      <w:proofErr w:type="spellEnd"/>
      <w:proofErr w:type="gramEnd"/>
      <w:r>
        <w:t>]</w:t>
      </w:r>
    </w:p>
    <w:p w14:paraId="34CCD9F0" w14:textId="77777777" w:rsidR="00EE1F41" w:rsidRDefault="00EE1F41" w:rsidP="00EE1F41">
      <w:pPr>
        <w:pStyle w:val="code"/>
      </w:pPr>
      <w:r>
        <w:t>----</w:t>
      </w:r>
    </w:p>
    <w:p w14:paraId="31D19BB0" w14:textId="77777777" w:rsidR="00EE1F41" w:rsidRDefault="00EE1F41" w:rsidP="00EE1F41">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rides_start_time</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rides (</w:t>
      </w:r>
      <w:proofErr w:type="gramStart"/>
      <w:r>
        <w:rPr>
          <w:rFonts w:ascii="Menlo" w:hAnsi="Menlo" w:cs="Menlo"/>
          <w:color w:val="000000"/>
          <w:lang w:val="en-GB"/>
        </w:rPr>
        <w:t>city ,</w:t>
      </w:r>
      <w:proofErr w:type="spellStart"/>
      <w:r>
        <w:rPr>
          <w:rFonts w:ascii="Menlo" w:hAnsi="Menlo" w:cs="Menlo"/>
          <w:color w:val="000000"/>
          <w:lang w:val="en-GB"/>
        </w:rPr>
        <w:t>start</w:t>
      </w:r>
      <w:proofErr w:type="gramEnd"/>
      <w:r>
        <w:rPr>
          <w:rFonts w:ascii="Menlo" w:hAnsi="Menlo" w:cs="Menlo"/>
          <w:color w:val="000000"/>
          <w:lang w:val="en-GB"/>
        </w:rPr>
        <w:t>_time</w:t>
      </w:r>
      <w:proofErr w:type="spellEnd"/>
      <w:r>
        <w:rPr>
          <w:rFonts w:ascii="Menlo" w:hAnsi="Menlo" w:cs="Menlo"/>
          <w:color w:val="000000"/>
          <w:lang w:val="en-GB"/>
        </w:rPr>
        <w:t>)</w:t>
      </w:r>
      <w:r>
        <w:rPr>
          <w:rFonts w:ascii="Menlo" w:hAnsi="Menlo" w:cs="Menlo"/>
          <w:color w:val="FF0000"/>
          <w:lang w:val="en-GB"/>
        </w:rPr>
        <w:t>;</w:t>
      </w:r>
    </w:p>
    <w:p w14:paraId="514E7E10" w14:textId="77777777" w:rsidR="00EE1F41" w:rsidRDefault="00EE1F41" w:rsidP="00EE1F41">
      <w:pPr>
        <w:pStyle w:val="code"/>
        <w:rPr>
          <w:rFonts w:ascii="Menlo" w:hAnsi="Menlo" w:cs="Menlo"/>
          <w:lang w:val="en-GB"/>
        </w:rPr>
      </w:pPr>
      <w:r>
        <w:rPr>
          <w:rFonts w:ascii="Menlo" w:hAnsi="Menlo" w:cs="Menlo"/>
          <w:color w:val="000000"/>
          <w:lang w:val="en-GB"/>
        </w:rPr>
        <w:t xml:space="preserve">  </w:t>
      </w:r>
    </w:p>
    <w:p w14:paraId="4B46FE75" w14:textId="77777777" w:rsidR="00EE1F41" w:rsidRDefault="00EE1F41" w:rsidP="00EE1F41">
      <w:pPr>
        <w:pStyle w:val="code"/>
        <w:rPr>
          <w:rFonts w:ascii="Menlo" w:hAnsi="Menlo" w:cs="Menlo"/>
          <w:lang w:val="en-GB"/>
        </w:rPr>
      </w:pPr>
    </w:p>
    <w:p w14:paraId="7D9CB5C0"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proofErr w:type="gramStart"/>
      <w:r>
        <w:rPr>
          <w:rFonts w:ascii="Menlo" w:hAnsi="Menlo" w:cs="Menlo"/>
          <w:color w:val="000000"/>
          <w:lang w:val="en-GB"/>
        </w:rPr>
        <w:t>city,start</w:t>
      </w:r>
      <w:proofErr w:type="gramEnd"/>
      <w:r>
        <w:rPr>
          <w:rFonts w:ascii="Menlo" w:hAnsi="Menlo" w:cs="Menlo"/>
          <w:color w:val="000000"/>
          <w:lang w:val="en-GB"/>
        </w:rPr>
        <w:t>_time</w:t>
      </w:r>
      <w:proofErr w:type="spellEnd"/>
      <w:r>
        <w:rPr>
          <w:rFonts w:ascii="Menlo" w:hAnsi="Menlo" w:cs="Menlo"/>
          <w:color w:val="000000"/>
          <w:lang w:val="en-GB"/>
        </w:rPr>
        <w:t>, (</w:t>
      </w:r>
      <w:proofErr w:type="spellStart"/>
      <w:r>
        <w:rPr>
          <w:rFonts w:ascii="Menlo" w:hAnsi="Menlo" w:cs="Menlo"/>
          <w:color w:val="000000"/>
          <w:lang w:val="en-GB"/>
        </w:rPr>
        <w:t>end_time-start_time</w:t>
      </w:r>
      <w:proofErr w:type="spellEnd"/>
      <w:r>
        <w:rPr>
          <w:rFonts w:ascii="Menlo" w:hAnsi="Menlo" w:cs="Menlo"/>
          <w:color w:val="000000"/>
          <w:lang w:val="en-GB"/>
        </w:rPr>
        <w:t>) duration</w:t>
      </w:r>
    </w:p>
    <w:p w14:paraId="7FF5927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w:t>
      </w:r>
    </w:p>
    <w:p w14:paraId="0B01BC7A"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rides@rides_start_</w:t>
      </w:r>
      <w:proofErr w:type="gramStart"/>
      <w:r>
        <w:rPr>
          <w:rFonts w:ascii="Menlo" w:hAnsi="Menlo" w:cs="Menlo"/>
          <w:color w:val="000000"/>
          <w:lang w:val="en-GB"/>
        </w:rPr>
        <w:t>time</w:t>
      </w:r>
      <w:proofErr w:type="spellEnd"/>
      <w:r>
        <w:rPr>
          <w:rFonts w:ascii="Menlo" w:hAnsi="Menlo" w:cs="Menlo"/>
          <w:color w:val="FF0000"/>
          <w:lang w:val="en-GB"/>
        </w:rPr>
        <w:t>;</w:t>
      </w:r>
      <w:proofErr w:type="gramEnd"/>
    </w:p>
    <w:p w14:paraId="5CA8398F"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3CB5075B" w14:textId="77777777" w:rsidR="00EE1F41" w:rsidRDefault="00EE1F41" w:rsidP="00EE1F41">
      <w:pPr>
        <w:rPr>
          <w:lang w:eastAsia="en-US"/>
        </w:rPr>
      </w:pPr>
    </w:p>
    <w:p w14:paraId="07E7F0D3" w14:textId="718764D6" w:rsidR="00EE1F41" w:rsidRPr="00C444F0" w:rsidRDefault="7A7997A3" w:rsidP="00EE1F41">
      <w:pPr>
        <w:rPr>
          <w:lang w:eastAsia="en-US"/>
        </w:rPr>
      </w:pPr>
      <w:r w:rsidRPr="7A7997A3">
        <w:rPr>
          <w:lang w:eastAsia="en-US"/>
        </w:rPr>
        <w:t xml:space="preserve">The use of ORDER BY INDEX guarantees that the index will be used to directly return rows in sorted order, rather than having to perform a sort </w:t>
      </w:r>
      <w:del w:id="36" w:author="Guy Harrison" w:date="2021-07-11T16:12:00Z">
        <w:r w:rsidRPr="7A7997A3" w:rsidDel="00D478E6">
          <w:rPr>
            <w:lang w:eastAsia="en-US"/>
          </w:rPr>
          <w:delText>operation on rows returned otherwise</w:delText>
        </w:r>
      </w:del>
      <w:ins w:id="37" w:author="Guy Harrison" w:date="2021-07-11T16:12:00Z">
        <w:r w:rsidR="00D478E6">
          <w:rPr>
            <w:lang w:eastAsia="en-US"/>
          </w:rPr>
          <w:t>operation on the rows after they are retr</w:t>
        </w:r>
      </w:ins>
      <w:ins w:id="38" w:author="Guy Harrison" w:date="2021-07-11T16:13:00Z">
        <w:r w:rsidR="00D1177C">
          <w:rPr>
            <w:lang w:eastAsia="en-US"/>
          </w:rPr>
          <w:t>ie</w:t>
        </w:r>
      </w:ins>
      <w:ins w:id="39" w:author="Guy Harrison" w:date="2021-07-11T16:12:00Z">
        <w:r w:rsidR="00D478E6">
          <w:rPr>
            <w:lang w:eastAsia="en-US"/>
          </w:rPr>
          <w:t>ved</w:t>
        </w:r>
      </w:ins>
      <w:r w:rsidRPr="7A7997A3">
        <w:rPr>
          <w:lang w:eastAsia="en-US"/>
        </w:rPr>
        <w:t>.  See Chapter 8 for more advice on optimizing statements that contain an ORDER BY</w:t>
      </w:r>
      <w:ins w:id="40" w:author="Angela Rufino" w:date="2021-06-01T20:32:00Z">
        <w:r w:rsidRPr="7A7997A3">
          <w:rPr>
            <w:lang w:eastAsia="en-US"/>
          </w:rPr>
          <w:t>.</w:t>
        </w:r>
      </w:ins>
      <w:r w:rsidRPr="7A7997A3">
        <w:rPr>
          <w:lang w:eastAsia="en-US"/>
        </w:rPr>
        <w:t xml:space="preserve"> </w:t>
      </w:r>
    </w:p>
    <w:p w14:paraId="7C922518" w14:textId="77777777" w:rsidR="001E75F3" w:rsidRDefault="001E75F3" w:rsidP="001E75F3"/>
    <w:p w14:paraId="680E7C0F" w14:textId="4805C4F2" w:rsidR="00EE1F41" w:rsidRDefault="00EE1F41" w:rsidP="00EE1F41">
      <w:pPr>
        <w:pStyle w:val="Heading3"/>
      </w:pPr>
      <w:r>
        <w:lastRenderedPageBreak/>
        <w:t xml:space="preserve">==== </w:t>
      </w:r>
      <w:r w:rsidR="002D58FC">
        <w:t>Window functions</w:t>
      </w:r>
    </w:p>
    <w:p w14:paraId="0EBA2824" w14:textId="77777777" w:rsidR="00EE1F41" w:rsidRDefault="00EE1F41" w:rsidP="00EE1F41">
      <w:pPr>
        <w:rPr>
          <w:lang w:eastAsia="en-US"/>
        </w:rPr>
      </w:pPr>
    </w:p>
    <w:p w14:paraId="3636C54C" w14:textId="62C5D7E6" w:rsidR="00064D4B" w:rsidRDefault="00EE1F41" w:rsidP="00064D4B">
      <w:pPr>
        <w:rPr>
          <w:lang w:eastAsia="en-US"/>
        </w:rPr>
      </w:pPr>
      <w:r>
        <w:rPr>
          <w:lang w:eastAsia="en-US"/>
        </w:rPr>
        <w:t xml:space="preserve">Window functions are functions that operate over a subset – a </w:t>
      </w:r>
      <w:del w:id="41" w:author="Guy Harrison" w:date="2021-06-14T15:53:00Z">
        <w:r w:rsidR="00B871D2" w:rsidDel="00146A4F">
          <w:rPr>
            <w:lang w:eastAsia="en-US"/>
          </w:rPr>
          <w:delText>“</w:delText>
        </w:r>
      </w:del>
      <w:ins w:id="42" w:author="Guy Harrison" w:date="2021-06-14T15:53:00Z">
        <w:r w:rsidR="00146A4F">
          <w:rPr>
            <w:lang w:eastAsia="en-US"/>
          </w:rPr>
          <w:t>"</w:t>
        </w:r>
      </w:ins>
      <w:r>
        <w:rPr>
          <w:lang w:eastAsia="en-US"/>
        </w:rPr>
        <w:t>window</w:t>
      </w:r>
      <w:del w:id="43" w:author="Guy Harrison" w:date="2021-06-14T15:53:00Z">
        <w:r w:rsidR="00B871D2" w:rsidDel="00146A4F">
          <w:rPr>
            <w:lang w:eastAsia="en-US"/>
          </w:rPr>
          <w:delText>”</w:delText>
        </w:r>
        <w:r w:rsidR="009339E0" w:rsidDel="00146A4F">
          <w:rPr>
            <w:lang w:eastAsia="en-US"/>
          </w:rPr>
          <w:delText xml:space="preserve"> </w:delText>
        </w:r>
      </w:del>
      <w:ins w:id="44" w:author="Guy Harrison" w:date="2021-06-14T15:53:00Z">
        <w:r w:rsidR="00146A4F">
          <w:rPr>
            <w:lang w:eastAsia="en-US"/>
          </w:rPr>
          <w:t xml:space="preserve">" </w:t>
        </w:r>
      </w:ins>
      <w:r>
        <w:rPr>
          <w:lang w:eastAsia="en-US"/>
        </w:rPr>
        <w:t xml:space="preserve">of the complete set of the results.  </w:t>
      </w:r>
      <w:r w:rsidR="00064D4B">
        <w:rPr>
          <w:lang w:eastAsia="en-US"/>
        </w:rPr>
        <w:t>&lt;&lt;</w:t>
      </w:r>
      <w:proofErr w:type="spellStart"/>
      <w:r w:rsidR="00064D4B">
        <w:rPr>
          <w:lang w:eastAsia="en-US"/>
        </w:rPr>
        <w:t>WindowFunction</w:t>
      </w:r>
      <w:proofErr w:type="spellEnd"/>
      <w:r w:rsidR="00064D4B">
        <w:rPr>
          <w:lang w:eastAsia="en-US"/>
        </w:rPr>
        <w:t xml:space="preserve">&gt;&gt; shows the syntax of </w:t>
      </w:r>
      <w:r w:rsidR="00CF7A60">
        <w:rPr>
          <w:lang w:eastAsia="en-US"/>
        </w:rPr>
        <w:t xml:space="preserve">a Window function. </w:t>
      </w:r>
      <w:r w:rsidR="00064D4B">
        <w:rPr>
          <w:lang w:eastAsia="en-US"/>
        </w:rPr>
        <w:t xml:space="preserve"> </w:t>
      </w:r>
    </w:p>
    <w:p w14:paraId="16A294A5" w14:textId="6E3BCA1A" w:rsidR="00EE1F41" w:rsidRDefault="00EE1F41" w:rsidP="00EE1F41">
      <w:pPr>
        <w:rPr>
          <w:lang w:eastAsia="en-US"/>
        </w:rPr>
      </w:pPr>
    </w:p>
    <w:p w14:paraId="762D2DD1" w14:textId="77777777" w:rsidR="00EE1F41" w:rsidRDefault="00EE1F41" w:rsidP="00EE1F41">
      <w:pPr>
        <w:rPr>
          <w:lang w:eastAsia="en-US"/>
        </w:rPr>
      </w:pPr>
    </w:p>
    <w:p w14:paraId="3E43ADC0" w14:textId="77777777" w:rsidR="00EE1F41" w:rsidRDefault="00EE1F41" w:rsidP="00EE1F41">
      <w:pPr>
        <w:rPr>
          <w:lang w:eastAsia="en-US"/>
        </w:rPr>
      </w:pPr>
      <w:r>
        <w:rPr>
          <w:lang w:eastAsia="en-US"/>
        </w:rPr>
        <w:t>[[</w:t>
      </w:r>
      <w:proofErr w:type="spellStart"/>
      <w:r>
        <w:rPr>
          <w:lang w:eastAsia="en-US"/>
        </w:rPr>
        <w:t>WindowFunction</w:t>
      </w:r>
      <w:proofErr w:type="spellEnd"/>
      <w:r>
        <w:rPr>
          <w:lang w:eastAsia="en-US"/>
        </w:rPr>
        <w:t xml:space="preserve">]] </w:t>
      </w:r>
    </w:p>
    <w:p w14:paraId="456D7E49" w14:textId="39C083E3" w:rsidR="00EE1F41" w:rsidRDefault="00EE1F41" w:rsidP="00EE1F41">
      <w:pPr>
        <w:rPr>
          <w:lang w:eastAsia="en-US"/>
        </w:rPr>
      </w:pPr>
      <w:proofErr w:type="gramStart"/>
      <w:r>
        <w:rPr>
          <w:lang w:eastAsia="en-US"/>
        </w:rPr>
        <w:t>.</w:t>
      </w:r>
      <w:r w:rsidR="00064D4B">
        <w:rPr>
          <w:lang w:eastAsia="en-US"/>
        </w:rPr>
        <w:t>Window</w:t>
      </w:r>
      <w:proofErr w:type="gramEnd"/>
      <w:r w:rsidR="00064D4B">
        <w:rPr>
          <w:lang w:eastAsia="en-US"/>
        </w:rPr>
        <w:t xml:space="preserve"> Function Syntax</w:t>
      </w:r>
    </w:p>
    <w:p w14:paraId="149280B4" w14:textId="77777777" w:rsidR="00EE1F41" w:rsidRDefault="00EE1F41" w:rsidP="00EE1F41">
      <w:pPr>
        <w:rPr>
          <w:lang w:eastAsia="en-US"/>
        </w:rPr>
      </w:pPr>
      <w:proofErr w:type="gramStart"/>
      <w:r>
        <w:rPr>
          <w:lang w:eastAsia="en-US"/>
        </w:rPr>
        <w:t>image::</w:t>
      </w:r>
      <w:proofErr w:type="gramEnd"/>
      <w:r>
        <w:rPr>
          <w:lang w:eastAsia="en-US"/>
        </w:rPr>
        <w:t>images/window_function.png[</w:t>
      </w:r>
      <w:proofErr w:type="spellStart"/>
      <w:r>
        <w:rPr>
          <w:lang w:eastAsia="en-US"/>
        </w:rPr>
        <w:t>WindowFunction</w:t>
      </w:r>
      <w:proofErr w:type="spellEnd"/>
      <w:r>
        <w:rPr>
          <w:lang w:eastAsia="en-US"/>
        </w:rPr>
        <w:t>]</w:t>
      </w:r>
    </w:p>
    <w:p w14:paraId="5360261F" w14:textId="77777777" w:rsidR="00EE1F41" w:rsidRDefault="00EE1F41" w:rsidP="00EE1F41">
      <w:pPr>
        <w:rPr>
          <w:lang w:eastAsia="en-US"/>
        </w:rPr>
      </w:pPr>
    </w:p>
    <w:p w14:paraId="2AA35DF6" w14:textId="77777777" w:rsidR="00EE1F41" w:rsidRDefault="00EE1F41" w:rsidP="00EE1F41">
      <w:pPr>
        <w:rPr>
          <w:lang w:eastAsia="en-US"/>
        </w:rPr>
      </w:pPr>
      <w:r>
        <w:rPr>
          <w:noProof/>
        </w:rPr>
        <w:drawing>
          <wp:inline distT="0" distB="0" distL="0" distR="0" wp14:anchorId="20E61879" wp14:editId="2385B40E">
            <wp:extent cx="5731510" cy="4051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5731510" cy="405130"/>
                    </a:xfrm>
                    <a:prstGeom prst="rect">
                      <a:avLst/>
                    </a:prstGeom>
                  </pic:spPr>
                </pic:pic>
              </a:graphicData>
            </a:graphic>
          </wp:inline>
        </w:drawing>
      </w:r>
    </w:p>
    <w:p w14:paraId="58587305" w14:textId="77777777" w:rsidR="00EE1F41" w:rsidRDefault="00EE1F41" w:rsidP="00EE1F41">
      <w:pPr>
        <w:rPr>
          <w:lang w:eastAsia="en-US"/>
        </w:rPr>
      </w:pPr>
    </w:p>
    <w:p w14:paraId="544159B0" w14:textId="271B3716" w:rsidR="00EE1F41" w:rsidRDefault="00EE1F41" w:rsidP="00EE1F41">
      <w:pPr>
        <w:rPr>
          <w:lang w:eastAsia="en-US"/>
        </w:rPr>
      </w:pPr>
      <w:r>
        <w:rPr>
          <w:lang w:eastAsia="en-US"/>
        </w:rPr>
        <w:t xml:space="preserve">PARTITION BY and ORDER BY create a sort of </w:t>
      </w:r>
      <w:del w:id="45" w:author="Guy Harrison" w:date="2021-06-14T15:53:00Z">
        <w:r w:rsidR="00B871D2" w:rsidDel="00146A4F">
          <w:rPr>
            <w:lang w:eastAsia="en-US"/>
          </w:rPr>
          <w:delText>“</w:delText>
        </w:r>
      </w:del>
      <w:ins w:id="46" w:author="Guy Harrison" w:date="2021-06-14T15:53:00Z">
        <w:r w:rsidR="007B2763">
          <w:rPr>
            <w:lang w:eastAsia="en-US"/>
          </w:rPr>
          <w:t>"</w:t>
        </w:r>
      </w:ins>
      <w:r>
        <w:rPr>
          <w:lang w:eastAsia="en-US"/>
        </w:rPr>
        <w:t>virtual table</w:t>
      </w:r>
      <w:del w:id="47" w:author="Guy Harrison" w:date="2021-06-14T15:53:00Z">
        <w:r w:rsidR="00B871D2" w:rsidDel="00146A4F">
          <w:rPr>
            <w:lang w:eastAsia="en-US"/>
          </w:rPr>
          <w:delText>”</w:delText>
        </w:r>
      </w:del>
      <w:ins w:id="48" w:author="Guy Harrison" w:date="2021-06-14T15:53:00Z">
        <w:r w:rsidR="007B2763">
          <w:rPr>
            <w:lang w:eastAsia="en-US"/>
          </w:rPr>
          <w:t>"</w:t>
        </w:r>
      </w:ins>
      <w:del w:id="49" w:author="Guy Harrison" w:date="2021-06-14T15:53:00Z">
        <w:r w:rsidR="009339E0" w:rsidDel="00146A4F">
          <w:rPr>
            <w:lang w:eastAsia="en-US"/>
          </w:rPr>
          <w:delText xml:space="preserve"> </w:delText>
        </w:r>
      </w:del>
      <w:ins w:id="50" w:author="Guy Harrison" w:date="2021-06-14T15:53:00Z">
        <w:r w:rsidR="00146A4F">
          <w:rPr>
            <w:lang w:eastAsia="en-US"/>
          </w:rPr>
          <w:t xml:space="preserve"> </w:t>
        </w:r>
      </w:ins>
      <w:r>
        <w:rPr>
          <w:lang w:eastAsia="en-US"/>
        </w:rPr>
        <w:t>that the function works with.  For instance, this query lists the top ten rides in terms of revenue, with the perc</w:t>
      </w:r>
      <w:r w:rsidR="00BA5D26">
        <w:rPr>
          <w:lang w:eastAsia="en-US"/>
        </w:rPr>
        <w:t>en</w:t>
      </w:r>
      <w:r>
        <w:rPr>
          <w:lang w:eastAsia="en-US"/>
        </w:rPr>
        <w:t>tage of the total revenue and city revenue displayed:</w:t>
      </w:r>
    </w:p>
    <w:p w14:paraId="6A1A8ABA" w14:textId="77777777" w:rsidR="00EE1F41" w:rsidRDefault="00EE1F41" w:rsidP="00EE1F41">
      <w:pPr>
        <w:rPr>
          <w:lang w:eastAsia="en-US"/>
        </w:rPr>
      </w:pPr>
    </w:p>
    <w:p w14:paraId="174900F4" w14:textId="77777777" w:rsidR="00EE1F41" w:rsidRDefault="00EE1F41" w:rsidP="00EE1F41">
      <w:pPr>
        <w:pStyle w:val="code"/>
      </w:pPr>
      <w:r>
        <w:t xml:space="preserve">[source, </w:t>
      </w:r>
      <w:proofErr w:type="spellStart"/>
      <w:r>
        <w:t>sql</w:t>
      </w:r>
      <w:proofErr w:type="spellEnd"/>
      <w:r>
        <w:t>]</w:t>
      </w:r>
    </w:p>
    <w:p w14:paraId="66B63C06" w14:textId="55D29C72" w:rsidR="00EE1F41" w:rsidRDefault="00EE1F41" w:rsidP="00EE1F41">
      <w:pPr>
        <w:pStyle w:val="code"/>
      </w:pPr>
      <w:r>
        <w:t>----</w:t>
      </w:r>
    </w:p>
    <w:p w14:paraId="78299289"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6DE7823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pct_total_revenue</w:t>
      </w:r>
      <w:proofErr w:type="spellEnd"/>
      <w:r>
        <w:rPr>
          <w:rFonts w:ascii="Menlo" w:hAnsi="Menlo" w:cs="Menlo"/>
          <w:color w:val="000000"/>
          <w:lang w:val="en-GB"/>
        </w:rPr>
        <w:t>,</w:t>
      </w:r>
    </w:p>
    <w:p w14:paraId="657C2A5C" w14:textId="77777777" w:rsidR="00EE1F41" w:rsidRDefault="00EE1F41" w:rsidP="00EE1F41">
      <w:pPr>
        <w:pStyle w:val="code"/>
        <w:rPr>
          <w:rFonts w:ascii="Menlo" w:hAnsi="Menlo" w:cs="Menlo"/>
          <w:lang w:val="en-GB"/>
        </w:rPr>
      </w:pPr>
      <w:r>
        <w:rPr>
          <w:rFonts w:ascii="Menlo" w:hAnsi="Menlo" w:cs="Menlo"/>
          <w:color w:val="000000"/>
          <w:lang w:val="en-GB"/>
        </w:rPr>
        <w:t xml:space="preserve">       revenue*</w:t>
      </w:r>
      <w:r>
        <w:rPr>
          <w:rFonts w:ascii="Menlo" w:hAnsi="Menlo" w:cs="Menlo"/>
          <w:color w:val="0000FF"/>
          <w:lang w:val="en-GB"/>
        </w:rPr>
        <w:t>100</w:t>
      </w:r>
      <w:r>
        <w:rPr>
          <w:rFonts w:ascii="Menlo" w:hAnsi="Menlo" w:cs="Menlo"/>
          <w:color w:val="000000"/>
          <w:lang w:val="en-GB"/>
        </w:rPr>
        <w:t>/</w:t>
      </w:r>
      <w:proofErr w:type="gramStart"/>
      <w:r>
        <w:rPr>
          <w:rFonts w:ascii="Menlo" w:hAnsi="Menlo" w:cs="Menlo"/>
          <w:b/>
          <w:bCs/>
          <w:color w:val="000080"/>
          <w:lang w:val="en-GB"/>
        </w:rPr>
        <w:t>SUM</w:t>
      </w:r>
      <w:r>
        <w:rPr>
          <w:rFonts w:ascii="Menlo" w:hAnsi="Menlo" w:cs="Menlo"/>
          <w:color w:val="000000"/>
          <w:lang w:val="en-GB"/>
        </w:rPr>
        <w:t>(</w:t>
      </w:r>
      <w:proofErr w:type="gramEnd"/>
      <w:r>
        <w:rPr>
          <w:rFonts w:ascii="Menlo" w:hAnsi="Menlo" w:cs="Menlo"/>
          <w:color w:val="000000"/>
          <w:lang w:val="en-GB"/>
        </w:rPr>
        <w:t xml:space="preserve">revenue) </w:t>
      </w:r>
      <w:r>
        <w:rPr>
          <w:rFonts w:ascii="Menlo" w:hAnsi="Menlo" w:cs="Menlo"/>
          <w:b/>
          <w:bCs/>
          <w:color w:val="800000"/>
          <w:lang w:val="en-GB"/>
        </w:rPr>
        <w:t>OVER</w:t>
      </w: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pct_city_revenue</w:t>
      </w:r>
      <w:proofErr w:type="spellEnd"/>
    </w:p>
    <w:p w14:paraId="67720148"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1BA81CA5"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5</w:t>
      </w:r>
      <w:r>
        <w:rPr>
          <w:rFonts w:ascii="Menlo" w:hAnsi="Menlo" w:cs="Menlo"/>
          <w:color w:val="000000"/>
          <w:lang w:val="en-GB"/>
        </w:rPr>
        <w:t xml:space="preserve"> </w:t>
      </w:r>
      <w:r>
        <w:rPr>
          <w:rFonts w:ascii="Menlo" w:hAnsi="Menlo" w:cs="Menlo"/>
          <w:b/>
          <w:bCs/>
          <w:color w:val="800000"/>
          <w:lang w:val="en-GB"/>
        </w:rPr>
        <w:t>DESC</w:t>
      </w:r>
    </w:p>
    <w:p w14:paraId="1B5FB897" w14:textId="77777777" w:rsidR="00EE1F41" w:rsidRDefault="00EE1F41" w:rsidP="00EE1F41">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r>
        <w:rPr>
          <w:rFonts w:ascii="Menlo" w:hAnsi="Menlo" w:cs="Menlo"/>
          <w:color w:val="0000FF"/>
          <w:lang w:val="en-GB"/>
        </w:rPr>
        <w:t>10</w:t>
      </w:r>
    </w:p>
    <w:p w14:paraId="423939BE" w14:textId="77777777" w:rsidR="00EE1F41" w:rsidRDefault="00EE1F41" w:rsidP="00EE1F41">
      <w:pPr>
        <w:pStyle w:val="code"/>
      </w:pPr>
      <w:r>
        <w:rPr>
          <w:rFonts w:ascii="Menlo" w:hAnsi="Menlo" w:cs="Menlo"/>
          <w:color w:val="0000FF"/>
          <w:lang w:val="en-GB"/>
        </w:rPr>
        <w:t>----</w:t>
      </w:r>
    </w:p>
    <w:p w14:paraId="28691367" w14:textId="77777777" w:rsidR="00EE1F41" w:rsidRDefault="00EE1F41" w:rsidP="00EE1F41">
      <w:pPr>
        <w:rPr>
          <w:lang w:eastAsia="en-US"/>
        </w:rPr>
      </w:pPr>
    </w:p>
    <w:p w14:paraId="621A270A" w14:textId="4C78894E" w:rsidR="00EE1F41" w:rsidRDefault="00EE1F41" w:rsidP="00EE1F41">
      <w:pPr>
        <w:rPr>
          <w:lang w:eastAsia="en-US"/>
        </w:rPr>
      </w:pPr>
      <w:r>
        <w:rPr>
          <w:lang w:eastAsia="en-US"/>
        </w:rPr>
        <w:t xml:space="preserve">There are some aggregation functions that are specific to Windowing functions.  </w:t>
      </w:r>
      <w:proofErr w:type="gramStart"/>
      <w:r>
        <w:rPr>
          <w:lang w:eastAsia="en-US"/>
        </w:rPr>
        <w:t>RANK(</w:t>
      </w:r>
      <w:proofErr w:type="gramEnd"/>
      <w:r>
        <w:rPr>
          <w:lang w:eastAsia="en-US"/>
        </w:rPr>
        <w:t>)</w:t>
      </w:r>
      <w:r w:rsidR="00BA5D26">
        <w:rPr>
          <w:lang w:eastAsia="en-US"/>
        </w:rPr>
        <w:t xml:space="preserve"> </w:t>
      </w:r>
      <w:r>
        <w:rPr>
          <w:lang w:eastAsia="en-US"/>
        </w:rPr>
        <w:t>ranks the existing row within the relevant window</w:t>
      </w:r>
      <w:r w:rsidR="006330F2">
        <w:rPr>
          <w:lang w:eastAsia="en-US"/>
        </w:rPr>
        <w:t>,</w:t>
      </w:r>
      <w:r>
        <w:rPr>
          <w:lang w:eastAsia="en-US"/>
        </w:rPr>
        <w:t xml:space="preserve"> and DENSE_RANK()</w:t>
      </w:r>
      <w:r w:rsidR="00BA5D26">
        <w:rPr>
          <w:lang w:eastAsia="en-US"/>
        </w:rPr>
        <w:t xml:space="preserve"> </w:t>
      </w:r>
      <w:r>
        <w:rPr>
          <w:lang w:eastAsia="en-US"/>
        </w:rPr>
        <w:t xml:space="preserve"> does the same while allowing no </w:t>
      </w:r>
      <w:del w:id="51" w:author="Guy Harrison" w:date="2021-06-14T15:53:00Z">
        <w:r w:rsidR="00B871D2" w:rsidDel="00146A4F">
          <w:rPr>
            <w:lang w:eastAsia="en-US"/>
          </w:rPr>
          <w:delText>“</w:delText>
        </w:r>
      </w:del>
      <w:ins w:id="52" w:author="Guy Harrison" w:date="2021-06-14T15:53:00Z">
        <w:r w:rsidR="00146A4F">
          <w:rPr>
            <w:lang w:eastAsia="en-US"/>
          </w:rPr>
          <w:t>"</w:t>
        </w:r>
      </w:ins>
      <w:r>
        <w:rPr>
          <w:lang w:eastAsia="en-US"/>
        </w:rPr>
        <w:t>missing</w:t>
      </w:r>
      <w:del w:id="53" w:author="Guy Harrison" w:date="2021-06-14T15:53:00Z">
        <w:r w:rsidR="00B871D2" w:rsidDel="00146A4F">
          <w:rPr>
            <w:lang w:eastAsia="en-US"/>
          </w:rPr>
          <w:delText>”</w:delText>
        </w:r>
        <w:r w:rsidR="009339E0" w:rsidDel="00146A4F">
          <w:rPr>
            <w:lang w:eastAsia="en-US"/>
          </w:rPr>
          <w:delText xml:space="preserve"> </w:delText>
        </w:r>
      </w:del>
      <w:ins w:id="54" w:author="Guy Harrison" w:date="2021-06-14T15:53:00Z">
        <w:r w:rsidR="00146A4F">
          <w:rPr>
            <w:lang w:eastAsia="en-US"/>
          </w:rPr>
          <w:t xml:space="preserve">" </w:t>
        </w:r>
      </w:ins>
      <w:r>
        <w:rPr>
          <w:lang w:eastAsia="en-US"/>
        </w:rPr>
        <w:t xml:space="preserve">ranks.  LEAD and LAG provide access to functions in adjacent partitions.  </w:t>
      </w:r>
    </w:p>
    <w:p w14:paraId="2058958F" w14:textId="77777777" w:rsidR="00EE1F41" w:rsidRDefault="00EE1F41" w:rsidP="00EE1F41">
      <w:pPr>
        <w:rPr>
          <w:lang w:eastAsia="en-US"/>
        </w:rPr>
      </w:pPr>
    </w:p>
    <w:p w14:paraId="016E4A26" w14:textId="3C09DEDE" w:rsidR="00EE1F41" w:rsidRDefault="7A7997A3" w:rsidP="00EE1F41">
      <w:pPr>
        <w:rPr>
          <w:lang w:eastAsia="en-US"/>
        </w:rPr>
      </w:pPr>
      <w:r w:rsidRPr="7A7997A3">
        <w:rPr>
          <w:lang w:eastAsia="en-US"/>
        </w:rPr>
        <w:t xml:space="preserve">For instance, this query returns the top 10 rides, with each </w:t>
      </w:r>
      <w:del w:id="55" w:author="Guy Harrison" w:date="2021-06-14T15:53:00Z">
        <w:r w:rsidRPr="7A7997A3" w:rsidDel="00146A4F">
          <w:rPr>
            <w:lang w:eastAsia="en-US"/>
          </w:rPr>
          <w:delText>ride’</w:delText>
        </w:r>
      </w:del>
      <w:ins w:id="56" w:author="Guy Harrison" w:date="2021-06-14T15:53:00Z">
        <w:r w:rsidR="007B2763">
          <w:rPr>
            <w:lang w:eastAsia="en-US"/>
          </w:rPr>
          <w:t>'</w:t>
        </w:r>
      </w:ins>
      <w:del w:id="57" w:author="Guy Harrison" w:date="2021-06-14T15:53:00Z">
        <w:r w:rsidRPr="7A7997A3" w:rsidDel="00146A4F">
          <w:rPr>
            <w:lang w:eastAsia="en-US"/>
          </w:rPr>
          <w:delText xml:space="preserve">s </w:delText>
        </w:r>
      </w:del>
      <w:ins w:id="58" w:author="Guy Harrison" w:date="2021-06-14T15:53:00Z">
        <w:r w:rsidR="00146A4F" w:rsidRPr="7A7997A3">
          <w:rPr>
            <w:lang w:eastAsia="en-US"/>
          </w:rPr>
          <w:t>ride</w:t>
        </w:r>
        <w:r w:rsidR="00146A4F">
          <w:rPr>
            <w:lang w:eastAsia="en-US"/>
          </w:rPr>
          <w:t>'</w:t>
        </w:r>
        <w:r w:rsidR="00146A4F" w:rsidRPr="7A7997A3">
          <w:rPr>
            <w:lang w:eastAsia="en-US"/>
          </w:rPr>
          <w:t xml:space="preserve">s </w:t>
        </w:r>
      </w:ins>
      <w:r w:rsidRPr="7A7997A3">
        <w:rPr>
          <w:lang w:eastAsia="en-US"/>
        </w:rPr>
        <w:t xml:space="preserve">overall rank and rank within </w:t>
      </w:r>
      <w:ins w:id="59" w:author="Guy Harrison" w:date="2021-06-14T15:58:00Z">
        <w:r w:rsidR="00236920">
          <w:rPr>
            <w:lang w:eastAsia="en-US"/>
          </w:rPr>
          <w:t xml:space="preserve">the </w:t>
        </w:r>
      </w:ins>
      <w:r w:rsidRPr="7A7997A3">
        <w:rPr>
          <w:lang w:eastAsia="en-US"/>
        </w:rPr>
        <w:t>city displayed:</w:t>
      </w:r>
    </w:p>
    <w:p w14:paraId="7F1F33F2" w14:textId="77777777" w:rsidR="00EE1F41" w:rsidRDefault="00EE1F41" w:rsidP="00EE1F41">
      <w:pPr>
        <w:rPr>
          <w:lang w:eastAsia="en-US"/>
        </w:rPr>
      </w:pPr>
    </w:p>
    <w:p w14:paraId="6B18C831" w14:textId="77777777" w:rsidR="00EE1F41" w:rsidRDefault="00EE1F41" w:rsidP="00EE1F41">
      <w:pPr>
        <w:pStyle w:val="code"/>
      </w:pPr>
      <w:r>
        <w:t>[</w:t>
      </w:r>
      <w:proofErr w:type="spellStart"/>
      <w:proofErr w:type="gramStart"/>
      <w:r>
        <w:t>source,sql</w:t>
      </w:r>
      <w:proofErr w:type="spellEnd"/>
      <w:proofErr w:type="gramEnd"/>
      <w:r>
        <w:t>]</w:t>
      </w:r>
    </w:p>
    <w:p w14:paraId="30C50027" w14:textId="77777777" w:rsidR="00EE1F41" w:rsidRDefault="00EE1F41" w:rsidP="00EE1F41">
      <w:pPr>
        <w:pStyle w:val="code"/>
      </w:pPr>
      <w:r>
        <w:t>----</w:t>
      </w:r>
    </w:p>
    <w:p w14:paraId="10A3B7DB" w14:textId="77777777" w:rsidR="00EE1F41" w:rsidRDefault="00EE1F41" w:rsidP="00EE1F41">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city, </w:t>
      </w:r>
      <w:proofErr w:type="spellStart"/>
      <w:proofErr w:type="gramStart"/>
      <w:r>
        <w:rPr>
          <w:rFonts w:ascii="Menlo" w:hAnsi="Menlo" w:cs="Menlo"/>
          <w:color w:val="000000"/>
          <w:lang w:val="en-GB"/>
        </w:rPr>
        <w:t>r.start</w:t>
      </w:r>
      <w:proofErr w:type="gramEnd"/>
      <w:r>
        <w:rPr>
          <w:rFonts w:ascii="Menlo" w:hAnsi="Menlo" w:cs="Menlo"/>
          <w:color w:val="000000"/>
          <w:lang w:val="en-GB"/>
        </w:rPr>
        <w:t>_time</w:t>
      </w:r>
      <w:proofErr w:type="spellEnd"/>
      <w:r>
        <w:rPr>
          <w:rFonts w:ascii="Menlo" w:hAnsi="Menlo" w:cs="Menlo"/>
          <w:color w:val="000000"/>
          <w:lang w:val="en-GB"/>
        </w:rPr>
        <w:t xml:space="preserve"> ,revenue,           </w:t>
      </w:r>
    </w:p>
    <w:p w14:paraId="73D0FE4F"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33B90DEB"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total_revenue_rank</w:t>
      </w:r>
      <w:proofErr w:type="spellEnd"/>
      <w:r>
        <w:rPr>
          <w:rFonts w:ascii="Menlo" w:hAnsi="Menlo" w:cs="Menlo"/>
          <w:color w:val="000000"/>
          <w:lang w:val="en-GB"/>
        </w:rPr>
        <w:t>,</w:t>
      </w:r>
    </w:p>
    <w:p w14:paraId="5D57B587" w14:textId="77777777" w:rsidR="00EE1F41" w:rsidRDefault="00EE1F41" w:rsidP="00EE1F41">
      <w:pPr>
        <w:pStyle w:val="code"/>
        <w:rPr>
          <w:rFonts w:ascii="Menlo" w:hAnsi="Menlo" w:cs="Menlo"/>
          <w:lang w:val="en-GB"/>
        </w:rPr>
      </w:pPr>
      <w:r>
        <w:rPr>
          <w:rFonts w:ascii="Menlo" w:hAnsi="Menlo" w:cs="Menlo"/>
          <w:color w:val="000000"/>
          <w:lang w:val="en-GB"/>
        </w:rPr>
        <w:t xml:space="preserve">       </w:t>
      </w:r>
      <w:proofErr w:type="gramStart"/>
      <w:r>
        <w:rPr>
          <w:rFonts w:ascii="Menlo" w:hAnsi="Menlo" w:cs="Menlo"/>
          <w:b/>
          <w:bCs/>
          <w:color w:val="000080"/>
          <w:lang w:val="en-GB"/>
        </w:rPr>
        <w:t>RANK</w:t>
      </w:r>
      <w:r>
        <w:rPr>
          <w:rFonts w:ascii="Menlo" w:hAnsi="Menlo" w:cs="Menlo"/>
          <w:color w:val="000000"/>
          <w:lang w:val="en-GB"/>
        </w:rPr>
        <w:t>(</w:t>
      </w:r>
      <w:proofErr w:type="gramEnd"/>
      <w:r>
        <w:rPr>
          <w:rFonts w:ascii="Menlo" w:hAnsi="Menlo" w:cs="Menlo"/>
          <w:color w:val="000000"/>
          <w:lang w:val="en-GB"/>
        </w:rPr>
        <w:t xml:space="preserve">) </w:t>
      </w:r>
      <w:r>
        <w:rPr>
          <w:rFonts w:ascii="Menlo" w:hAnsi="Menlo" w:cs="Menlo"/>
          <w:b/>
          <w:bCs/>
          <w:color w:val="800000"/>
          <w:lang w:val="en-GB"/>
        </w:rPr>
        <w:t>OVER</w:t>
      </w:r>
      <w:r>
        <w:rPr>
          <w:rFonts w:ascii="Menlo" w:hAnsi="Menlo" w:cs="Menlo"/>
          <w:color w:val="000000"/>
          <w:lang w:val="en-GB"/>
        </w:rPr>
        <w:t xml:space="preserve"> </w:t>
      </w:r>
    </w:p>
    <w:p w14:paraId="08DBEEFD"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PARTITION</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city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city_revenue_rank</w:t>
      </w:r>
      <w:proofErr w:type="spellEnd"/>
    </w:p>
    <w:p w14:paraId="786C0572"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6319E6B1" w14:textId="77777777" w:rsidR="00EE1F41" w:rsidRDefault="00EE1F41" w:rsidP="00EE1F4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revenue </w:t>
      </w:r>
      <w:r>
        <w:rPr>
          <w:rFonts w:ascii="Menlo" w:hAnsi="Menlo" w:cs="Menlo"/>
          <w:b/>
          <w:bCs/>
          <w:color w:val="800000"/>
          <w:lang w:val="en-GB"/>
        </w:rPr>
        <w:t>DESC</w:t>
      </w:r>
    </w:p>
    <w:p w14:paraId="73B3ECF0" w14:textId="77777777" w:rsidR="00EE1F41" w:rsidRDefault="00EE1F41" w:rsidP="00EE1F4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LIMIT</w:t>
      </w:r>
      <w:r>
        <w:rPr>
          <w:rFonts w:ascii="Menlo" w:hAnsi="Menlo" w:cs="Menlo"/>
          <w:color w:val="000000"/>
          <w:lang w:val="en-GB"/>
        </w:rPr>
        <w:t xml:space="preserve"> </w:t>
      </w:r>
      <w:proofErr w:type="gramStart"/>
      <w:r>
        <w:rPr>
          <w:rFonts w:ascii="Menlo" w:hAnsi="Menlo" w:cs="Menlo"/>
          <w:color w:val="0000FF"/>
          <w:lang w:val="en-GB"/>
        </w:rPr>
        <w:t>10</w:t>
      </w:r>
      <w:r>
        <w:rPr>
          <w:rFonts w:ascii="Menlo" w:hAnsi="Menlo" w:cs="Menlo"/>
          <w:color w:val="FF0000"/>
          <w:lang w:val="en-GB"/>
        </w:rPr>
        <w:t>;</w:t>
      </w:r>
      <w:proofErr w:type="gramEnd"/>
    </w:p>
    <w:p w14:paraId="5895AED1" w14:textId="77777777" w:rsidR="00EE1F41" w:rsidRDefault="00EE1F41" w:rsidP="00EE1F41">
      <w:pPr>
        <w:pStyle w:val="code"/>
        <w:rPr>
          <w:rFonts w:ascii="Menlo" w:hAnsi="Menlo" w:cs="Menlo"/>
          <w:color w:val="FF0000"/>
          <w:lang w:val="en-GB"/>
        </w:rPr>
      </w:pPr>
      <w:r>
        <w:rPr>
          <w:rFonts w:ascii="Menlo" w:hAnsi="Menlo" w:cs="Menlo"/>
          <w:color w:val="FF0000"/>
          <w:lang w:val="en-GB"/>
        </w:rPr>
        <w:t>----</w:t>
      </w:r>
    </w:p>
    <w:p w14:paraId="01607D0B" w14:textId="77777777" w:rsidR="00EE1F41" w:rsidRDefault="00EE1F41" w:rsidP="00EE1F41">
      <w:pPr>
        <w:pStyle w:val="code"/>
        <w:rPr>
          <w:ins w:id="60" w:author="Guy Harrison" w:date="2021-06-16T17:47:00Z"/>
          <w:rFonts w:ascii="Menlo" w:hAnsi="Menlo" w:cs="Menlo"/>
          <w:color w:val="FF0000"/>
          <w:lang w:val="en-GB"/>
        </w:rPr>
      </w:pPr>
    </w:p>
    <w:p w14:paraId="1A84D91F" w14:textId="77777777" w:rsidR="00EA0728" w:rsidRDefault="00EA0728" w:rsidP="00EA0728">
      <w:pPr>
        <w:pStyle w:val="Heading3"/>
        <w:rPr>
          <w:lang w:val="en-GB"/>
        </w:rPr>
      </w:pPr>
      <w:r>
        <w:rPr>
          <w:lang w:val="en-GB"/>
        </w:rPr>
        <w:t>==== Other SELECT clauses</w:t>
      </w:r>
    </w:p>
    <w:p w14:paraId="758A3620" w14:textId="77777777" w:rsidR="00EA0728" w:rsidRDefault="00EA0728" w:rsidP="00EA0728">
      <w:pPr>
        <w:rPr>
          <w:lang w:val="en-GB"/>
        </w:rPr>
      </w:pPr>
    </w:p>
    <w:p w14:paraId="524B6ED9" w14:textId="2A42A266" w:rsidR="00EA0728" w:rsidRDefault="00EA0728" w:rsidP="00EA0728">
      <w:pPr>
        <w:rPr>
          <w:lang w:val="en-GB"/>
        </w:rPr>
      </w:pPr>
      <w:r w:rsidRPr="7CB56609">
        <w:rPr>
          <w:lang w:val="en-GB"/>
        </w:rPr>
        <w:t xml:space="preserve">The LIMIT clause limits the number of rows returned by a SELECT while the OFFSET clause </w:t>
      </w:r>
      <w:del w:id="61" w:author="Guy Harrison" w:date="2021-07-11T16:10:00Z">
        <w:r w:rsidRPr="7CB56609" w:rsidDel="00FD7551">
          <w:rPr>
            <w:lang w:val="en-GB"/>
          </w:rPr>
          <w:delText>“</w:delText>
        </w:r>
      </w:del>
      <w:ins w:id="62" w:author="Guy Harrison" w:date="2021-07-11T16:10:00Z">
        <w:r w:rsidR="00FD7551">
          <w:rPr>
            <w:lang w:val="en-GB"/>
          </w:rPr>
          <w:t>"</w:t>
        </w:r>
      </w:ins>
      <w:r w:rsidRPr="7CB56609">
        <w:rPr>
          <w:lang w:val="en-GB"/>
        </w:rPr>
        <w:t>jumps ahead</w:t>
      </w:r>
      <w:del w:id="63" w:author="Guy Harrison" w:date="2021-07-11T16:10:00Z">
        <w:r w:rsidRPr="7CB56609" w:rsidDel="00FD7551">
          <w:rPr>
            <w:lang w:val="en-GB"/>
          </w:rPr>
          <w:delText xml:space="preserve">” </w:delText>
        </w:r>
      </w:del>
      <w:ins w:id="64" w:author="Guy Harrison" w:date="2021-07-11T16:10:00Z">
        <w:r w:rsidR="00FD7551">
          <w:rPr>
            <w:lang w:val="en-GB"/>
          </w:rPr>
          <w:t>"</w:t>
        </w:r>
        <w:r w:rsidR="00FD7551" w:rsidRPr="7CB56609">
          <w:rPr>
            <w:lang w:val="en-GB"/>
          </w:rPr>
          <w:t xml:space="preserve"> </w:t>
        </w:r>
      </w:ins>
      <w:r w:rsidRPr="7CB56609">
        <w:rPr>
          <w:lang w:val="en-GB"/>
        </w:rPr>
        <w:t xml:space="preserve">a certain number of rows.  This can be handy to paginate through a result set though it is almost always more efficient to use a filter condition to navigate to the </w:t>
      </w:r>
      <w:r w:rsidRPr="7CB56609">
        <w:rPr>
          <w:lang w:val="en-GB"/>
        </w:rPr>
        <w:lastRenderedPageBreak/>
        <w:t>next subset of results since otherwise</w:t>
      </w:r>
      <w:ins w:id="65" w:author="Guy Harrison" w:date="2021-07-11T16:11:00Z">
        <w:r w:rsidR="00E70723">
          <w:rPr>
            <w:lang w:val="en-GB"/>
          </w:rPr>
          <w:t>,</w:t>
        </w:r>
      </w:ins>
      <w:r w:rsidRPr="7CB56609">
        <w:rPr>
          <w:lang w:val="en-GB"/>
        </w:rPr>
        <w:t xml:space="preserve"> each request will need to reread and discard an increasing number of rows</w:t>
      </w:r>
      <w:commentRangeStart w:id="66"/>
      <w:r w:rsidRPr="7CB56609">
        <w:rPr>
          <w:lang w:val="en-GB"/>
        </w:rPr>
        <w:t>.</w:t>
      </w:r>
      <w:commentRangeEnd w:id="66"/>
      <w:r>
        <w:rPr>
          <w:rStyle w:val="CommentReference"/>
        </w:rPr>
        <w:commentReference w:id="66"/>
      </w:r>
      <w:r w:rsidRPr="7CB56609">
        <w:rPr>
          <w:lang w:val="en-GB"/>
        </w:rPr>
        <w:t xml:space="preserve">   </w:t>
      </w:r>
    </w:p>
    <w:p w14:paraId="32E8532C" w14:textId="77777777" w:rsidR="00EA0728" w:rsidRDefault="00EA0728" w:rsidP="00EA0728">
      <w:pPr>
        <w:rPr>
          <w:ins w:id="67" w:author="Guy Harrison" w:date="2021-06-16T17:47:00Z"/>
          <w:lang w:val="en-GB"/>
        </w:rPr>
      </w:pPr>
    </w:p>
    <w:p w14:paraId="15CB9EBF" w14:textId="77777777" w:rsidR="00EA0728" w:rsidRDefault="00EA0728" w:rsidP="00EA0728">
      <w:pPr>
        <w:pStyle w:val="Heading3"/>
        <w:rPr>
          <w:lang w:val="en-GB"/>
        </w:rPr>
      </w:pPr>
      <w:r>
        <w:rPr>
          <w:lang w:val="en-GB"/>
        </w:rPr>
        <w:t>==== CockroachDB arrays</w:t>
      </w:r>
    </w:p>
    <w:p w14:paraId="3F95BE1C" w14:textId="77777777" w:rsidR="00EA0728" w:rsidRDefault="00EA0728" w:rsidP="00EA0728">
      <w:pPr>
        <w:rPr>
          <w:lang w:val="en-GB" w:eastAsia="en-US"/>
        </w:rPr>
      </w:pPr>
    </w:p>
    <w:p w14:paraId="6EAAFEE7" w14:textId="7F34DE57" w:rsidR="00EA0728" w:rsidRDefault="00EA0728" w:rsidP="00EA0728">
      <w:pPr>
        <w:rPr>
          <w:lang w:val="en-GB" w:eastAsia="en-US"/>
        </w:rPr>
      </w:pPr>
      <w:r>
        <w:rPr>
          <w:lang w:val="en-GB" w:eastAsia="en-US"/>
        </w:rPr>
        <w:t>The ARRAY type allows a column to</w:t>
      </w:r>
      <w:del w:id="68" w:author="Guy Harrison" w:date="2021-07-11T16:11:00Z">
        <w:r w:rsidDel="00E70723">
          <w:rPr>
            <w:lang w:val="en-GB" w:eastAsia="en-US"/>
          </w:rPr>
          <w:delText xml:space="preserve"> a</w:delText>
        </w:r>
      </w:del>
      <w:ins w:id="69" w:author="Guy Harrison" w:date="2021-07-11T16:11:00Z">
        <w:r w:rsidR="00E70723">
          <w:rPr>
            <w:lang w:val="en-GB" w:eastAsia="en-US"/>
          </w:rPr>
          <w:t xml:space="preserve"> be defined as a</w:t>
        </w:r>
      </w:ins>
      <w:r>
        <w:rPr>
          <w:lang w:val="en-GB" w:eastAsia="en-US"/>
        </w:rPr>
        <w:t xml:space="preserve"> </w:t>
      </w:r>
      <w:del w:id="70" w:author="Guy Harrison" w:date="2021-07-11T16:11:00Z">
        <w:r w:rsidDel="00E70723">
          <w:rPr>
            <w:lang w:val="en-GB" w:eastAsia="en-US"/>
          </w:rPr>
          <w:delText xml:space="preserve">one </w:delText>
        </w:r>
      </w:del>
      <w:ins w:id="71" w:author="Guy Harrison" w:date="2021-07-11T16:11:00Z">
        <w:r w:rsidR="00E70723">
          <w:rPr>
            <w:lang w:val="en-GB" w:eastAsia="en-US"/>
          </w:rPr>
          <w:t>one</w:t>
        </w:r>
        <w:r w:rsidR="00E70723">
          <w:rPr>
            <w:lang w:val="en-GB" w:eastAsia="en-US"/>
          </w:rPr>
          <w:t>-</w:t>
        </w:r>
      </w:ins>
      <w:del w:id="72" w:author="Guy Harrison" w:date="2021-07-11T16:11:00Z">
        <w:r w:rsidDel="00E70723">
          <w:rPr>
            <w:lang w:val="en-GB" w:eastAsia="en-US"/>
          </w:rPr>
          <w:delText xml:space="preserve">dimentional </w:delText>
        </w:r>
      </w:del>
      <w:ins w:id="73" w:author="Guy Harrison" w:date="2021-07-11T16:11:00Z">
        <w:r w:rsidR="00E70723">
          <w:rPr>
            <w:lang w:val="en-GB" w:eastAsia="en-US"/>
          </w:rPr>
          <w:t>dimen</w:t>
        </w:r>
        <w:r w:rsidR="00E70723">
          <w:rPr>
            <w:lang w:val="en-GB" w:eastAsia="en-US"/>
          </w:rPr>
          <w:t>s</w:t>
        </w:r>
        <w:r w:rsidR="00E70723">
          <w:rPr>
            <w:lang w:val="en-GB" w:eastAsia="en-US"/>
          </w:rPr>
          <w:t xml:space="preserve">ional </w:t>
        </w:r>
      </w:ins>
      <w:r>
        <w:rPr>
          <w:lang w:val="en-GB" w:eastAsia="en-US"/>
        </w:rPr>
        <w:t xml:space="preserve">array of elements, each of which shares a common data type. </w:t>
      </w:r>
      <w:del w:id="74" w:author="Guy Harrison" w:date="2021-07-11T16:10:00Z">
        <w:r w:rsidDel="00FD7551">
          <w:rPr>
            <w:lang w:val="en-GB" w:eastAsia="en-US"/>
          </w:rPr>
          <w:delText xml:space="preserve"> We’</w:delText>
        </w:r>
      </w:del>
      <w:proofErr w:type="gramStart"/>
      <w:ins w:id="75" w:author="Guy Harrison" w:date="2021-07-11T16:10:00Z">
        <w:r w:rsidR="00FD7551">
          <w:rPr>
            <w:lang w:val="en-GB" w:eastAsia="en-US"/>
          </w:rPr>
          <w:t>We'</w:t>
        </w:r>
      </w:ins>
      <w:r>
        <w:rPr>
          <w:lang w:val="en-GB" w:eastAsia="en-US"/>
        </w:rPr>
        <w:t>ll</w:t>
      </w:r>
      <w:proofErr w:type="gramEnd"/>
      <w:r>
        <w:rPr>
          <w:lang w:val="en-GB" w:eastAsia="en-US"/>
        </w:rPr>
        <w:t xml:space="preserve"> talk about arrays in the context of data </w:t>
      </w:r>
      <w:proofErr w:type="spellStart"/>
      <w:r>
        <w:rPr>
          <w:lang w:val="en-GB" w:eastAsia="en-US"/>
        </w:rPr>
        <w:t>mode</w:t>
      </w:r>
      <w:del w:id="76" w:author="Guy Harrison" w:date="2021-07-11T16:11:00Z">
        <w:r w:rsidDel="00E70723">
          <w:rPr>
            <w:lang w:val="en-GB" w:eastAsia="en-US"/>
          </w:rPr>
          <w:delText>l</w:delText>
        </w:r>
      </w:del>
      <w:r>
        <w:rPr>
          <w:lang w:val="en-GB" w:eastAsia="en-US"/>
        </w:rPr>
        <w:t>ling</w:t>
      </w:r>
      <w:proofErr w:type="spellEnd"/>
      <w:r>
        <w:rPr>
          <w:lang w:val="en-GB" w:eastAsia="en-US"/>
        </w:rPr>
        <w:t xml:space="preserve"> in the next chapter.  Although they can be useful, they are strictly speaking a violation of the relational model and should be used carefully.  </w:t>
      </w:r>
    </w:p>
    <w:p w14:paraId="3101CFBE" w14:textId="77777777" w:rsidR="00EA0728" w:rsidRDefault="00EA0728" w:rsidP="00EA0728">
      <w:pPr>
        <w:rPr>
          <w:lang w:val="en-GB" w:eastAsia="en-US"/>
        </w:rPr>
      </w:pPr>
    </w:p>
    <w:p w14:paraId="2D8B6E30" w14:textId="04D0C595" w:rsidR="00EA0728" w:rsidRDefault="00EA0728" w:rsidP="00EA0728">
      <w:pPr>
        <w:rPr>
          <w:lang w:val="en-GB" w:eastAsia="en-US"/>
        </w:rPr>
      </w:pPr>
      <w:r>
        <w:rPr>
          <w:lang w:val="en-GB" w:eastAsia="en-US"/>
        </w:rPr>
        <w:t xml:space="preserve">An ARRAY variable is defined by adding </w:t>
      </w:r>
      <w:del w:id="77" w:author="Guy Harrison" w:date="2021-07-11T16:10:00Z">
        <w:r w:rsidDel="00FD7551">
          <w:rPr>
            <w:lang w:val="en-GB" w:eastAsia="en-US"/>
          </w:rPr>
          <w:delText xml:space="preserve">“[]” </w:delText>
        </w:r>
      </w:del>
      <w:ins w:id="78" w:author="Guy Harrison" w:date="2021-07-11T16:10:00Z">
        <w:r w:rsidR="00FD7551">
          <w:rPr>
            <w:lang w:val="en-GB" w:eastAsia="en-US"/>
          </w:rPr>
          <w:t>"</w:t>
        </w:r>
        <w:r w:rsidR="00FD7551">
          <w:rPr>
            <w:lang w:val="en-GB" w:eastAsia="en-US"/>
          </w:rPr>
          <w:t xml:space="preserve">[]” </w:t>
        </w:r>
      </w:ins>
      <w:r>
        <w:rPr>
          <w:lang w:val="en-GB" w:eastAsia="en-US"/>
        </w:rPr>
        <w:t>or the word “ARRAY” to the datatype of a column.  For instance:</w:t>
      </w:r>
    </w:p>
    <w:p w14:paraId="590EE9D3" w14:textId="77777777" w:rsidR="00EA0728" w:rsidRDefault="00EA0728" w:rsidP="00EA0728">
      <w:pPr>
        <w:rPr>
          <w:lang w:val="en-GB" w:eastAsia="en-US"/>
        </w:rPr>
      </w:pPr>
    </w:p>
    <w:p w14:paraId="2C2D1AF2" w14:textId="77777777" w:rsidR="00EA0728" w:rsidRPr="00E33174" w:rsidRDefault="00EA0728" w:rsidP="00EA0728">
      <w:pPr>
        <w:pStyle w:val="code"/>
      </w:pPr>
      <w:r w:rsidRPr="00E33174">
        <w:t>[</w:t>
      </w:r>
      <w:proofErr w:type="spellStart"/>
      <w:proofErr w:type="gramStart"/>
      <w:r w:rsidRPr="00E33174">
        <w:t>source,sql</w:t>
      </w:r>
      <w:proofErr w:type="spellEnd"/>
      <w:proofErr w:type="gramEnd"/>
      <w:r w:rsidRPr="00E33174">
        <w:t>]</w:t>
      </w:r>
    </w:p>
    <w:p w14:paraId="596F80D7" w14:textId="77777777" w:rsidR="00EA0728" w:rsidRPr="00E33174" w:rsidRDefault="00EA0728" w:rsidP="00EA0728">
      <w:pPr>
        <w:pStyle w:val="code"/>
      </w:pPr>
      <w:r w:rsidRPr="00E33174">
        <w:t>----</w:t>
      </w:r>
    </w:p>
    <w:p w14:paraId="25AEAA86" w14:textId="77777777" w:rsidR="00EA0728" w:rsidRPr="00E33174" w:rsidRDefault="00EA0728" w:rsidP="00EA0728">
      <w:pPr>
        <w:pStyle w:val="code"/>
      </w:pPr>
      <w:r w:rsidRPr="00E33174">
        <w:t xml:space="preserve">CREATE TABLE a (b </w:t>
      </w:r>
      <w:proofErr w:type="gramStart"/>
      <w:r w:rsidRPr="00E33174">
        <w:t>STRING[</w:t>
      </w:r>
      <w:proofErr w:type="gramEnd"/>
      <w:r w:rsidRPr="00E33174">
        <w:t>]);</w:t>
      </w:r>
    </w:p>
    <w:p w14:paraId="38D0982B" w14:textId="77777777" w:rsidR="00EA0728" w:rsidRPr="00E33174" w:rsidRDefault="00EA0728" w:rsidP="00EA0728">
      <w:pPr>
        <w:pStyle w:val="code"/>
      </w:pPr>
      <w:r w:rsidRPr="00E33174">
        <w:t>CREATE TABLE c (d INT ARRAY</w:t>
      </w:r>
      <w:proofErr w:type="gramStart"/>
      <w:r w:rsidRPr="00E33174">
        <w:t>);</w:t>
      </w:r>
      <w:proofErr w:type="gramEnd"/>
    </w:p>
    <w:p w14:paraId="356A7A05" w14:textId="77777777" w:rsidR="00EA0728" w:rsidRPr="00E33174" w:rsidRDefault="00EA0728" w:rsidP="00EA0728">
      <w:pPr>
        <w:pStyle w:val="code"/>
      </w:pPr>
    </w:p>
    <w:p w14:paraId="50D7E7D5" w14:textId="77777777" w:rsidR="00EA0728" w:rsidRPr="00E33174" w:rsidRDefault="00EA0728" w:rsidP="00EA0728">
      <w:pPr>
        <w:pStyle w:val="code"/>
      </w:pPr>
      <w:r w:rsidRPr="00E33174">
        <w:t>----</w:t>
      </w:r>
    </w:p>
    <w:p w14:paraId="05E5C44D" w14:textId="77777777" w:rsidR="00EA0728" w:rsidRDefault="00EA0728" w:rsidP="00EA0728">
      <w:pPr>
        <w:rPr>
          <w:lang w:val="en-GB" w:eastAsia="en-US"/>
        </w:rPr>
      </w:pPr>
    </w:p>
    <w:p w14:paraId="5AA8835B" w14:textId="77777777" w:rsidR="00EA0728" w:rsidRDefault="00EA0728" w:rsidP="00EA0728">
      <w:pPr>
        <w:rPr>
          <w:lang w:val="en-GB" w:eastAsia="en-US"/>
        </w:rPr>
      </w:pPr>
      <w:r>
        <w:rPr>
          <w:lang w:val="en-GB" w:eastAsia="en-US"/>
        </w:rPr>
        <w:t>The ARRAY function allows us to insert multiple items into the ARRAY:</w:t>
      </w:r>
    </w:p>
    <w:p w14:paraId="0DC41B8B" w14:textId="77777777" w:rsidR="00EA0728" w:rsidRDefault="00EA0728" w:rsidP="00EA0728">
      <w:pPr>
        <w:rPr>
          <w:lang w:val="en-GB" w:eastAsia="en-US"/>
        </w:rPr>
      </w:pPr>
    </w:p>
    <w:p w14:paraId="37616309" w14:textId="77777777" w:rsidR="00EA0728" w:rsidRDefault="00EA0728" w:rsidP="00EA0728">
      <w:pPr>
        <w:rPr>
          <w:lang w:val="en-GB" w:eastAsia="en-US"/>
        </w:rPr>
      </w:pPr>
      <w:r>
        <w:rPr>
          <w:lang w:val="en-GB" w:eastAsia="en-US"/>
        </w:rPr>
        <w:t xml:space="preserve">[source, </w:t>
      </w:r>
      <w:proofErr w:type="spellStart"/>
      <w:r>
        <w:rPr>
          <w:lang w:val="en-GB" w:eastAsia="en-US"/>
        </w:rPr>
        <w:t>sql</w:t>
      </w:r>
      <w:proofErr w:type="spellEnd"/>
      <w:r>
        <w:rPr>
          <w:lang w:val="en-GB" w:eastAsia="en-US"/>
        </w:rPr>
        <w:t>]</w:t>
      </w:r>
    </w:p>
    <w:p w14:paraId="2E212B4F" w14:textId="77777777" w:rsidR="00EA0728" w:rsidRPr="00D467A1" w:rsidRDefault="00EA0728" w:rsidP="00EA0728">
      <w:pPr>
        <w:rPr>
          <w:lang w:val="en-GB" w:eastAsia="en-US"/>
        </w:rPr>
      </w:pPr>
      <w:r>
        <w:rPr>
          <w:lang w:val="en-GB" w:eastAsia="en-US"/>
        </w:rPr>
        <w:t>----</w:t>
      </w:r>
    </w:p>
    <w:p w14:paraId="498743C6" w14:textId="77777777" w:rsidR="00EA0728" w:rsidRPr="00D467A1" w:rsidRDefault="00EA0728" w:rsidP="00EA0728">
      <w:pPr>
        <w:pStyle w:val="code"/>
        <w:rPr>
          <w:lang w:val="en-GB"/>
        </w:rPr>
      </w:pPr>
      <w:r w:rsidRPr="00D467A1">
        <w:rPr>
          <w:lang w:val="en-GB"/>
        </w:rPr>
        <w:t>INSERT INTO a VALUES (</w:t>
      </w:r>
      <w:proofErr w:type="gramStart"/>
      <w:r w:rsidRPr="00D467A1">
        <w:rPr>
          <w:lang w:val="en-GB"/>
        </w:rPr>
        <w:t>ARRAY[</w:t>
      </w:r>
      <w:proofErr w:type="gramEnd"/>
      <w:r w:rsidRPr="00D467A1">
        <w:rPr>
          <w:lang w:val="en-GB"/>
        </w:rPr>
        <w:t>'sky', 'road', 'car']);</w:t>
      </w:r>
    </w:p>
    <w:p w14:paraId="653FE71B" w14:textId="77777777" w:rsidR="00EA0728" w:rsidRPr="00D467A1" w:rsidRDefault="00EA0728" w:rsidP="00EA0728">
      <w:pPr>
        <w:pStyle w:val="code"/>
        <w:rPr>
          <w:lang w:val="en-GB"/>
        </w:rPr>
      </w:pPr>
      <w:r w:rsidRPr="00D467A1">
        <w:rPr>
          <w:lang w:val="en-GB"/>
        </w:rPr>
        <w:t xml:space="preserve">SELECT * FROM </w:t>
      </w:r>
      <w:proofErr w:type="gramStart"/>
      <w:r w:rsidRPr="00D467A1">
        <w:rPr>
          <w:lang w:val="en-GB"/>
        </w:rPr>
        <w:t>a;</w:t>
      </w:r>
      <w:proofErr w:type="gramEnd"/>
    </w:p>
    <w:p w14:paraId="5F91F164" w14:textId="77777777" w:rsidR="00EA0728" w:rsidRPr="00D467A1" w:rsidRDefault="00EA0728" w:rsidP="00EA0728">
      <w:pPr>
        <w:pStyle w:val="code"/>
        <w:rPr>
          <w:lang w:val="en-GB"/>
        </w:rPr>
      </w:pPr>
      <w:r w:rsidRPr="00D467A1">
        <w:rPr>
          <w:lang w:val="en-GB"/>
        </w:rPr>
        <w:t xml:space="preserve">        b</w:t>
      </w:r>
    </w:p>
    <w:p w14:paraId="7CE66975" w14:textId="77777777" w:rsidR="00EA0728" w:rsidRPr="00D467A1" w:rsidRDefault="00EA0728" w:rsidP="00EA0728">
      <w:pPr>
        <w:pStyle w:val="code"/>
        <w:rPr>
          <w:lang w:val="en-GB"/>
        </w:rPr>
      </w:pPr>
      <w:r w:rsidRPr="00D467A1">
        <w:rPr>
          <w:lang w:val="en-GB"/>
        </w:rPr>
        <w:t>------------------</w:t>
      </w:r>
    </w:p>
    <w:p w14:paraId="2E68AF6E" w14:textId="77777777" w:rsidR="00EA0728" w:rsidRDefault="00EA0728" w:rsidP="00EA0728">
      <w:pPr>
        <w:pStyle w:val="code"/>
        <w:rPr>
          <w:lang w:val="en-GB"/>
        </w:rPr>
      </w:pPr>
      <w:r w:rsidRPr="00D467A1">
        <w:rPr>
          <w:lang w:val="en-GB"/>
        </w:rPr>
        <w:t xml:space="preserve">  {</w:t>
      </w:r>
      <w:proofErr w:type="spellStart"/>
      <w:proofErr w:type="gramStart"/>
      <w:r w:rsidRPr="00D467A1">
        <w:rPr>
          <w:lang w:val="en-GB"/>
        </w:rPr>
        <w:t>sky,road</w:t>
      </w:r>
      <w:proofErr w:type="gramEnd"/>
      <w:r w:rsidRPr="00D467A1">
        <w:rPr>
          <w:lang w:val="en-GB"/>
        </w:rPr>
        <w:t>,car</w:t>
      </w:r>
      <w:proofErr w:type="spellEnd"/>
      <w:r w:rsidRPr="00D467A1">
        <w:rPr>
          <w:lang w:val="en-GB"/>
        </w:rPr>
        <w:t>}</w:t>
      </w:r>
    </w:p>
    <w:p w14:paraId="011EE79B" w14:textId="77777777" w:rsidR="00EA0728" w:rsidRDefault="00EA0728" w:rsidP="00EA0728">
      <w:pPr>
        <w:rPr>
          <w:lang w:val="en-GB" w:eastAsia="en-US"/>
        </w:rPr>
      </w:pPr>
      <w:r>
        <w:rPr>
          <w:lang w:val="en-GB" w:eastAsia="en-US"/>
        </w:rPr>
        <w:t>----</w:t>
      </w:r>
    </w:p>
    <w:p w14:paraId="19A7D437" w14:textId="77777777" w:rsidR="00EA0728" w:rsidRDefault="00EA0728" w:rsidP="00EA0728">
      <w:pPr>
        <w:rPr>
          <w:lang w:val="en-GB" w:eastAsia="en-US"/>
        </w:rPr>
      </w:pPr>
    </w:p>
    <w:p w14:paraId="56851095" w14:textId="77777777" w:rsidR="00EA0728" w:rsidRDefault="00EA0728" w:rsidP="00EA0728">
      <w:pPr>
        <w:rPr>
          <w:lang w:val="en-GB" w:eastAsia="en-US"/>
        </w:rPr>
      </w:pPr>
      <w:r>
        <w:rPr>
          <w:lang w:val="en-GB" w:eastAsia="en-US"/>
        </w:rPr>
        <w:t>We can access an individual element of an array with the familiar array element notation:</w:t>
      </w:r>
    </w:p>
    <w:p w14:paraId="49D9F7DC" w14:textId="77777777" w:rsidR="00EA0728" w:rsidRDefault="00EA0728" w:rsidP="00EA0728">
      <w:pPr>
        <w:rPr>
          <w:lang w:val="en-GB" w:eastAsia="en-US"/>
        </w:rPr>
      </w:pPr>
    </w:p>
    <w:p w14:paraId="4A069F45" w14:textId="77777777" w:rsidR="00EA0728" w:rsidRDefault="00EA0728" w:rsidP="00EA0728">
      <w:pPr>
        <w:pStyle w:val="code"/>
        <w:rPr>
          <w:shd w:val="clear" w:color="auto" w:fill="E8F2FE"/>
          <w:lang w:val="en-GB"/>
        </w:rPr>
      </w:pPr>
      <w:r>
        <w:rPr>
          <w:shd w:val="clear" w:color="auto" w:fill="E8F2FE"/>
          <w:lang w:val="en-GB"/>
        </w:rPr>
        <w:t>[</w:t>
      </w:r>
      <w:proofErr w:type="spellStart"/>
      <w:proofErr w:type="gramStart"/>
      <w:r>
        <w:rPr>
          <w:shd w:val="clear" w:color="auto" w:fill="E8F2FE"/>
          <w:lang w:val="en-GB"/>
        </w:rPr>
        <w:t>source,sql</w:t>
      </w:r>
      <w:proofErr w:type="spellEnd"/>
      <w:proofErr w:type="gramEnd"/>
      <w:r>
        <w:rPr>
          <w:shd w:val="clear" w:color="auto" w:fill="E8F2FE"/>
          <w:lang w:val="en-GB"/>
        </w:rPr>
        <w:t>]</w:t>
      </w:r>
    </w:p>
    <w:p w14:paraId="7B18E691" w14:textId="77777777" w:rsidR="00EA0728" w:rsidRDefault="00EA0728" w:rsidP="00EA0728">
      <w:pPr>
        <w:pStyle w:val="code"/>
        <w:rPr>
          <w:shd w:val="clear" w:color="auto" w:fill="E8F2FE"/>
          <w:lang w:val="en-GB"/>
        </w:rPr>
      </w:pPr>
      <w:r>
        <w:rPr>
          <w:shd w:val="clear" w:color="auto" w:fill="E8F2FE"/>
          <w:lang w:val="en-GB"/>
        </w:rPr>
        <w:t>----</w:t>
      </w:r>
    </w:p>
    <w:p w14:paraId="055233FA" w14:textId="77777777" w:rsidR="00EA0728" w:rsidRPr="00C17572" w:rsidRDefault="00EA0728" w:rsidP="00EA0728">
      <w:pPr>
        <w:pStyle w:val="code"/>
        <w:rPr>
          <w:shd w:val="clear" w:color="auto" w:fill="E8F2FE"/>
          <w:lang w:val="en-GB"/>
        </w:rPr>
      </w:pPr>
      <w:r w:rsidRPr="00C17572">
        <w:rPr>
          <w:shd w:val="clear" w:color="auto" w:fill="E8F2FE"/>
          <w:lang w:val="en-GB"/>
        </w:rPr>
        <w:t xml:space="preserve">SELECT </w:t>
      </w:r>
      <w:proofErr w:type="spellStart"/>
      <w:proofErr w:type="gramStart"/>
      <w:r w:rsidRPr="00C17572">
        <w:rPr>
          <w:shd w:val="clear" w:color="auto" w:fill="E8F2FE"/>
          <w:lang w:val="en-GB"/>
        </w:rPr>
        <w:t>arrayColumn</w:t>
      </w:r>
      <w:proofErr w:type="spellEnd"/>
      <w:r w:rsidRPr="00C17572">
        <w:rPr>
          <w:shd w:val="clear" w:color="auto" w:fill="E8F2FE"/>
          <w:lang w:val="en-GB"/>
        </w:rPr>
        <w:t>[</w:t>
      </w:r>
      <w:proofErr w:type="gramEnd"/>
      <w:r w:rsidRPr="00C17572">
        <w:rPr>
          <w:shd w:val="clear" w:color="auto" w:fill="E8F2FE"/>
          <w:lang w:val="en-GB"/>
        </w:rPr>
        <w:t xml:space="preserve">2] FROM </w:t>
      </w:r>
      <w:proofErr w:type="spellStart"/>
      <w:r w:rsidRPr="00C17572">
        <w:rPr>
          <w:shd w:val="clear" w:color="auto" w:fill="E8F2FE"/>
          <w:lang w:val="en-GB"/>
        </w:rPr>
        <w:t>arrayTable</w:t>
      </w:r>
      <w:proofErr w:type="spellEnd"/>
      <w:r w:rsidRPr="00C17572">
        <w:rPr>
          <w:shd w:val="clear" w:color="auto" w:fill="E8F2FE"/>
          <w:lang w:val="en-GB"/>
        </w:rPr>
        <w:t>;</w:t>
      </w:r>
    </w:p>
    <w:p w14:paraId="3DA0B57E" w14:textId="77777777" w:rsidR="00EA0728" w:rsidRPr="00C17572" w:rsidRDefault="00EA0728" w:rsidP="00EA0728">
      <w:pPr>
        <w:pStyle w:val="code"/>
        <w:rPr>
          <w:shd w:val="clear" w:color="auto" w:fill="E8F2FE"/>
          <w:lang w:val="en-GB"/>
        </w:rPr>
      </w:pPr>
      <w:r w:rsidRPr="00C17572">
        <w:rPr>
          <w:shd w:val="clear" w:color="auto" w:fill="E8F2FE"/>
          <w:lang w:val="en-GB"/>
        </w:rPr>
        <w:t xml:space="preserve">  </w:t>
      </w:r>
      <w:proofErr w:type="spellStart"/>
      <w:r w:rsidRPr="00C17572">
        <w:rPr>
          <w:shd w:val="clear" w:color="auto" w:fill="E8F2FE"/>
          <w:lang w:val="en-GB"/>
        </w:rPr>
        <w:t>arraycolumn</w:t>
      </w:r>
      <w:proofErr w:type="spellEnd"/>
    </w:p>
    <w:p w14:paraId="595F7B0A" w14:textId="77777777" w:rsidR="00EA0728" w:rsidRPr="00C17572" w:rsidRDefault="00EA0728" w:rsidP="00EA0728">
      <w:pPr>
        <w:pStyle w:val="code"/>
        <w:rPr>
          <w:shd w:val="clear" w:color="auto" w:fill="E8F2FE"/>
          <w:lang w:val="en-GB"/>
        </w:rPr>
      </w:pPr>
      <w:r w:rsidRPr="00C17572">
        <w:rPr>
          <w:shd w:val="clear" w:color="auto" w:fill="E8F2FE"/>
          <w:lang w:val="en-GB"/>
        </w:rPr>
        <w:t>---------------</w:t>
      </w:r>
    </w:p>
    <w:p w14:paraId="3F00076C" w14:textId="77777777" w:rsidR="00EA0728" w:rsidRDefault="00EA0728" w:rsidP="00EA0728">
      <w:pPr>
        <w:pStyle w:val="code"/>
        <w:rPr>
          <w:shd w:val="clear" w:color="auto" w:fill="E8F2FE"/>
          <w:lang w:val="en-GB"/>
        </w:rPr>
      </w:pPr>
      <w:r w:rsidRPr="00C17572">
        <w:rPr>
          <w:shd w:val="clear" w:color="auto" w:fill="E8F2FE"/>
          <w:lang w:val="en-GB"/>
        </w:rPr>
        <w:t xml:space="preserve">  Road</w:t>
      </w:r>
    </w:p>
    <w:p w14:paraId="7F299D70" w14:textId="77777777" w:rsidR="00EA0728" w:rsidRDefault="00EA0728" w:rsidP="00EA0728">
      <w:pPr>
        <w:pStyle w:val="code"/>
        <w:rPr>
          <w:lang w:val="en-GB"/>
        </w:rPr>
      </w:pPr>
      <w:r>
        <w:rPr>
          <w:lang w:val="en-GB"/>
        </w:rPr>
        <w:t>----</w:t>
      </w:r>
    </w:p>
    <w:p w14:paraId="7A89BE68" w14:textId="77777777" w:rsidR="00EA0728" w:rsidRDefault="00EA0728" w:rsidP="00EA0728">
      <w:pPr>
        <w:rPr>
          <w:lang w:val="en-GB" w:eastAsia="en-US"/>
        </w:rPr>
      </w:pPr>
    </w:p>
    <w:p w14:paraId="115A8B34" w14:textId="77777777" w:rsidR="00EA0728" w:rsidRDefault="00EA0728" w:rsidP="00EA0728">
      <w:pPr>
        <w:rPr>
          <w:lang w:val="en-GB" w:eastAsia="en-US"/>
        </w:rPr>
      </w:pPr>
      <w:r>
        <w:rPr>
          <w:lang w:val="en-GB" w:eastAsia="en-US"/>
        </w:rPr>
        <w:t>The “@&gt;” operator can be used to find arrays that contain one or more elements:</w:t>
      </w:r>
    </w:p>
    <w:p w14:paraId="599B0143" w14:textId="77777777" w:rsidR="00EA0728" w:rsidRDefault="00EA0728" w:rsidP="00EA0728">
      <w:pPr>
        <w:rPr>
          <w:lang w:val="en-GB" w:eastAsia="en-US"/>
        </w:rPr>
      </w:pPr>
    </w:p>
    <w:p w14:paraId="2A8C4A19" w14:textId="77777777" w:rsidR="00EA0728" w:rsidRPr="00E33174" w:rsidRDefault="00EA0728" w:rsidP="00EA0728">
      <w:pPr>
        <w:pStyle w:val="code"/>
      </w:pPr>
      <w:r w:rsidRPr="00E33174">
        <w:t>[</w:t>
      </w:r>
      <w:proofErr w:type="spellStart"/>
      <w:proofErr w:type="gramStart"/>
      <w:r w:rsidRPr="00E33174">
        <w:t>source,sql</w:t>
      </w:r>
      <w:proofErr w:type="spellEnd"/>
      <w:proofErr w:type="gramEnd"/>
      <w:r w:rsidRPr="00E33174">
        <w:t>]</w:t>
      </w:r>
    </w:p>
    <w:p w14:paraId="630363FE" w14:textId="77777777" w:rsidR="00EA0728" w:rsidRPr="00E33174" w:rsidRDefault="00EA0728" w:rsidP="00EA0728">
      <w:pPr>
        <w:pStyle w:val="code"/>
      </w:pPr>
      <w:r w:rsidRPr="00E33174">
        <w:t>----</w:t>
      </w:r>
    </w:p>
    <w:p w14:paraId="141FE8FC" w14:textId="77777777" w:rsidR="00EA0728" w:rsidRPr="00E33174" w:rsidRDefault="00EA0728" w:rsidP="00EA0728">
      <w:pPr>
        <w:pStyle w:val="code"/>
      </w:pPr>
      <w:r w:rsidRPr="00E33174">
        <w:t xml:space="preserve">SELECT * FROM </w:t>
      </w:r>
      <w:proofErr w:type="spellStart"/>
      <w:r w:rsidRPr="00E33174">
        <w:t>arrayTable</w:t>
      </w:r>
      <w:proofErr w:type="spellEnd"/>
      <w:r w:rsidRPr="00E33174">
        <w:t xml:space="preserve"> WHERE </w:t>
      </w:r>
      <w:proofErr w:type="spellStart"/>
      <w:r w:rsidRPr="00E33174">
        <w:t>arrayColumn</w:t>
      </w:r>
      <w:proofErr w:type="spellEnd"/>
      <w:r w:rsidRPr="00E33174">
        <w:t xml:space="preserve"> @&gt;ARRAY['road'</w:t>
      </w:r>
      <w:proofErr w:type="gramStart"/>
      <w:r w:rsidRPr="00E33174">
        <w:t>];</w:t>
      </w:r>
      <w:proofErr w:type="gramEnd"/>
    </w:p>
    <w:p w14:paraId="2739B9A1" w14:textId="77777777" w:rsidR="00EA0728" w:rsidRPr="00E33174" w:rsidRDefault="00EA0728" w:rsidP="00EA0728">
      <w:pPr>
        <w:pStyle w:val="code"/>
      </w:pPr>
      <w:r w:rsidRPr="00E33174">
        <w:t xml:space="preserve">   </w:t>
      </w:r>
      <w:proofErr w:type="spellStart"/>
      <w:r w:rsidRPr="00E33174">
        <w:t>arraycolumn</w:t>
      </w:r>
      <w:proofErr w:type="spellEnd"/>
    </w:p>
    <w:p w14:paraId="6C932429" w14:textId="77777777" w:rsidR="00EA0728" w:rsidRPr="00E33174" w:rsidRDefault="00EA0728" w:rsidP="00EA0728">
      <w:pPr>
        <w:pStyle w:val="code"/>
      </w:pPr>
      <w:r w:rsidRPr="00E33174">
        <w:t>------------------</w:t>
      </w:r>
    </w:p>
    <w:p w14:paraId="63DF2E75" w14:textId="77777777" w:rsidR="00EA0728" w:rsidRPr="00E33174" w:rsidRDefault="00EA0728" w:rsidP="00EA0728">
      <w:pPr>
        <w:pStyle w:val="code"/>
      </w:pPr>
      <w:r w:rsidRPr="00E33174">
        <w:t xml:space="preserve">  {</w:t>
      </w:r>
      <w:proofErr w:type="spellStart"/>
      <w:proofErr w:type="gramStart"/>
      <w:r w:rsidRPr="00E33174">
        <w:t>sky,road</w:t>
      </w:r>
      <w:proofErr w:type="gramEnd"/>
      <w:r w:rsidRPr="00E33174">
        <w:t>,car</w:t>
      </w:r>
      <w:proofErr w:type="spellEnd"/>
      <w:r w:rsidRPr="00E33174">
        <w:t>}</w:t>
      </w:r>
    </w:p>
    <w:p w14:paraId="04061832" w14:textId="77777777" w:rsidR="00EA0728" w:rsidRPr="00E33174" w:rsidRDefault="00EA0728" w:rsidP="00EA0728">
      <w:pPr>
        <w:pStyle w:val="code"/>
      </w:pPr>
      <w:r w:rsidRPr="00E33174">
        <w:t xml:space="preserve"> </w:t>
      </w:r>
    </w:p>
    <w:p w14:paraId="78DAF9E5" w14:textId="77777777" w:rsidR="00EA0728" w:rsidRPr="00E33174" w:rsidRDefault="00EA0728" w:rsidP="00EA0728">
      <w:pPr>
        <w:pStyle w:val="code"/>
      </w:pPr>
      <w:r w:rsidRPr="00E33174">
        <w:t>----</w:t>
      </w:r>
    </w:p>
    <w:p w14:paraId="03B1CE31" w14:textId="77777777" w:rsidR="00EA0728" w:rsidRDefault="00EA0728" w:rsidP="00EA0728">
      <w:pPr>
        <w:rPr>
          <w:lang w:val="en-GB" w:eastAsia="en-US"/>
        </w:rPr>
      </w:pPr>
    </w:p>
    <w:p w14:paraId="573FD4FD" w14:textId="77777777" w:rsidR="00EA0728" w:rsidRDefault="00EA0728" w:rsidP="00EA0728">
      <w:pPr>
        <w:rPr>
          <w:lang w:val="en-GB" w:eastAsia="en-US"/>
        </w:rPr>
      </w:pPr>
      <w:r>
        <w:rPr>
          <w:lang w:val="en-GB" w:eastAsia="en-US"/>
        </w:rPr>
        <w:t xml:space="preserve">We can add elements to an existing array using the ARRAY_APPEND function and remove elements using ARRAY_REMOVE. </w:t>
      </w:r>
    </w:p>
    <w:p w14:paraId="46DAC7AD" w14:textId="77777777" w:rsidR="00EA0728" w:rsidRDefault="00EA0728" w:rsidP="00EA0728">
      <w:pPr>
        <w:rPr>
          <w:lang w:val="en-GB" w:eastAsia="en-US"/>
        </w:rPr>
      </w:pPr>
    </w:p>
    <w:p w14:paraId="522B028D" w14:textId="77777777" w:rsidR="00EA0728" w:rsidRDefault="00EA0728" w:rsidP="00EA0728">
      <w:pPr>
        <w:pStyle w:val="code"/>
        <w:rPr>
          <w:lang w:val="en-GB"/>
        </w:rPr>
      </w:pPr>
      <w:r>
        <w:rPr>
          <w:lang w:val="en-GB"/>
        </w:rPr>
        <w:t xml:space="preserve">[source, </w:t>
      </w:r>
      <w:proofErr w:type="spellStart"/>
      <w:r>
        <w:rPr>
          <w:lang w:val="en-GB"/>
        </w:rPr>
        <w:t>sql</w:t>
      </w:r>
      <w:proofErr w:type="spellEnd"/>
      <w:r>
        <w:rPr>
          <w:lang w:val="en-GB"/>
        </w:rPr>
        <w:t>]</w:t>
      </w:r>
    </w:p>
    <w:p w14:paraId="570DB8BB" w14:textId="77777777" w:rsidR="00EA0728" w:rsidRDefault="00EA0728" w:rsidP="00EA0728">
      <w:pPr>
        <w:pStyle w:val="code"/>
        <w:rPr>
          <w:lang w:val="en-GB"/>
        </w:rPr>
      </w:pPr>
      <w:r>
        <w:rPr>
          <w:lang w:val="en-GB"/>
        </w:rPr>
        <w:t>----</w:t>
      </w:r>
    </w:p>
    <w:p w14:paraId="4474D226" w14:textId="77777777" w:rsidR="00EA0728" w:rsidRPr="00D87E77" w:rsidRDefault="00EA0728" w:rsidP="00EA0728">
      <w:pPr>
        <w:pStyle w:val="code"/>
        <w:rPr>
          <w:lang w:val="en-GB"/>
        </w:rPr>
      </w:pPr>
      <w:proofErr w:type="gramStart"/>
      <w:r w:rsidRPr="00D87E77">
        <w:rPr>
          <w:lang w:val="en-GB"/>
        </w:rPr>
        <w:lastRenderedPageBreak/>
        <w:t xml:space="preserve">UPDATE  </w:t>
      </w:r>
      <w:proofErr w:type="spellStart"/>
      <w:r w:rsidRPr="00D87E77">
        <w:rPr>
          <w:lang w:val="en-GB"/>
        </w:rPr>
        <w:t>arrayTable</w:t>
      </w:r>
      <w:proofErr w:type="spellEnd"/>
      <w:proofErr w:type="gramEnd"/>
    </w:p>
    <w:p w14:paraId="50AECB14" w14:textId="77777777" w:rsidR="00EA0728" w:rsidRPr="00D87E77" w:rsidRDefault="00EA0728" w:rsidP="00EA0728">
      <w:pPr>
        <w:pStyle w:val="code"/>
        <w:rPr>
          <w:lang w:val="en-GB"/>
        </w:rPr>
      </w:pPr>
      <w:r w:rsidRPr="00D87E77">
        <w:rPr>
          <w:lang w:val="en-GB"/>
        </w:rPr>
        <w:t xml:space="preserve">   SET </w:t>
      </w:r>
      <w:proofErr w:type="spellStart"/>
      <w:r w:rsidRPr="00D87E77">
        <w:rPr>
          <w:lang w:val="en-GB"/>
        </w:rPr>
        <w:t>arrayColumn</w:t>
      </w:r>
      <w:proofErr w:type="spellEnd"/>
      <w:r w:rsidRPr="00D87E77">
        <w:rPr>
          <w:lang w:val="en-GB"/>
        </w:rPr>
        <w:t>=</w:t>
      </w:r>
      <w:proofErr w:type="spellStart"/>
      <w:r w:rsidRPr="00D87E77">
        <w:rPr>
          <w:lang w:val="en-GB"/>
        </w:rPr>
        <w:t>array_append</w:t>
      </w:r>
      <w:proofErr w:type="spellEnd"/>
      <w:r w:rsidRPr="00D87E77">
        <w:rPr>
          <w:lang w:val="en-GB"/>
        </w:rPr>
        <w:t>(</w:t>
      </w:r>
      <w:proofErr w:type="spellStart"/>
      <w:r w:rsidRPr="00D87E77">
        <w:rPr>
          <w:lang w:val="en-GB"/>
        </w:rPr>
        <w:t>arrayColumn</w:t>
      </w:r>
      <w:proofErr w:type="spellEnd"/>
      <w:r w:rsidRPr="00D87E77">
        <w:rPr>
          <w:lang w:val="en-GB"/>
        </w:rPr>
        <w:t>,'cat')</w:t>
      </w:r>
    </w:p>
    <w:p w14:paraId="5CB19ED9" w14:textId="77777777" w:rsidR="00EA0728" w:rsidRPr="00D87E77" w:rsidRDefault="00EA0728" w:rsidP="00EA0728">
      <w:pPr>
        <w:pStyle w:val="code"/>
        <w:rPr>
          <w:lang w:val="en-GB"/>
        </w:rPr>
      </w:pPr>
      <w:r w:rsidRPr="00D87E77">
        <w:rPr>
          <w:lang w:val="en-GB"/>
        </w:rPr>
        <w:t xml:space="preserve">  WHERE </w:t>
      </w:r>
      <w:proofErr w:type="spellStart"/>
      <w:r w:rsidRPr="00D87E77">
        <w:rPr>
          <w:lang w:val="en-GB"/>
        </w:rPr>
        <w:t>arrayColumn</w:t>
      </w:r>
      <w:proofErr w:type="spellEnd"/>
      <w:r w:rsidRPr="00D87E77">
        <w:rPr>
          <w:lang w:val="en-GB"/>
        </w:rPr>
        <w:t xml:space="preserve"> @&gt;ARRAY['car']</w:t>
      </w:r>
    </w:p>
    <w:p w14:paraId="2527C9D8" w14:textId="77777777" w:rsidR="00EA0728" w:rsidRDefault="00EA0728" w:rsidP="00EA0728">
      <w:pPr>
        <w:pStyle w:val="code"/>
        <w:rPr>
          <w:lang w:val="en-GB"/>
        </w:rPr>
      </w:pPr>
      <w:r w:rsidRPr="00D87E77">
        <w:rPr>
          <w:lang w:val="en-GB"/>
        </w:rPr>
        <w:t xml:space="preserve"> RETURNING </w:t>
      </w:r>
      <w:proofErr w:type="spellStart"/>
      <w:proofErr w:type="gramStart"/>
      <w:r w:rsidRPr="00D87E77">
        <w:rPr>
          <w:lang w:val="en-GB"/>
        </w:rPr>
        <w:t>arrayColumn</w:t>
      </w:r>
      <w:proofErr w:type="spellEnd"/>
      <w:r w:rsidRPr="00D87E77">
        <w:rPr>
          <w:lang w:val="en-GB"/>
        </w:rPr>
        <w:t xml:space="preserve"> ;</w:t>
      </w:r>
      <w:proofErr w:type="gramEnd"/>
    </w:p>
    <w:p w14:paraId="0277233D" w14:textId="77777777" w:rsidR="00EA0728" w:rsidRPr="00D87E77" w:rsidRDefault="00EA0728" w:rsidP="00EA0728">
      <w:pPr>
        <w:pStyle w:val="code"/>
        <w:rPr>
          <w:lang w:val="en-GB"/>
        </w:rPr>
      </w:pPr>
    </w:p>
    <w:p w14:paraId="2F8F7E61" w14:textId="77777777" w:rsidR="00EA0728" w:rsidRPr="00D87E77" w:rsidRDefault="00EA0728" w:rsidP="00EA0728">
      <w:pPr>
        <w:pStyle w:val="code"/>
        <w:rPr>
          <w:lang w:val="en-GB"/>
        </w:rPr>
      </w:pPr>
      <w:r w:rsidRPr="00D87E77">
        <w:rPr>
          <w:lang w:val="en-GB"/>
        </w:rPr>
        <w:t xml:space="preserve">     </w:t>
      </w:r>
      <w:proofErr w:type="spellStart"/>
      <w:r w:rsidRPr="00D87E77">
        <w:rPr>
          <w:lang w:val="en-GB"/>
        </w:rPr>
        <w:t>arraycolumn</w:t>
      </w:r>
      <w:proofErr w:type="spellEnd"/>
    </w:p>
    <w:p w14:paraId="2EF010F4" w14:textId="77777777" w:rsidR="00EA0728" w:rsidRPr="00D87E77" w:rsidRDefault="00EA0728" w:rsidP="00EA0728">
      <w:pPr>
        <w:pStyle w:val="code"/>
        <w:rPr>
          <w:lang w:val="en-GB"/>
        </w:rPr>
      </w:pPr>
      <w:r w:rsidRPr="00D87E77">
        <w:rPr>
          <w:lang w:val="en-GB"/>
        </w:rPr>
        <w:t>----------------------</w:t>
      </w:r>
    </w:p>
    <w:p w14:paraId="4AC73695" w14:textId="77777777" w:rsidR="00EA0728" w:rsidRPr="00D87E77" w:rsidRDefault="00EA0728" w:rsidP="00EA0728">
      <w:pPr>
        <w:pStyle w:val="code"/>
        <w:rPr>
          <w:lang w:val="en-GB"/>
        </w:rPr>
      </w:pPr>
      <w:r w:rsidRPr="00D87E77">
        <w:rPr>
          <w:lang w:val="en-GB"/>
        </w:rPr>
        <w:t xml:space="preserve">  {</w:t>
      </w:r>
      <w:proofErr w:type="spellStart"/>
      <w:proofErr w:type="gramStart"/>
      <w:r w:rsidRPr="00D87E77">
        <w:rPr>
          <w:lang w:val="en-GB"/>
        </w:rPr>
        <w:t>sky,road</w:t>
      </w:r>
      <w:proofErr w:type="gramEnd"/>
      <w:r w:rsidRPr="00D87E77">
        <w:rPr>
          <w:lang w:val="en-GB"/>
        </w:rPr>
        <w:t>,car,cat</w:t>
      </w:r>
      <w:proofErr w:type="spellEnd"/>
      <w:r w:rsidRPr="00D87E77">
        <w:rPr>
          <w:lang w:val="en-GB"/>
        </w:rPr>
        <w:t>}</w:t>
      </w:r>
    </w:p>
    <w:p w14:paraId="5785D914" w14:textId="77777777" w:rsidR="00EA0728" w:rsidRPr="00D87E77" w:rsidRDefault="00EA0728" w:rsidP="00EA0728">
      <w:pPr>
        <w:pStyle w:val="code"/>
        <w:rPr>
          <w:lang w:val="en-GB"/>
        </w:rPr>
      </w:pPr>
      <w:r>
        <w:rPr>
          <w:lang w:val="en-GB"/>
        </w:rPr>
        <w:t xml:space="preserve"> </w:t>
      </w:r>
    </w:p>
    <w:p w14:paraId="44E5C422" w14:textId="77777777" w:rsidR="00EA0728" w:rsidRPr="00D87E77" w:rsidRDefault="00EA0728" w:rsidP="00EA0728">
      <w:pPr>
        <w:pStyle w:val="code"/>
        <w:rPr>
          <w:lang w:val="en-GB"/>
        </w:rPr>
      </w:pPr>
      <w:r w:rsidRPr="00D87E77">
        <w:rPr>
          <w:lang w:val="en-GB"/>
        </w:rPr>
        <w:t xml:space="preserve"> </w:t>
      </w:r>
      <w:proofErr w:type="gramStart"/>
      <w:r w:rsidRPr="00D87E77">
        <w:rPr>
          <w:lang w:val="en-GB"/>
        </w:rPr>
        <w:t xml:space="preserve">UPDATE  </w:t>
      </w:r>
      <w:proofErr w:type="spellStart"/>
      <w:r w:rsidRPr="00D87E77">
        <w:rPr>
          <w:lang w:val="en-GB"/>
        </w:rPr>
        <w:t>arrayTable</w:t>
      </w:r>
      <w:proofErr w:type="spellEnd"/>
      <w:proofErr w:type="gramEnd"/>
    </w:p>
    <w:p w14:paraId="3DA22D76" w14:textId="77777777" w:rsidR="00EA0728" w:rsidRPr="00D87E77" w:rsidRDefault="00EA0728" w:rsidP="00EA0728">
      <w:pPr>
        <w:pStyle w:val="code"/>
        <w:rPr>
          <w:lang w:val="en-GB"/>
        </w:rPr>
      </w:pPr>
      <w:r w:rsidRPr="00D87E77">
        <w:rPr>
          <w:lang w:val="en-GB"/>
        </w:rPr>
        <w:t xml:space="preserve">   SET </w:t>
      </w:r>
      <w:proofErr w:type="spellStart"/>
      <w:r w:rsidRPr="00D87E77">
        <w:rPr>
          <w:lang w:val="en-GB"/>
        </w:rPr>
        <w:t>arrayColumn</w:t>
      </w:r>
      <w:proofErr w:type="spellEnd"/>
      <w:r w:rsidRPr="00D87E77">
        <w:rPr>
          <w:lang w:val="en-GB"/>
        </w:rPr>
        <w:t>=</w:t>
      </w:r>
      <w:proofErr w:type="spellStart"/>
      <w:r w:rsidRPr="00D87E77">
        <w:rPr>
          <w:lang w:val="en-GB"/>
        </w:rPr>
        <w:t>array_remove</w:t>
      </w:r>
      <w:proofErr w:type="spellEnd"/>
      <w:r w:rsidRPr="00D87E77">
        <w:rPr>
          <w:lang w:val="en-GB"/>
        </w:rPr>
        <w:t>(</w:t>
      </w:r>
      <w:proofErr w:type="spellStart"/>
      <w:r w:rsidRPr="00D87E77">
        <w:rPr>
          <w:lang w:val="en-GB"/>
        </w:rPr>
        <w:t>arrayColumn</w:t>
      </w:r>
      <w:proofErr w:type="spellEnd"/>
      <w:r w:rsidRPr="00D87E77">
        <w:rPr>
          <w:lang w:val="en-GB"/>
        </w:rPr>
        <w:t>,'car')</w:t>
      </w:r>
    </w:p>
    <w:p w14:paraId="11B6CAEE" w14:textId="77777777" w:rsidR="00EA0728" w:rsidRPr="00D87E77" w:rsidRDefault="00EA0728" w:rsidP="00EA0728">
      <w:pPr>
        <w:pStyle w:val="code"/>
        <w:rPr>
          <w:lang w:val="en-GB"/>
        </w:rPr>
      </w:pPr>
      <w:r w:rsidRPr="00D87E77">
        <w:rPr>
          <w:lang w:val="en-GB"/>
        </w:rPr>
        <w:t xml:space="preserve">  WHERE </w:t>
      </w:r>
      <w:proofErr w:type="spellStart"/>
      <w:r w:rsidRPr="00D87E77">
        <w:rPr>
          <w:lang w:val="en-GB"/>
        </w:rPr>
        <w:t>arrayColumn</w:t>
      </w:r>
      <w:proofErr w:type="spellEnd"/>
      <w:r w:rsidRPr="00D87E77">
        <w:rPr>
          <w:lang w:val="en-GB"/>
        </w:rPr>
        <w:t xml:space="preserve"> @&gt;ARRAY['car']</w:t>
      </w:r>
    </w:p>
    <w:p w14:paraId="2C93D5BE" w14:textId="77777777" w:rsidR="00EA0728" w:rsidRDefault="00EA0728" w:rsidP="00EA0728">
      <w:pPr>
        <w:pStyle w:val="code"/>
        <w:rPr>
          <w:lang w:val="en-GB"/>
        </w:rPr>
      </w:pPr>
      <w:r w:rsidRPr="00D87E77">
        <w:rPr>
          <w:lang w:val="en-GB"/>
        </w:rPr>
        <w:t xml:space="preserve">  RETURNING </w:t>
      </w:r>
      <w:proofErr w:type="spellStart"/>
      <w:proofErr w:type="gramStart"/>
      <w:r w:rsidRPr="00D87E77">
        <w:rPr>
          <w:lang w:val="en-GB"/>
        </w:rPr>
        <w:t>arrayColumn</w:t>
      </w:r>
      <w:proofErr w:type="spellEnd"/>
      <w:r w:rsidRPr="00D87E77">
        <w:rPr>
          <w:lang w:val="en-GB"/>
        </w:rPr>
        <w:t>;</w:t>
      </w:r>
      <w:proofErr w:type="gramEnd"/>
    </w:p>
    <w:p w14:paraId="3E7BA63A" w14:textId="77777777" w:rsidR="00EA0728" w:rsidRPr="00D87E77" w:rsidRDefault="00EA0728" w:rsidP="00EA0728">
      <w:pPr>
        <w:pStyle w:val="code"/>
        <w:rPr>
          <w:lang w:val="en-GB"/>
        </w:rPr>
      </w:pPr>
    </w:p>
    <w:p w14:paraId="28A4CE7F" w14:textId="77777777" w:rsidR="00EA0728" w:rsidRPr="00D87E77" w:rsidRDefault="00EA0728" w:rsidP="00EA0728">
      <w:pPr>
        <w:pStyle w:val="code"/>
        <w:rPr>
          <w:lang w:val="en-GB"/>
        </w:rPr>
      </w:pPr>
      <w:r w:rsidRPr="00D87E77">
        <w:rPr>
          <w:lang w:val="en-GB"/>
        </w:rPr>
        <w:t xml:space="preserve">   </w:t>
      </w:r>
      <w:proofErr w:type="spellStart"/>
      <w:r w:rsidRPr="00D87E77">
        <w:rPr>
          <w:lang w:val="en-GB"/>
        </w:rPr>
        <w:t>arraycolumn</w:t>
      </w:r>
      <w:proofErr w:type="spellEnd"/>
    </w:p>
    <w:p w14:paraId="5592A64B" w14:textId="77777777" w:rsidR="00EA0728" w:rsidRPr="00D87E77" w:rsidRDefault="00EA0728" w:rsidP="00EA0728">
      <w:pPr>
        <w:pStyle w:val="code"/>
        <w:rPr>
          <w:lang w:val="en-GB"/>
        </w:rPr>
      </w:pPr>
      <w:r w:rsidRPr="00D87E77">
        <w:rPr>
          <w:lang w:val="en-GB"/>
        </w:rPr>
        <w:t>------------------</w:t>
      </w:r>
    </w:p>
    <w:p w14:paraId="76026203" w14:textId="77777777" w:rsidR="00EA0728" w:rsidRDefault="00EA0728" w:rsidP="00EA0728">
      <w:pPr>
        <w:pStyle w:val="code"/>
        <w:rPr>
          <w:lang w:val="en-GB"/>
        </w:rPr>
      </w:pPr>
      <w:r w:rsidRPr="00D87E77">
        <w:rPr>
          <w:lang w:val="en-GB"/>
        </w:rPr>
        <w:t xml:space="preserve">  {</w:t>
      </w:r>
      <w:proofErr w:type="spellStart"/>
      <w:proofErr w:type="gramStart"/>
      <w:r w:rsidRPr="00D87E77">
        <w:rPr>
          <w:lang w:val="en-GB"/>
        </w:rPr>
        <w:t>sky,road</w:t>
      </w:r>
      <w:proofErr w:type="gramEnd"/>
      <w:r w:rsidRPr="00D87E77">
        <w:rPr>
          <w:lang w:val="en-GB"/>
        </w:rPr>
        <w:t>,cat</w:t>
      </w:r>
      <w:proofErr w:type="spellEnd"/>
      <w:r w:rsidRPr="00D87E77">
        <w:rPr>
          <w:lang w:val="en-GB"/>
        </w:rPr>
        <w:t>}</w:t>
      </w:r>
    </w:p>
    <w:p w14:paraId="5476F3F7" w14:textId="77777777" w:rsidR="00EA0728" w:rsidRPr="00F07929" w:rsidRDefault="00EA0728" w:rsidP="00EA0728">
      <w:pPr>
        <w:pStyle w:val="code"/>
        <w:rPr>
          <w:lang w:val="en-GB"/>
        </w:rPr>
      </w:pPr>
      <w:r>
        <w:rPr>
          <w:lang w:val="en-GB"/>
        </w:rPr>
        <w:t xml:space="preserve">---- </w:t>
      </w:r>
    </w:p>
    <w:p w14:paraId="727A33B4" w14:textId="77777777" w:rsidR="00EA0728" w:rsidRDefault="00EA0728" w:rsidP="00EA0728">
      <w:pPr>
        <w:rPr>
          <w:lang w:val="en-GB"/>
        </w:rPr>
      </w:pPr>
    </w:p>
    <w:p w14:paraId="551E6C96" w14:textId="77777777" w:rsidR="00EA0728" w:rsidRDefault="00EA0728" w:rsidP="00EA0728">
      <w:pPr>
        <w:rPr>
          <w:lang w:val="en-GB"/>
        </w:rPr>
      </w:pPr>
      <w:proofErr w:type="gramStart"/>
      <w:r>
        <w:rPr>
          <w:lang w:val="en-GB"/>
        </w:rPr>
        <w:t>Finally,  the</w:t>
      </w:r>
      <w:proofErr w:type="gramEnd"/>
      <w:r>
        <w:rPr>
          <w:lang w:val="en-GB"/>
        </w:rPr>
        <w:t xml:space="preserve"> UNNEST function transforms an array into a tabular result – one row for each element of the array.  This can be used to “join” the contents of an array with data held in relational form elsewhere in the database.  We show an example of this in the next chapter:</w:t>
      </w:r>
    </w:p>
    <w:p w14:paraId="0B389B6D" w14:textId="77777777" w:rsidR="00EA0728" w:rsidRDefault="00EA0728" w:rsidP="00EA0728">
      <w:pPr>
        <w:rPr>
          <w:lang w:val="en-GB"/>
        </w:rPr>
      </w:pPr>
    </w:p>
    <w:p w14:paraId="15AF4B6A" w14:textId="77777777" w:rsidR="00EA0728" w:rsidRDefault="00EA0728" w:rsidP="00EA0728">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00ECD86F" w14:textId="77777777" w:rsidR="00EA0728" w:rsidRDefault="00EA0728" w:rsidP="00EA0728">
      <w:pPr>
        <w:pStyle w:val="code"/>
        <w:rPr>
          <w:lang w:val="en-GB"/>
        </w:rPr>
      </w:pPr>
      <w:r>
        <w:rPr>
          <w:lang w:val="en-GB"/>
        </w:rPr>
        <w:t>----</w:t>
      </w:r>
    </w:p>
    <w:p w14:paraId="1937D346" w14:textId="77777777" w:rsidR="00EA0728" w:rsidRPr="00D87E77" w:rsidRDefault="00EA0728" w:rsidP="00EA0728">
      <w:pPr>
        <w:pStyle w:val="code"/>
        <w:rPr>
          <w:lang w:val="en-GB"/>
        </w:rPr>
      </w:pPr>
      <w:r w:rsidRPr="00D87E77">
        <w:rPr>
          <w:lang w:val="en-GB"/>
        </w:rPr>
        <w:t>SELECT unnest(</w:t>
      </w:r>
      <w:proofErr w:type="spellStart"/>
      <w:r w:rsidRPr="00D87E77">
        <w:rPr>
          <w:lang w:val="en-GB"/>
        </w:rPr>
        <w:t>arrayColumn</w:t>
      </w:r>
      <w:proofErr w:type="spellEnd"/>
      <w:r w:rsidRPr="00D87E77">
        <w:rPr>
          <w:lang w:val="en-GB"/>
        </w:rPr>
        <w:t xml:space="preserve">) FROM </w:t>
      </w:r>
      <w:proofErr w:type="spellStart"/>
      <w:proofErr w:type="gramStart"/>
      <w:r w:rsidRPr="00D87E77">
        <w:rPr>
          <w:lang w:val="en-GB"/>
        </w:rPr>
        <w:t>arrayTable</w:t>
      </w:r>
      <w:proofErr w:type="spellEnd"/>
      <w:r w:rsidRPr="00D87E77">
        <w:rPr>
          <w:lang w:val="en-GB"/>
        </w:rPr>
        <w:t>;</w:t>
      </w:r>
      <w:proofErr w:type="gramEnd"/>
    </w:p>
    <w:p w14:paraId="0DB0D9B5" w14:textId="77777777" w:rsidR="00EA0728" w:rsidRPr="00D87E77" w:rsidRDefault="00EA0728" w:rsidP="00EA0728">
      <w:pPr>
        <w:pStyle w:val="code"/>
        <w:rPr>
          <w:lang w:val="en-GB"/>
        </w:rPr>
      </w:pPr>
      <w:r w:rsidRPr="00D87E77">
        <w:rPr>
          <w:lang w:val="en-GB"/>
        </w:rPr>
        <w:t xml:space="preserve">  unnest</w:t>
      </w:r>
    </w:p>
    <w:p w14:paraId="549CB95A" w14:textId="77777777" w:rsidR="00EA0728" w:rsidRPr="00D87E77" w:rsidRDefault="00EA0728" w:rsidP="00EA0728">
      <w:pPr>
        <w:pStyle w:val="code"/>
        <w:rPr>
          <w:lang w:val="en-GB"/>
        </w:rPr>
      </w:pPr>
      <w:r w:rsidRPr="00D87E77">
        <w:rPr>
          <w:lang w:val="en-GB"/>
        </w:rPr>
        <w:t>----------</w:t>
      </w:r>
    </w:p>
    <w:p w14:paraId="1B7F838F" w14:textId="77777777" w:rsidR="00EA0728" w:rsidRPr="00D87E77" w:rsidRDefault="00EA0728" w:rsidP="00EA0728">
      <w:pPr>
        <w:pStyle w:val="code"/>
        <w:rPr>
          <w:lang w:val="en-GB"/>
        </w:rPr>
      </w:pPr>
      <w:r w:rsidRPr="00D87E77">
        <w:rPr>
          <w:lang w:val="en-GB"/>
        </w:rPr>
        <w:t xml:space="preserve">  sky</w:t>
      </w:r>
    </w:p>
    <w:p w14:paraId="05E6B642" w14:textId="77777777" w:rsidR="00EA0728" w:rsidRPr="00D87E77" w:rsidRDefault="00EA0728" w:rsidP="00EA0728">
      <w:pPr>
        <w:pStyle w:val="code"/>
        <w:rPr>
          <w:lang w:val="en-GB"/>
        </w:rPr>
      </w:pPr>
      <w:r w:rsidRPr="00D87E77">
        <w:rPr>
          <w:lang w:val="en-GB"/>
        </w:rPr>
        <w:t xml:space="preserve">  road</w:t>
      </w:r>
    </w:p>
    <w:p w14:paraId="7EEAA304" w14:textId="77777777" w:rsidR="00EA0728" w:rsidRDefault="00EA0728" w:rsidP="00EA0728">
      <w:pPr>
        <w:pStyle w:val="code"/>
        <w:rPr>
          <w:lang w:val="en-GB"/>
        </w:rPr>
      </w:pPr>
      <w:r w:rsidRPr="00D87E77">
        <w:rPr>
          <w:lang w:val="en-GB"/>
        </w:rPr>
        <w:t xml:space="preserve">  cat</w:t>
      </w:r>
    </w:p>
    <w:p w14:paraId="0A7CD4A1" w14:textId="77777777" w:rsidR="00EA0728" w:rsidRDefault="00EA0728" w:rsidP="00EA0728">
      <w:pPr>
        <w:pStyle w:val="code"/>
        <w:rPr>
          <w:lang w:val="en-GB"/>
        </w:rPr>
      </w:pPr>
      <w:r>
        <w:rPr>
          <w:lang w:val="en-GB"/>
        </w:rPr>
        <w:t>----</w:t>
      </w:r>
    </w:p>
    <w:p w14:paraId="71F5E7D9" w14:textId="77777777" w:rsidR="00EA0728" w:rsidRDefault="00EA0728" w:rsidP="00EA0728">
      <w:pPr>
        <w:pStyle w:val="Heading3"/>
        <w:rPr>
          <w:lang w:val="en-GB"/>
        </w:rPr>
      </w:pPr>
      <w:r>
        <w:rPr>
          <w:lang w:val="en-GB"/>
        </w:rPr>
        <w:t>==== Working with JSON</w:t>
      </w:r>
    </w:p>
    <w:p w14:paraId="01CC54FD" w14:textId="77777777" w:rsidR="00EA0728" w:rsidRDefault="00EA0728" w:rsidP="00EA0728">
      <w:pPr>
        <w:rPr>
          <w:lang w:val="en-GB" w:eastAsia="en-US"/>
        </w:rPr>
      </w:pPr>
    </w:p>
    <w:p w14:paraId="16E529C8" w14:textId="341485B8" w:rsidR="00EA0728" w:rsidRDefault="00EA0728" w:rsidP="00EA0728">
      <w:pPr>
        <w:rPr>
          <w:lang w:val="en-GB" w:eastAsia="en-US"/>
        </w:rPr>
      </w:pPr>
      <w:r>
        <w:rPr>
          <w:lang w:val="en-GB" w:eastAsia="en-US"/>
        </w:rPr>
        <w:t>The JSONB data</w:t>
      </w:r>
      <w:ins w:id="79" w:author="Guy Harrison" w:date="2021-07-11T16:14:00Z">
        <w:r w:rsidR="00DA7B2D">
          <w:rPr>
            <w:lang w:val="en-GB" w:eastAsia="en-US"/>
          </w:rPr>
          <w:t xml:space="preserve"> </w:t>
        </w:r>
      </w:ins>
      <w:r>
        <w:rPr>
          <w:lang w:val="en-GB" w:eastAsia="en-US"/>
        </w:rPr>
        <w:t xml:space="preserve">type allows us to store JSON documents into a column, and CockroachDB provides operators and functions to help us work with JSON.  </w:t>
      </w:r>
    </w:p>
    <w:p w14:paraId="70809627" w14:textId="77777777" w:rsidR="00EA0728" w:rsidRDefault="00EA0728" w:rsidP="00EA0728">
      <w:pPr>
        <w:rPr>
          <w:lang w:val="en-GB" w:eastAsia="en-US"/>
        </w:rPr>
      </w:pPr>
    </w:p>
    <w:p w14:paraId="100D455D" w14:textId="77777777" w:rsidR="00EA0728" w:rsidRDefault="00EA0728" w:rsidP="00EA0728">
      <w:pPr>
        <w:rPr>
          <w:lang w:val="en-GB" w:eastAsia="en-US"/>
        </w:rPr>
      </w:pPr>
      <w:r>
        <w:rPr>
          <w:lang w:val="en-GB" w:eastAsia="en-US"/>
        </w:rPr>
        <w:t>For these examples, we’ve created a table with a primary key CUSTOMERID and all data in a JSONB column JSONDATA.  We can use the +</w:t>
      </w:r>
      <w:proofErr w:type="spellStart"/>
      <w:r>
        <w:rPr>
          <w:lang w:val="en-GB" w:eastAsia="en-US"/>
        </w:rPr>
        <w:t>jsonb_pretty</w:t>
      </w:r>
      <w:proofErr w:type="spellEnd"/>
      <w:r>
        <w:rPr>
          <w:lang w:val="en-GB" w:eastAsia="en-US"/>
        </w:rPr>
        <w:t>+ function to retrieve the JSON in a nicely formatted manner:</w:t>
      </w:r>
    </w:p>
    <w:p w14:paraId="682AC98A" w14:textId="77777777" w:rsidR="00EA0728" w:rsidRDefault="00EA0728" w:rsidP="00EA0728">
      <w:pPr>
        <w:rPr>
          <w:lang w:val="en-GB" w:eastAsia="en-US"/>
        </w:rPr>
      </w:pPr>
    </w:p>
    <w:p w14:paraId="4C829B48" w14:textId="77777777" w:rsidR="00EA0728" w:rsidRDefault="00EA0728" w:rsidP="00EA0728">
      <w:pPr>
        <w:pStyle w:val="code"/>
        <w:rPr>
          <w:lang w:val="en-GB"/>
        </w:rPr>
      </w:pPr>
      <w:r>
        <w:rPr>
          <w:lang w:val="en-GB"/>
        </w:rPr>
        <w:t xml:space="preserve">[source, </w:t>
      </w:r>
      <w:proofErr w:type="spellStart"/>
      <w:r>
        <w:rPr>
          <w:lang w:val="en-GB"/>
        </w:rPr>
        <w:t>sql</w:t>
      </w:r>
      <w:proofErr w:type="spellEnd"/>
      <w:r>
        <w:rPr>
          <w:lang w:val="en-GB"/>
        </w:rPr>
        <w:t>]</w:t>
      </w:r>
    </w:p>
    <w:p w14:paraId="498C056D" w14:textId="77777777" w:rsidR="00EA0728" w:rsidRDefault="00EA0728" w:rsidP="00EA0728">
      <w:pPr>
        <w:pStyle w:val="code"/>
        <w:rPr>
          <w:lang w:val="en-GB"/>
        </w:rPr>
      </w:pPr>
      <w:r>
        <w:rPr>
          <w:lang w:val="en-GB"/>
        </w:rPr>
        <w:t>----</w:t>
      </w:r>
    </w:p>
    <w:p w14:paraId="1BB9127F" w14:textId="77777777" w:rsidR="00EA0728" w:rsidRPr="004F4F68" w:rsidRDefault="00EA0728" w:rsidP="00EA0728">
      <w:pPr>
        <w:pStyle w:val="code"/>
        <w:rPr>
          <w:lang w:val="en-GB"/>
        </w:rPr>
      </w:pPr>
      <w:r w:rsidRPr="004F4F68">
        <w:rPr>
          <w:lang w:val="en-GB"/>
        </w:rPr>
        <w:t xml:space="preserve">root@:26257/json&gt; SELECT </w:t>
      </w:r>
      <w:proofErr w:type="spellStart"/>
      <w:r w:rsidRPr="004F4F68">
        <w:rPr>
          <w:lang w:val="en-GB"/>
        </w:rPr>
        <w:t>jsonb_pretty</w:t>
      </w:r>
      <w:proofErr w:type="spellEnd"/>
      <w:r w:rsidRPr="004F4F68">
        <w:rPr>
          <w:lang w:val="en-GB"/>
        </w:rPr>
        <w:t>(</w:t>
      </w:r>
      <w:proofErr w:type="spellStart"/>
      <w:r w:rsidRPr="004F4F68">
        <w:rPr>
          <w:lang w:val="en-GB"/>
        </w:rPr>
        <w:t>jsondata</w:t>
      </w:r>
      <w:proofErr w:type="spellEnd"/>
      <w:r w:rsidRPr="004F4F68">
        <w:rPr>
          <w:lang w:val="en-GB"/>
        </w:rPr>
        <w:t xml:space="preserve">) FROM </w:t>
      </w:r>
      <w:proofErr w:type="spellStart"/>
      <w:r w:rsidRPr="004F4F68">
        <w:rPr>
          <w:lang w:val="en-GB"/>
        </w:rPr>
        <w:t>customersjson</w:t>
      </w:r>
      <w:proofErr w:type="spellEnd"/>
      <w:r w:rsidRPr="004F4F68">
        <w:rPr>
          <w:lang w:val="en-GB"/>
        </w:rPr>
        <w:t xml:space="preserve"> WHERE </w:t>
      </w:r>
      <w:proofErr w:type="spellStart"/>
      <w:r w:rsidRPr="004F4F68">
        <w:rPr>
          <w:lang w:val="en-GB"/>
        </w:rPr>
        <w:t>customerid</w:t>
      </w:r>
      <w:proofErr w:type="spellEnd"/>
      <w:r w:rsidRPr="004F4F68">
        <w:rPr>
          <w:lang w:val="en-GB"/>
        </w:rPr>
        <w:t>=</w:t>
      </w:r>
      <w:proofErr w:type="gramStart"/>
      <w:r w:rsidRPr="004F4F68">
        <w:rPr>
          <w:lang w:val="en-GB"/>
        </w:rPr>
        <w:t>1;</w:t>
      </w:r>
      <w:proofErr w:type="gramEnd"/>
    </w:p>
    <w:p w14:paraId="26075B32"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jsonb_pretty</w:t>
      </w:r>
      <w:proofErr w:type="spellEnd"/>
    </w:p>
    <w:p w14:paraId="03424477" w14:textId="77777777" w:rsidR="00EA0728" w:rsidRPr="004F4F68" w:rsidRDefault="00EA0728" w:rsidP="00EA0728">
      <w:pPr>
        <w:pStyle w:val="code"/>
        <w:rPr>
          <w:lang w:val="en-GB"/>
        </w:rPr>
      </w:pPr>
      <w:r w:rsidRPr="004F4F68">
        <w:rPr>
          <w:lang w:val="en-GB"/>
        </w:rPr>
        <w:t>------------------------------------------------------</w:t>
      </w:r>
    </w:p>
    <w:p w14:paraId="20493EA8" w14:textId="77777777" w:rsidR="00EA0728" w:rsidRPr="004F4F68" w:rsidRDefault="00EA0728" w:rsidP="00EA0728">
      <w:pPr>
        <w:pStyle w:val="code"/>
        <w:rPr>
          <w:lang w:val="en-GB"/>
        </w:rPr>
      </w:pPr>
      <w:r w:rsidRPr="004F4F68">
        <w:rPr>
          <w:lang w:val="en-GB"/>
        </w:rPr>
        <w:t xml:space="preserve">  {</w:t>
      </w:r>
    </w:p>
    <w:p w14:paraId="34F57A11" w14:textId="77777777" w:rsidR="00EA0728" w:rsidRPr="004F4F68" w:rsidRDefault="00EA0728" w:rsidP="00EA0728">
      <w:pPr>
        <w:pStyle w:val="code"/>
        <w:rPr>
          <w:lang w:val="en-GB"/>
        </w:rPr>
      </w:pPr>
      <w:r w:rsidRPr="004F4F68">
        <w:rPr>
          <w:lang w:val="en-GB"/>
        </w:rPr>
        <w:t xml:space="preserve">      "Address": "1913 Hanoi Way",</w:t>
      </w:r>
    </w:p>
    <w:p w14:paraId="4858B026" w14:textId="77777777" w:rsidR="00EA0728" w:rsidRPr="004F4F68" w:rsidRDefault="00EA0728" w:rsidP="00EA0728">
      <w:pPr>
        <w:pStyle w:val="code"/>
        <w:rPr>
          <w:lang w:val="en-GB"/>
        </w:rPr>
      </w:pPr>
      <w:r w:rsidRPr="004F4F68">
        <w:rPr>
          <w:lang w:val="en-GB"/>
        </w:rPr>
        <w:t xml:space="preserve">      "City": "Sasebo",</w:t>
      </w:r>
    </w:p>
    <w:p w14:paraId="0D6A70B5" w14:textId="77777777" w:rsidR="00EA0728" w:rsidRPr="004F4F68" w:rsidRDefault="00EA0728" w:rsidP="00EA0728">
      <w:pPr>
        <w:pStyle w:val="code"/>
        <w:rPr>
          <w:lang w:val="en-GB"/>
        </w:rPr>
      </w:pPr>
      <w:r w:rsidRPr="004F4F68">
        <w:rPr>
          <w:lang w:val="en-GB"/>
        </w:rPr>
        <w:t xml:space="preserve">      "Country": "Japan",</w:t>
      </w:r>
    </w:p>
    <w:p w14:paraId="47728D7F" w14:textId="77777777" w:rsidR="00EA0728" w:rsidRPr="004F4F68" w:rsidRDefault="00EA0728" w:rsidP="00EA0728">
      <w:pPr>
        <w:pStyle w:val="code"/>
        <w:rPr>
          <w:lang w:val="en-GB"/>
        </w:rPr>
      </w:pPr>
      <w:r w:rsidRPr="004F4F68">
        <w:rPr>
          <w:lang w:val="en-GB"/>
        </w:rPr>
        <w:t xml:space="preserve">      "District": "Nagasaki",</w:t>
      </w:r>
    </w:p>
    <w:p w14:paraId="10AB0E64" w14:textId="77777777" w:rsidR="00EA0728" w:rsidRPr="004F4F68" w:rsidRDefault="00EA0728" w:rsidP="00EA0728">
      <w:pPr>
        <w:pStyle w:val="code"/>
        <w:rPr>
          <w:lang w:val="en-GB"/>
        </w:rPr>
      </w:pPr>
      <w:r w:rsidRPr="004F4F68">
        <w:rPr>
          <w:lang w:val="en-GB"/>
        </w:rPr>
        <w:t xml:space="preserve">      "FirstName": "MARY",</w:t>
      </w:r>
    </w:p>
    <w:p w14:paraId="0D53D039"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LastName</w:t>
      </w:r>
      <w:proofErr w:type="spellEnd"/>
      <w:r w:rsidRPr="004F4F68">
        <w:rPr>
          <w:lang w:val="en-GB"/>
        </w:rPr>
        <w:t>": "Smith",</w:t>
      </w:r>
    </w:p>
    <w:p w14:paraId="6367CF88" w14:textId="77777777" w:rsidR="00EA0728" w:rsidRPr="004F4F68" w:rsidRDefault="00EA0728" w:rsidP="00EA0728">
      <w:pPr>
        <w:pStyle w:val="code"/>
        <w:rPr>
          <w:lang w:val="en-GB"/>
        </w:rPr>
      </w:pPr>
      <w:r w:rsidRPr="004F4F68">
        <w:rPr>
          <w:lang w:val="en-GB"/>
        </w:rPr>
        <w:t xml:space="preserve">      "Phone": 886780309,</w:t>
      </w:r>
    </w:p>
    <w:p w14:paraId="2091706C" w14:textId="77777777" w:rsidR="00EA0728" w:rsidRPr="004F4F68" w:rsidRDefault="00EA0728" w:rsidP="00EA0728">
      <w:pPr>
        <w:pStyle w:val="code"/>
        <w:rPr>
          <w:lang w:val="en-GB"/>
        </w:rPr>
      </w:pPr>
      <w:r w:rsidRPr="004F4F68">
        <w:rPr>
          <w:lang w:val="en-GB"/>
        </w:rPr>
        <w:t xml:space="preserve">      "_id": "5a0518aa5a4e1c8bf9a53761",</w:t>
      </w:r>
    </w:p>
    <w:p w14:paraId="069294D0"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dateOfBirth</w:t>
      </w:r>
      <w:proofErr w:type="spellEnd"/>
      <w:r w:rsidRPr="004F4F68">
        <w:rPr>
          <w:lang w:val="en-GB"/>
        </w:rPr>
        <w:t>": "1982-02-20T13:00:00.000Z",</w:t>
      </w:r>
    </w:p>
    <w:p w14:paraId="40639E2B" w14:textId="77777777" w:rsidR="00EA0728" w:rsidRPr="004F4F68" w:rsidRDefault="00EA0728" w:rsidP="00EA0728">
      <w:pPr>
        <w:pStyle w:val="code"/>
        <w:rPr>
          <w:lang w:val="en-GB"/>
        </w:rPr>
      </w:pPr>
      <w:r w:rsidRPr="004F4F68">
        <w:rPr>
          <w:lang w:val="en-GB"/>
        </w:rPr>
        <w:t xml:space="preserve">      "dob": "1982-02-20T13:00:00.000Z",</w:t>
      </w:r>
    </w:p>
    <w:p w14:paraId="48B7B0B6"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randValue</w:t>
      </w:r>
      <w:proofErr w:type="spellEnd"/>
      <w:r w:rsidRPr="004F4F68">
        <w:rPr>
          <w:lang w:val="en-GB"/>
        </w:rPr>
        <w:t>": 0.47025846594884335,</w:t>
      </w:r>
    </w:p>
    <w:p w14:paraId="4A030ED5" w14:textId="77777777" w:rsidR="00EA0728" w:rsidRPr="004F4F68" w:rsidRDefault="00EA0728" w:rsidP="00EA0728">
      <w:pPr>
        <w:pStyle w:val="code"/>
        <w:rPr>
          <w:lang w:val="en-GB"/>
        </w:rPr>
      </w:pPr>
      <w:r w:rsidRPr="004F4F68">
        <w:rPr>
          <w:lang w:val="en-GB"/>
        </w:rPr>
        <w:t xml:space="preserve">      "views": [</w:t>
      </w:r>
    </w:p>
    <w:p w14:paraId="725CDD9D" w14:textId="77777777" w:rsidR="00EA0728" w:rsidRPr="004F4F68" w:rsidRDefault="00EA0728" w:rsidP="00EA0728">
      <w:pPr>
        <w:pStyle w:val="code"/>
        <w:rPr>
          <w:lang w:val="en-GB"/>
        </w:rPr>
      </w:pPr>
      <w:r w:rsidRPr="004F4F68">
        <w:rPr>
          <w:lang w:val="en-GB"/>
        </w:rPr>
        <w:t xml:space="preserve">          {</w:t>
      </w:r>
    </w:p>
    <w:p w14:paraId="6FAEC0E0"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filmId</w:t>
      </w:r>
      <w:proofErr w:type="spellEnd"/>
      <w:r w:rsidRPr="004F4F68">
        <w:rPr>
          <w:lang w:val="en-GB"/>
        </w:rPr>
        <w:t>": 611,</w:t>
      </w:r>
    </w:p>
    <w:p w14:paraId="1E2A407F" w14:textId="77777777" w:rsidR="00EA0728" w:rsidRPr="004F4F68" w:rsidRDefault="00EA0728" w:rsidP="00EA0728">
      <w:pPr>
        <w:pStyle w:val="code"/>
        <w:rPr>
          <w:lang w:val="en-GB"/>
        </w:rPr>
      </w:pPr>
      <w:r w:rsidRPr="004F4F68">
        <w:rPr>
          <w:lang w:val="en-GB"/>
        </w:rPr>
        <w:lastRenderedPageBreak/>
        <w:t xml:space="preserve">              "title": "MUSKETEERS WAIT",</w:t>
      </w:r>
    </w:p>
    <w:p w14:paraId="55F909FF"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viewDate</w:t>
      </w:r>
      <w:proofErr w:type="spellEnd"/>
      <w:r w:rsidRPr="004F4F68">
        <w:rPr>
          <w:lang w:val="en-GB"/>
        </w:rPr>
        <w:t>": "2013-03-02T05:26:17.645Z"</w:t>
      </w:r>
    </w:p>
    <w:p w14:paraId="4E016EE0" w14:textId="77777777" w:rsidR="00EA0728" w:rsidRPr="004F4F68" w:rsidRDefault="00EA0728" w:rsidP="00EA0728">
      <w:pPr>
        <w:pStyle w:val="code"/>
        <w:rPr>
          <w:lang w:val="en-GB"/>
        </w:rPr>
      </w:pPr>
      <w:r w:rsidRPr="004F4F68">
        <w:rPr>
          <w:lang w:val="en-GB"/>
        </w:rPr>
        <w:t xml:space="preserve">          },</w:t>
      </w:r>
    </w:p>
    <w:p w14:paraId="28076F27" w14:textId="77777777" w:rsidR="00EA0728" w:rsidRPr="004F4F68" w:rsidRDefault="00EA0728" w:rsidP="00EA0728">
      <w:pPr>
        <w:pStyle w:val="code"/>
        <w:rPr>
          <w:lang w:val="en-GB"/>
        </w:rPr>
      </w:pPr>
      <w:r w:rsidRPr="004F4F68">
        <w:rPr>
          <w:lang w:val="en-GB"/>
        </w:rPr>
        <w:t xml:space="preserve">          {</w:t>
      </w:r>
    </w:p>
    <w:p w14:paraId="403FF499"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filmId</w:t>
      </w:r>
      <w:proofErr w:type="spellEnd"/>
      <w:r w:rsidRPr="004F4F68">
        <w:rPr>
          <w:lang w:val="en-GB"/>
        </w:rPr>
        <w:t>": 308,</w:t>
      </w:r>
    </w:p>
    <w:p w14:paraId="70976BB8" w14:textId="77777777" w:rsidR="00EA0728" w:rsidRPr="004F4F68" w:rsidRDefault="00EA0728" w:rsidP="00EA0728">
      <w:pPr>
        <w:pStyle w:val="code"/>
        <w:rPr>
          <w:lang w:val="en-GB"/>
        </w:rPr>
      </w:pPr>
      <w:r w:rsidRPr="004F4F68">
        <w:rPr>
          <w:lang w:val="en-GB"/>
        </w:rPr>
        <w:t xml:space="preserve">              "title": "FERRIS MOTHER",</w:t>
      </w:r>
    </w:p>
    <w:p w14:paraId="7C0C5F63"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viewDate</w:t>
      </w:r>
      <w:proofErr w:type="spellEnd"/>
      <w:r w:rsidRPr="004F4F68">
        <w:rPr>
          <w:lang w:val="en-GB"/>
        </w:rPr>
        <w:t>": "2015-07-05T20:06:58.891Z"</w:t>
      </w:r>
    </w:p>
    <w:p w14:paraId="01B44863" w14:textId="77777777" w:rsidR="00EA0728" w:rsidRPr="004F4F68" w:rsidRDefault="00EA0728" w:rsidP="00EA0728">
      <w:pPr>
        <w:pStyle w:val="code"/>
        <w:rPr>
          <w:lang w:val="en-GB"/>
        </w:rPr>
      </w:pPr>
      <w:r w:rsidRPr="004F4F68">
        <w:rPr>
          <w:lang w:val="en-GB"/>
        </w:rPr>
        <w:t xml:space="preserve">          },</w:t>
      </w:r>
    </w:p>
    <w:p w14:paraId="7C49B555" w14:textId="77777777" w:rsidR="00EA0728" w:rsidRPr="004F4F68" w:rsidRDefault="00EA0728" w:rsidP="00EA0728">
      <w:pPr>
        <w:pStyle w:val="code"/>
        <w:rPr>
          <w:lang w:val="en-GB"/>
        </w:rPr>
      </w:pPr>
      <w:r w:rsidRPr="004F4F68">
        <w:rPr>
          <w:lang w:val="en-GB"/>
        </w:rPr>
        <w:t xml:space="preserve">          {</w:t>
      </w:r>
    </w:p>
    <w:p w14:paraId="32BE8700"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filmId</w:t>
      </w:r>
      <w:proofErr w:type="spellEnd"/>
      <w:r w:rsidRPr="004F4F68">
        <w:rPr>
          <w:lang w:val="en-GB"/>
        </w:rPr>
        <w:t>": 159,</w:t>
      </w:r>
    </w:p>
    <w:p w14:paraId="524DE4FD" w14:textId="77777777" w:rsidR="00EA0728" w:rsidRPr="004F4F68" w:rsidRDefault="00EA0728" w:rsidP="00EA0728">
      <w:pPr>
        <w:pStyle w:val="code"/>
        <w:rPr>
          <w:lang w:val="en-GB"/>
        </w:rPr>
      </w:pPr>
      <w:r w:rsidRPr="004F4F68">
        <w:rPr>
          <w:lang w:val="en-GB"/>
        </w:rPr>
        <w:t xml:space="preserve">              "title": "CLOSER BANG",</w:t>
      </w:r>
    </w:p>
    <w:p w14:paraId="11569D86" w14:textId="77777777" w:rsidR="00EA0728" w:rsidRPr="004F4F68" w:rsidRDefault="00EA0728" w:rsidP="00EA0728">
      <w:pPr>
        <w:pStyle w:val="code"/>
        <w:rPr>
          <w:lang w:val="en-GB"/>
        </w:rPr>
      </w:pPr>
      <w:r w:rsidRPr="004F4F68">
        <w:rPr>
          <w:lang w:val="en-GB"/>
        </w:rPr>
        <w:t xml:space="preserve">              "</w:t>
      </w:r>
      <w:proofErr w:type="spellStart"/>
      <w:r w:rsidRPr="004F4F68">
        <w:rPr>
          <w:lang w:val="en-GB"/>
        </w:rPr>
        <w:t>viewDate</w:t>
      </w:r>
      <w:proofErr w:type="spellEnd"/>
      <w:r w:rsidRPr="004F4F68">
        <w:rPr>
          <w:lang w:val="en-GB"/>
        </w:rPr>
        <w:t>": "2012-08-04T19:31:51.698Z"</w:t>
      </w:r>
    </w:p>
    <w:p w14:paraId="42E5C877" w14:textId="77777777" w:rsidR="00EA0728" w:rsidRPr="004F4F68" w:rsidRDefault="00EA0728" w:rsidP="00EA0728">
      <w:pPr>
        <w:pStyle w:val="code"/>
        <w:rPr>
          <w:lang w:val="en-GB"/>
        </w:rPr>
      </w:pPr>
      <w:r w:rsidRPr="004F4F68">
        <w:rPr>
          <w:lang w:val="en-GB"/>
        </w:rPr>
        <w:t xml:space="preserve">          },</w:t>
      </w:r>
    </w:p>
    <w:p w14:paraId="04484C35" w14:textId="77777777" w:rsidR="00EA0728" w:rsidRPr="004F4F68" w:rsidRDefault="00EA0728" w:rsidP="00EA0728">
      <w:pPr>
        <w:pStyle w:val="code"/>
        <w:rPr>
          <w:lang w:val="en-GB"/>
        </w:rPr>
      </w:pPr>
      <w:r w:rsidRPr="004F4F68">
        <w:rPr>
          <w:lang w:val="en-GB"/>
        </w:rPr>
        <w:t xml:space="preserve">          </w:t>
      </w:r>
      <w:r>
        <w:rPr>
          <w:lang w:val="en-GB"/>
        </w:rPr>
        <w:t>/* Some data removed */</w:t>
      </w:r>
    </w:p>
    <w:p w14:paraId="64A051F6" w14:textId="77777777" w:rsidR="00EA0728" w:rsidRPr="004F4F68" w:rsidRDefault="00EA0728" w:rsidP="00EA0728">
      <w:pPr>
        <w:pStyle w:val="code"/>
        <w:rPr>
          <w:lang w:val="en-GB"/>
        </w:rPr>
      </w:pPr>
      <w:r w:rsidRPr="004F4F68">
        <w:rPr>
          <w:lang w:val="en-GB"/>
        </w:rPr>
        <w:t xml:space="preserve">      ]</w:t>
      </w:r>
    </w:p>
    <w:p w14:paraId="757539DC" w14:textId="77777777" w:rsidR="00EA0728" w:rsidRDefault="00EA0728" w:rsidP="00EA0728">
      <w:pPr>
        <w:pStyle w:val="code"/>
        <w:rPr>
          <w:lang w:val="en-GB"/>
        </w:rPr>
      </w:pPr>
      <w:r w:rsidRPr="004F4F68">
        <w:rPr>
          <w:lang w:val="en-GB"/>
        </w:rPr>
        <w:t xml:space="preserve">  }</w:t>
      </w:r>
    </w:p>
    <w:p w14:paraId="2D39918D" w14:textId="77777777" w:rsidR="00EA0728" w:rsidRPr="00EC5553" w:rsidRDefault="00EA0728" w:rsidP="00EA0728">
      <w:pPr>
        <w:pStyle w:val="code"/>
        <w:rPr>
          <w:lang w:val="en-GB"/>
        </w:rPr>
      </w:pPr>
      <w:r>
        <w:rPr>
          <w:lang w:val="en-GB"/>
        </w:rPr>
        <w:t>----</w:t>
      </w:r>
    </w:p>
    <w:p w14:paraId="1491A5F7" w14:textId="77777777" w:rsidR="00EA0728" w:rsidRDefault="00EA0728" w:rsidP="00EA0728"/>
    <w:p w14:paraId="3298C31B" w14:textId="3DE695C0" w:rsidR="00EA0728" w:rsidRDefault="00EA0728" w:rsidP="00EA0728">
      <w:r>
        <w:t xml:space="preserve">Each JSON document contains some </w:t>
      </w:r>
      <w:del w:id="80" w:author="Guy Harrison" w:date="2021-07-11T16:14:00Z">
        <w:r w:rsidDel="00DA7B2D">
          <w:delText xml:space="preserve">top </w:delText>
        </w:r>
      </w:del>
      <w:ins w:id="81" w:author="Guy Harrison" w:date="2021-07-11T16:14:00Z">
        <w:r w:rsidR="00DA7B2D">
          <w:t>top</w:t>
        </w:r>
        <w:r w:rsidR="00DA7B2D">
          <w:t>-</w:t>
        </w:r>
      </w:ins>
      <w:r>
        <w:t>level attributes and a nested array of document</w:t>
      </w:r>
      <w:ins w:id="82" w:author="Guy Harrison" w:date="2021-07-11T16:14:00Z">
        <w:r w:rsidR="00DA7B2D">
          <w:t>s</w:t>
        </w:r>
      </w:ins>
      <w:r>
        <w:t xml:space="preserve"> that contains details of films that they have streamed.  </w:t>
      </w:r>
    </w:p>
    <w:p w14:paraId="2981BC80" w14:textId="77777777" w:rsidR="00EA0728" w:rsidRDefault="00EA0728" w:rsidP="00EA0728"/>
    <w:p w14:paraId="71293E3C" w14:textId="77777777" w:rsidR="00EA0728" w:rsidRDefault="00EA0728" w:rsidP="00EA0728">
      <w:r>
        <w:t>We can reference specific JSON attributes in the SELECT clause using the “-&gt;” operator:</w:t>
      </w:r>
    </w:p>
    <w:p w14:paraId="5645656D" w14:textId="77777777" w:rsidR="00EA0728" w:rsidRDefault="00EA0728" w:rsidP="00EA0728"/>
    <w:p w14:paraId="3F50FA83" w14:textId="77777777" w:rsidR="00EA0728" w:rsidRDefault="00EA0728" w:rsidP="00EA0728">
      <w:pPr>
        <w:pStyle w:val="code"/>
      </w:pPr>
      <w:r>
        <w:t>[</w:t>
      </w:r>
      <w:proofErr w:type="spellStart"/>
      <w:proofErr w:type="gramStart"/>
      <w:r>
        <w:t>source,sql</w:t>
      </w:r>
      <w:proofErr w:type="spellEnd"/>
      <w:proofErr w:type="gramEnd"/>
      <w:r>
        <w:t>]</w:t>
      </w:r>
    </w:p>
    <w:p w14:paraId="20A74D5B" w14:textId="77777777" w:rsidR="00EA0728" w:rsidRDefault="00EA0728" w:rsidP="00EA0728">
      <w:pPr>
        <w:pStyle w:val="code"/>
      </w:pPr>
      <w:r>
        <w:t>----</w:t>
      </w:r>
    </w:p>
    <w:p w14:paraId="4D4F66C3" w14:textId="77777777" w:rsidR="00EA0728" w:rsidRDefault="00EA0728" w:rsidP="00EA0728">
      <w:pPr>
        <w:pStyle w:val="code"/>
      </w:pPr>
      <w:r>
        <w:t xml:space="preserve">root@:26257/json&gt; SELECT </w:t>
      </w:r>
      <w:proofErr w:type="spellStart"/>
      <w:r>
        <w:t>jsondata</w:t>
      </w:r>
      <w:proofErr w:type="spellEnd"/>
      <w:r>
        <w:t>-&gt;'City' AS City</w:t>
      </w:r>
    </w:p>
    <w:p w14:paraId="7A262459" w14:textId="77777777" w:rsidR="00EA0728" w:rsidRDefault="00EA0728" w:rsidP="00EA0728">
      <w:pPr>
        <w:pStyle w:val="code"/>
      </w:pPr>
      <w:r>
        <w:t xml:space="preserve">  FROM </w:t>
      </w:r>
      <w:proofErr w:type="spellStart"/>
      <w:r>
        <w:t>customersjson</w:t>
      </w:r>
      <w:proofErr w:type="spellEnd"/>
      <w:r>
        <w:t xml:space="preserve"> WHERE </w:t>
      </w:r>
      <w:proofErr w:type="spellStart"/>
      <w:r>
        <w:t>customerid</w:t>
      </w:r>
      <w:proofErr w:type="spellEnd"/>
      <w:r>
        <w:t>=</w:t>
      </w:r>
      <w:proofErr w:type="gramStart"/>
      <w:r>
        <w:t>1;</w:t>
      </w:r>
      <w:proofErr w:type="gramEnd"/>
    </w:p>
    <w:p w14:paraId="244D5E8C" w14:textId="77777777" w:rsidR="00EA0728" w:rsidRDefault="00EA0728" w:rsidP="00EA0728">
      <w:pPr>
        <w:pStyle w:val="code"/>
      </w:pPr>
    </w:p>
    <w:p w14:paraId="4730F035" w14:textId="77777777" w:rsidR="00EA0728" w:rsidRDefault="00EA0728" w:rsidP="00EA0728">
      <w:pPr>
        <w:pStyle w:val="code"/>
      </w:pPr>
      <w:r>
        <w:t xml:space="preserve">    city</w:t>
      </w:r>
    </w:p>
    <w:p w14:paraId="3B7C08CE" w14:textId="77777777" w:rsidR="00EA0728" w:rsidRDefault="00EA0728" w:rsidP="00EA0728">
      <w:pPr>
        <w:pStyle w:val="code"/>
      </w:pPr>
      <w:r>
        <w:t>------------</w:t>
      </w:r>
    </w:p>
    <w:p w14:paraId="206AA1BA" w14:textId="77777777" w:rsidR="00EA0728" w:rsidRDefault="00EA0728" w:rsidP="00EA0728">
      <w:pPr>
        <w:pStyle w:val="code"/>
      </w:pPr>
      <w:r>
        <w:t xml:space="preserve">  "Sasebo"</w:t>
      </w:r>
    </w:p>
    <w:p w14:paraId="35CB1CB6" w14:textId="77777777" w:rsidR="00EA0728" w:rsidRDefault="00EA0728" w:rsidP="00EA0728">
      <w:pPr>
        <w:pStyle w:val="code"/>
      </w:pPr>
      <w:r>
        <w:t>----</w:t>
      </w:r>
    </w:p>
    <w:p w14:paraId="4C19382D" w14:textId="77777777" w:rsidR="00EA0728" w:rsidRDefault="00EA0728" w:rsidP="00EA0728">
      <w:pPr>
        <w:pStyle w:val="code"/>
      </w:pPr>
    </w:p>
    <w:p w14:paraId="7E8CE9D0" w14:textId="3961845A" w:rsidR="00EA0728" w:rsidRDefault="00EA0728" w:rsidP="00EA0728">
      <w:r>
        <w:t>The “-&gt;&gt;” operator is similar</w:t>
      </w:r>
      <w:del w:id="83" w:author="Guy Harrison" w:date="2021-07-11T16:14:00Z">
        <w:r w:rsidDel="00FE79DF">
          <w:delText>,</w:delText>
        </w:r>
      </w:del>
      <w:r>
        <w:t xml:space="preserve"> but returns the data formatted as text, not JSON. </w:t>
      </w:r>
    </w:p>
    <w:p w14:paraId="7EF2DE19" w14:textId="77777777" w:rsidR="00EA0728" w:rsidRDefault="00EA0728" w:rsidP="00EA0728"/>
    <w:p w14:paraId="463F69EE" w14:textId="77777777" w:rsidR="00EA0728" w:rsidRDefault="00EA0728" w:rsidP="00EA0728">
      <w:r>
        <w:t>If we want to search inside a JSONB column, we can use the “@&gt;” operator:</w:t>
      </w:r>
    </w:p>
    <w:p w14:paraId="09CFAB40" w14:textId="77777777" w:rsidR="00EA0728" w:rsidRDefault="00EA0728" w:rsidP="00EA0728"/>
    <w:p w14:paraId="7EE97D47" w14:textId="77777777" w:rsidR="00EA0728" w:rsidRDefault="00EA0728" w:rsidP="00EA0728">
      <w:pPr>
        <w:pStyle w:val="code"/>
      </w:pPr>
      <w:r>
        <w:t>[</w:t>
      </w:r>
      <w:proofErr w:type="spellStart"/>
      <w:proofErr w:type="gramStart"/>
      <w:r>
        <w:t>source,sql</w:t>
      </w:r>
      <w:proofErr w:type="spellEnd"/>
      <w:proofErr w:type="gramEnd"/>
      <w:r>
        <w:t>]</w:t>
      </w:r>
    </w:p>
    <w:p w14:paraId="5E78147D" w14:textId="77777777" w:rsidR="00EA0728" w:rsidRDefault="00EA0728" w:rsidP="00EA0728">
      <w:pPr>
        <w:pStyle w:val="code"/>
      </w:pPr>
      <w:r>
        <w:t>----</w:t>
      </w:r>
    </w:p>
    <w:p w14:paraId="3FB6D774" w14:textId="77777777" w:rsidR="00EA0728" w:rsidRDefault="00EA0728" w:rsidP="00EA0728">
      <w:pPr>
        <w:pStyle w:val="code"/>
      </w:pPr>
      <w:r>
        <w:t xml:space="preserve">SELECT </w:t>
      </w:r>
      <w:proofErr w:type="gramStart"/>
      <w:r>
        <w:t>COUNT(</w:t>
      </w:r>
      <w:proofErr w:type="gramEnd"/>
      <w:r>
        <w:t xml:space="preserve">*) FROM </w:t>
      </w:r>
      <w:proofErr w:type="spellStart"/>
      <w:r>
        <w:t>customersjson</w:t>
      </w:r>
      <w:proofErr w:type="spellEnd"/>
    </w:p>
    <w:p w14:paraId="64744106" w14:textId="77777777" w:rsidR="00EA0728" w:rsidRDefault="00EA0728" w:rsidP="00EA0728">
      <w:pPr>
        <w:pStyle w:val="code"/>
      </w:pPr>
      <w:r>
        <w:t xml:space="preserve"> WHERE </w:t>
      </w:r>
      <w:proofErr w:type="spellStart"/>
      <w:r>
        <w:t>jsondata</w:t>
      </w:r>
      <w:proofErr w:type="spellEnd"/>
      <w:r>
        <w:t xml:space="preserve"> @&gt; '{"City": "London"}</w:t>
      </w:r>
      <w:proofErr w:type="gramStart"/>
      <w:r>
        <w:t>';</w:t>
      </w:r>
      <w:proofErr w:type="gramEnd"/>
    </w:p>
    <w:p w14:paraId="5AEF72BF" w14:textId="77777777" w:rsidR="00EA0728" w:rsidRDefault="00EA0728" w:rsidP="00EA0728">
      <w:pPr>
        <w:pStyle w:val="code"/>
      </w:pPr>
    </w:p>
    <w:p w14:paraId="2F11F4FC" w14:textId="77777777" w:rsidR="00EA0728" w:rsidRDefault="00EA0728" w:rsidP="00EA0728">
      <w:pPr>
        <w:pStyle w:val="code"/>
      </w:pPr>
      <w:r>
        <w:t xml:space="preserve">  count</w:t>
      </w:r>
    </w:p>
    <w:p w14:paraId="5EF03B17" w14:textId="77777777" w:rsidR="00EA0728" w:rsidRDefault="00EA0728" w:rsidP="00EA0728">
      <w:pPr>
        <w:pStyle w:val="code"/>
      </w:pPr>
      <w:r>
        <w:t>---------</w:t>
      </w:r>
    </w:p>
    <w:p w14:paraId="4117CF80" w14:textId="77777777" w:rsidR="00EA0728" w:rsidRDefault="00EA0728" w:rsidP="00EA0728">
      <w:pPr>
        <w:pStyle w:val="code"/>
      </w:pPr>
      <w:r>
        <w:t xml:space="preserve">      3</w:t>
      </w:r>
    </w:p>
    <w:p w14:paraId="49803BCA" w14:textId="77777777" w:rsidR="00EA0728" w:rsidRDefault="00EA0728" w:rsidP="00EA0728">
      <w:pPr>
        <w:pStyle w:val="code"/>
      </w:pPr>
      <w:r>
        <w:t>----</w:t>
      </w:r>
    </w:p>
    <w:p w14:paraId="57828980" w14:textId="77777777" w:rsidR="00EA0728" w:rsidRDefault="00EA0728" w:rsidP="00EA0728"/>
    <w:p w14:paraId="45E1DA87" w14:textId="6D1F4AD5" w:rsidR="00EA0728" w:rsidRDefault="00EA0728" w:rsidP="00EA0728">
      <w:r>
        <w:t xml:space="preserve">We often get </w:t>
      </w:r>
      <w:ins w:id="84" w:author="Guy Harrison" w:date="2021-07-11T16:14:00Z">
        <w:r w:rsidR="00FE79DF">
          <w:t xml:space="preserve">the </w:t>
        </w:r>
      </w:ins>
      <w:r>
        <w:t>same result using the ‘-&gt;&gt;’ operator:</w:t>
      </w:r>
    </w:p>
    <w:p w14:paraId="04893D85" w14:textId="77777777" w:rsidR="00EA0728" w:rsidRDefault="00EA0728" w:rsidP="00EA0728"/>
    <w:p w14:paraId="2009CDF1" w14:textId="77777777" w:rsidR="00EA0728" w:rsidRDefault="00EA0728" w:rsidP="00EA0728">
      <w:pPr>
        <w:pStyle w:val="code"/>
      </w:pPr>
      <w:r>
        <w:t>[</w:t>
      </w:r>
      <w:proofErr w:type="spellStart"/>
      <w:proofErr w:type="gramStart"/>
      <w:r>
        <w:t>source,sql</w:t>
      </w:r>
      <w:proofErr w:type="spellEnd"/>
      <w:proofErr w:type="gramEnd"/>
      <w:r>
        <w:t>]</w:t>
      </w:r>
    </w:p>
    <w:p w14:paraId="332E59FD" w14:textId="77777777" w:rsidR="00EA0728" w:rsidRDefault="00EA0728" w:rsidP="00EA0728">
      <w:pPr>
        <w:pStyle w:val="code"/>
      </w:pPr>
      <w:r>
        <w:t>----</w:t>
      </w:r>
    </w:p>
    <w:p w14:paraId="143F04AC" w14:textId="77777777" w:rsidR="00EA0728" w:rsidRDefault="00EA0728" w:rsidP="00EA0728">
      <w:pPr>
        <w:pStyle w:val="code"/>
      </w:pPr>
    </w:p>
    <w:p w14:paraId="50A2F215" w14:textId="77777777" w:rsidR="00EA0728" w:rsidRDefault="00EA0728" w:rsidP="00EA0728">
      <w:pPr>
        <w:pStyle w:val="code"/>
      </w:pPr>
      <w:r>
        <w:t xml:space="preserve">SELECT </w:t>
      </w:r>
      <w:proofErr w:type="gramStart"/>
      <w:r>
        <w:t>COUNT(</w:t>
      </w:r>
      <w:proofErr w:type="gramEnd"/>
      <w:r>
        <w:t xml:space="preserve">*) FROM </w:t>
      </w:r>
      <w:proofErr w:type="spellStart"/>
      <w:r>
        <w:t>customersjson</w:t>
      </w:r>
      <w:proofErr w:type="spellEnd"/>
    </w:p>
    <w:p w14:paraId="162DE0EE" w14:textId="77777777" w:rsidR="00EA0728" w:rsidRDefault="00EA0728" w:rsidP="00EA0728">
      <w:pPr>
        <w:pStyle w:val="code"/>
      </w:pPr>
      <w:r>
        <w:t xml:space="preserve"> WHERE </w:t>
      </w:r>
      <w:proofErr w:type="spellStart"/>
      <w:r>
        <w:t>jsondata</w:t>
      </w:r>
      <w:proofErr w:type="spellEnd"/>
      <w:r>
        <w:t>-&gt;&gt;'City' = 'London</w:t>
      </w:r>
      <w:proofErr w:type="gramStart"/>
      <w:r>
        <w:t>';</w:t>
      </w:r>
      <w:proofErr w:type="gramEnd"/>
    </w:p>
    <w:p w14:paraId="791AC101" w14:textId="77777777" w:rsidR="00EA0728" w:rsidRDefault="00EA0728" w:rsidP="00EA0728">
      <w:pPr>
        <w:pStyle w:val="code"/>
      </w:pPr>
    </w:p>
    <w:p w14:paraId="126B4C8F" w14:textId="77777777" w:rsidR="00EA0728" w:rsidRDefault="00EA0728" w:rsidP="00EA0728">
      <w:pPr>
        <w:pStyle w:val="code"/>
      </w:pPr>
      <w:r>
        <w:t xml:space="preserve">  count</w:t>
      </w:r>
    </w:p>
    <w:p w14:paraId="3964D3E7" w14:textId="77777777" w:rsidR="00EA0728" w:rsidRDefault="00EA0728" w:rsidP="00EA0728">
      <w:pPr>
        <w:pStyle w:val="code"/>
      </w:pPr>
      <w:r>
        <w:t>---------</w:t>
      </w:r>
    </w:p>
    <w:p w14:paraId="6C222978" w14:textId="77777777" w:rsidR="00EA0728" w:rsidRDefault="00EA0728" w:rsidP="00EA0728">
      <w:pPr>
        <w:pStyle w:val="code"/>
      </w:pPr>
      <w:r>
        <w:t xml:space="preserve">      3</w:t>
      </w:r>
    </w:p>
    <w:p w14:paraId="759DD7A7" w14:textId="77777777" w:rsidR="00EA0728" w:rsidRDefault="00EA0728" w:rsidP="00EA0728">
      <w:pPr>
        <w:pStyle w:val="code"/>
      </w:pPr>
      <w:r>
        <w:t>----</w:t>
      </w:r>
    </w:p>
    <w:p w14:paraId="436713A2" w14:textId="77777777" w:rsidR="00EA0728" w:rsidRDefault="00EA0728" w:rsidP="00EA0728"/>
    <w:p w14:paraId="64691254" w14:textId="77777777" w:rsidR="00EA0728" w:rsidRDefault="00EA0728" w:rsidP="00EA0728">
      <w:r>
        <w:t xml:space="preserve">We can interrogate the structure of the JSON document using the JSONB_EACH and JSONB_OBJECT_KEYS functions.  JSONB_EACH returns one row per attribute in the </w:t>
      </w:r>
      <w:r>
        <w:lastRenderedPageBreak/>
        <w:t>JSON document, while JSONB_OBJECT_KEYS returns just the attribute keys.  This is useful if you don’t know what is stored inside the JSONB column.</w:t>
      </w:r>
    </w:p>
    <w:p w14:paraId="2DF1109C" w14:textId="77777777" w:rsidR="00EA0728" w:rsidRDefault="00EA0728" w:rsidP="00EA0728"/>
    <w:p w14:paraId="14170053" w14:textId="77777777" w:rsidR="00EA0728" w:rsidRDefault="00EA0728" w:rsidP="00EA0728">
      <w:r>
        <w:t>JSONB_ARRAY_ELEMENTS returns one row for each element in a JSON array.  For instance, here we expand out the VIEWS array for a specific customer, counting the number of movies that they have seen:</w:t>
      </w:r>
    </w:p>
    <w:p w14:paraId="517426D9" w14:textId="77777777" w:rsidR="00EA0728" w:rsidRDefault="00EA0728" w:rsidP="00EA0728"/>
    <w:p w14:paraId="70034399" w14:textId="77777777" w:rsidR="00EA0728" w:rsidRDefault="00EA0728" w:rsidP="00EA0728">
      <w:pPr>
        <w:pStyle w:val="code"/>
      </w:pPr>
      <w:r>
        <w:t>[</w:t>
      </w:r>
      <w:proofErr w:type="spellStart"/>
      <w:proofErr w:type="gramStart"/>
      <w:r>
        <w:t>source,sql</w:t>
      </w:r>
      <w:proofErr w:type="spellEnd"/>
      <w:proofErr w:type="gramEnd"/>
      <w:r>
        <w:t>]</w:t>
      </w:r>
    </w:p>
    <w:p w14:paraId="48452C95" w14:textId="77777777" w:rsidR="00EA0728" w:rsidRDefault="00EA0728" w:rsidP="00EA0728">
      <w:pPr>
        <w:pStyle w:val="code"/>
      </w:pPr>
      <w:r>
        <w:t>----</w:t>
      </w:r>
    </w:p>
    <w:p w14:paraId="20CC2E77" w14:textId="77777777" w:rsidR="00EA0728" w:rsidRDefault="00EA0728" w:rsidP="00EA0728">
      <w:pPr>
        <w:pStyle w:val="code"/>
      </w:pPr>
      <w:r>
        <w:t xml:space="preserve">SELECT </w:t>
      </w:r>
      <w:proofErr w:type="gramStart"/>
      <w:r>
        <w:t>COUNT(</w:t>
      </w:r>
      <w:proofErr w:type="spellStart"/>
      <w:proofErr w:type="gramEnd"/>
      <w:r>
        <w:t>jsonb_array_elements</w:t>
      </w:r>
      <w:proofErr w:type="spellEnd"/>
      <w:r>
        <w:t>(</w:t>
      </w:r>
      <w:proofErr w:type="spellStart"/>
      <w:r>
        <w:t>jsondata</w:t>
      </w:r>
      <w:proofErr w:type="spellEnd"/>
      <w:r>
        <w:t>-&gt;'views'))</w:t>
      </w:r>
    </w:p>
    <w:p w14:paraId="541F5901" w14:textId="77777777" w:rsidR="00EA0728" w:rsidRDefault="00EA0728" w:rsidP="00EA0728">
      <w:pPr>
        <w:pStyle w:val="code"/>
      </w:pPr>
      <w:r>
        <w:t xml:space="preserve">  FROM </w:t>
      </w:r>
      <w:proofErr w:type="spellStart"/>
      <w:r>
        <w:t>customersjson</w:t>
      </w:r>
      <w:proofErr w:type="spellEnd"/>
    </w:p>
    <w:p w14:paraId="51A66A08" w14:textId="77777777" w:rsidR="00EA0728" w:rsidRDefault="00EA0728" w:rsidP="00EA0728">
      <w:pPr>
        <w:pStyle w:val="code"/>
      </w:pPr>
      <w:r>
        <w:t xml:space="preserve"> WHERE </w:t>
      </w:r>
      <w:proofErr w:type="spellStart"/>
      <w:r>
        <w:t>customerid</w:t>
      </w:r>
      <w:proofErr w:type="spellEnd"/>
      <w:r>
        <w:t xml:space="preserve"> =</w:t>
      </w:r>
      <w:proofErr w:type="gramStart"/>
      <w:r>
        <w:t>1;</w:t>
      </w:r>
      <w:proofErr w:type="gramEnd"/>
    </w:p>
    <w:p w14:paraId="783E999B" w14:textId="77777777" w:rsidR="00EA0728" w:rsidRDefault="00EA0728" w:rsidP="00EA0728">
      <w:pPr>
        <w:pStyle w:val="code"/>
      </w:pPr>
    </w:p>
    <w:p w14:paraId="1497D44F" w14:textId="77777777" w:rsidR="00EA0728" w:rsidRDefault="00EA0728" w:rsidP="00EA0728">
      <w:pPr>
        <w:pStyle w:val="code"/>
      </w:pPr>
      <w:r>
        <w:t xml:space="preserve">  count</w:t>
      </w:r>
    </w:p>
    <w:p w14:paraId="1FB89E10" w14:textId="77777777" w:rsidR="00EA0728" w:rsidRDefault="00EA0728" w:rsidP="00EA0728">
      <w:pPr>
        <w:pStyle w:val="code"/>
      </w:pPr>
      <w:r>
        <w:t>---------</w:t>
      </w:r>
    </w:p>
    <w:p w14:paraId="08948A9B" w14:textId="77777777" w:rsidR="00EA0728" w:rsidRDefault="00EA0728" w:rsidP="00EA0728">
      <w:pPr>
        <w:pStyle w:val="code"/>
      </w:pPr>
      <w:r>
        <w:t xml:space="preserve">     37</w:t>
      </w:r>
    </w:p>
    <w:p w14:paraId="45961807" w14:textId="77777777" w:rsidR="00EA0728" w:rsidRDefault="00EA0728" w:rsidP="00EA0728">
      <w:pPr>
        <w:pStyle w:val="code"/>
      </w:pPr>
      <w:r>
        <w:t>(1 row)</w:t>
      </w:r>
    </w:p>
    <w:p w14:paraId="2A249578" w14:textId="77777777" w:rsidR="00EA0728" w:rsidRDefault="00EA0728" w:rsidP="00EA0728">
      <w:pPr>
        <w:pStyle w:val="code"/>
      </w:pPr>
      <w:r>
        <w:t>----</w:t>
      </w:r>
    </w:p>
    <w:p w14:paraId="5886D6A9" w14:textId="77777777" w:rsidR="00EA0728" w:rsidRDefault="00EA0728" w:rsidP="00EA0728">
      <w:pPr>
        <w:pStyle w:val="code"/>
        <w:rPr>
          <w:ins w:id="85" w:author="Guy Harrison" w:date="2021-06-16T17:47:00Z"/>
        </w:rPr>
      </w:pPr>
    </w:p>
    <w:p w14:paraId="47E608D4" w14:textId="77777777" w:rsidR="00EA0728" w:rsidRDefault="00EA0728" w:rsidP="00EA0728">
      <w:pPr>
        <w:pStyle w:val="Heading3"/>
      </w:pPr>
      <w:r>
        <w:t>==== Summary of SELECT</w:t>
      </w:r>
    </w:p>
    <w:p w14:paraId="5EED9B62" w14:textId="77777777" w:rsidR="00EA0728" w:rsidRDefault="00EA0728" w:rsidP="00EA0728">
      <w:pPr>
        <w:rPr>
          <w:lang w:eastAsia="en-US"/>
        </w:rPr>
      </w:pPr>
    </w:p>
    <w:p w14:paraId="5C6EEDCB" w14:textId="6486BAEC" w:rsidR="00EA0728" w:rsidRDefault="00EA0728" w:rsidP="00EA0728">
      <w:pPr>
        <w:rPr>
          <w:lang w:eastAsia="en-US"/>
        </w:rPr>
      </w:pPr>
      <w:r>
        <w:rPr>
          <w:lang w:eastAsia="en-US"/>
        </w:rPr>
        <w:t xml:space="preserve">The SELECT statement is probably the most widely used statement in database programming and offers a very wide range of functionality.  Even after decades of working in the field, the three of us </w:t>
      </w:r>
      <w:proofErr w:type="gramStart"/>
      <w:r>
        <w:rPr>
          <w:lang w:eastAsia="en-US"/>
        </w:rPr>
        <w:t>don’t</w:t>
      </w:r>
      <w:proofErr w:type="gramEnd"/>
      <w:r>
        <w:rPr>
          <w:lang w:eastAsia="en-US"/>
        </w:rPr>
        <w:t xml:space="preserve"> know every nuance </w:t>
      </w:r>
      <w:ins w:id="86" w:author="Guy Harrison" w:date="2021-07-11T16:14:00Z">
        <w:r w:rsidR="00FE79DF">
          <w:rPr>
            <w:lang w:eastAsia="en-US"/>
          </w:rPr>
          <w:t xml:space="preserve">of </w:t>
        </w:r>
      </w:ins>
      <w:r>
        <w:rPr>
          <w:lang w:eastAsia="en-US"/>
        </w:rPr>
        <w:t xml:space="preserve">SELECT functionality.  However, here we’ve tried to provide you with the most important aspects of the language.  For more depth, view the CockroachDB documentation </w:t>
      </w:r>
      <w:proofErr w:type="spellStart"/>
      <w:proofErr w:type="gramStart"/>
      <w:r>
        <w:rPr>
          <w:lang w:eastAsia="en-US"/>
        </w:rPr>
        <w:t>setfootnote</w:t>
      </w:r>
      <w:proofErr w:type="spellEnd"/>
      <w:r>
        <w:rPr>
          <w:lang w:eastAsia="en-US"/>
        </w:rPr>
        <w:t>:[</w:t>
      </w:r>
      <w:proofErr w:type="gramEnd"/>
      <w:r w:rsidRPr="00C52B77">
        <w:t xml:space="preserve"> </w:t>
      </w:r>
      <w:hyperlink r:id="rId17" w:history="1">
        <w:r w:rsidRPr="008411D3">
          <w:rPr>
            <w:rStyle w:val="Hyperlink"/>
            <w:lang w:eastAsia="en-US"/>
          </w:rPr>
          <w:t>https://www.cockroachlabs.com/docs/stable/postgresql-compatibility.html</w:t>
        </w:r>
      </w:hyperlink>
      <w:r>
        <w:rPr>
          <w:lang w:eastAsia="en-US"/>
        </w:rPr>
        <w:t>].</w:t>
      </w:r>
    </w:p>
    <w:p w14:paraId="26A573DE" w14:textId="77777777" w:rsidR="00EA0728" w:rsidRDefault="00EA0728" w:rsidP="00EA0728">
      <w:pPr>
        <w:rPr>
          <w:lang w:eastAsia="en-US"/>
        </w:rPr>
      </w:pPr>
    </w:p>
    <w:p w14:paraId="345ACD70" w14:textId="1FBDDF28" w:rsidR="00EA0728" w:rsidRPr="00E33174" w:rsidRDefault="00EA0728" w:rsidP="00EA0728">
      <w:pPr>
        <w:rPr>
          <w:lang w:eastAsia="en-US"/>
        </w:rPr>
      </w:pPr>
      <w:r>
        <w:rPr>
          <w:lang w:eastAsia="en-US"/>
        </w:rPr>
        <w:t>Although some database professionals use SELECT almost exclusively, the majority will be creating and manipulating data as well. In the following sections</w:t>
      </w:r>
      <w:ins w:id="87" w:author="Guy Harrison" w:date="2021-07-11T16:14:00Z">
        <w:r w:rsidR="00FE79DF">
          <w:rPr>
            <w:lang w:eastAsia="en-US"/>
          </w:rPr>
          <w:t>,</w:t>
        </w:r>
      </w:ins>
      <w:r>
        <w:rPr>
          <w:lang w:eastAsia="en-US"/>
        </w:rPr>
        <w:t xml:space="preserve"> </w:t>
      </w:r>
      <w:proofErr w:type="gramStart"/>
      <w:r>
        <w:rPr>
          <w:lang w:eastAsia="en-US"/>
        </w:rPr>
        <w:t>we’ll</w:t>
      </w:r>
      <w:proofErr w:type="gramEnd"/>
      <w:r>
        <w:rPr>
          <w:lang w:eastAsia="en-US"/>
        </w:rPr>
        <w:t xml:space="preserve"> look at the language features that support those activities. </w:t>
      </w:r>
    </w:p>
    <w:p w14:paraId="399A073A" w14:textId="77777777" w:rsidR="00762F29" w:rsidRDefault="00762F29" w:rsidP="00762F29"/>
    <w:p w14:paraId="018A9F3F" w14:textId="75F7AC4D" w:rsidR="00AD589C" w:rsidRPr="00AD589C" w:rsidRDefault="002640AA" w:rsidP="00AD589C">
      <w:pPr>
        <w:pStyle w:val="Heading1"/>
      </w:pPr>
      <w:r>
        <w:t>===</w:t>
      </w:r>
      <w:r w:rsidR="003D04E9">
        <w:t xml:space="preserve"> </w:t>
      </w:r>
      <w:r w:rsidR="000C6A35">
        <w:t>Creating tables and indexes</w:t>
      </w:r>
    </w:p>
    <w:p w14:paraId="31A91D81" w14:textId="3FDDBAB3" w:rsidR="00F62F97" w:rsidRDefault="00F62F97" w:rsidP="00CC4465">
      <w:pPr>
        <w:rPr>
          <w:lang w:eastAsia="en-US"/>
        </w:rPr>
      </w:pPr>
    </w:p>
    <w:p w14:paraId="2C51A1C5" w14:textId="10D42212" w:rsidR="00D3599D" w:rsidRPr="00E95959" w:rsidRDefault="00D3599D" w:rsidP="00D3599D">
      <w:pPr>
        <w:rPr>
          <w:lang w:eastAsia="en-US"/>
        </w:rPr>
      </w:pPr>
      <w:r>
        <w:rPr>
          <w:lang w:eastAsia="en-US"/>
        </w:rPr>
        <w:t xml:space="preserve">In a relational database, data can only be added to pre-defined tables.  These tables are created by the </w:t>
      </w:r>
      <w:r w:rsidR="00E6422C">
        <w:rPr>
          <w:lang w:eastAsia="en-US"/>
        </w:rPr>
        <w:t>CREATE TABLE</w:t>
      </w:r>
      <w:r>
        <w:rPr>
          <w:lang w:eastAsia="en-US"/>
        </w:rPr>
        <w:t xml:space="preserve"> statement.  Indexes can be created to enforce unique constraints or to provide a fast</w:t>
      </w:r>
      <w:r w:rsidR="000F0C50">
        <w:rPr>
          <w:lang w:eastAsia="en-US"/>
        </w:rPr>
        <w:t xml:space="preserve"> </w:t>
      </w:r>
      <w:r>
        <w:rPr>
          <w:lang w:eastAsia="en-US"/>
        </w:rPr>
        <w:t xml:space="preserve">access </w:t>
      </w:r>
      <w:r w:rsidR="000F0C50">
        <w:rPr>
          <w:lang w:eastAsia="en-US"/>
        </w:rPr>
        <w:t xml:space="preserve">path to the data.  Indexes can be defined within the </w:t>
      </w:r>
      <w:r w:rsidR="00E6422C">
        <w:rPr>
          <w:lang w:eastAsia="en-US"/>
        </w:rPr>
        <w:t>CREATE TABLE</w:t>
      </w:r>
      <w:r w:rsidR="000F0C50">
        <w:rPr>
          <w:lang w:eastAsia="en-US"/>
        </w:rPr>
        <w:t xml:space="preserve"> statement or by a separate </w:t>
      </w:r>
      <w:r w:rsidR="00E6422C">
        <w:rPr>
          <w:lang w:eastAsia="en-US"/>
        </w:rPr>
        <w:t>CREATE INDEX</w:t>
      </w:r>
      <w:r w:rsidR="000F0C50">
        <w:rPr>
          <w:lang w:eastAsia="en-US"/>
        </w:rPr>
        <w:t xml:space="preserve"> statement.</w:t>
      </w:r>
    </w:p>
    <w:p w14:paraId="21445271" w14:textId="551B7451" w:rsidR="00F62F97" w:rsidRDefault="00F62F97" w:rsidP="00CC4465">
      <w:pPr>
        <w:rPr>
          <w:lang w:eastAsia="en-US"/>
        </w:rPr>
      </w:pPr>
    </w:p>
    <w:p w14:paraId="194A3B45" w14:textId="2C3215C8" w:rsidR="006B1D98" w:rsidRDefault="7A7997A3" w:rsidP="006B1D98">
      <w:pPr>
        <w:rPr>
          <w:lang w:eastAsia="en-US"/>
        </w:rPr>
      </w:pPr>
      <w:r w:rsidRPr="7A7997A3">
        <w:rPr>
          <w:lang w:eastAsia="en-US"/>
        </w:rPr>
        <w:t xml:space="preserve">The structure of a database schema forms a critical constraint on database performance and also on the maintainability and utility of the database. We'll discuss the key considerations for database design in Chapter 5.  For now, </w:t>
      </w:r>
      <w:del w:id="88" w:author="Angela Rufino" w:date="2021-06-01T20:50:00Z">
        <w:r w:rsidR="000F0C50" w:rsidRPr="7A7997A3" w:rsidDel="7A7997A3">
          <w:rPr>
            <w:lang w:eastAsia="en-US"/>
          </w:rPr>
          <w:delText>'</w:delText>
        </w:r>
      </w:del>
      <w:r w:rsidRPr="7A7997A3">
        <w:rPr>
          <w:lang w:eastAsia="en-US"/>
        </w:rPr>
        <w:t xml:space="preserve">let's create a few simple tables. </w:t>
      </w:r>
    </w:p>
    <w:p w14:paraId="0774ADF8" w14:textId="77777777" w:rsidR="00BE02D7" w:rsidRDefault="00BE02D7" w:rsidP="006B1D98">
      <w:pPr>
        <w:rPr>
          <w:lang w:eastAsia="en-US"/>
        </w:rPr>
      </w:pPr>
    </w:p>
    <w:p w14:paraId="456FF4D4" w14:textId="34F748A6" w:rsidR="00BE02D7" w:rsidRDefault="00BE02D7" w:rsidP="00BE02D7">
      <w:pPr>
        <w:rPr>
          <w:rFonts w:eastAsiaTheme="minorEastAsia"/>
          <w:lang w:val="en-GB" w:eastAsia="en-US"/>
        </w:rPr>
      </w:pPr>
      <w:r>
        <w:rPr>
          <w:lang w:eastAsia="en-US"/>
        </w:rPr>
        <w:t xml:space="preserve">We </w:t>
      </w:r>
      <w:proofErr w:type="gramStart"/>
      <w:r>
        <w:rPr>
          <w:lang w:eastAsia="en-US"/>
        </w:rPr>
        <w:t>use  CREATE</w:t>
      </w:r>
      <w:proofErr w:type="gramEnd"/>
      <w:r>
        <w:rPr>
          <w:lang w:eastAsia="en-US"/>
        </w:rPr>
        <w:t xml:space="preserve"> TABLE to create a table within a database.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w:t>
      </w:r>
      <w:r w:rsidR="0037612D">
        <w:rPr>
          <w:rFonts w:eastAsiaTheme="minorEastAsia"/>
          <w:lang w:val="en-GB" w:eastAsia="en-US"/>
        </w:rPr>
        <w:t xml:space="preserve">provides a simplified </w:t>
      </w:r>
      <w:r>
        <w:rPr>
          <w:rFonts w:eastAsiaTheme="minorEastAsia"/>
          <w:lang w:val="en-GB" w:eastAsia="en-US"/>
        </w:rPr>
        <w:t xml:space="preserve">syntax </w:t>
      </w:r>
      <w:r w:rsidR="0037612D">
        <w:rPr>
          <w:rFonts w:eastAsiaTheme="minorEastAsia"/>
          <w:lang w:val="en-GB" w:eastAsia="en-US"/>
        </w:rPr>
        <w:t>for</w:t>
      </w:r>
      <w:r>
        <w:rPr>
          <w:rFonts w:eastAsiaTheme="minorEastAsia"/>
          <w:lang w:val="en-GB" w:eastAsia="en-US"/>
        </w:rPr>
        <w:t xml:space="preserve"> the CREATE TABLE statement. </w:t>
      </w:r>
    </w:p>
    <w:p w14:paraId="73102FAC" w14:textId="77777777" w:rsidR="00BE02D7" w:rsidRDefault="00BE02D7" w:rsidP="00BE02D7">
      <w:pPr>
        <w:rPr>
          <w:rFonts w:eastAsiaTheme="minorEastAsia"/>
          <w:lang w:val="en-GB" w:eastAsia="en-US"/>
        </w:rPr>
      </w:pPr>
    </w:p>
    <w:p w14:paraId="4F01BE56" w14:textId="77777777" w:rsidR="00BE02D7" w:rsidRDefault="00BE02D7" w:rsidP="00BE02D7">
      <w:pPr>
        <w:rPr>
          <w:rFonts w:eastAsiaTheme="minorEastAsia"/>
          <w:lang w:val="en-GB" w:eastAsia="en-US"/>
        </w:rPr>
      </w:pPr>
      <w:r>
        <w:rPr>
          <w:noProof/>
        </w:rPr>
        <w:lastRenderedPageBreak/>
        <w:drawing>
          <wp:inline distT="0" distB="0" distL="0" distR="0" wp14:anchorId="570406D4" wp14:editId="621DF267">
            <wp:extent cx="5731510" cy="12700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1510" cy="1270000"/>
                    </a:xfrm>
                    <a:prstGeom prst="rect">
                      <a:avLst/>
                    </a:prstGeom>
                  </pic:spPr>
                </pic:pic>
              </a:graphicData>
            </a:graphic>
          </wp:inline>
        </w:drawing>
      </w:r>
    </w:p>
    <w:p w14:paraId="10EFD5F7" w14:textId="77777777" w:rsidR="00BE02D7" w:rsidRDefault="00BE02D7" w:rsidP="00BE02D7">
      <w:pPr>
        <w:rPr>
          <w:lang w:eastAsia="en-US"/>
        </w:rPr>
      </w:pPr>
    </w:p>
    <w:p w14:paraId="5BF02DB6" w14:textId="77777777" w:rsidR="00BE02D7" w:rsidRDefault="00BE02D7" w:rsidP="00BE02D7">
      <w:pPr>
        <w:rPr>
          <w:lang w:eastAsia="en-US"/>
        </w:rPr>
      </w:pPr>
      <w:r>
        <w:rPr>
          <w:lang w:eastAsia="en-US"/>
        </w:rPr>
        <w:t>[[</w:t>
      </w:r>
      <w:proofErr w:type="spellStart"/>
      <w:r>
        <w:rPr>
          <w:rFonts w:eastAsiaTheme="minorEastAsia"/>
          <w:lang w:val="en-GB" w:eastAsia="en-US"/>
        </w:rPr>
        <w:t>CreateTableReference</w:t>
      </w:r>
      <w:proofErr w:type="spellEnd"/>
      <w:r>
        <w:rPr>
          <w:lang w:eastAsia="en-US"/>
        </w:rPr>
        <w:t xml:space="preserve">]] </w:t>
      </w:r>
    </w:p>
    <w:p w14:paraId="281675D0" w14:textId="77777777" w:rsidR="00BE02D7" w:rsidRDefault="00BE02D7" w:rsidP="00BE02D7">
      <w:pPr>
        <w:rPr>
          <w:lang w:eastAsia="en-US"/>
        </w:rPr>
      </w:pPr>
      <w:proofErr w:type="gramStart"/>
      <w:r>
        <w:rPr>
          <w:lang w:eastAsia="en-US"/>
        </w:rPr>
        <w:t>.Create</w:t>
      </w:r>
      <w:proofErr w:type="gramEnd"/>
      <w:r>
        <w:rPr>
          <w:lang w:eastAsia="en-US"/>
        </w:rPr>
        <w:t xml:space="preserve"> Table Statement</w:t>
      </w:r>
    </w:p>
    <w:p w14:paraId="00B2661D" w14:textId="77777777" w:rsidR="00BE02D7" w:rsidRDefault="00BE02D7" w:rsidP="00BE02D7">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createTableReference</w:t>
      </w:r>
      <w:proofErr w:type="spellEnd"/>
      <w:r>
        <w:rPr>
          <w:lang w:eastAsia="en-US"/>
        </w:rPr>
        <w:t>.</w:t>
      </w:r>
      <w:proofErr w:type="spellStart"/>
      <w:r>
        <w:rPr>
          <w:lang w:eastAsia="en-US"/>
        </w:rPr>
        <w:t>png</w:t>
      </w:r>
      <w:proofErr w:type="spellEnd"/>
      <w:r>
        <w:rPr>
          <w:lang w:eastAsia="en-US"/>
        </w:rPr>
        <w:t>[Create Table Statement]</w:t>
      </w:r>
    </w:p>
    <w:p w14:paraId="1AB7FF4F" w14:textId="77777777" w:rsidR="00BE02D7" w:rsidRPr="006B1D98" w:rsidRDefault="00BE02D7" w:rsidP="006B1D98">
      <w:pPr>
        <w:rPr>
          <w:lang w:eastAsia="en-US"/>
        </w:rPr>
      </w:pPr>
    </w:p>
    <w:p w14:paraId="20C9924A" w14:textId="77777777" w:rsidR="00DA5552" w:rsidRDefault="00DA5552" w:rsidP="00CC4465">
      <w:pPr>
        <w:rPr>
          <w:lang w:eastAsia="en-US"/>
        </w:rPr>
      </w:pPr>
    </w:p>
    <w:p w14:paraId="7C23ECE9" w14:textId="37A80EFF" w:rsidR="00DA5552" w:rsidRDefault="00DA5552" w:rsidP="00CC4465">
      <w:pPr>
        <w:rPr>
          <w:lang w:eastAsia="en-US"/>
        </w:rPr>
      </w:pPr>
      <w:r>
        <w:rPr>
          <w:lang w:eastAsia="en-US"/>
        </w:rPr>
        <w:t xml:space="preserve">A very simple </w:t>
      </w:r>
      <w:r w:rsidR="00E6422C">
        <w:rPr>
          <w:lang w:eastAsia="en-US"/>
        </w:rPr>
        <w:t>CREATE TABLE</w:t>
      </w:r>
      <w:r>
        <w:rPr>
          <w:lang w:eastAsia="en-US"/>
        </w:rPr>
        <w:t xml:space="preserve"> is shown below.  It creates a table +</w:t>
      </w:r>
      <w:proofErr w:type="spellStart"/>
      <w:r>
        <w:rPr>
          <w:lang w:eastAsia="en-US"/>
        </w:rPr>
        <w:t>mytable</w:t>
      </w:r>
      <w:proofErr w:type="spellEnd"/>
      <w:r>
        <w:rPr>
          <w:lang w:eastAsia="en-US"/>
        </w:rPr>
        <w:t xml:space="preserve">+ with a single </w:t>
      </w:r>
      <w:r w:rsidR="008D5CC1">
        <w:rPr>
          <w:lang w:eastAsia="en-US"/>
        </w:rPr>
        <w:t>column +</w:t>
      </w:r>
      <w:proofErr w:type="spellStart"/>
      <w:r w:rsidR="008D5CC1">
        <w:rPr>
          <w:lang w:eastAsia="en-US"/>
        </w:rPr>
        <w:t>mycolumn</w:t>
      </w:r>
      <w:proofErr w:type="spellEnd"/>
      <w:r w:rsidR="008D5CC1">
        <w:rPr>
          <w:lang w:eastAsia="en-US"/>
        </w:rPr>
        <w:t>+.  The +</w:t>
      </w:r>
      <w:proofErr w:type="spellStart"/>
      <w:r w:rsidR="008D5CC1">
        <w:rPr>
          <w:lang w:eastAsia="en-US"/>
        </w:rPr>
        <w:t>mycolumn</w:t>
      </w:r>
      <w:proofErr w:type="spellEnd"/>
      <w:r w:rsidR="008D5CC1">
        <w:rPr>
          <w:lang w:eastAsia="en-US"/>
        </w:rPr>
        <w:t xml:space="preserve">+ column can store only integer values. </w:t>
      </w:r>
    </w:p>
    <w:p w14:paraId="05A2324A" w14:textId="77777777" w:rsidR="005467BC" w:rsidRDefault="005467BC" w:rsidP="00CC4465">
      <w:pPr>
        <w:rPr>
          <w:lang w:eastAsia="en-US"/>
        </w:rPr>
      </w:pPr>
    </w:p>
    <w:p w14:paraId="727750AE" w14:textId="74B9EAF1" w:rsidR="005467BC" w:rsidRDefault="00DA5552" w:rsidP="00CC4465">
      <w:pPr>
        <w:rPr>
          <w:lang w:eastAsia="en-US"/>
        </w:rPr>
      </w:pPr>
      <w:r>
        <w:rPr>
          <w:lang w:eastAsia="en-US"/>
        </w:rPr>
        <w:t xml:space="preserve">[source, </w:t>
      </w:r>
      <w:proofErr w:type="spellStart"/>
      <w:r>
        <w:rPr>
          <w:lang w:eastAsia="en-US"/>
        </w:rPr>
        <w:t>sql</w:t>
      </w:r>
      <w:proofErr w:type="spellEnd"/>
      <w:r>
        <w:rPr>
          <w:lang w:eastAsia="en-US"/>
        </w:rPr>
        <w:t>]</w:t>
      </w:r>
    </w:p>
    <w:p w14:paraId="1182F337" w14:textId="3936A4B6" w:rsidR="006B1D98" w:rsidRPr="006B1D98" w:rsidRDefault="00DA5552" w:rsidP="006B1D98">
      <w:pPr>
        <w:rPr>
          <w:lang w:eastAsia="en-US"/>
        </w:rPr>
      </w:pPr>
      <w:r>
        <w:rPr>
          <w:lang w:eastAsia="en-US"/>
        </w:rPr>
        <w:t>----</w:t>
      </w:r>
    </w:p>
    <w:p w14:paraId="4B08822A" w14:textId="77777777" w:rsidR="00DA5552" w:rsidRDefault="00DA5552" w:rsidP="004C1B6B">
      <w:pPr>
        <w:pStyle w:val="code"/>
        <w:rPr>
          <w:lang w:bidi="th-TH"/>
        </w:rPr>
      </w:pPr>
      <w:r>
        <w:rPr>
          <w:lang w:bidi="th-TH"/>
        </w:rPr>
        <w:t>CREATE</w:t>
      </w:r>
      <w:r>
        <w:rPr>
          <w:color w:val="000000"/>
          <w:lang w:bidi="th-TH"/>
        </w:rPr>
        <w:t xml:space="preserve"> </w:t>
      </w:r>
      <w:r>
        <w:rPr>
          <w:lang w:bidi="th-TH"/>
        </w:rPr>
        <w:t>TABLE</w:t>
      </w:r>
      <w:r>
        <w:rPr>
          <w:color w:val="000000"/>
          <w:lang w:bidi="th-TH"/>
        </w:rPr>
        <w:t xml:space="preserve"> </w:t>
      </w:r>
      <w:proofErr w:type="spellStart"/>
      <w:r>
        <w:rPr>
          <w:color w:val="000000"/>
          <w:lang w:bidi="th-TH"/>
        </w:rPr>
        <w:t>mytable</w:t>
      </w:r>
      <w:proofErr w:type="spellEnd"/>
      <w:r>
        <w:rPr>
          <w:color w:val="000000"/>
          <w:lang w:bidi="th-TH"/>
        </w:rPr>
        <w:t xml:space="preserve"> </w:t>
      </w:r>
    </w:p>
    <w:p w14:paraId="207657D5" w14:textId="77777777" w:rsidR="00DA5552" w:rsidRDefault="00DA5552" w:rsidP="004C1B6B">
      <w:pPr>
        <w:pStyle w:val="code"/>
        <w:rPr>
          <w:lang w:bidi="th-TH"/>
        </w:rPr>
      </w:pPr>
      <w:r>
        <w:rPr>
          <w:color w:val="000000"/>
          <w:lang w:bidi="th-TH"/>
        </w:rPr>
        <w:t xml:space="preserve">( </w:t>
      </w:r>
    </w:p>
    <w:p w14:paraId="7714404C" w14:textId="77777777" w:rsidR="00DA5552" w:rsidRDefault="00DA5552" w:rsidP="004C1B6B">
      <w:pPr>
        <w:pStyle w:val="code"/>
        <w:rPr>
          <w:lang w:bidi="th-TH"/>
        </w:rPr>
      </w:pPr>
      <w:r>
        <w:rPr>
          <w:color w:val="000000"/>
          <w:lang w:bidi="th-TH"/>
        </w:rPr>
        <w:t xml:space="preserve">      </w:t>
      </w:r>
      <w:proofErr w:type="spellStart"/>
      <w:r>
        <w:rPr>
          <w:color w:val="000000"/>
          <w:lang w:bidi="th-TH"/>
        </w:rPr>
        <w:t>mycolumn</w:t>
      </w:r>
      <w:proofErr w:type="spellEnd"/>
      <w:r>
        <w:rPr>
          <w:color w:val="000000"/>
          <w:lang w:bidi="th-TH"/>
        </w:rPr>
        <w:t xml:space="preserve"> </w:t>
      </w:r>
      <w:r>
        <w:rPr>
          <w:color w:val="000080"/>
          <w:lang w:bidi="th-TH"/>
        </w:rPr>
        <w:t>int</w:t>
      </w:r>
    </w:p>
    <w:p w14:paraId="0B25FD84" w14:textId="5EF38D1B" w:rsidR="00DA5552" w:rsidRDefault="00DA5552" w:rsidP="004C1B6B">
      <w:pPr>
        <w:pStyle w:val="code"/>
      </w:pPr>
      <w:r>
        <w:rPr>
          <w:color w:val="000000"/>
          <w:lang w:bidi="th-TH"/>
        </w:rPr>
        <w:t>)</w:t>
      </w:r>
    </w:p>
    <w:p w14:paraId="5A8EB011" w14:textId="0E5812BC" w:rsidR="00983731" w:rsidRPr="00983731" w:rsidRDefault="00DA5552" w:rsidP="00983731">
      <w:pPr>
        <w:rPr>
          <w:lang w:eastAsia="en-US"/>
        </w:rPr>
      </w:pPr>
      <w:r>
        <w:rPr>
          <w:lang w:eastAsia="en-US"/>
        </w:rPr>
        <w:t>----</w:t>
      </w:r>
    </w:p>
    <w:p w14:paraId="492BDF9C" w14:textId="77777777" w:rsidR="008D5CC1" w:rsidRDefault="008D5CC1" w:rsidP="00CC4465">
      <w:pPr>
        <w:rPr>
          <w:lang w:eastAsia="en-US"/>
        </w:rPr>
      </w:pPr>
    </w:p>
    <w:p w14:paraId="0E2EB0F5" w14:textId="77777777" w:rsidR="008D5CC1" w:rsidRDefault="008D5CC1" w:rsidP="00CC4465">
      <w:pPr>
        <w:rPr>
          <w:lang w:eastAsia="en-US"/>
        </w:rPr>
      </w:pPr>
    </w:p>
    <w:p w14:paraId="5591AD71" w14:textId="261F06F6" w:rsidR="00232C8A" w:rsidRDefault="0063317F" w:rsidP="00CC4465">
      <w:pPr>
        <w:rPr>
          <w:lang w:eastAsia="en-US"/>
        </w:rPr>
      </w:pPr>
      <w:r>
        <w:rPr>
          <w:lang w:eastAsia="en-US"/>
        </w:rPr>
        <w:t xml:space="preserve">The CREATE TABLE statement must define the columns that occur within the </w:t>
      </w:r>
      <w:r w:rsidR="00716F43">
        <w:rPr>
          <w:lang w:eastAsia="en-US"/>
        </w:rPr>
        <w:t xml:space="preserve">table and can optionally define indexes, </w:t>
      </w:r>
      <w:r w:rsidR="008D4C34">
        <w:rPr>
          <w:lang w:eastAsia="en-US"/>
        </w:rPr>
        <w:t xml:space="preserve">column families, </w:t>
      </w:r>
      <w:r w:rsidR="00716F43">
        <w:rPr>
          <w:lang w:eastAsia="en-US"/>
        </w:rPr>
        <w:t>con</w:t>
      </w:r>
      <w:r w:rsidR="00D71844">
        <w:rPr>
          <w:lang w:eastAsia="en-US"/>
        </w:rPr>
        <w:t>s</w:t>
      </w:r>
      <w:r w:rsidR="00716F43">
        <w:rPr>
          <w:lang w:eastAsia="en-US"/>
        </w:rPr>
        <w:t xml:space="preserve">traints, </w:t>
      </w:r>
      <w:r w:rsidR="005971A5">
        <w:rPr>
          <w:lang w:eastAsia="en-US"/>
        </w:rPr>
        <w:t xml:space="preserve">and </w:t>
      </w:r>
      <w:r w:rsidR="00670E87">
        <w:rPr>
          <w:lang w:eastAsia="en-US"/>
        </w:rPr>
        <w:t>partitions</w:t>
      </w:r>
      <w:r w:rsidR="005971A5">
        <w:rPr>
          <w:lang w:eastAsia="en-US"/>
        </w:rPr>
        <w:t xml:space="preserve"> associated with the table. </w:t>
      </w:r>
      <w:r w:rsidR="00672367">
        <w:rPr>
          <w:lang w:eastAsia="en-US"/>
        </w:rPr>
        <w:t xml:space="preserve"> For instance, the </w:t>
      </w:r>
      <w:r w:rsidR="00E6422C">
        <w:rPr>
          <w:lang w:eastAsia="en-US"/>
        </w:rPr>
        <w:t>CREATE TABLE</w:t>
      </w:r>
      <w:r w:rsidR="00672367">
        <w:rPr>
          <w:lang w:eastAsia="en-US"/>
        </w:rPr>
        <w:t xml:space="preserve"> statement for the </w:t>
      </w:r>
      <w:r w:rsidR="00865F4C">
        <w:rPr>
          <w:lang w:eastAsia="en-US"/>
        </w:rPr>
        <w:t xml:space="preserve">+rides+ </w:t>
      </w:r>
      <w:r w:rsidR="005D10C2">
        <w:rPr>
          <w:lang w:eastAsia="en-US"/>
        </w:rPr>
        <w:t>table in the +</w:t>
      </w:r>
      <w:proofErr w:type="spellStart"/>
      <w:r w:rsidR="005D10C2">
        <w:rPr>
          <w:lang w:eastAsia="en-US"/>
        </w:rPr>
        <w:t>movr</w:t>
      </w:r>
      <w:proofErr w:type="spellEnd"/>
      <w:r w:rsidR="005D10C2">
        <w:rPr>
          <w:lang w:eastAsia="en-US"/>
        </w:rPr>
        <w:t>+ database would look something like this:</w:t>
      </w:r>
    </w:p>
    <w:p w14:paraId="7B272C14" w14:textId="77777777" w:rsidR="005D10C2" w:rsidRDefault="005D10C2" w:rsidP="00CC4465">
      <w:pPr>
        <w:rPr>
          <w:lang w:eastAsia="en-US"/>
        </w:rPr>
      </w:pPr>
    </w:p>
    <w:p w14:paraId="52A32DFA" w14:textId="6C84CC37" w:rsidR="005D10C2" w:rsidRDefault="005D10C2" w:rsidP="00CC4465">
      <w:pPr>
        <w:rPr>
          <w:lang w:eastAsia="en-US"/>
        </w:rPr>
      </w:pPr>
      <w:r>
        <w:rPr>
          <w:lang w:eastAsia="en-US"/>
        </w:rPr>
        <w:t xml:space="preserve">[source, </w:t>
      </w:r>
      <w:proofErr w:type="spellStart"/>
      <w:r>
        <w:rPr>
          <w:lang w:eastAsia="en-US"/>
        </w:rPr>
        <w:t>sql</w:t>
      </w:r>
      <w:proofErr w:type="spellEnd"/>
      <w:r>
        <w:rPr>
          <w:lang w:eastAsia="en-US"/>
        </w:rPr>
        <w:t>]</w:t>
      </w:r>
    </w:p>
    <w:p w14:paraId="073C6450" w14:textId="77A2B4E4" w:rsidR="005D10C2" w:rsidRDefault="005D10C2" w:rsidP="00CC4465">
      <w:pPr>
        <w:rPr>
          <w:lang w:eastAsia="en-US"/>
        </w:rPr>
      </w:pPr>
      <w:r>
        <w:rPr>
          <w:lang w:eastAsia="en-US"/>
        </w:rPr>
        <w:t>----</w:t>
      </w:r>
    </w:p>
    <w:p w14:paraId="1A14BE8E" w14:textId="77777777" w:rsidR="005D10C2" w:rsidRDefault="005D10C2" w:rsidP="004C1B6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proofErr w:type="gramStart"/>
      <w:r>
        <w:rPr>
          <w:lang w:val="en-GB"/>
        </w:rPr>
        <w:t>public.rides</w:t>
      </w:r>
      <w:proofErr w:type="spellEnd"/>
      <w:proofErr w:type="gramEnd"/>
      <w:r>
        <w:rPr>
          <w:lang w:val="en-GB"/>
        </w:rPr>
        <w:t xml:space="preserve"> (</w:t>
      </w:r>
    </w:p>
    <w:p w14:paraId="28DF0A94" w14:textId="77777777" w:rsidR="005D10C2" w:rsidRDefault="005D10C2" w:rsidP="004C1B6B">
      <w:pPr>
        <w:pStyle w:val="code"/>
        <w:rPr>
          <w:lang w:val="en-GB"/>
        </w:rPr>
      </w:pPr>
      <w:r>
        <w:rPr>
          <w:lang w:val="en-GB"/>
        </w:rPr>
        <w:tab/>
        <w:t xml:space="preserve">id UUID </w:t>
      </w:r>
      <w:r>
        <w:rPr>
          <w:b/>
          <w:bCs/>
          <w:color w:val="800000"/>
          <w:lang w:val="en-GB"/>
        </w:rPr>
        <w:t>NOT</w:t>
      </w:r>
      <w:r>
        <w:rPr>
          <w:lang w:val="en-GB"/>
        </w:rPr>
        <w:t xml:space="preserve"> </w:t>
      </w:r>
      <w:r>
        <w:rPr>
          <w:b/>
          <w:bCs/>
          <w:color w:val="800000"/>
          <w:lang w:val="en-GB"/>
        </w:rPr>
        <w:t>NULL</w:t>
      </w:r>
      <w:r>
        <w:rPr>
          <w:lang w:val="en-GB"/>
        </w:rPr>
        <w:t>,</w:t>
      </w:r>
    </w:p>
    <w:p w14:paraId="0FA5A410" w14:textId="77777777" w:rsidR="005D10C2" w:rsidRDefault="005D10C2" w:rsidP="004C1B6B">
      <w:pPr>
        <w:pStyle w:val="code"/>
        <w:rPr>
          <w:lang w:val="en-GB"/>
        </w:rPr>
      </w:pPr>
      <w:r>
        <w:rPr>
          <w:lang w:val="en-GB"/>
        </w:rPr>
        <w:tab/>
        <w:t xml:space="preserve">city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6093BA8D" w14:textId="77777777" w:rsidR="005D10C2" w:rsidRDefault="005D10C2" w:rsidP="004C1B6B">
      <w:pPr>
        <w:pStyle w:val="code"/>
        <w:rPr>
          <w:lang w:val="en-GB"/>
        </w:rPr>
      </w:pPr>
      <w:r>
        <w:rPr>
          <w:lang w:val="en-GB"/>
        </w:rPr>
        <w:tab/>
      </w:r>
      <w:proofErr w:type="spellStart"/>
      <w:r>
        <w:rPr>
          <w:lang w:val="en-GB"/>
        </w:rPr>
        <w:t>vehicle_city</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1E688AAB" w14:textId="77777777" w:rsidR="005D10C2" w:rsidRDefault="005D10C2" w:rsidP="004C1B6B">
      <w:pPr>
        <w:pStyle w:val="code"/>
        <w:rPr>
          <w:lang w:val="en-GB"/>
        </w:rPr>
      </w:pPr>
      <w:r>
        <w:rPr>
          <w:lang w:val="en-GB"/>
        </w:rPr>
        <w:tab/>
      </w:r>
      <w:proofErr w:type="spellStart"/>
      <w:r>
        <w:rPr>
          <w:lang w:val="en-GB"/>
        </w:rPr>
        <w:t>rider_id</w:t>
      </w:r>
      <w:proofErr w:type="spellEnd"/>
      <w:r>
        <w:rPr>
          <w:lang w:val="en-GB"/>
        </w:rPr>
        <w:t xml:space="preserve"> UUID </w:t>
      </w:r>
      <w:r>
        <w:rPr>
          <w:b/>
          <w:bCs/>
          <w:color w:val="800000"/>
          <w:lang w:val="en-GB"/>
        </w:rPr>
        <w:t>NULL</w:t>
      </w:r>
      <w:r>
        <w:rPr>
          <w:lang w:val="en-GB"/>
        </w:rPr>
        <w:t>,</w:t>
      </w:r>
    </w:p>
    <w:p w14:paraId="2B9C74A0" w14:textId="77777777" w:rsidR="005D10C2" w:rsidRDefault="005D10C2" w:rsidP="004C1B6B">
      <w:pPr>
        <w:pStyle w:val="code"/>
        <w:rPr>
          <w:lang w:val="en-GB"/>
        </w:rPr>
      </w:pPr>
      <w:r>
        <w:rPr>
          <w:lang w:val="en-GB"/>
        </w:rPr>
        <w:tab/>
      </w:r>
      <w:proofErr w:type="spellStart"/>
      <w:r>
        <w:rPr>
          <w:lang w:val="en-GB"/>
        </w:rPr>
        <w:t>vehicle_id</w:t>
      </w:r>
      <w:proofErr w:type="spellEnd"/>
      <w:r>
        <w:rPr>
          <w:lang w:val="en-GB"/>
        </w:rPr>
        <w:t xml:space="preserve"> UUID </w:t>
      </w:r>
      <w:r>
        <w:rPr>
          <w:b/>
          <w:bCs/>
          <w:color w:val="800000"/>
          <w:lang w:val="en-GB"/>
        </w:rPr>
        <w:t>NULL</w:t>
      </w:r>
      <w:r>
        <w:rPr>
          <w:lang w:val="en-GB"/>
        </w:rPr>
        <w:t>,</w:t>
      </w:r>
    </w:p>
    <w:p w14:paraId="2C32E1F0" w14:textId="77777777" w:rsidR="005D10C2" w:rsidRDefault="005D10C2" w:rsidP="004C1B6B">
      <w:pPr>
        <w:pStyle w:val="code"/>
        <w:rPr>
          <w:lang w:val="en-GB"/>
        </w:rPr>
      </w:pPr>
      <w:r>
        <w:rPr>
          <w:lang w:val="en-GB"/>
        </w:rPr>
        <w:tab/>
      </w:r>
      <w:proofErr w:type="spellStart"/>
      <w:r>
        <w:rPr>
          <w:lang w:val="en-GB"/>
        </w:rPr>
        <w:t>start_address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3712766D" w14:textId="77777777" w:rsidR="005D10C2" w:rsidRDefault="005D10C2" w:rsidP="004C1B6B">
      <w:pPr>
        <w:pStyle w:val="code"/>
        <w:rPr>
          <w:lang w:val="en-GB"/>
        </w:rPr>
      </w:pPr>
      <w:r>
        <w:rPr>
          <w:lang w:val="en-GB"/>
        </w:rPr>
        <w:tab/>
      </w:r>
      <w:proofErr w:type="spellStart"/>
      <w:r>
        <w:rPr>
          <w:lang w:val="en-GB"/>
        </w:rPr>
        <w:t>end_address</w:t>
      </w:r>
      <w:proofErr w:type="spellEnd"/>
      <w:r>
        <w:rPr>
          <w:lang w:val="en-GB"/>
        </w:rPr>
        <w:t xml:space="preserve"> </w:t>
      </w:r>
      <w:r>
        <w:rPr>
          <w:b/>
          <w:bCs/>
          <w:color w:val="000080"/>
          <w:lang w:val="en-GB"/>
        </w:rPr>
        <w:t>VARCHAR</w:t>
      </w:r>
      <w:r>
        <w:rPr>
          <w:lang w:val="en-GB"/>
        </w:rPr>
        <w:t xml:space="preserve"> </w:t>
      </w:r>
      <w:r>
        <w:rPr>
          <w:b/>
          <w:bCs/>
          <w:color w:val="800000"/>
          <w:lang w:val="en-GB"/>
        </w:rPr>
        <w:t>NULL</w:t>
      </w:r>
      <w:r>
        <w:rPr>
          <w:lang w:val="en-GB"/>
        </w:rPr>
        <w:t>,</w:t>
      </w:r>
    </w:p>
    <w:p w14:paraId="5A55FCF4" w14:textId="77777777" w:rsidR="005D10C2" w:rsidRDefault="005D10C2" w:rsidP="004C1B6B">
      <w:pPr>
        <w:pStyle w:val="code"/>
        <w:rPr>
          <w:lang w:val="en-GB"/>
        </w:rPr>
      </w:pPr>
      <w:r>
        <w:rPr>
          <w:lang w:val="en-GB"/>
        </w:rPr>
        <w:tab/>
      </w:r>
      <w:proofErr w:type="spellStart"/>
      <w:r>
        <w:rPr>
          <w:lang w:val="en-GB"/>
        </w:rPr>
        <w:t>start_time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2FD5EFD0" w14:textId="77777777" w:rsidR="005D10C2" w:rsidRDefault="005D10C2" w:rsidP="004C1B6B">
      <w:pPr>
        <w:pStyle w:val="code"/>
        <w:rPr>
          <w:lang w:val="en-GB"/>
        </w:rPr>
      </w:pPr>
      <w:r>
        <w:rPr>
          <w:lang w:val="en-GB"/>
        </w:rPr>
        <w:tab/>
      </w:r>
      <w:proofErr w:type="spellStart"/>
      <w:r>
        <w:rPr>
          <w:lang w:val="en-GB"/>
        </w:rPr>
        <w:t>end_time</w:t>
      </w:r>
      <w:proofErr w:type="spellEnd"/>
      <w:r>
        <w:rPr>
          <w:lang w:val="en-GB"/>
        </w:rPr>
        <w:t xml:space="preserve"> </w:t>
      </w:r>
      <w:r>
        <w:rPr>
          <w:b/>
          <w:bCs/>
          <w:color w:val="000080"/>
          <w:lang w:val="en-GB"/>
        </w:rPr>
        <w:t>TIMESTAMP</w:t>
      </w:r>
      <w:r>
        <w:rPr>
          <w:lang w:val="en-GB"/>
        </w:rPr>
        <w:t xml:space="preserve"> </w:t>
      </w:r>
      <w:r>
        <w:rPr>
          <w:b/>
          <w:bCs/>
          <w:color w:val="800000"/>
          <w:lang w:val="en-GB"/>
        </w:rPr>
        <w:t>NULL</w:t>
      </w:r>
      <w:r>
        <w:rPr>
          <w:lang w:val="en-GB"/>
        </w:rPr>
        <w:t>,</w:t>
      </w:r>
    </w:p>
    <w:p w14:paraId="3D5DC9DE" w14:textId="77777777" w:rsidR="005D10C2" w:rsidRDefault="005D10C2" w:rsidP="004C1B6B">
      <w:pPr>
        <w:pStyle w:val="code"/>
        <w:rPr>
          <w:lang w:val="en-GB"/>
        </w:rPr>
      </w:pPr>
      <w:r>
        <w:rPr>
          <w:lang w:val="en-GB"/>
        </w:rPr>
        <w:tab/>
        <w:t xml:space="preserve">revenue </w:t>
      </w:r>
      <w:proofErr w:type="gramStart"/>
      <w:r>
        <w:rPr>
          <w:b/>
          <w:bCs/>
          <w:color w:val="800000"/>
          <w:lang w:val="en-GB"/>
        </w:rPr>
        <w:t>DECIMAL</w:t>
      </w:r>
      <w:r>
        <w:rPr>
          <w:lang w:val="en-GB"/>
        </w:rPr>
        <w:t>(</w:t>
      </w:r>
      <w:proofErr w:type="gramEnd"/>
      <w:r>
        <w:rPr>
          <w:color w:val="0000FF"/>
          <w:lang w:val="en-GB"/>
        </w:rPr>
        <w:t>10</w:t>
      </w:r>
      <w:r>
        <w:rPr>
          <w:lang w:val="en-GB"/>
        </w:rPr>
        <w:t>,</w:t>
      </w:r>
      <w:r>
        <w:rPr>
          <w:color w:val="0000FF"/>
          <w:lang w:val="en-GB"/>
        </w:rPr>
        <w:t>2</w:t>
      </w:r>
      <w:r>
        <w:rPr>
          <w:lang w:val="en-GB"/>
        </w:rPr>
        <w:t xml:space="preserve">) </w:t>
      </w:r>
      <w:r>
        <w:rPr>
          <w:b/>
          <w:bCs/>
          <w:color w:val="800000"/>
          <w:lang w:val="en-GB"/>
        </w:rPr>
        <w:t>NULL</w:t>
      </w:r>
      <w:r>
        <w:rPr>
          <w:lang w:val="en-GB"/>
        </w:rPr>
        <w:t>,</w:t>
      </w:r>
    </w:p>
    <w:p w14:paraId="5216122E"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r>
        <w:rPr>
          <w:color w:val="000080"/>
          <w:lang w:val="en-GB"/>
        </w:rPr>
        <w:t>"primary"</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(city </w:t>
      </w:r>
      <w:r>
        <w:rPr>
          <w:b/>
          <w:bCs/>
          <w:color w:val="800000"/>
          <w:lang w:val="en-GB"/>
        </w:rPr>
        <w:t>ASC</w:t>
      </w:r>
      <w:r>
        <w:rPr>
          <w:lang w:val="en-GB"/>
        </w:rPr>
        <w:t xml:space="preserve">, id </w:t>
      </w:r>
      <w:r>
        <w:rPr>
          <w:b/>
          <w:bCs/>
          <w:color w:val="800000"/>
          <w:lang w:val="en-GB"/>
        </w:rPr>
        <w:t>ASC</w:t>
      </w:r>
      <w:r>
        <w:rPr>
          <w:lang w:val="en-GB"/>
        </w:rPr>
        <w:t>),</w:t>
      </w:r>
    </w:p>
    <w:p w14:paraId="33C441F5"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fk_city_ref_users</w:t>
      </w:r>
      <w:proofErr w:type="spellEnd"/>
      <w:r>
        <w:rPr>
          <w:lang w:val="en-GB"/>
        </w:rPr>
        <w:t xml:space="preserve"> </w:t>
      </w:r>
    </w:p>
    <w:p w14:paraId="0B23264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(city, </w:t>
      </w:r>
      <w:proofErr w:type="spellStart"/>
      <w:r>
        <w:rPr>
          <w:lang w:val="en-GB"/>
        </w:rPr>
        <w:t>rider_id</w:t>
      </w:r>
      <w:proofErr w:type="spellEnd"/>
      <w:r>
        <w:rPr>
          <w:lang w:val="en-GB"/>
        </w:rPr>
        <w:t xml:space="preserve">) </w:t>
      </w:r>
    </w:p>
    <w:p w14:paraId="5E803633"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w:t>
      </w:r>
      <w:r>
        <w:rPr>
          <w:b/>
          <w:bCs/>
          <w:color w:val="800000"/>
          <w:lang w:val="en-GB"/>
        </w:rPr>
        <w:t>users</w:t>
      </w:r>
      <w:proofErr w:type="spellEnd"/>
      <w:proofErr w:type="gramEnd"/>
      <w:r>
        <w:rPr>
          <w:lang w:val="en-GB"/>
        </w:rPr>
        <w:t>(city, id),</w:t>
      </w:r>
    </w:p>
    <w:p w14:paraId="77AC3C82"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fk_vehicle_city_ref_vehicles</w:t>
      </w:r>
      <w:proofErr w:type="spellEnd"/>
      <w:r>
        <w:rPr>
          <w:lang w:val="en-GB"/>
        </w:rPr>
        <w:t xml:space="preserve"> </w:t>
      </w:r>
    </w:p>
    <w:p w14:paraId="259A3C57" w14:textId="77777777" w:rsidR="005D10C2" w:rsidRDefault="005D10C2" w:rsidP="004C1B6B">
      <w:pPr>
        <w:pStyle w:val="code"/>
        <w:rPr>
          <w:lang w:val="en-GB"/>
        </w:rPr>
      </w:pPr>
      <w:r>
        <w:rPr>
          <w:lang w:val="en-GB"/>
        </w:rPr>
        <w:tab/>
        <w:t xml:space="preserve">           </w:t>
      </w:r>
      <w:r>
        <w:rPr>
          <w:b/>
          <w:bCs/>
          <w:color w:val="800000"/>
          <w:lang w:val="en-GB"/>
        </w:rPr>
        <w:t>FOREIGN</w:t>
      </w:r>
      <w:r>
        <w:rPr>
          <w:lang w:val="en-GB"/>
        </w:rPr>
        <w:t xml:space="preserve"> </w:t>
      </w:r>
      <w:r>
        <w:rPr>
          <w:b/>
          <w:bCs/>
          <w:color w:val="800000"/>
          <w:lang w:val="en-GB"/>
        </w:rPr>
        <w:t>KEY</w:t>
      </w:r>
      <w:r>
        <w:rPr>
          <w:lang w:val="en-GB"/>
        </w:rPr>
        <w:t xml:space="preserve"> (</w:t>
      </w:r>
      <w:proofErr w:type="spellStart"/>
      <w:r>
        <w:rPr>
          <w:lang w:val="en-GB"/>
        </w:rPr>
        <w:t>vehicle_city</w:t>
      </w:r>
      <w:proofErr w:type="spellEnd"/>
      <w:r>
        <w:rPr>
          <w:lang w:val="en-GB"/>
        </w:rPr>
        <w:t xml:space="preserve">, </w:t>
      </w:r>
      <w:proofErr w:type="spellStart"/>
      <w:r>
        <w:rPr>
          <w:lang w:val="en-GB"/>
        </w:rPr>
        <w:t>vehicle_id</w:t>
      </w:r>
      <w:proofErr w:type="spellEnd"/>
      <w:r>
        <w:rPr>
          <w:lang w:val="en-GB"/>
        </w:rPr>
        <w:t xml:space="preserve">) </w:t>
      </w:r>
    </w:p>
    <w:p w14:paraId="2909ABDA" w14:textId="77777777" w:rsidR="005D10C2" w:rsidRDefault="005D10C2" w:rsidP="004C1B6B">
      <w:pPr>
        <w:pStyle w:val="code"/>
        <w:rPr>
          <w:lang w:val="en-GB"/>
        </w:rPr>
      </w:pPr>
      <w:r>
        <w:rPr>
          <w:lang w:val="en-GB"/>
        </w:rPr>
        <w:tab/>
        <w:t xml:space="preserve">           </w:t>
      </w:r>
      <w:r>
        <w:rPr>
          <w:b/>
          <w:bCs/>
          <w:color w:val="800000"/>
          <w:lang w:val="en-GB"/>
        </w:rPr>
        <w:t>REFERENCES</w:t>
      </w:r>
      <w:r>
        <w:rPr>
          <w:lang w:val="en-GB"/>
        </w:rPr>
        <w:t xml:space="preserve"> </w:t>
      </w:r>
      <w:proofErr w:type="spellStart"/>
      <w:proofErr w:type="gramStart"/>
      <w:r>
        <w:rPr>
          <w:lang w:val="en-GB"/>
        </w:rPr>
        <w:t>public.vehicles</w:t>
      </w:r>
      <w:proofErr w:type="spellEnd"/>
      <w:proofErr w:type="gramEnd"/>
      <w:r>
        <w:rPr>
          <w:lang w:val="en-GB"/>
        </w:rPr>
        <w:t>(city, id),</w:t>
      </w:r>
    </w:p>
    <w:p w14:paraId="7312804A"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rides_auto_index_fk_city_ref_users</w:t>
      </w:r>
      <w:proofErr w:type="spellEnd"/>
      <w:r>
        <w:rPr>
          <w:lang w:val="en-GB"/>
        </w:rPr>
        <w:t xml:space="preserve"> </w:t>
      </w:r>
    </w:p>
    <w:p w14:paraId="27D09CA2" w14:textId="77777777" w:rsidR="005D10C2" w:rsidRDefault="005D10C2" w:rsidP="004C1B6B">
      <w:pPr>
        <w:pStyle w:val="code"/>
        <w:rPr>
          <w:lang w:val="en-GB"/>
        </w:rPr>
      </w:pPr>
      <w:r>
        <w:rPr>
          <w:lang w:val="en-GB"/>
        </w:rPr>
        <w:tab/>
        <w:t xml:space="preserve">      (</w:t>
      </w:r>
      <w:proofErr w:type="gramStart"/>
      <w:r>
        <w:rPr>
          <w:lang w:val="en-GB"/>
        </w:rPr>
        <w:t>city</w:t>
      </w:r>
      <w:proofErr w:type="gramEnd"/>
      <w:r>
        <w:rPr>
          <w:lang w:val="en-GB"/>
        </w:rPr>
        <w:t xml:space="preserve"> </w:t>
      </w:r>
      <w:r>
        <w:rPr>
          <w:b/>
          <w:bCs/>
          <w:color w:val="800000"/>
          <w:lang w:val="en-GB"/>
        </w:rPr>
        <w:t>ASC</w:t>
      </w:r>
      <w:r>
        <w:rPr>
          <w:lang w:val="en-GB"/>
        </w:rPr>
        <w:t xml:space="preserve">, </w:t>
      </w:r>
      <w:proofErr w:type="spellStart"/>
      <w:r>
        <w:rPr>
          <w:lang w:val="en-GB"/>
        </w:rPr>
        <w:t>rider_id</w:t>
      </w:r>
      <w:proofErr w:type="spellEnd"/>
      <w:r>
        <w:rPr>
          <w:lang w:val="en-GB"/>
        </w:rPr>
        <w:t xml:space="preserve"> </w:t>
      </w:r>
      <w:r>
        <w:rPr>
          <w:b/>
          <w:bCs/>
          <w:color w:val="800000"/>
          <w:lang w:val="en-GB"/>
        </w:rPr>
        <w:t>ASC</w:t>
      </w:r>
      <w:r>
        <w:rPr>
          <w:lang w:val="en-GB"/>
        </w:rPr>
        <w:t>),</w:t>
      </w:r>
    </w:p>
    <w:p w14:paraId="0915AF2C" w14:textId="77777777" w:rsidR="005D10C2" w:rsidRDefault="005D10C2" w:rsidP="004C1B6B">
      <w:pPr>
        <w:pStyle w:val="code"/>
        <w:rPr>
          <w:lang w:val="en-GB"/>
        </w:rPr>
      </w:pPr>
      <w:r>
        <w:rPr>
          <w:lang w:val="en-GB"/>
        </w:rPr>
        <w:tab/>
      </w:r>
      <w:r>
        <w:rPr>
          <w:b/>
          <w:bCs/>
          <w:color w:val="800000"/>
          <w:lang w:val="en-GB"/>
        </w:rPr>
        <w:t>INDEX</w:t>
      </w:r>
      <w:r>
        <w:rPr>
          <w:lang w:val="en-GB"/>
        </w:rPr>
        <w:t xml:space="preserve"> </w:t>
      </w:r>
      <w:proofErr w:type="spellStart"/>
      <w:r>
        <w:rPr>
          <w:lang w:val="en-GB"/>
        </w:rPr>
        <w:t>rides_auto_index_fk_vehicle_city_ref_vehicles</w:t>
      </w:r>
      <w:proofErr w:type="spellEnd"/>
      <w:r>
        <w:rPr>
          <w:lang w:val="en-GB"/>
        </w:rPr>
        <w:t xml:space="preserve"> </w:t>
      </w:r>
    </w:p>
    <w:p w14:paraId="1FEDE6EE" w14:textId="77777777" w:rsidR="005D10C2" w:rsidRDefault="005D10C2" w:rsidP="004C1B6B">
      <w:pPr>
        <w:pStyle w:val="code"/>
        <w:rPr>
          <w:lang w:val="en-GB"/>
        </w:rPr>
      </w:pPr>
      <w:r>
        <w:rPr>
          <w:lang w:val="en-GB"/>
        </w:rPr>
        <w:t xml:space="preserve">          </w:t>
      </w:r>
      <w:proofErr w:type="spellStart"/>
      <w:r>
        <w:rPr>
          <w:lang w:val="en-GB"/>
        </w:rPr>
        <w:t>vehicle_city</w:t>
      </w:r>
      <w:proofErr w:type="spellEnd"/>
      <w:r>
        <w:rPr>
          <w:lang w:val="en-GB"/>
        </w:rPr>
        <w:t xml:space="preserve"> </w:t>
      </w:r>
      <w:r>
        <w:rPr>
          <w:b/>
          <w:bCs/>
          <w:color w:val="800000"/>
          <w:lang w:val="en-GB"/>
        </w:rPr>
        <w:t>ASC</w:t>
      </w:r>
      <w:r>
        <w:rPr>
          <w:lang w:val="en-GB"/>
        </w:rPr>
        <w:t xml:space="preserve">, </w:t>
      </w:r>
      <w:proofErr w:type="spellStart"/>
      <w:r>
        <w:rPr>
          <w:lang w:val="en-GB"/>
        </w:rPr>
        <w:t>vehicle_id</w:t>
      </w:r>
      <w:proofErr w:type="spellEnd"/>
      <w:r>
        <w:rPr>
          <w:lang w:val="en-GB"/>
        </w:rPr>
        <w:t xml:space="preserve"> </w:t>
      </w:r>
      <w:r>
        <w:rPr>
          <w:b/>
          <w:bCs/>
          <w:color w:val="800000"/>
          <w:lang w:val="en-GB"/>
        </w:rPr>
        <w:t>ASC</w:t>
      </w:r>
      <w:r>
        <w:rPr>
          <w:lang w:val="en-GB"/>
        </w:rPr>
        <w:t>),</w:t>
      </w:r>
    </w:p>
    <w:p w14:paraId="7DAC4A99" w14:textId="77777777" w:rsidR="005D10C2" w:rsidRDefault="005D10C2" w:rsidP="004C1B6B">
      <w:pPr>
        <w:pStyle w:val="code"/>
        <w:rPr>
          <w:lang w:val="en-GB"/>
        </w:rPr>
      </w:pPr>
      <w:r>
        <w:rPr>
          <w:lang w:val="en-GB"/>
        </w:rPr>
        <w:tab/>
      </w:r>
      <w:r>
        <w:rPr>
          <w:b/>
          <w:bCs/>
          <w:color w:val="800000"/>
          <w:lang w:val="en-GB"/>
        </w:rPr>
        <w:t>CONSTRAINT</w:t>
      </w:r>
      <w:r>
        <w:rPr>
          <w:lang w:val="en-GB"/>
        </w:rPr>
        <w:t xml:space="preserve"> </w:t>
      </w:r>
      <w:proofErr w:type="spellStart"/>
      <w:r>
        <w:rPr>
          <w:lang w:val="en-GB"/>
        </w:rPr>
        <w:t>check_vehicle_city_city</w:t>
      </w:r>
      <w:proofErr w:type="spellEnd"/>
      <w:r>
        <w:rPr>
          <w:lang w:val="en-GB"/>
        </w:rPr>
        <w:t xml:space="preserve"> </w:t>
      </w:r>
    </w:p>
    <w:p w14:paraId="04C0F7EE" w14:textId="24C81330" w:rsidR="005D10C2" w:rsidRDefault="005D10C2" w:rsidP="004C1B6B">
      <w:pPr>
        <w:pStyle w:val="code"/>
        <w:rPr>
          <w:lang w:val="en-GB"/>
        </w:rPr>
      </w:pPr>
      <w:r>
        <w:rPr>
          <w:lang w:val="en-GB"/>
        </w:rPr>
        <w:t xml:space="preserve">           </w:t>
      </w:r>
      <w:r>
        <w:rPr>
          <w:b/>
          <w:bCs/>
          <w:color w:val="800000"/>
          <w:lang w:val="en-GB"/>
        </w:rPr>
        <w:t>CHECK</w:t>
      </w:r>
      <w:r>
        <w:rPr>
          <w:lang w:val="en-GB"/>
        </w:rPr>
        <w:t xml:space="preserve"> (</w:t>
      </w:r>
      <w:proofErr w:type="spellStart"/>
      <w:r>
        <w:rPr>
          <w:lang w:val="en-GB"/>
        </w:rPr>
        <w:t>vehicle_city</w:t>
      </w:r>
      <w:proofErr w:type="spellEnd"/>
      <w:r>
        <w:rPr>
          <w:lang w:val="en-GB"/>
        </w:rPr>
        <w:t xml:space="preserve"> = city)</w:t>
      </w:r>
    </w:p>
    <w:p w14:paraId="61FAC62F" w14:textId="79F4132A" w:rsidR="005D10C2" w:rsidRDefault="7A7997A3" w:rsidP="004C1B6B">
      <w:pPr>
        <w:pStyle w:val="code"/>
        <w:rPr>
          <w:color w:val="FF0000"/>
          <w:lang w:val="en-GB"/>
        </w:rPr>
      </w:pPr>
      <w:commentRangeStart w:id="89"/>
      <w:r w:rsidRPr="7A7997A3">
        <w:rPr>
          <w:lang w:val="en-GB"/>
        </w:rPr>
        <w:t>)</w:t>
      </w:r>
      <w:r w:rsidRPr="7A7997A3">
        <w:rPr>
          <w:color w:val="FF0000"/>
          <w:lang w:val="en-GB"/>
        </w:rPr>
        <w:t>;</w:t>
      </w:r>
    </w:p>
    <w:p w14:paraId="54E29B7A" w14:textId="31E059DD" w:rsidR="005D10C2" w:rsidRDefault="7A7997A3" w:rsidP="7A7997A3">
      <w:pPr>
        <w:rPr>
          <w:rFonts w:ascii="Menlo" w:eastAsiaTheme="minorEastAsia" w:hAnsi="Menlo" w:cs="Menlo"/>
          <w:color w:val="FF0000"/>
          <w:lang w:val="en-GB" w:eastAsia="en-US"/>
        </w:rPr>
      </w:pPr>
      <w:r w:rsidRPr="7A7997A3">
        <w:rPr>
          <w:rFonts w:ascii="Menlo" w:eastAsiaTheme="minorEastAsia" w:hAnsi="Menlo" w:cs="Menlo"/>
          <w:color w:val="FF0000"/>
          <w:lang w:val="en-GB" w:eastAsia="en-US"/>
        </w:rPr>
        <w:lastRenderedPageBreak/>
        <w:t>--</w:t>
      </w:r>
      <w:commentRangeEnd w:id="89"/>
      <w:r w:rsidR="005D10C2">
        <w:rPr>
          <w:rStyle w:val="CommentReference"/>
        </w:rPr>
        <w:commentReference w:id="89"/>
      </w:r>
      <w:r w:rsidRPr="7A7997A3">
        <w:rPr>
          <w:rFonts w:ascii="Menlo" w:eastAsiaTheme="minorEastAsia" w:hAnsi="Menlo" w:cs="Menlo"/>
          <w:color w:val="FF0000"/>
          <w:lang w:val="en-GB" w:eastAsia="en-US"/>
        </w:rPr>
        <w:t>--</w:t>
      </w:r>
    </w:p>
    <w:p w14:paraId="2D5C13C5" w14:textId="1907DC72" w:rsidR="005D10C2" w:rsidRDefault="005D10C2" w:rsidP="005D10C2">
      <w:pPr>
        <w:rPr>
          <w:rFonts w:ascii="Menlo" w:eastAsiaTheme="minorEastAsia" w:hAnsi="Menlo" w:cs="Menlo"/>
          <w:color w:val="FF0000"/>
          <w:lang w:val="en-GB" w:eastAsia="en-US"/>
        </w:rPr>
      </w:pPr>
    </w:p>
    <w:p w14:paraId="07153F28" w14:textId="130B12AE" w:rsidR="005D10C2" w:rsidRDefault="7A7997A3" w:rsidP="7A7997A3">
      <w:pPr>
        <w:rPr>
          <w:rFonts w:eastAsiaTheme="minorEastAsia"/>
          <w:lang w:val="en-GB" w:eastAsia="en-US"/>
        </w:rPr>
      </w:pPr>
      <w:r w:rsidRPr="7A7997A3">
        <w:rPr>
          <w:rFonts w:eastAsiaTheme="minorEastAsia"/>
          <w:lang w:val="en-GB" w:eastAsia="en-US"/>
        </w:rPr>
        <w:t>This CREATE TABLE statement specified additional columns, their nullability, primary and foreign keys, indexes</w:t>
      </w:r>
      <w:ins w:id="90" w:author="Angela Rufino" w:date="2021-06-01T20:52:00Z">
        <w:r w:rsidRPr="7A7997A3">
          <w:rPr>
            <w:rFonts w:eastAsiaTheme="minorEastAsia"/>
            <w:lang w:val="en-GB" w:eastAsia="en-US"/>
          </w:rPr>
          <w:t>,</w:t>
        </w:r>
      </w:ins>
      <w:r w:rsidRPr="7A7997A3">
        <w:rPr>
          <w:rFonts w:eastAsiaTheme="minorEastAsia"/>
          <w:lang w:val="en-GB" w:eastAsia="en-US"/>
        </w:rPr>
        <w:t xml:space="preserve"> and constraints upon table values.</w:t>
      </w:r>
    </w:p>
    <w:p w14:paraId="2F231B79" w14:textId="77777777" w:rsidR="00B33C90" w:rsidRDefault="00B33C90" w:rsidP="00A83544">
      <w:pPr>
        <w:rPr>
          <w:rFonts w:eastAsiaTheme="minorEastAsia"/>
          <w:lang w:val="en-GB" w:eastAsia="en-US"/>
        </w:rPr>
      </w:pPr>
    </w:p>
    <w:p w14:paraId="0A999895" w14:textId="77777777" w:rsidR="002436B3" w:rsidRDefault="002436B3" w:rsidP="000A61E1">
      <w:pPr>
        <w:rPr>
          <w:lang w:eastAsia="en-US"/>
        </w:rPr>
      </w:pPr>
    </w:p>
    <w:p w14:paraId="4B83DA4A" w14:textId="6F19497D" w:rsidR="002436B3" w:rsidRDefault="002436B3" w:rsidP="000A61E1">
      <w:pPr>
        <w:rPr>
          <w:rFonts w:eastAsiaTheme="minorEastAsia"/>
          <w:lang w:val="en-GB" w:eastAsia="en-US"/>
        </w:rPr>
      </w:pPr>
      <w:r>
        <w:rPr>
          <w:lang w:eastAsia="en-US"/>
        </w:rPr>
        <w:t xml:space="preserve">The </w:t>
      </w:r>
      <w:proofErr w:type="spellStart"/>
      <w:r w:rsidR="008A0320">
        <w:rPr>
          <w:lang w:eastAsia="en-US"/>
        </w:rPr>
        <w:t>r</w:t>
      </w:r>
      <w:r w:rsidR="00762F29">
        <w:rPr>
          <w:lang w:eastAsia="en-US"/>
        </w:rPr>
        <w:t>elevent</w:t>
      </w:r>
      <w:proofErr w:type="spellEnd"/>
      <w:r>
        <w:rPr>
          <w:lang w:eastAsia="en-US"/>
        </w:rPr>
        <w:t xml:space="preserve"> clauses in </w:t>
      </w:r>
      <w:r>
        <w:rPr>
          <w:rFonts w:eastAsiaTheme="minorEastAsia"/>
          <w:lang w:val="en-GB" w:eastAsia="en-US"/>
        </w:rPr>
        <w:t>&lt;&lt;</w:t>
      </w:r>
      <w:proofErr w:type="spellStart"/>
      <w:r>
        <w:rPr>
          <w:rFonts w:eastAsiaTheme="minorEastAsia"/>
          <w:lang w:val="en-GB" w:eastAsia="en-US"/>
        </w:rPr>
        <w:t>CreateTableReference</w:t>
      </w:r>
      <w:proofErr w:type="spellEnd"/>
      <w:r>
        <w:rPr>
          <w:rFonts w:eastAsiaTheme="minorEastAsia"/>
          <w:lang w:val="en-GB" w:eastAsia="en-US"/>
        </w:rPr>
        <w:t xml:space="preserve">&gt;&gt; are </w:t>
      </w:r>
      <w:r w:rsidR="00762F29">
        <w:rPr>
          <w:rFonts w:eastAsiaTheme="minorEastAsia"/>
          <w:lang w:val="en-GB" w:eastAsia="en-US"/>
        </w:rPr>
        <w:t>listed in &lt;&lt;</w:t>
      </w:r>
      <w:proofErr w:type="spellStart"/>
      <w:r w:rsidR="00762F29">
        <w:rPr>
          <w:rFonts w:eastAsiaTheme="minorEastAsia"/>
          <w:lang w:val="en-GB" w:eastAsia="en-US"/>
        </w:rPr>
        <w:t>CreateTableOptions</w:t>
      </w:r>
      <w:proofErr w:type="spellEnd"/>
      <w:r w:rsidR="00762F29">
        <w:rPr>
          <w:rFonts w:eastAsiaTheme="minorEastAsia"/>
          <w:lang w:val="en-GB" w:eastAsia="en-US"/>
        </w:rPr>
        <w:t>&gt;&gt;.</w:t>
      </w:r>
    </w:p>
    <w:p w14:paraId="2E6DF3FC" w14:textId="597418F3" w:rsidR="000B3E12" w:rsidRDefault="000B3E12" w:rsidP="000A61E1">
      <w:pPr>
        <w:rPr>
          <w:rFonts w:eastAsiaTheme="minorEastAsia"/>
          <w:lang w:val="en-GB" w:eastAsia="en-US"/>
        </w:rPr>
      </w:pPr>
    </w:p>
    <w:p w14:paraId="55EDFB37" w14:textId="632180FD" w:rsidR="00762F29" w:rsidRDefault="00762F29" w:rsidP="000A61E1">
      <w:pPr>
        <w:rPr>
          <w:rFonts w:eastAsiaTheme="minorEastAsia"/>
          <w:lang w:val="en-GB" w:eastAsia="en-US"/>
        </w:rPr>
      </w:pPr>
      <w:r>
        <w:rPr>
          <w:rFonts w:eastAsiaTheme="minorEastAsia"/>
          <w:lang w:val="en-GB" w:eastAsia="en-US"/>
        </w:rPr>
        <w:t>[[</w:t>
      </w:r>
      <w:proofErr w:type="spellStart"/>
      <w:r>
        <w:rPr>
          <w:rFonts w:eastAsiaTheme="minorEastAsia"/>
          <w:lang w:val="en-GB" w:eastAsia="en-US"/>
        </w:rPr>
        <w:t>CreateTableOptions</w:t>
      </w:r>
      <w:proofErr w:type="spellEnd"/>
      <w:r>
        <w:rPr>
          <w:rFonts w:eastAsiaTheme="minorEastAsia"/>
          <w:lang w:val="en-GB" w:eastAsia="en-US"/>
        </w:rPr>
        <w:t>]]</w:t>
      </w:r>
    </w:p>
    <w:p w14:paraId="5E9C2574" w14:textId="18C33D2C" w:rsidR="000B3E12" w:rsidRPr="000B3E12" w:rsidRDefault="000B3E12" w:rsidP="000B3E12">
      <w:pPr>
        <w:rPr>
          <w:rFonts w:eastAsiaTheme="minorEastAsia"/>
          <w:lang w:val="en-GB" w:eastAsia="en-US"/>
        </w:rPr>
      </w:pPr>
      <w:proofErr w:type="gramStart"/>
      <w:r w:rsidRPr="000B3E12">
        <w:rPr>
          <w:rFonts w:eastAsiaTheme="minorEastAsia"/>
          <w:lang w:val="en-GB" w:eastAsia="en-US"/>
        </w:rPr>
        <w:t>.</w:t>
      </w:r>
      <w:r>
        <w:rPr>
          <w:rFonts w:eastAsiaTheme="minorEastAsia"/>
          <w:lang w:val="en-GB" w:eastAsia="en-US"/>
        </w:rPr>
        <w:t>Create</w:t>
      </w:r>
      <w:proofErr w:type="gramEnd"/>
      <w:r>
        <w:rPr>
          <w:rFonts w:eastAsiaTheme="minorEastAsia"/>
          <w:lang w:val="en-GB" w:eastAsia="en-US"/>
        </w:rPr>
        <w:t xml:space="preserve"> Table options</w:t>
      </w:r>
    </w:p>
    <w:p w14:paraId="1D3026FA" w14:textId="77777777" w:rsidR="000B3E12" w:rsidRPr="000B3E12" w:rsidRDefault="000B3E12" w:rsidP="000B3E12">
      <w:pPr>
        <w:rPr>
          <w:rFonts w:eastAsiaTheme="minorEastAsia"/>
          <w:lang w:val="en-GB" w:eastAsia="en-US"/>
        </w:rPr>
      </w:pPr>
      <w:r w:rsidRPr="000B3E12">
        <w:rPr>
          <w:rFonts w:eastAsiaTheme="minorEastAsia"/>
          <w:lang w:val="en-GB" w:eastAsia="en-US"/>
        </w:rPr>
        <w:t>|=======</w:t>
      </w:r>
    </w:p>
    <w:p w14:paraId="6E926163" w14:textId="1F50F661" w:rsidR="000B3E12"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column_def</w:t>
      </w:r>
      <w:proofErr w:type="spellEnd"/>
      <w:r w:rsidRPr="7A7997A3">
        <w:rPr>
          <w:rFonts w:eastAsiaTheme="minorEastAsia"/>
          <w:lang w:val="en-GB" w:eastAsia="en-US"/>
        </w:rPr>
        <w:t xml:space="preserve">   </w:t>
      </w:r>
      <w:r w:rsidR="00860546">
        <w:tab/>
      </w:r>
      <w:r w:rsidR="00860546">
        <w:tab/>
      </w:r>
      <w:r w:rsidRPr="7A7997A3">
        <w:rPr>
          <w:rFonts w:eastAsiaTheme="minorEastAsia"/>
          <w:lang w:val="en-GB" w:eastAsia="en-US"/>
        </w:rPr>
        <w:t xml:space="preserve">|The definition of a column.  This includes the column name, datatype, and nullability.  Constraints specific to the column can also be included here, though it's better practice to list all constraints separately.  </w:t>
      </w:r>
    </w:p>
    <w:p w14:paraId="5F3C69A0" w14:textId="04727F9E" w:rsidR="00233F12"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Index_def</w:t>
      </w:r>
      <w:proofErr w:type="spellEnd"/>
      <w:r w:rsidRPr="7A7997A3">
        <w:rPr>
          <w:rFonts w:eastAsiaTheme="minorEastAsia"/>
          <w:lang w:val="en-GB" w:eastAsia="en-US"/>
        </w:rPr>
        <w:t xml:space="preserve">      </w:t>
      </w:r>
      <w:r w:rsidR="00233F12">
        <w:tab/>
      </w:r>
      <w:r w:rsidR="00233F12">
        <w:tab/>
      </w:r>
      <w:r w:rsidRPr="7A7997A3">
        <w:rPr>
          <w:rFonts w:eastAsiaTheme="minorEastAsia"/>
          <w:lang w:val="en-GB" w:eastAsia="en-US"/>
        </w:rPr>
        <w:t xml:space="preserve"> |Definition of an index to be created on the table.  Same as CREATE INDEX but without the leading +CREATE+ verb.</w:t>
      </w:r>
    </w:p>
    <w:p w14:paraId="7DF841C1" w14:textId="0008A0DD" w:rsidR="00E63EF4" w:rsidRDefault="7A7997A3" w:rsidP="7A7997A3">
      <w:pPr>
        <w:rPr>
          <w:rFonts w:eastAsiaTheme="minorEastAsia"/>
          <w:lang w:val="en-GB" w:eastAsia="en-US"/>
        </w:rPr>
      </w:pPr>
      <w:r w:rsidRPr="7A7997A3">
        <w:rPr>
          <w:rFonts w:eastAsiaTheme="minorEastAsia"/>
          <w:lang w:val="en-GB" w:eastAsia="en-US"/>
        </w:rPr>
        <w:t>|</w:t>
      </w:r>
      <w:proofErr w:type="spellStart"/>
      <w:r w:rsidRPr="7A7997A3">
        <w:rPr>
          <w:rFonts w:eastAsiaTheme="minorEastAsia"/>
          <w:lang w:val="en-GB" w:eastAsia="en-US"/>
        </w:rPr>
        <w:t>table_contraint</w:t>
      </w:r>
      <w:proofErr w:type="spellEnd"/>
      <w:r w:rsidRPr="7A7997A3">
        <w:rPr>
          <w:rFonts w:eastAsiaTheme="minorEastAsia"/>
          <w:lang w:val="en-GB" w:eastAsia="en-US"/>
        </w:rPr>
        <w:t xml:space="preserve"> </w:t>
      </w:r>
      <w:r w:rsidR="00EA6572">
        <w:tab/>
      </w:r>
      <w:r w:rsidRPr="7A7997A3">
        <w:rPr>
          <w:rFonts w:eastAsiaTheme="minorEastAsia"/>
          <w:lang w:val="en-GB" w:eastAsia="en-US"/>
        </w:rPr>
        <w:t xml:space="preserve">| A constraint on the table, such as PRIMARY KEY, FOREIGN KEY, or CHECK.  See below for constraint syntax. </w:t>
      </w:r>
    </w:p>
    <w:p w14:paraId="1E6D90B3" w14:textId="5BC014F9" w:rsidR="00EA6572" w:rsidRPr="000B3E12" w:rsidRDefault="7CB56609" w:rsidP="7CB56609">
      <w:pPr>
        <w:rPr>
          <w:rFonts w:eastAsiaTheme="minorEastAsia"/>
          <w:lang w:val="en-GB" w:eastAsia="en-US"/>
        </w:rPr>
      </w:pPr>
      <w:r w:rsidRPr="7CB56609">
        <w:rPr>
          <w:rFonts w:eastAsiaTheme="minorEastAsia"/>
          <w:lang w:val="en-GB" w:eastAsia="en-US"/>
        </w:rPr>
        <w:t>|</w:t>
      </w:r>
      <w:proofErr w:type="spellStart"/>
      <w:r w:rsidRPr="7CB56609">
        <w:rPr>
          <w:rFonts w:eastAsiaTheme="minorEastAsia"/>
          <w:lang w:val="en-GB" w:eastAsia="en-US"/>
        </w:rPr>
        <w:t>family_def</w:t>
      </w:r>
      <w:proofErr w:type="spellEnd"/>
      <w:r w:rsidR="00E63EF4">
        <w:tab/>
      </w:r>
      <w:r w:rsidR="00E63EF4">
        <w:tab/>
      </w:r>
      <w:r w:rsidR="00E63EF4">
        <w:tab/>
      </w:r>
      <w:r w:rsidRPr="7CB56609">
        <w:rPr>
          <w:rFonts w:eastAsiaTheme="minorEastAsia"/>
          <w:lang w:val="en-GB" w:eastAsia="en-US"/>
        </w:rPr>
        <w:t>|</w:t>
      </w:r>
      <w:proofErr w:type="gramStart"/>
      <w:r w:rsidRPr="7CB56609">
        <w:rPr>
          <w:rFonts w:eastAsiaTheme="minorEastAsia"/>
          <w:lang w:val="en-GB" w:eastAsia="en-US"/>
        </w:rPr>
        <w:t>Assigns</w:t>
      </w:r>
      <w:proofErr w:type="gramEnd"/>
      <w:r w:rsidRPr="7CB56609">
        <w:rPr>
          <w:rFonts w:eastAsiaTheme="minorEastAsia"/>
          <w:lang w:val="en-GB" w:eastAsia="en-US"/>
        </w:rPr>
        <w:t xml:space="preserve"> columns to a column family.  See Chapter 2 for more information about column families</w:t>
      </w:r>
      <w:commentRangeStart w:id="91"/>
      <w:r w:rsidRPr="7CB56609">
        <w:rPr>
          <w:rFonts w:eastAsiaTheme="minorEastAsia"/>
          <w:lang w:val="en-GB" w:eastAsia="en-US"/>
        </w:rPr>
        <w:t>.</w:t>
      </w:r>
      <w:commentRangeEnd w:id="91"/>
      <w:r w:rsidR="00E63EF4">
        <w:rPr>
          <w:rStyle w:val="CommentReference"/>
        </w:rPr>
        <w:commentReference w:id="91"/>
      </w:r>
      <w:r w:rsidRPr="7CB56609">
        <w:rPr>
          <w:rFonts w:eastAsiaTheme="minorEastAsia"/>
          <w:lang w:val="en-GB" w:eastAsia="en-US"/>
        </w:rPr>
        <w:t xml:space="preserve">   </w:t>
      </w:r>
    </w:p>
    <w:p w14:paraId="6A1DA2F3" w14:textId="00AF16C5" w:rsidR="000B3E12" w:rsidRDefault="000B3E12" w:rsidP="000B3E12">
      <w:pPr>
        <w:rPr>
          <w:rFonts w:eastAsiaTheme="minorEastAsia"/>
          <w:lang w:val="en-GB" w:eastAsia="en-US"/>
        </w:rPr>
      </w:pPr>
      <w:r w:rsidRPr="000B3E12">
        <w:rPr>
          <w:rFonts w:eastAsiaTheme="minorEastAsia"/>
          <w:lang w:val="en-GB" w:eastAsia="en-US"/>
        </w:rPr>
        <w:t>|=======</w:t>
      </w:r>
    </w:p>
    <w:p w14:paraId="76AFCA2D" w14:textId="77777777" w:rsidR="002436B3" w:rsidRDefault="002436B3" w:rsidP="000A61E1">
      <w:pPr>
        <w:rPr>
          <w:rFonts w:eastAsiaTheme="minorEastAsia"/>
          <w:lang w:val="en-GB" w:eastAsia="en-US"/>
        </w:rPr>
      </w:pPr>
    </w:p>
    <w:p w14:paraId="0DCEF137" w14:textId="60D276D2" w:rsidR="002436B3" w:rsidRPr="0050534D" w:rsidRDefault="009F01CD" w:rsidP="000A61E1">
      <w:pPr>
        <w:rPr>
          <w:b/>
          <w:lang w:eastAsia="en-US"/>
        </w:rPr>
      </w:pPr>
      <w:r>
        <w:rPr>
          <w:lang w:eastAsia="en-US"/>
        </w:rPr>
        <w:t xml:space="preserve">Let’s now look at each of these CREATE </w:t>
      </w:r>
      <w:r w:rsidRPr="009F01CD">
        <w:rPr>
          <w:lang w:eastAsia="en-US"/>
        </w:rPr>
        <w:t>TA</w:t>
      </w:r>
      <w:r w:rsidRPr="0050534D">
        <w:rPr>
          <w:lang w:eastAsia="en-US"/>
        </w:rPr>
        <w:t>BLE options</w:t>
      </w:r>
      <w:r>
        <w:rPr>
          <w:lang w:eastAsia="en-US"/>
        </w:rPr>
        <w:t>.</w:t>
      </w:r>
    </w:p>
    <w:p w14:paraId="028B0963" w14:textId="660FE58C" w:rsidR="008673CA" w:rsidRDefault="003E1622" w:rsidP="002640AA">
      <w:pPr>
        <w:pStyle w:val="Heading3"/>
      </w:pPr>
      <w:r>
        <w:t>====</w:t>
      </w:r>
      <w:r w:rsidR="003D04E9">
        <w:t xml:space="preserve"> </w:t>
      </w:r>
      <w:r w:rsidR="008673CA">
        <w:t>Column Definitions</w:t>
      </w:r>
    </w:p>
    <w:p w14:paraId="6519F8CE" w14:textId="306ADD1D" w:rsidR="00C1444F" w:rsidRDefault="00C1444F" w:rsidP="00C1444F">
      <w:pPr>
        <w:rPr>
          <w:lang w:eastAsia="en-US"/>
        </w:rPr>
      </w:pPr>
    </w:p>
    <w:p w14:paraId="0EB1790E" w14:textId="1C8171E8" w:rsidR="00C1444F" w:rsidRDefault="7CB56609" w:rsidP="00C1444F">
      <w:pPr>
        <w:rPr>
          <w:lang w:eastAsia="en-US"/>
        </w:rPr>
      </w:pPr>
      <w:r w:rsidRPr="7CB56609">
        <w:rPr>
          <w:lang w:eastAsia="en-US"/>
        </w:rPr>
        <w:t>A column definition consists of a column name, datatype, nullability status, default value</w:t>
      </w:r>
      <w:ins w:id="92" w:author="Angela Rufino" w:date="2021-06-01T22:51:00Z">
        <w:r w:rsidRPr="7CB56609">
          <w:rPr>
            <w:lang w:eastAsia="en-US"/>
          </w:rPr>
          <w:t>,</w:t>
        </w:r>
      </w:ins>
      <w:r w:rsidRPr="7CB56609">
        <w:rPr>
          <w:lang w:eastAsia="en-US"/>
        </w:rPr>
        <w:t xml:space="preserve"> and possibly column-level constraint definitions.  At a minimum, the name and data type must be </w:t>
      </w:r>
      <w:commentRangeStart w:id="93"/>
      <w:r w:rsidRPr="7CB56609">
        <w:rPr>
          <w:lang w:eastAsia="en-US"/>
        </w:rPr>
        <w:t>specified</w:t>
      </w:r>
      <w:commentRangeEnd w:id="93"/>
      <w:r w:rsidR="00C1444F">
        <w:rPr>
          <w:rStyle w:val="CommentReference"/>
        </w:rPr>
        <w:commentReference w:id="93"/>
      </w:r>
      <w:r w:rsidRPr="7CB56609">
        <w:rPr>
          <w:lang w:eastAsia="en-US"/>
        </w:rPr>
        <w:t>. &lt;&lt;</w:t>
      </w:r>
      <w:proofErr w:type="spellStart"/>
      <w:r w:rsidRPr="7CB56609">
        <w:rPr>
          <w:lang w:eastAsia="en-US"/>
        </w:rPr>
        <w:t>ColumnDefintion</w:t>
      </w:r>
      <w:proofErr w:type="spellEnd"/>
      <w:r w:rsidRPr="7CB56609">
        <w:rPr>
          <w:lang w:eastAsia="en-US"/>
        </w:rPr>
        <w:t>&gt;&gt; shows the sy</w:t>
      </w:r>
      <w:ins w:id="94" w:author="Guy Harrison" w:date="2021-05-24T10:45:00Z">
        <w:r w:rsidRPr="7CB56609">
          <w:rPr>
            <w:lang w:eastAsia="en-US"/>
          </w:rPr>
          <w:t>n</w:t>
        </w:r>
      </w:ins>
      <w:r w:rsidRPr="7CB56609">
        <w:rPr>
          <w:lang w:eastAsia="en-US"/>
        </w:rPr>
        <w:t xml:space="preserve">tax for a column definition. </w:t>
      </w:r>
    </w:p>
    <w:p w14:paraId="6394A6D1" w14:textId="6E263C49" w:rsidR="00F21E23" w:rsidRDefault="00F21E23" w:rsidP="00C1444F">
      <w:pPr>
        <w:rPr>
          <w:lang w:eastAsia="en-US"/>
        </w:rPr>
      </w:pPr>
    </w:p>
    <w:p w14:paraId="153CD648" w14:textId="77777777" w:rsidR="00481F3D" w:rsidRDefault="00523791" w:rsidP="00523791">
      <w:pPr>
        <w:rPr>
          <w:ins w:id="95" w:author="Guy Harrison" w:date="2021-05-24T11:37:00Z"/>
          <w:lang w:eastAsia="en-US"/>
        </w:rPr>
      </w:pPr>
      <w:r>
        <w:rPr>
          <w:noProof/>
        </w:rPr>
        <w:drawing>
          <wp:inline distT="0" distB="0" distL="0" distR="0" wp14:anchorId="42407672" wp14:editId="003C3CEC">
            <wp:extent cx="5731510" cy="1797685"/>
            <wp:effectExtent l="0" t="0" r="0" b="5715"/>
            <wp:docPr id="19" name="Picture 1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2F458FCD" w14:textId="77777777" w:rsidR="00481F3D" w:rsidRDefault="00481F3D" w:rsidP="00523791">
      <w:pPr>
        <w:rPr>
          <w:ins w:id="96" w:author="Guy Harrison" w:date="2021-05-24T11:37:00Z"/>
          <w:lang w:eastAsia="en-US"/>
        </w:rPr>
      </w:pPr>
    </w:p>
    <w:p w14:paraId="674E0D64" w14:textId="0AE60C99" w:rsidR="00523791" w:rsidRDefault="00523791" w:rsidP="00523791">
      <w:pPr>
        <w:rPr>
          <w:lang w:eastAsia="en-US"/>
        </w:rPr>
      </w:pPr>
      <w:r>
        <w:rPr>
          <w:lang w:eastAsia="en-US"/>
        </w:rPr>
        <w:t>[[</w:t>
      </w:r>
      <w:proofErr w:type="spellStart"/>
      <w:r w:rsidR="00481F3D">
        <w:rPr>
          <w:lang w:eastAsia="en-US"/>
        </w:rPr>
        <w:t>ColumnDefintion</w:t>
      </w:r>
      <w:proofErr w:type="spellEnd"/>
      <w:r>
        <w:rPr>
          <w:lang w:eastAsia="en-US"/>
        </w:rPr>
        <w:t xml:space="preserve">]] </w:t>
      </w:r>
    </w:p>
    <w:p w14:paraId="3864AECA" w14:textId="062C4FFB" w:rsidR="00523791" w:rsidRDefault="00523791" w:rsidP="00523791">
      <w:pPr>
        <w:rPr>
          <w:lang w:eastAsia="en-US"/>
        </w:rPr>
      </w:pPr>
      <w:proofErr w:type="gramStart"/>
      <w:r>
        <w:rPr>
          <w:lang w:eastAsia="en-US"/>
        </w:rPr>
        <w:t>.Column</w:t>
      </w:r>
      <w:proofErr w:type="gramEnd"/>
      <w:r>
        <w:rPr>
          <w:lang w:eastAsia="en-US"/>
        </w:rPr>
        <w:t xml:space="preserve"> Definition</w:t>
      </w:r>
    </w:p>
    <w:p w14:paraId="09923FB9" w14:textId="6EE56D99" w:rsidR="00523791" w:rsidRDefault="00523791" w:rsidP="00523791">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column_definition</w:t>
      </w:r>
      <w:proofErr w:type="spellEnd"/>
      <w:r>
        <w:rPr>
          <w:lang w:eastAsia="en-US"/>
        </w:rPr>
        <w:t>.</w:t>
      </w:r>
      <w:proofErr w:type="spellStart"/>
      <w:r>
        <w:rPr>
          <w:lang w:eastAsia="en-US"/>
        </w:rPr>
        <w:t>png</w:t>
      </w:r>
      <w:proofErr w:type="spellEnd"/>
      <w:r>
        <w:rPr>
          <w:lang w:eastAsia="en-US"/>
        </w:rPr>
        <w:t>[Create Table Statement]</w:t>
      </w:r>
    </w:p>
    <w:p w14:paraId="5F9A650C" w14:textId="0484A114" w:rsidR="00F21E23" w:rsidRDefault="00F21E23" w:rsidP="00C1444F">
      <w:pPr>
        <w:rPr>
          <w:lang w:eastAsia="en-US"/>
        </w:rPr>
      </w:pPr>
    </w:p>
    <w:p w14:paraId="6F242ED7" w14:textId="4D5C5135" w:rsidR="00A23940" w:rsidRDefault="00A23940" w:rsidP="00C1444F">
      <w:pPr>
        <w:rPr>
          <w:lang w:eastAsia="en-US"/>
        </w:rPr>
      </w:pPr>
      <w:r>
        <w:rPr>
          <w:lang w:eastAsia="en-US"/>
        </w:rPr>
        <w:t xml:space="preserve">Although constraints may be specified directly against column definitions, they may also be independently listed below the column definitions.  </w:t>
      </w:r>
      <w:r w:rsidR="00887CB8">
        <w:rPr>
          <w:lang w:eastAsia="en-US"/>
        </w:rPr>
        <w:t>Many practitioners prefer to list the constraints separately in this manner because it allows all con</w:t>
      </w:r>
      <w:ins w:id="97" w:author="Guy Harrison" w:date="2021-06-14T15:57:00Z">
        <w:r w:rsidR="00096C2E">
          <w:rPr>
            <w:lang w:eastAsia="en-US"/>
          </w:rPr>
          <w:t>s</w:t>
        </w:r>
      </w:ins>
      <w:r w:rsidR="00887CB8">
        <w:rPr>
          <w:lang w:eastAsia="en-US"/>
        </w:rPr>
        <w:t>traints, including multi-column constraints, to be located together</w:t>
      </w:r>
      <w:r w:rsidR="001A2EDE">
        <w:rPr>
          <w:lang w:eastAsia="en-US"/>
        </w:rPr>
        <w:t>.</w:t>
      </w:r>
    </w:p>
    <w:p w14:paraId="6FAEC604" w14:textId="1EEF741A" w:rsidR="00F85C5B" w:rsidRDefault="00F85C5B" w:rsidP="00C1444F">
      <w:pPr>
        <w:rPr>
          <w:lang w:eastAsia="en-US"/>
        </w:rPr>
      </w:pPr>
    </w:p>
    <w:p w14:paraId="6345CB9B" w14:textId="367DF770" w:rsidR="00F85C5B" w:rsidRDefault="00F85C5B" w:rsidP="00F85C5B">
      <w:pPr>
        <w:pStyle w:val="Heading3"/>
      </w:pPr>
      <w:r>
        <w:lastRenderedPageBreak/>
        <w:t>====</w:t>
      </w:r>
      <w:r w:rsidR="003D04E9">
        <w:t xml:space="preserve"> </w:t>
      </w:r>
      <w:r>
        <w:t>Computed Columns</w:t>
      </w:r>
    </w:p>
    <w:p w14:paraId="5754E79C" w14:textId="6F462775" w:rsidR="00F85C5B" w:rsidRDefault="00F85C5B" w:rsidP="00F85C5B">
      <w:pPr>
        <w:rPr>
          <w:lang w:eastAsia="en-US"/>
        </w:rPr>
      </w:pPr>
    </w:p>
    <w:p w14:paraId="7164A0E6" w14:textId="17B69005" w:rsidR="00F85C5B" w:rsidRDefault="00F85C5B" w:rsidP="00F85C5B">
      <w:pPr>
        <w:rPr>
          <w:lang w:eastAsia="en-US"/>
        </w:rPr>
      </w:pPr>
      <w:r>
        <w:rPr>
          <w:lang w:eastAsia="en-US"/>
        </w:rPr>
        <w:t xml:space="preserve">CockroachDB allows tables to include *computed columns* that in some other databases would require a view definition.  </w:t>
      </w:r>
    </w:p>
    <w:p w14:paraId="51BFC324" w14:textId="44AE262D" w:rsidR="00DF37C4" w:rsidRDefault="00DF37C4" w:rsidP="00F85C5B">
      <w:pPr>
        <w:rPr>
          <w:lang w:eastAsia="en-US"/>
        </w:rPr>
      </w:pPr>
    </w:p>
    <w:p w14:paraId="01E6CB8F" w14:textId="77777777" w:rsidR="00DF37C4" w:rsidRDefault="00DF37C4" w:rsidP="00DF37C4">
      <w:pPr>
        <w:rPr>
          <w:lang w:eastAsia="en-US"/>
        </w:rPr>
      </w:pPr>
      <w:r>
        <w:rPr>
          <w:lang w:eastAsia="en-US"/>
        </w:rPr>
        <w:t xml:space="preserve">[source, </w:t>
      </w:r>
      <w:proofErr w:type="spellStart"/>
      <w:r>
        <w:rPr>
          <w:lang w:eastAsia="en-US"/>
        </w:rPr>
        <w:t>sql</w:t>
      </w:r>
      <w:proofErr w:type="spellEnd"/>
      <w:r>
        <w:rPr>
          <w:lang w:eastAsia="en-US"/>
        </w:rPr>
        <w:t>]</w:t>
      </w:r>
    </w:p>
    <w:p w14:paraId="0E1BED2B" w14:textId="77777777" w:rsidR="00DF37C4" w:rsidRDefault="00DF37C4" w:rsidP="00DF37C4">
      <w:pPr>
        <w:rPr>
          <w:lang w:eastAsia="en-US"/>
        </w:rPr>
      </w:pPr>
      <w:r>
        <w:rPr>
          <w:lang w:eastAsia="en-US"/>
        </w:rPr>
        <w:t>----</w:t>
      </w:r>
    </w:p>
    <w:p w14:paraId="60663149" w14:textId="5198806A" w:rsidR="00DF37C4" w:rsidRDefault="00DF37C4" w:rsidP="00DF37C4">
      <w:pPr>
        <w:pStyle w:val="code"/>
      </w:pPr>
      <w:proofErr w:type="spellStart"/>
      <w:r>
        <w:rPr>
          <w:rStyle w:val="VariableText"/>
        </w:rPr>
        <w:t>column_name</w:t>
      </w:r>
      <w:proofErr w:type="spellEnd"/>
      <w:r>
        <w:t xml:space="preserve"> </w:t>
      </w:r>
      <w:r w:rsidRPr="00DF37C4">
        <w:t>AS</w:t>
      </w:r>
      <w:r>
        <w:rPr>
          <w:rStyle w:val="VariableText"/>
        </w:rPr>
        <w:t xml:space="preserve"> expression </w:t>
      </w:r>
      <w:r w:rsidRPr="00DF37C4">
        <w:t>[</w:t>
      </w:r>
      <w:commentRangeStart w:id="98"/>
      <w:r w:rsidRPr="00DF37C4">
        <w:t>STORED</w:t>
      </w:r>
      <w:commentRangeEnd w:id="98"/>
      <w:r>
        <w:rPr>
          <w:rStyle w:val="CommentReference"/>
        </w:rPr>
        <w:commentReference w:id="98"/>
      </w:r>
      <w:r w:rsidR="00B427FC">
        <w:t>|VIRTUAL</w:t>
      </w:r>
      <w:r w:rsidRPr="00DF37C4">
        <w:t>]</w:t>
      </w:r>
      <w:r>
        <w:t xml:space="preserve"> </w:t>
      </w:r>
    </w:p>
    <w:p w14:paraId="257D6243" w14:textId="77777777" w:rsidR="00DF37C4" w:rsidRDefault="00DF37C4" w:rsidP="00DF37C4">
      <w:r>
        <w:t>----</w:t>
      </w:r>
    </w:p>
    <w:p w14:paraId="67FB6DFA" w14:textId="0674AB54" w:rsidR="00DF37C4" w:rsidRDefault="00DF37C4" w:rsidP="00F85C5B">
      <w:pPr>
        <w:rPr>
          <w:lang w:eastAsia="en-US"/>
        </w:rPr>
      </w:pPr>
    </w:p>
    <w:p w14:paraId="613E8207" w14:textId="198A63D3" w:rsidR="00B427FC" w:rsidRDefault="00B427FC" w:rsidP="00F85C5B">
      <w:pPr>
        <w:rPr>
          <w:lang w:eastAsia="en-US"/>
        </w:rPr>
      </w:pPr>
      <w:r>
        <w:rPr>
          <w:lang w:eastAsia="en-US"/>
        </w:rPr>
        <w:t xml:space="preserve">A VIRTUAL computed column is </w:t>
      </w:r>
      <w:r w:rsidR="00417CB7">
        <w:rPr>
          <w:lang w:eastAsia="en-US"/>
        </w:rPr>
        <w:t>evaluated whenever it is referenced</w:t>
      </w:r>
      <w:r w:rsidR="00895F00">
        <w:rPr>
          <w:lang w:eastAsia="en-US"/>
        </w:rPr>
        <w:t xml:space="preserve">.  A STORED expression is stored in the database when created </w:t>
      </w:r>
      <w:r w:rsidR="00417CB7">
        <w:rPr>
          <w:lang w:eastAsia="en-US"/>
        </w:rPr>
        <w:t>and need not always be recomputed</w:t>
      </w:r>
      <w:r w:rsidR="004C01BE">
        <w:rPr>
          <w:lang w:eastAsia="en-US"/>
        </w:rPr>
        <w:t>.</w:t>
      </w:r>
      <w:r w:rsidR="00895F00">
        <w:rPr>
          <w:lang w:eastAsia="en-US"/>
        </w:rPr>
        <w:t xml:space="preserve"> </w:t>
      </w:r>
    </w:p>
    <w:p w14:paraId="212EF59D" w14:textId="77777777" w:rsidR="00895F00" w:rsidRDefault="00895F00" w:rsidP="00F85C5B">
      <w:pPr>
        <w:rPr>
          <w:lang w:eastAsia="en-US"/>
        </w:rPr>
      </w:pPr>
    </w:p>
    <w:p w14:paraId="44DD755B" w14:textId="7F9574F3" w:rsidR="00B45F12" w:rsidRDefault="00B45F12" w:rsidP="00F85C5B">
      <w:pPr>
        <w:rPr>
          <w:lang w:eastAsia="en-US"/>
        </w:rPr>
      </w:pPr>
      <w:r>
        <w:rPr>
          <w:lang w:eastAsia="en-US"/>
        </w:rPr>
        <w:t>For instance</w:t>
      </w:r>
      <w:r w:rsidR="007A6639">
        <w:rPr>
          <w:lang w:eastAsia="en-US"/>
        </w:rPr>
        <w:t xml:space="preserve">, </w:t>
      </w:r>
      <w:r w:rsidR="00503E55">
        <w:rPr>
          <w:lang w:eastAsia="en-US"/>
        </w:rPr>
        <w:t xml:space="preserve">this table definition has the </w:t>
      </w:r>
      <w:proofErr w:type="spellStart"/>
      <w:r w:rsidR="00503E55">
        <w:rPr>
          <w:lang w:eastAsia="en-US"/>
        </w:rPr>
        <w:t>firstName</w:t>
      </w:r>
      <w:proofErr w:type="spellEnd"/>
      <w:r w:rsidR="00503E55">
        <w:rPr>
          <w:lang w:eastAsia="en-US"/>
        </w:rPr>
        <w:t xml:space="preserve"> and </w:t>
      </w:r>
      <w:proofErr w:type="spellStart"/>
      <w:r w:rsidR="00503E55">
        <w:rPr>
          <w:lang w:eastAsia="en-US"/>
        </w:rPr>
        <w:t>lastName</w:t>
      </w:r>
      <w:proofErr w:type="spellEnd"/>
      <w:r w:rsidR="00503E55">
        <w:rPr>
          <w:lang w:eastAsia="en-US"/>
        </w:rPr>
        <w:t xml:space="preserve"> concatenated into a </w:t>
      </w:r>
      <w:proofErr w:type="spellStart"/>
      <w:r w:rsidR="00503E55">
        <w:rPr>
          <w:lang w:eastAsia="en-US"/>
        </w:rPr>
        <w:t>fullName</w:t>
      </w:r>
      <w:proofErr w:type="spellEnd"/>
      <w:r w:rsidR="00503E55">
        <w:rPr>
          <w:lang w:eastAsia="en-US"/>
        </w:rPr>
        <w:t xml:space="preserve"> column:</w:t>
      </w:r>
    </w:p>
    <w:p w14:paraId="23B49107" w14:textId="612C9208" w:rsidR="00503E55" w:rsidRDefault="00503E55" w:rsidP="00F85C5B">
      <w:pPr>
        <w:rPr>
          <w:lang w:eastAsia="en-US"/>
        </w:rPr>
      </w:pPr>
    </w:p>
    <w:p w14:paraId="05EB2A9B" w14:textId="0C07A666" w:rsidR="00503E55" w:rsidRDefault="00B16AC4" w:rsidP="00152782">
      <w:pPr>
        <w:pStyle w:val="code"/>
      </w:pPr>
      <w:r>
        <w:t>[</w:t>
      </w:r>
      <w:proofErr w:type="spellStart"/>
      <w:proofErr w:type="gramStart"/>
      <w:r>
        <w:t>source,sql</w:t>
      </w:r>
      <w:proofErr w:type="spellEnd"/>
      <w:proofErr w:type="gramEnd"/>
      <w:r>
        <w:t>]</w:t>
      </w:r>
    </w:p>
    <w:p w14:paraId="1C874FB4" w14:textId="781EEC30" w:rsidR="00B16AC4" w:rsidRDefault="00B16AC4" w:rsidP="00152782">
      <w:pPr>
        <w:pStyle w:val="code"/>
      </w:pPr>
      <w:r>
        <w:t>----</w:t>
      </w:r>
    </w:p>
    <w:p w14:paraId="1115E3B2" w14:textId="77777777" w:rsidR="00B16AC4" w:rsidRDefault="00B16AC4" w:rsidP="00152782">
      <w:pPr>
        <w:pStyle w:val="code"/>
      </w:pPr>
      <w:r>
        <w:t xml:space="preserve">CREATE TABLE people </w:t>
      </w:r>
    </w:p>
    <w:p w14:paraId="0FCCD259" w14:textId="77777777" w:rsidR="00B16AC4" w:rsidRDefault="00B16AC4" w:rsidP="00152782">
      <w:pPr>
        <w:pStyle w:val="code"/>
      </w:pPr>
      <w:r>
        <w:t xml:space="preserve"> (</w:t>
      </w:r>
    </w:p>
    <w:p w14:paraId="3FAE5A07" w14:textId="77777777" w:rsidR="00B16AC4" w:rsidRDefault="00B16AC4" w:rsidP="00152782">
      <w:pPr>
        <w:pStyle w:val="code"/>
      </w:pPr>
      <w:r>
        <w:t xml:space="preserve">     id INT PRIMARY KEY,</w:t>
      </w:r>
    </w:p>
    <w:p w14:paraId="1EC09324" w14:textId="77777777" w:rsidR="00B16AC4" w:rsidRDefault="00B16AC4" w:rsidP="00152782">
      <w:pPr>
        <w:pStyle w:val="code"/>
      </w:pPr>
      <w:r>
        <w:t xml:space="preserve">     </w:t>
      </w:r>
      <w:proofErr w:type="spellStart"/>
      <w:r>
        <w:t>firstName</w:t>
      </w:r>
      <w:proofErr w:type="spellEnd"/>
      <w:r>
        <w:t xml:space="preserve"> VARCHAR NOT NULL,</w:t>
      </w:r>
    </w:p>
    <w:p w14:paraId="5CD98253" w14:textId="77777777" w:rsidR="00B16AC4" w:rsidRDefault="00B16AC4" w:rsidP="00152782">
      <w:pPr>
        <w:pStyle w:val="code"/>
      </w:pPr>
      <w:r>
        <w:t xml:space="preserve">     </w:t>
      </w:r>
      <w:proofErr w:type="spellStart"/>
      <w:r>
        <w:t>lastName</w:t>
      </w:r>
      <w:proofErr w:type="spellEnd"/>
      <w:r>
        <w:t xml:space="preserve"> VARCHAR NOT NULL,</w:t>
      </w:r>
    </w:p>
    <w:p w14:paraId="1F69977A" w14:textId="77777777" w:rsidR="00B16AC4" w:rsidRDefault="00B16AC4" w:rsidP="00152782">
      <w:pPr>
        <w:pStyle w:val="code"/>
      </w:pPr>
      <w:r>
        <w:t xml:space="preserve">     </w:t>
      </w:r>
      <w:proofErr w:type="spellStart"/>
      <w:r>
        <w:t>dateOfBirth</w:t>
      </w:r>
      <w:proofErr w:type="spellEnd"/>
      <w:r>
        <w:t xml:space="preserve"> DATE NOT NULL,</w:t>
      </w:r>
    </w:p>
    <w:p w14:paraId="30E4D752" w14:textId="77777777" w:rsidR="00B16AC4" w:rsidRDefault="00B16AC4" w:rsidP="00152782">
      <w:pPr>
        <w:pStyle w:val="code"/>
      </w:pPr>
      <w:r>
        <w:t xml:space="preserve">     </w:t>
      </w:r>
      <w:proofErr w:type="spellStart"/>
      <w:r>
        <w:t>fullName</w:t>
      </w:r>
      <w:proofErr w:type="spellEnd"/>
      <w:r>
        <w:t xml:space="preserve"> STRING AS (</w:t>
      </w:r>
      <w:proofErr w:type="gramStart"/>
      <w:r>
        <w:t>CONCAT(</w:t>
      </w:r>
      <w:proofErr w:type="spellStart"/>
      <w:proofErr w:type="gramEnd"/>
      <w:r>
        <w:t>firstName</w:t>
      </w:r>
      <w:proofErr w:type="spellEnd"/>
      <w:r>
        <w:t>,' ',</w:t>
      </w:r>
      <w:proofErr w:type="spellStart"/>
      <w:r>
        <w:t>lastName</w:t>
      </w:r>
      <w:proofErr w:type="spellEnd"/>
      <w:r>
        <w:t>) ) STORED,</w:t>
      </w:r>
    </w:p>
    <w:p w14:paraId="562540E0" w14:textId="77777777" w:rsidR="00B16AC4" w:rsidRDefault="00B16AC4" w:rsidP="00152782">
      <w:pPr>
        <w:pStyle w:val="code"/>
      </w:pPr>
      <w:r>
        <w:t xml:space="preserve">    </w:t>
      </w:r>
    </w:p>
    <w:p w14:paraId="092C9C6E" w14:textId="5557DD74" w:rsidR="007A6639" w:rsidRDefault="00B16AC4" w:rsidP="00152782">
      <w:pPr>
        <w:pStyle w:val="code"/>
      </w:pPr>
      <w:r>
        <w:t xml:space="preserve"> )</w:t>
      </w:r>
    </w:p>
    <w:p w14:paraId="26D79A43" w14:textId="07969EE2" w:rsidR="00B16AC4" w:rsidRDefault="00B16AC4" w:rsidP="00152782">
      <w:pPr>
        <w:pStyle w:val="code"/>
      </w:pPr>
      <w:r>
        <w:t>----</w:t>
      </w:r>
    </w:p>
    <w:p w14:paraId="72C03B47" w14:textId="53AF079B" w:rsidR="00B16AC4" w:rsidRDefault="00B16AC4" w:rsidP="00B16AC4">
      <w:pPr>
        <w:rPr>
          <w:lang w:eastAsia="en-US"/>
        </w:rPr>
      </w:pPr>
    </w:p>
    <w:p w14:paraId="7CC3A60A" w14:textId="75C69788" w:rsidR="00B16AC4" w:rsidRDefault="00F817AE" w:rsidP="00B16AC4">
      <w:pPr>
        <w:rPr>
          <w:lang w:eastAsia="en-US"/>
        </w:rPr>
      </w:pPr>
      <w:r>
        <w:rPr>
          <w:lang w:eastAsia="en-US"/>
        </w:rPr>
        <w:t xml:space="preserve">Computed columns cannot </w:t>
      </w:r>
      <w:r w:rsidR="00DF5B20">
        <w:rPr>
          <w:lang w:eastAsia="en-US"/>
        </w:rPr>
        <w:t xml:space="preserve">be </w:t>
      </w:r>
      <w:proofErr w:type="gramStart"/>
      <w:r w:rsidR="00DF5B20">
        <w:rPr>
          <w:lang w:eastAsia="en-US"/>
        </w:rPr>
        <w:t>context-dependent</w:t>
      </w:r>
      <w:proofErr w:type="gramEnd"/>
      <w:r w:rsidR="00DF5B20">
        <w:rPr>
          <w:lang w:eastAsia="en-US"/>
        </w:rPr>
        <w:t xml:space="preserve">.  That is, the computed value must not change over time or be otherwise non-deterministic.  For </w:t>
      </w:r>
      <w:proofErr w:type="gramStart"/>
      <w:r w:rsidR="00DF5B20">
        <w:rPr>
          <w:lang w:eastAsia="en-US"/>
        </w:rPr>
        <w:t>instance,  the</w:t>
      </w:r>
      <w:proofErr w:type="gramEnd"/>
      <w:r w:rsidR="00B16AC4">
        <w:rPr>
          <w:lang w:eastAsia="en-US"/>
        </w:rPr>
        <w:t xml:space="preserve"> </w:t>
      </w:r>
      <w:r w:rsidR="00DF5B20">
        <w:rPr>
          <w:lang w:eastAsia="en-US"/>
        </w:rPr>
        <w:t>computed column</w:t>
      </w:r>
      <w:r w:rsidR="00B16AC4">
        <w:rPr>
          <w:lang w:eastAsia="en-US"/>
        </w:rPr>
        <w:t xml:space="preserve"> would not work since the </w:t>
      </w:r>
      <w:r w:rsidR="00152782">
        <w:rPr>
          <w:lang w:eastAsia="en-US"/>
        </w:rPr>
        <w:t xml:space="preserve">+age+ column would be static rather than recalculated every time.  While it might be nice to stop aging in real life, we probably want the +age+ column to </w:t>
      </w:r>
      <w:r w:rsidR="0093265A">
        <w:rPr>
          <w:lang w:eastAsia="en-US"/>
        </w:rPr>
        <w:t>increase</w:t>
      </w:r>
      <w:r w:rsidR="00152782">
        <w:rPr>
          <w:lang w:eastAsia="en-US"/>
        </w:rPr>
        <w:t xml:space="preserve"> as time goes on.</w:t>
      </w:r>
      <w:r w:rsidR="00155E86">
        <w:rPr>
          <w:lang w:eastAsia="en-US"/>
        </w:rPr>
        <w:t xml:space="preserve"> </w:t>
      </w:r>
    </w:p>
    <w:p w14:paraId="072BBE51" w14:textId="3430EEBC" w:rsidR="00DF5B20" w:rsidRDefault="00DF5B20" w:rsidP="00B16AC4">
      <w:pPr>
        <w:rPr>
          <w:lang w:eastAsia="en-US"/>
        </w:rPr>
      </w:pPr>
    </w:p>
    <w:p w14:paraId="54437CCF" w14:textId="67D6C9D2" w:rsidR="00DF5B20" w:rsidRDefault="0093265A" w:rsidP="00B16AC4">
      <w:pPr>
        <w:rPr>
          <w:lang w:eastAsia="en-US"/>
        </w:rPr>
      </w:pPr>
      <w:r>
        <w:rPr>
          <w:lang w:eastAsia="en-US"/>
        </w:rPr>
        <w:t xml:space="preserve">[source, </w:t>
      </w:r>
      <w:proofErr w:type="spellStart"/>
      <w:r>
        <w:rPr>
          <w:lang w:eastAsia="en-US"/>
        </w:rPr>
        <w:t>sql</w:t>
      </w:r>
      <w:proofErr w:type="spellEnd"/>
      <w:r>
        <w:rPr>
          <w:lang w:eastAsia="en-US"/>
        </w:rPr>
        <w:t>]</w:t>
      </w:r>
    </w:p>
    <w:p w14:paraId="36095E66" w14:textId="482B347B" w:rsidR="0093265A" w:rsidRDefault="0093265A" w:rsidP="00851383">
      <w:pPr>
        <w:pStyle w:val="code"/>
      </w:pPr>
      <w:r>
        <w:t>----</w:t>
      </w:r>
    </w:p>
    <w:p w14:paraId="58807E8B" w14:textId="77777777" w:rsidR="0093265A" w:rsidRDefault="0093265A" w:rsidP="00851383">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54838EB5" w14:textId="77777777" w:rsidR="0093265A" w:rsidRDefault="0093265A" w:rsidP="00851383">
      <w:pPr>
        <w:pStyle w:val="code"/>
        <w:rPr>
          <w:rFonts w:ascii="Menlo" w:hAnsi="Menlo" w:cs="Menlo"/>
          <w:lang w:val="en-GB"/>
        </w:rPr>
      </w:pPr>
      <w:r>
        <w:rPr>
          <w:rFonts w:ascii="Menlo" w:hAnsi="Menlo" w:cs="Menlo"/>
          <w:color w:val="000000"/>
          <w:lang w:val="en-GB"/>
        </w:rPr>
        <w:t xml:space="preserve"> (</w:t>
      </w:r>
    </w:p>
    <w:p w14:paraId="5606AB64" w14:textId="77777777" w:rsidR="0093265A" w:rsidRDefault="0093265A" w:rsidP="00851383">
      <w:pPr>
        <w:pStyle w:val="code"/>
        <w:rPr>
          <w:rFonts w:ascii="Menlo" w:hAnsi="Menlo" w:cs="Menlo"/>
          <w:lang w:val="en-GB"/>
        </w:rPr>
      </w:pPr>
      <w:r>
        <w:rPr>
          <w:rFonts w:ascii="Menlo" w:hAnsi="Menlo" w:cs="Menlo"/>
          <w:color w:val="000000"/>
          <w:lang w:val="en-GB"/>
        </w:rPr>
        <w:t xml:space="preserve">     id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w:t>
      </w:r>
    </w:p>
    <w:p w14:paraId="58E9FBE9"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371F8A8"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65D04CB"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98DCFB1" w14:textId="77777777" w:rsidR="0093265A" w:rsidRDefault="0093265A" w:rsidP="00851383">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fullName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gramStart"/>
      <w:r>
        <w:rPr>
          <w:rFonts w:ascii="Menlo" w:hAnsi="Menlo" w:cs="Menlo"/>
          <w:b/>
          <w:bCs/>
          <w:color w:val="000080"/>
          <w:lang w:val="en-GB"/>
        </w:rPr>
        <w:t>CONCAT</w:t>
      </w:r>
      <w:r>
        <w:rPr>
          <w:rFonts w:ascii="Menlo" w:hAnsi="Menlo" w:cs="Menlo"/>
          <w:color w:val="000000"/>
          <w:lang w:val="en-GB"/>
        </w:rPr>
        <w:t>(</w:t>
      </w:r>
      <w:proofErr w:type="spellStart"/>
      <w:proofErr w:type="gramEnd"/>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 '</w:t>
      </w:r>
      <w:r>
        <w:rPr>
          <w:rFonts w:ascii="Menlo" w:hAnsi="Menlo" w:cs="Menlo"/>
          <w:color w:val="000000"/>
          <w:lang w:val="en-GB"/>
        </w:rPr>
        <w:t>,</w:t>
      </w:r>
      <w:proofErr w:type="spellStart"/>
      <w:r>
        <w:rPr>
          <w:rFonts w:ascii="Menlo" w:hAnsi="Menlo" w:cs="Menlo"/>
          <w:color w:val="000000"/>
          <w:lang w:val="en-GB"/>
        </w:rPr>
        <w:t>lastName</w:t>
      </w:r>
      <w:proofErr w:type="spellEnd"/>
      <w:r>
        <w:rPr>
          <w:rFonts w:ascii="Menlo" w:hAnsi="Menlo" w:cs="Menlo"/>
          <w:color w:val="000000"/>
          <w:lang w:val="en-GB"/>
        </w:rPr>
        <w:t xml:space="preserve">) ) </w:t>
      </w:r>
      <w:r>
        <w:rPr>
          <w:rFonts w:ascii="Menlo" w:hAnsi="Menlo" w:cs="Menlo"/>
          <w:b/>
          <w:bCs/>
          <w:color w:val="800000"/>
          <w:lang w:val="en-GB"/>
        </w:rPr>
        <w:t>STORED</w:t>
      </w:r>
      <w:r>
        <w:rPr>
          <w:rFonts w:ascii="Menlo" w:hAnsi="Menlo" w:cs="Menlo"/>
          <w:color w:val="000000"/>
          <w:lang w:val="en-GB"/>
        </w:rPr>
        <w:t>,</w:t>
      </w:r>
    </w:p>
    <w:p w14:paraId="70657B03" w14:textId="77777777" w:rsidR="0093265A" w:rsidRDefault="0093265A" w:rsidP="00851383">
      <w:pPr>
        <w:pStyle w:val="code"/>
        <w:rPr>
          <w:rFonts w:ascii="Menlo" w:hAnsi="Menlo" w:cs="Menlo"/>
          <w:lang w:val="en-GB"/>
        </w:rPr>
      </w:pPr>
      <w:r>
        <w:rPr>
          <w:rFonts w:ascii="Menlo" w:hAnsi="Menlo" w:cs="Menlo"/>
          <w:color w:val="000000"/>
          <w:lang w:val="en-GB"/>
        </w:rPr>
        <w:t xml:space="preserve">     </w:t>
      </w:r>
      <w:r>
        <w:rPr>
          <w:rFonts w:ascii="Menlo" w:hAnsi="Menlo" w:cs="Menlo"/>
          <w:b/>
          <w:bCs/>
          <w:color w:val="000080"/>
          <w:lang w:val="en-GB"/>
        </w:rPr>
        <w:t>age</w:t>
      </w:r>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STORED</w:t>
      </w:r>
      <w:r>
        <w:rPr>
          <w:rFonts w:ascii="Menlo" w:hAnsi="Menlo" w:cs="Menlo"/>
          <w:color w:val="000000"/>
          <w:lang w:val="en-GB"/>
        </w:rPr>
        <w:t xml:space="preserve">    </w:t>
      </w:r>
    </w:p>
    <w:p w14:paraId="3C892973" w14:textId="5A817758" w:rsidR="0093265A" w:rsidRDefault="0093265A" w:rsidP="00851383">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FF0000"/>
          <w:lang w:val="en-GB"/>
        </w:rPr>
        <w:t>;</w:t>
      </w:r>
    </w:p>
    <w:p w14:paraId="33CC5A04" w14:textId="295F2A03" w:rsidR="0093265A" w:rsidRDefault="0093265A" w:rsidP="00851383">
      <w:pPr>
        <w:pStyle w:val="code"/>
        <w:rPr>
          <w:rFonts w:ascii="Menlo" w:hAnsi="Menlo" w:cs="Menlo"/>
          <w:color w:val="FF0000"/>
          <w:lang w:val="en-GB"/>
        </w:rPr>
      </w:pPr>
      <w:r>
        <w:rPr>
          <w:rFonts w:ascii="Menlo" w:hAnsi="Menlo" w:cs="Menlo"/>
          <w:color w:val="FF0000"/>
          <w:lang w:val="en-GB"/>
        </w:rPr>
        <w:t>----</w:t>
      </w:r>
    </w:p>
    <w:p w14:paraId="4EDEC0A3" w14:textId="77777777" w:rsidR="007A6639" w:rsidRDefault="007A6639" w:rsidP="00F85C5B">
      <w:pPr>
        <w:rPr>
          <w:lang w:eastAsia="en-US"/>
        </w:rPr>
      </w:pPr>
    </w:p>
    <w:p w14:paraId="4D8A1F8B" w14:textId="4D1A292F" w:rsidR="001A2EDE" w:rsidRDefault="001A2EDE" w:rsidP="009267AE">
      <w:pPr>
        <w:pStyle w:val="Heading3"/>
      </w:pPr>
      <w:r w:rsidRPr="009267AE">
        <w:t>====</w:t>
      </w:r>
      <w:del w:id="99" w:author="Guy Harrison" w:date="2021-06-16T17:42:00Z">
        <w:r w:rsidRPr="009267AE" w:rsidDel="00211C1E">
          <w:delText>=</w:delText>
        </w:r>
      </w:del>
      <w:r w:rsidR="003D04E9">
        <w:t xml:space="preserve"> </w:t>
      </w:r>
      <w:r w:rsidRPr="009267AE">
        <w:t>Datatypes</w:t>
      </w:r>
    </w:p>
    <w:p w14:paraId="7FAABEF8" w14:textId="77777777" w:rsidR="00851383" w:rsidRPr="00851383" w:rsidRDefault="00851383" w:rsidP="00851383">
      <w:pPr>
        <w:rPr>
          <w:lang w:eastAsia="en-US"/>
        </w:rPr>
      </w:pPr>
    </w:p>
    <w:p w14:paraId="5F545108" w14:textId="2719AF23" w:rsidR="00FA0741" w:rsidRDefault="00153FCC" w:rsidP="00FA0741">
      <w:pPr>
        <w:pStyle w:val="code"/>
      </w:pPr>
      <w:r>
        <w:t xml:space="preserve">The base </w:t>
      </w:r>
      <w:r w:rsidR="001D32B8">
        <w:t xml:space="preserve">CockroachDB datatypes are shown </w:t>
      </w:r>
      <w:r w:rsidR="00FA0741">
        <w:t>in &lt;&lt;</w:t>
      </w:r>
      <w:proofErr w:type="spellStart"/>
      <w:r w:rsidR="00FA0741" w:rsidRPr="00D63D0B">
        <w:t>CockroachDBDatatypes</w:t>
      </w:r>
      <w:proofErr w:type="spellEnd"/>
      <w:r w:rsidR="00FA0741">
        <w:t>&gt;&gt;</w:t>
      </w:r>
    </w:p>
    <w:p w14:paraId="17008E25" w14:textId="0FB2C78A" w:rsidR="00153FCC" w:rsidRDefault="00FA0741" w:rsidP="00153FCC">
      <w:r>
        <w:t>.</w:t>
      </w:r>
      <w:r w:rsidR="001D32B8">
        <w:t xml:space="preserve">  See </w:t>
      </w:r>
      <w:hyperlink r:id="rId20" w:history="1">
        <w:r w:rsidR="008E55E2" w:rsidRPr="00F6657D">
          <w:rPr>
            <w:rStyle w:val="Hyperlink"/>
          </w:rPr>
          <w:t>https://www.cockroachlabs.com/docs/stable/data-types.html</w:t>
        </w:r>
      </w:hyperlink>
      <w:r w:rsidR="008E55E2">
        <w:t xml:space="preserve"> for more details. </w:t>
      </w:r>
    </w:p>
    <w:p w14:paraId="6EF78E26" w14:textId="76DC7074" w:rsidR="00AB4E0A" w:rsidRDefault="00AB4E0A" w:rsidP="00153FCC"/>
    <w:p w14:paraId="01D31BDD" w14:textId="1D81350A" w:rsidR="00FA0741" w:rsidRDefault="00FA0741" w:rsidP="00FA0741">
      <w:pPr>
        <w:pStyle w:val="code"/>
      </w:pPr>
      <w:r>
        <w:t>[[</w:t>
      </w:r>
      <w:proofErr w:type="spellStart"/>
      <w:r w:rsidRPr="00D63D0B">
        <w:t>CockroachDBDatatypes</w:t>
      </w:r>
      <w:proofErr w:type="spellEnd"/>
      <w:r>
        <w:t>]]</w:t>
      </w:r>
    </w:p>
    <w:p w14:paraId="3EF69E70" w14:textId="646275F2" w:rsidR="00D63D0B" w:rsidRPr="00D63D0B" w:rsidRDefault="00D63D0B" w:rsidP="00D63D0B">
      <w:pPr>
        <w:pStyle w:val="code"/>
      </w:pPr>
      <w:proofErr w:type="gramStart"/>
      <w:r w:rsidRPr="00D63D0B">
        <w:t>.</w:t>
      </w:r>
      <w:proofErr w:type="spellStart"/>
      <w:r w:rsidRPr="00D63D0B">
        <w:t>CockroachDBDatatypes</w:t>
      </w:r>
      <w:proofErr w:type="spellEnd"/>
      <w:proofErr w:type="gramEnd"/>
    </w:p>
    <w:p w14:paraId="16291471" w14:textId="77777777" w:rsidR="00D63D0B" w:rsidRPr="00D63D0B" w:rsidRDefault="00D63D0B" w:rsidP="00D63D0B">
      <w:pPr>
        <w:pStyle w:val="code"/>
      </w:pPr>
      <w:r w:rsidRPr="00D63D0B">
        <w:lastRenderedPageBreak/>
        <w:t>[options="header"]</w:t>
      </w:r>
    </w:p>
    <w:p w14:paraId="41020027" w14:textId="77777777" w:rsidR="00D63D0B" w:rsidRPr="00D63D0B" w:rsidRDefault="00D63D0B" w:rsidP="00D63D0B">
      <w:pPr>
        <w:pStyle w:val="code"/>
      </w:pPr>
      <w:r w:rsidRPr="00D63D0B">
        <w:t>|=======</w:t>
      </w:r>
    </w:p>
    <w:p w14:paraId="04CCAE7D" w14:textId="0F94F9D7" w:rsidR="00D63D0B" w:rsidRPr="00D63D0B" w:rsidRDefault="003D04E9" w:rsidP="00D63D0B">
      <w:pPr>
        <w:pStyle w:val="code"/>
      </w:pPr>
      <w:r>
        <w:t>|</w:t>
      </w:r>
      <w:proofErr w:type="spellStart"/>
      <w:r w:rsidR="00D63D0B" w:rsidRPr="00D63D0B">
        <w:t>Type|Description|Example</w:t>
      </w:r>
      <w:proofErr w:type="spellEnd"/>
    </w:p>
    <w:p w14:paraId="3B4EAE7A" w14:textId="61416214" w:rsidR="00D63D0B" w:rsidRDefault="003D04E9" w:rsidP="00D63D0B">
      <w:pPr>
        <w:pStyle w:val="code"/>
      </w:pPr>
      <w:r>
        <w:t>|</w:t>
      </w:r>
      <w:r w:rsidR="00D63D0B" w:rsidRPr="00D63D0B">
        <w:t xml:space="preserve">ARRAY|A 1-dimensional, 1-indexed, homogeneous array of any non-array data </w:t>
      </w:r>
      <w:proofErr w:type="gramStart"/>
      <w:r w:rsidR="00D63D0B" w:rsidRPr="00D63D0B">
        <w:t>type.|</w:t>
      </w:r>
      <w:proofErr w:type="gramEnd"/>
      <w:r w:rsidR="00D63D0B" w:rsidRPr="00D63D0B">
        <w:t>{"</w:t>
      </w:r>
      <w:proofErr w:type="spellStart"/>
      <w:r w:rsidR="00D63D0B" w:rsidRPr="00D63D0B">
        <w:t>sky","road","car</w:t>
      </w:r>
      <w:proofErr w:type="spellEnd"/>
      <w:r w:rsidR="00D63D0B" w:rsidRPr="00D63D0B">
        <w:t>"}</w:t>
      </w:r>
    </w:p>
    <w:p w14:paraId="6C0C7A7B" w14:textId="77777777" w:rsidR="00366428" w:rsidRPr="00D63D0B" w:rsidRDefault="00366428" w:rsidP="00D63D0B">
      <w:pPr>
        <w:pStyle w:val="code"/>
      </w:pPr>
    </w:p>
    <w:p w14:paraId="54885995" w14:textId="245C8337" w:rsidR="00D63D0B" w:rsidRPr="00D63D0B" w:rsidRDefault="003D04E9" w:rsidP="00D63D0B">
      <w:pPr>
        <w:pStyle w:val="code"/>
      </w:pPr>
      <w:r>
        <w:t>|</w:t>
      </w:r>
      <w:r w:rsidR="00D63D0B" w:rsidRPr="00D63D0B">
        <w:t>BIT|A string of binary digits (bits</w:t>
      </w:r>
      <w:proofErr w:type="gramStart"/>
      <w:r w:rsidR="00D63D0B" w:rsidRPr="00D63D0B">
        <w:t>).|</w:t>
      </w:r>
      <w:proofErr w:type="gramEnd"/>
      <w:r w:rsidR="00D63D0B" w:rsidRPr="00D63D0B">
        <w:t>B'10010101'</w:t>
      </w:r>
    </w:p>
    <w:p w14:paraId="0DE18C1D" w14:textId="0C22A8AE" w:rsidR="00D63D0B" w:rsidRPr="00D63D0B" w:rsidRDefault="003D04E9" w:rsidP="00D63D0B">
      <w:pPr>
        <w:pStyle w:val="code"/>
      </w:pPr>
      <w:r>
        <w:t>|</w:t>
      </w:r>
      <w:r w:rsidR="00D63D0B" w:rsidRPr="00D63D0B">
        <w:t xml:space="preserve">BOOL|A Boolean </w:t>
      </w:r>
      <w:proofErr w:type="spellStart"/>
      <w:proofErr w:type="gramStart"/>
      <w:r w:rsidR="00D63D0B" w:rsidRPr="00D63D0B">
        <w:t>value.|</w:t>
      </w:r>
      <w:proofErr w:type="gramEnd"/>
      <w:r w:rsidR="00D63D0B" w:rsidRPr="00D63D0B">
        <w:t>true</w:t>
      </w:r>
      <w:proofErr w:type="spellEnd"/>
    </w:p>
    <w:p w14:paraId="20C8E5FD" w14:textId="28ADCA91" w:rsidR="00D63D0B" w:rsidRPr="00D63D0B" w:rsidRDefault="003D04E9" w:rsidP="00D63D0B">
      <w:pPr>
        <w:pStyle w:val="code"/>
      </w:pPr>
      <w:r>
        <w:t>|</w:t>
      </w:r>
      <w:r w:rsidR="00D63D0B" w:rsidRPr="00D63D0B">
        <w:t xml:space="preserve">BYTES|A string of binary </w:t>
      </w:r>
      <w:proofErr w:type="spellStart"/>
      <w:proofErr w:type="gramStart"/>
      <w:r w:rsidR="00D63D0B" w:rsidRPr="00D63D0B">
        <w:t>characters.|</w:t>
      </w:r>
      <w:proofErr w:type="gramEnd"/>
      <w:r w:rsidR="00D63D0B" w:rsidRPr="00D63D0B">
        <w:t>b</w:t>
      </w:r>
      <w:proofErr w:type="spellEnd"/>
      <w:r w:rsidR="00D63D0B" w:rsidRPr="00D63D0B">
        <w:t>'\141\061\142\062\143\063'</w:t>
      </w:r>
    </w:p>
    <w:p w14:paraId="562BF041" w14:textId="2E40EEB9" w:rsidR="00D63D0B" w:rsidRPr="00D63D0B" w:rsidRDefault="003D04E9" w:rsidP="00D63D0B">
      <w:pPr>
        <w:pStyle w:val="code"/>
      </w:pPr>
      <w:r>
        <w:t>|</w:t>
      </w:r>
      <w:proofErr w:type="spellStart"/>
      <w:r w:rsidR="00D63D0B" w:rsidRPr="00D63D0B">
        <w:t>COLLATE|The</w:t>
      </w:r>
      <w:proofErr w:type="spellEnd"/>
      <w:r w:rsidR="00D63D0B" w:rsidRPr="00D63D0B">
        <w:t xml:space="preserve"> COLLATE feature lets you sort STRING values according to language- and country-specific rules, known as </w:t>
      </w:r>
      <w:proofErr w:type="gramStart"/>
      <w:r w:rsidR="00D63D0B" w:rsidRPr="00D63D0B">
        <w:t>collations.|</w:t>
      </w:r>
      <w:proofErr w:type="gramEnd"/>
      <w:r w:rsidR="00D63D0B" w:rsidRPr="00D63D0B">
        <w:t xml:space="preserve">'a1b2c3' COLLATE </w:t>
      </w:r>
      <w:proofErr w:type="spellStart"/>
      <w:r w:rsidR="00D63D0B" w:rsidRPr="00D63D0B">
        <w:t>en</w:t>
      </w:r>
      <w:proofErr w:type="spellEnd"/>
    </w:p>
    <w:p w14:paraId="6EACC32E" w14:textId="0C130514" w:rsidR="00D63D0B" w:rsidRPr="00D63D0B" w:rsidRDefault="003D04E9" w:rsidP="00D63D0B">
      <w:pPr>
        <w:pStyle w:val="code"/>
      </w:pPr>
      <w:r>
        <w:t>|</w:t>
      </w:r>
      <w:r w:rsidR="00D63D0B" w:rsidRPr="00D63D0B">
        <w:t xml:space="preserve">DATE|A </w:t>
      </w:r>
      <w:proofErr w:type="spellStart"/>
      <w:proofErr w:type="gramStart"/>
      <w:r w:rsidR="00D63D0B" w:rsidRPr="00D63D0B">
        <w:t>date.|</w:t>
      </w:r>
      <w:proofErr w:type="gramEnd"/>
      <w:r w:rsidR="00D63D0B" w:rsidRPr="00D63D0B">
        <w:t>DATE</w:t>
      </w:r>
      <w:proofErr w:type="spellEnd"/>
      <w:r w:rsidR="00D63D0B" w:rsidRPr="00D63D0B">
        <w:t xml:space="preserve"> '2016-01-25'</w:t>
      </w:r>
    </w:p>
    <w:p w14:paraId="74C8A62E" w14:textId="50B689E3" w:rsidR="00D63D0B" w:rsidRPr="00D63D0B" w:rsidRDefault="003D04E9" w:rsidP="00D63D0B">
      <w:pPr>
        <w:pStyle w:val="code"/>
      </w:pPr>
      <w:r>
        <w:t>|</w:t>
      </w:r>
      <w:proofErr w:type="spellStart"/>
      <w:r w:rsidR="00D63D0B" w:rsidRPr="00D63D0B">
        <w:t>ENUM|New</w:t>
      </w:r>
      <w:proofErr w:type="spellEnd"/>
      <w:r w:rsidR="00D63D0B" w:rsidRPr="00D63D0B">
        <w:t xml:space="preserve"> in v20.2: A user-defined data type comprised of a set of static </w:t>
      </w:r>
      <w:proofErr w:type="spellStart"/>
      <w:proofErr w:type="gramStart"/>
      <w:r w:rsidR="00D63D0B" w:rsidRPr="00D63D0B">
        <w:t>values.|</w:t>
      </w:r>
      <w:proofErr w:type="gramEnd"/>
      <w:r w:rsidR="00D63D0B" w:rsidRPr="00D63D0B">
        <w:t>ENUM</w:t>
      </w:r>
      <w:proofErr w:type="spellEnd"/>
      <w:r w:rsidR="00D63D0B" w:rsidRPr="00D63D0B">
        <w:t xml:space="preserve"> ('club, 'diamond', 'heart', 'spade')</w:t>
      </w:r>
    </w:p>
    <w:p w14:paraId="509C3742" w14:textId="05D49718" w:rsidR="00D63D0B" w:rsidRPr="00D63D0B" w:rsidRDefault="003D04E9" w:rsidP="00D63D0B">
      <w:pPr>
        <w:pStyle w:val="code"/>
      </w:pPr>
      <w:r>
        <w:t>|</w:t>
      </w:r>
      <w:proofErr w:type="spellStart"/>
      <w:r w:rsidR="00D63D0B" w:rsidRPr="00D63D0B">
        <w:t>DECIMAL|An</w:t>
      </w:r>
      <w:proofErr w:type="spellEnd"/>
      <w:r w:rsidR="00D63D0B" w:rsidRPr="00D63D0B">
        <w:t xml:space="preserve"> exact, fixed-point </w:t>
      </w:r>
      <w:proofErr w:type="gramStart"/>
      <w:r w:rsidR="00D63D0B" w:rsidRPr="00D63D0B">
        <w:t>number.|</w:t>
      </w:r>
      <w:proofErr w:type="gramEnd"/>
      <w:r w:rsidR="00D63D0B" w:rsidRPr="00D63D0B">
        <w:t>1.2345</w:t>
      </w:r>
    </w:p>
    <w:p w14:paraId="1400C542" w14:textId="47B52E16" w:rsidR="00D63D0B" w:rsidRPr="00D63D0B" w:rsidRDefault="003D04E9" w:rsidP="00D63D0B">
      <w:pPr>
        <w:pStyle w:val="code"/>
      </w:pPr>
      <w:r>
        <w:t>|</w:t>
      </w:r>
      <w:r w:rsidR="00D63D0B" w:rsidRPr="00D63D0B">
        <w:t xml:space="preserve">FLOAT|A 64-bit, inexact, floating-point </w:t>
      </w:r>
      <w:proofErr w:type="gramStart"/>
      <w:r w:rsidR="00D63D0B" w:rsidRPr="00D63D0B">
        <w:t>number.|</w:t>
      </w:r>
      <w:proofErr w:type="gramEnd"/>
      <w:r w:rsidR="00D63D0B" w:rsidRPr="00D63D0B">
        <w:t>1.2345</w:t>
      </w:r>
    </w:p>
    <w:p w14:paraId="7C9C2620" w14:textId="0CB5EEF1" w:rsidR="00D63D0B" w:rsidRPr="00D63D0B" w:rsidRDefault="003D04E9" w:rsidP="00D63D0B">
      <w:pPr>
        <w:pStyle w:val="code"/>
      </w:pPr>
      <w:r>
        <w:t>|</w:t>
      </w:r>
      <w:proofErr w:type="spellStart"/>
      <w:r w:rsidR="00D63D0B" w:rsidRPr="00D63D0B">
        <w:t>INET|An</w:t>
      </w:r>
      <w:proofErr w:type="spellEnd"/>
      <w:r w:rsidR="00D63D0B" w:rsidRPr="00D63D0B">
        <w:t xml:space="preserve"> IPv4 or IPv6 </w:t>
      </w:r>
      <w:proofErr w:type="gramStart"/>
      <w:r w:rsidR="00D63D0B" w:rsidRPr="00D63D0B">
        <w:t>address.|</w:t>
      </w:r>
      <w:proofErr w:type="gramEnd"/>
      <w:r w:rsidR="00D63D0B" w:rsidRPr="00D63D0B">
        <w:t>192.168.0.1</w:t>
      </w:r>
    </w:p>
    <w:p w14:paraId="0D6F9FD3" w14:textId="1F0BD278" w:rsidR="00D63D0B" w:rsidRPr="00D63D0B" w:rsidRDefault="003D04E9" w:rsidP="00D63D0B">
      <w:pPr>
        <w:pStyle w:val="code"/>
      </w:pPr>
      <w:r>
        <w:t>|</w:t>
      </w:r>
      <w:r w:rsidR="00D63D0B" w:rsidRPr="00D63D0B">
        <w:t xml:space="preserve">INT|A signed integer, up to 64 </w:t>
      </w:r>
      <w:proofErr w:type="gramStart"/>
      <w:r w:rsidR="00D63D0B" w:rsidRPr="00D63D0B">
        <w:t>bits.|</w:t>
      </w:r>
      <w:proofErr w:type="gramEnd"/>
      <w:r w:rsidR="00D63D0B" w:rsidRPr="00D63D0B">
        <w:t>12345</w:t>
      </w:r>
    </w:p>
    <w:p w14:paraId="0E53216B" w14:textId="239601B0" w:rsidR="00D63D0B" w:rsidRPr="00D63D0B" w:rsidRDefault="003D04E9" w:rsidP="00D63D0B">
      <w:pPr>
        <w:pStyle w:val="code"/>
      </w:pPr>
      <w:r>
        <w:t>|</w:t>
      </w:r>
      <w:r w:rsidR="00D63D0B" w:rsidRPr="00D63D0B">
        <w:t xml:space="preserve">INTERVAL|A span of </w:t>
      </w:r>
      <w:proofErr w:type="spellStart"/>
      <w:proofErr w:type="gramStart"/>
      <w:r w:rsidR="00D63D0B" w:rsidRPr="00D63D0B">
        <w:t>time.|</w:t>
      </w:r>
      <w:proofErr w:type="gramEnd"/>
      <w:r w:rsidR="00D63D0B" w:rsidRPr="00D63D0B">
        <w:t>INTERVAL</w:t>
      </w:r>
      <w:proofErr w:type="spellEnd"/>
      <w:r w:rsidR="00D63D0B" w:rsidRPr="00D63D0B">
        <w:t xml:space="preserve"> '2h30m30s'</w:t>
      </w:r>
    </w:p>
    <w:p w14:paraId="2635CF74" w14:textId="4CCB8A57" w:rsidR="00D63D0B" w:rsidRPr="00D63D0B" w:rsidRDefault="003D04E9" w:rsidP="00D63D0B">
      <w:pPr>
        <w:pStyle w:val="code"/>
      </w:pPr>
      <w:r>
        <w:t>|</w:t>
      </w:r>
      <w:r w:rsidR="00D63D0B" w:rsidRPr="00D63D0B">
        <w:t xml:space="preserve">JSONB|JSON (JavaScript Object Notation) </w:t>
      </w:r>
      <w:proofErr w:type="gramStart"/>
      <w:r w:rsidR="00D63D0B" w:rsidRPr="00D63D0B">
        <w:t>data.|</w:t>
      </w:r>
      <w:proofErr w:type="gramEnd"/>
      <w:r w:rsidR="00D63D0B" w:rsidRPr="00D63D0B">
        <w:t>'{"</w:t>
      </w:r>
      <w:proofErr w:type="spellStart"/>
      <w:r w:rsidR="00D63D0B" w:rsidRPr="00D63D0B">
        <w:t>first_name</w:t>
      </w:r>
      <w:proofErr w:type="spellEnd"/>
      <w:r w:rsidR="00D63D0B" w:rsidRPr="00D63D0B">
        <w:t>": "Lola", "</w:t>
      </w:r>
      <w:proofErr w:type="spellStart"/>
      <w:r w:rsidR="00D63D0B" w:rsidRPr="00D63D0B">
        <w:t>last_name</w:t>
      </w:r>
      <w:proofErr w:type="spellEnd"/>
      <w:r w:rsidR="00D63D0B" w:rsidRPr="00D63D0B">
        <w:t>": "Dog", "location": "NYC", "online" : true, "friends" : 547}'</w:t>
      </w:r>
    </w:p>
    <w:p w14:paraId="796456D9" w14:textId="3786F76F" w:rsidR="00D63D0B" w:rsidRPr="00D63D0B" w:rsidRDefault="003D04E9" w:rsidP="00D63D0B">
      <w:pPr>
        <w:pStyle w:val="code"/>
      </w:pPr>
      <w:r>
        <w:t>|</w:t>
      </w:r>
      <w:r w:rsidR="00D63D0B" w:rsidRPr="00D63D0B">
        <w:t xml:space="preserve">SERIAL|A pseudo-type that combines an integer type with a DEFAULT </w:t>
      </w:r>
      <w:proofErr w:type="gramStart"/>
      <w:r w:rsidR="00D63D0B" w:rsidRPr="00D63D0B">
        <w:t>expression.|</w:t>
      </w:r>
      <w:proofErr w:type="gramEnd"/>
      <w:r w:rsidR="00D63D0B" w:rsidRPr="00D63D0B">
        <w:t>148591304110702593</w:t>
      </w:r>
    </w:p>
    <w:p w14:paraId="1964CE80" w14:textId="4FCF3045" w:rsidR="00D63D0B" w:rsidRPr="00D63D0B" w:rsidRDefault="003D04E9" w:rsidP="00D63D0B">
      <w:pPr>
        <w:pStyle w:val="code"/>
      </w:pPr>
      <w:r>
        <w:t>|</w:t>
      </w:r>
      <w:r w:rsidR="00D63D0B" w:rsidRPr="00D63D0B">
        <w:t xml:space="preserve">STRING|A string of Unicode </w:t>
      </w:r>
      <w:proofErr w:type="gramStart"/>
      <w:r w:rsidR="00D63D0B" w:rsidRPr="00D63D0B">
        <w:t>characters.|</w:t>
      </w:r>
      <w:proofErr w:type="gramEnd"/>
      <w:r w:rsidR="00D63D0B" w:rsidRPr="00D63D0B">
        <w:t>'a1b2c3'</w:t>
      </w:r>
    </w:p>
    <w:p w14:paraId="4B52CE27" w14:textId="5A7BA3D4" w:rsidR="00D63D0B" w:rsidRPr="00D63D0B" w:rsidRDefault="003D04E9" w:rsidP="00D63D0B">
      <w:pPr>
        <w:pStyle w:val="code"/>
      </w:pPr>
      <w:r>
        <w:t>|</w:t>
      </w:r>
      <w:r w:rsidR="00D63D0B" w:rsidRPr="00D63D0B">
        <w:t>TIME</w:t>
      </w:r>
    </w:p>
    <w:p w14:paraId="42BB9D36" w14:textId="77777777" w:rsidR="00D63D0B" w:rsidRPr="00D63D0B" w:rsidRDefault="00D63D0B" w:rsidP="00D63D0B">
      <w:pPr>
        <w:pStyle w:val="code"/>
      </w:pPr>
      <w:r w:rsidRPr="00D63D0B">
        <w:t>TIMETZ|TIME stores a time of day in UTC.</w:t>
      </w:r>
    </w:p>
    <w:p w14:paraId="328B01CD" w14:textId="77777777" w:rsidR="00D63D0B" w:rsidRPr="00D63D0B" w:rsidRDefault="00D63D0B" w:rsidP="00D63D0B">
      <w:pPr>
        <w:pStyle w:val="code"/>
      </w:pPr>
      <w:r w:rsidRPr="00D63D0B">
        <w:t xml:space="preserve">TIMETZ converts TIME values with a specified time zone offset from </w:t>
      </w:r>
      <w:proofErr w:type="gramStart"/>
      <w:r w:rsidRPr="00D63D0B">
        <w:t>UTC.|</w:t>
      </w:r>
      <w:proofErr w:type="gramEnd"/>
      <w:r w:rsidRPr="00D63D0B">
        <w:t>TIME '01:23:45.123456'</w:t>
      </w:r>
    </w:p>
    <w:p w14:paraId="19D0DF81" w14:textId="77777777" w:rsidR="00D63D0B" w:rsidRPr="00D63D0B" w:rsidRDefault="00D63D0B" w:rsidP="00D63D0B">
      <w:pPr>
        <w:pStyle w:val="code"/>
      </w:pPr>
      <w:r w:rsidRPr="00D63D0B">
        <w:t>TIMETZ '01:23:45.123456-5:00'</w:t>
      </w:r>
    </w:p>
    <w:p w14:paraId="7D1B1D05" w14:textId="5448D0E9" w:rsidR="00D63D0B" w:rsidRPr="00D63D0B" w:rsidRDefault="003D04E9" w:rsidP="00D63D0B">
      <w:pPr>
        <w:pStyle w:val="code"/>
      </w:pPr>
      <w:r>
        <w:t>|</w:t>
      </w:r>
      <w:r w:rsidR="00D63D0B" w:rsidRPr="00D63D0B">
        <w:t>TIMESTAMP</w:t>
      </w:r>
    </w:p>
    <w:p w14:paraId="14353BC2" w14:textId="77777777" w:rsidR="00D63D0B" w:rsidRPr="00D63D0B" w:rsidRDefault="00D63D0B" w:rsidP="00D63D0B">
      <w:pPr>
        <w:pStyle w:val="code"/>
      </w:pPr>
      <w:r w:rsidRPr="00D63D0B">
        <w:t>TIMESTAMPTZ|TIMESTAMP stores a date and time pairing in UTC.</w:t>
      </w:r>
    </w:p>
    <w:p w14:paraId="59424D87" w14:textId="77777777" w:rsidR="00D63D0B" w:rsidRPr="00D63D0B" w:rsidRDefault="00D63D0B" w:rsidP="00D63D0B">
      <w:pPr>
        <w:pStyle w:val="code"/>
      </w:pPr>
      <w:r w:rsidRPr="00D63D0B">
        <w:t xml:space="preserve">TIMESTAMPTZ converts TIMESTAMP values with a specified time zone offset from </w:t>
      </w:r>
      <w:proofErr w:type="gramStart"/>
      <w:r w:rsidRPr="00D63D0B">
        <w:t>UTC.|</w:t>
      </w:r>
      <w:proofErr w:type="gramEnd"/>
      <w:r w:rsidRPr="00D63D0B">
        <w:t>TIMESTAMP '2016-01-25 10:10:10'</w:t>
      </w:r>
    </w:p>
    <w:p w14:paraId="19365F91" w14:textId="77777777" w:rsidR="00D63D0B" w:rsidRDefault="00D63D0B" w:rsidP="00D63D0B">
      <w:pPr>
        <w:pStyle w:val="code"/>
      </w:pPr>
      <w:r w:rsidRPr="00D63D0B">
        <w:t>TIMESTAMPTZ '2016-01-25 10:10:10-05:00'</w:t>
      </w:r>
    </w:p>
    <w:p w14:paraId="5C2BF097" w14:textId="4AF34F30" w:rsidR="00D63D0B" w:rsidRPr="00D63D0B" w:rsidRDefault="00E603D6" w:rsidP="00D63D0B">
      <w:pPr>
        <w:pStyle w:val="code"/>
      </w:pPr>
      <w:r>
        <w:t>|</w:t>
      </w:r>
      <w:r w:rsidR="00D63D0B" w:rsidRPr="00D63D0B">
        <w:t xml:space="preserve">UUID|A 128-bit hexadecimal </w:t>
      </w:r>
      <w:proofErr w:type="gramStart"/>
      <w:r w:rsidR="00D63D0B" w:rsidRPr="00D63D0B">
        <w:t>value.|</w:t>
      </w:r>
      <w:proofErr w:type="gramEnd"/>
      <w:r w:rsidR="00D63D0B" w:rsidRPr="00D63D0B">
        <w:t>7f9c24e8-3b12-4fef-91e0-56a2d5a246ec</w:t>
      </w:r>
    </w:p>
    <w:p w14:paraId="37AE3CEB" w14:textId="1CB9A6E0" w:rsidR="00D63D0B" w:rsidRPr="00895B4B" w:rsidRDefault="00D63D0B" w:rsidP="00D63D0B">
      <w:pPr>
        <w:pStyle w:val="code"/>
      </w:pPr>
      <w:r w:rsidRPr="00D63D0B">
        <w:t>|=======</w:t>
      </w:r>
    </w:p>
    <w:p w14:paraId="65496E5D" w14:textId="77777777" w:rsidR="00895B4B" w:rsidRPr="00895B4B" w:rsidRDefault="00895B4B" w:rsidP="00895B4B"/>
    <w:p w14:paraId="60B73DF5" w14:textId="5EB0418D" w:rsidR="00895B4B" w:rsidRDefault="008E55E2" w:rsidP="00895B4B">
      <w:r>
        <w:t xml:space="preserve">Note that </w:t>
      </w:r>
      <w:r w:rsidR="007C4D3D">
        <w:t>other datatype names may be aliased against these CockroachDB base types. For instance</w:t>
      </w:r>
      <w:r w:rsidR="0090128C">
        <w:t>,</w:t>
      </w:r>
      <w:r w:rsidR="007C4D3D">
        <w:t xml:space="preserve"> the PostgreSQL types BIGINT and SMALLINT are aliased against the CockroachDB type INT. </w:t>
      </w:r>
    </w:p>
    <w:p w14:paraId="7D6C738F" w14:textId="449A3F91" w:rsidR="00851383" w:rsidRDefault="00851383" w:rsidP="00895B4B"/>
    <w:p w14:paraId="6C857903" w14:textId="4F3663D8" w:rsidR="00851383" w:rsidRDefault="00851383" w:rsidP="00895B4B">
      <w:r>
        <w:t>In CockroachDB</w:t>
      </w:r>
      <w:r w:rsidR="0090128C">
        <w:t>,</w:t>
      </w:r>
      <w:r>
        <w:t xml:space="preserve"> datatypes may be cast – or converted – by appending the </w:t>
      </w:r>
      <w:r w:rsidR="00BA1610">
        <w:t xml:space="preserve">datatype to an expression using </w:t>
      </w:r>
      <w:proofErr w:type="gramStart"/>
      <w:r w:rsidR="00146A4F">
        <w:t>"</w:t>
      </w:r>
      <w:r w:rsidR="009339E0">
        <w:t>::</w:t>
      </w:r>
      <w:proofErr w:type="gramEnd"/>
      <w:r w:rsidR="003A4AED">
        <w:t>"</w:t>
      </w:r>
      <w:r w:rsidR="009339E0">
        <w:t xml:space="preserve">.  </w:t>
      </w:r>
      <w:r w:rsidR="00BA1610">
        <w:t>For instance:</w:t>
      </w:r>
    </w:p>
    <w:p w14:paraId="347ED354" w14:textId="7F6796B9" w:rsidR="00BA1610" w:rsidRDefault="00BA1610" w:rsidP="00895B4B"/>
    <w:p w14:paraId="440E2C78" w14:textId="5944A708" w:rsidR="00FA7621" w:rsidRDefault="00FA7621" w:rsidP="00FA7621">
      <w:pPr>
        <w:pStyle w:val="code"/>
      </w:pPr>
      <w:r>
        <w:t>[</w:t>
      </w:r>
      <w:proofErr w:type="spellStart"/>
      <w:proofErr w:type="gramStart"/>
      <w:r>
        <w:t>source,sql</w:t>
      </w:r>
      <w:proofErr w:type="spellEnd"/>
      <w:proofErr w:type="gramEnd"/>
      <w:r>
        <w:t>]</w:t>
      </w:r>
    </w:p>
    <w:p w14:paraId="39C8B726" w14:textId="19796FAF" w:rsidR="00FA7621" w:rsidRDefault="00FA7621" w:rsidP="00FA7621">
      <w:pPr>
        <w:pStyle w:val="code"/>
      </w:pPr>
      <w:r>
        <w:t>----</w:t>
      </w:r>
    </w:p>
    <w:p w14:paraId="7C33DF31" w14:textId="62BE3D93" w:rsidR="00BA1610" w:rsidRDefault="00FA7621" w:rsidP="00FA7621">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revenue::</w:t>
      </w:r>
      <w:proofErr w:type="gramEnd"/>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374D28AA" w14:textId="7F2E2D20" w:rsidR="00FA7621" w:rsidRDefault="00FA7621" w:rsidP="00FA7621">
      <w:pPr>
        <w:pStyle w:val="code"/>
      </w:pPr>
      <w:r>
        <w:rPr>
          <w:rFonts w:ascii="Menlo" w:hAnsi="Menlo" w:cs="Menlo"/>
          <w:color w:val="000000"/>
          <w:shd w:val="clear" w:color="auto" w:fill="E8F2FE"/>
          <w:lang w:val="en-GB"/>
        </w:rPr>
        <w:t>----</w:t>
      </w:r>
    </w:p>
    <w:p w14:paraId="41CE24E2" w14:textId="1C69DB74" w:rsidR="002A1C14" w:rsidRDefault="002A1C14" w:rsidP="00895B4B"/>
    <w:p w14:paraId="4E170287" w14:textId="74A126FD" w:rsidR="005445AA" w:rsidRDefault="005445AA" w:rsidP="00895B4B">
      <w:r>
        <w:t>The CAST function can also be used to convert data</w:t>
      </w:r>
      <w:r w:rsidR="001F46B4">
        <w:t xml:space="preserve"> </w:t>
      </w:r>
      <w:r>
        <w:t xml:space="preserve">types and is more broadly compatible with other databases and </w:t>
      </w:r>
      <w:r w:rsidR="00BE3D24">
        <w:t>SQL standards.  For instance:</w:t>
      </w:r>
    </w:p>
    <w:p w14:paraId="72CFE510" w14:textId="77777777" w:rsidR="00BE3D24" w:rsidRDefault="00BE3D24" w:rsidP="00895B4B"/>
    <w:p w14:paraId="2CB03802" w14:textId="77777777" w:rsidR="00BE3D24" w:rsidRDefault="00BE3D24" w:rsidP="00BE3D24">
      <w:pPr>
        <w:pStyle w:val="code"/>
      </w:pPr>
      <w:r>
        <w:t>[</w:t>
      </w:r>
      <w:proofErr w:type="spellStart"/>
      <w:proofErr w:type="gramStart"/>
      <w:r>
        <w:t>source,sql</w:t>
      </w:r>
      <w:proofErr w:type="spellEnd"/>
      <w:proofErr w:type="gramEnd"/>
      <w:r>
        <w:t>]</w:t>
      </w:r>
    </w:p>
    <w:p w14:paraId="7F617E1D" w14:textId="77777777" w:rsidR="00BE3D24" w:rsidRDefault="00BE3D24" w:rsidP="00BE3D24">
      <w:pPr>
        <w:pStyle w:val="code"/>
      </w:pPr>
      <w:r>
        <w:t>----</w:t>
      </w:r>
    </w:p>
    <w:p w14:paraId="5A30131F" w14:textId="39C43DF0" w:rsidR="00BE3D24" w:rsidRDefault="00BE3D24" w:rsidP="00BE3D24">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w:t>
      </w:r>
      <w:proofErr w:type="gramStart"/>
      <w:r>
        <w:rPr>
          <w:rFonts w:ascii="Menlo" w:hAnsi="Menlo" w:cs="Menlo"/>
          <w:color w:val="000000"/>
          <w:shd w:val="clear" w:color="auto" w:fill="E8F2FE"/>
          <w:lang w:val="en-GB"/>
        </w:rPr>
        <w:t>CAST(</w:t>
      </w:r>
      <w:proofErr w:type="gramEnd"/>
      <w:r>
        <w:rPr>
          <w:rFonts w:ascii="Menlo" w:hAnsi="Menlo" w:cs="Menlo"/>
          <w:color w:val="000000"/>
          <w:shd w:val="clear" w:color="auto" w:fill="E8F2FE"/>
          <w:lang w:val="en-GB"/>
        </w:rPr>
        <w:t xml:space="preserve">revenue AS </w:t>
      </w:r>
      <w:r>
        <w:rPr>
          <w:rFonts w:ascii="Menlo" w:hAnsi="Menlo" w:cs="Menlo"/>
          <w:b/>
          <w:bCs/>
          <w:color w:val="000080"/>
          <w:shd w:val="clear" w:color="auto" w:fill="E8F2FE"/>
          <w:lang w:val="en-GB"/>
        </w:rPr>
        <w:t>int)</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rides</w:t>
      </w:r>
    </w:p>
    <w:p w14:paraId="015A7E62" w14:textId="77777777" w:rsidR="00BE3D24" w:rsidRDefault="00BE3D24" w:rsidP="00BE3D24">
      <w:pPr>
        <w:pStyle w:val="code"/>
      </w:pPr>
      <w:r>
        <w:rPr>
          <w:rFonts w:ascii="Menlo" w:hAnsi="Menlo" w:cs="Menlo"/>
          <w:color w:val="000000"/>
          <w:shd w:val="clear" w:color="auto" w:fill="E8F2FE"/>
          <w:lang w:val="en-GB"/>
        </w:rPr>
        <w:t>----</w:t>
      </w:r>
    </w:p>
    <w:p w14:paraId="33BC55B8" w14:textId="77777777" w:rsidR="00BE3D24" w:rsidRDefault="00BE3D24" w:rsidP="00895B4B"/>
    <w:p w14:paraId="16BBEFE8" w14:textId="238A6482" w:rsidR="000E587E" w:rsidRDefault="000E587E" w:rsidP="000E587E">
      <w:pPr>
        <w:pStyle w:val="Heading3"/>
      </w:pPr>
      <w:r>
        <w:t>====</w:t>
      </w:r>
      <w:r w:rsidR="003D04E9">
        <w:t xml:space="preserve"> </w:t>
      </w:r>
      <w:r>
        <w:t>Primary Keys</w:t>
      </w:r>
    </w:p>
    <w:p w14:paraId="42EF66EE" w14:textId="77777777" w:rsidR="000E587E" w:rsidRDefault="000E587E" w:rsidP="000E587E">
      <w:pPr>
        <w:rPr>
          <w:lang w:eastAsia="en-US"/>
        </w:rPr>
      </w:pPr>
    </w:p>
    <w:p w14:paraId="623DB156" w14:textId="4B5DD72E" w:rsidR="00EC59D3" w:rsidRDefault="000E587E" w:rsidP="000E587E">
      <w:pPr>
        <w:rPr>
          <w:lang w:eastAsia="en-US"/>
        </w:rPr>
      </w:pPr>
      <w:r>
        <w:rPr>
          <w:lang w:eastAsia="en-US"/>
        </w:rPr>
        <w:lastRenderedPageBreak/>
        <w:t xml:space="preserve">As we know, a primary key uniquely defines a row within a table.  </w:t>
      </w:r>
      <w:r w:rsidR="00EC59D3">
        <w:rPr>
          <w:lang w:eastAsia="en-US"/>
        </w:rPr>
        <w:t xml:space="preserve">In CockroachDB, a primary key is mandatory since </w:t>
      </w:r>
      <w:r w:rsidR="00044723">
        <w:rPr>
          <w:lang w:eastAsia="en-US"/>
        </w:rPr>
        <w:t xml:space="preserve">all tables are distributed across the cluster based on </w:t>
      </w:r>
      <w:r w:rsidR="0090128C">
        <w:rPr>
          <w:lang w:eastAsia="en-US"/>
        </w:rPr>
        <w:t xml:space="preserve">the </w:t>
      </w:r>
      <w:r w:rsidR="00044723">
        <w:rPr>
          <w:lang w:eastAsia="en-US"/>
        </w:rPr>
        <w:t xml:space="preserve">ranges of their primary key.  If you </w:t>
      </w:r>
      <w:r w:rsidR="003A4AED">
        <w:rPr>
          <w:lang w:eastAsia="en-US"/>
        </w:rPr>
        <w:t>'</w:t>
      </w:r>
      <w:r w:rsidR="009339E0">
        <w:rPr>
          <w:lang w:eastAsia="en-US"/>
        </w:rPr>
        <w:t xml:space="preserve">don't </w:t>
      </w:r>
      <w:r w:rsidR="00044723">
        <w:rPr>
          <w:lang w:eastAsia="en-US"/>
        </w:rPr>
        <w:t>specify a primary key</w:t>
      </w:r>
      <w:r w:rsidR="0090128C">
        <w:rPr>
          <w:lang w:eastAsia="en-US"/>
        </w:rPr>
        <w:t>,</w:t>
      </w:r>
      <w:r w:rsidR="00044723">
        <w:rPr>
          <w:lang w:eastAsia="en-US"/>
        </w:rPr>
        <w:t xml:space="preserve"> a key will be automatically generated for you. </w:t>
      </w:r>
    </w:p>
    <w:p w14:paraId="06B0A9F9" w14:textId="77777777" w:rsidR="00EC59D3" w:rsidRDefault="00EC59D3" w:rsidP="000E587E">
      <w:pPr>
        <w:rPr>
          <w:lang w:eastAsia="en-US"/>
        </w:rPr>
      </w:pPr>
    </w:p>
    <w:p w14:paraId="754C9585" w14:textId="3AD0074C" w:rsidR="000E587E" w:rsidRDefault="003A4AED" w:rsidP="000E587E">
      <w:pPr>
        <w:rPr>
          <w:lang w:eastAsia="en-US"/>
        </w:rPr>
      </w:pPr>
      <w:del w:id="100" w:author="Guy Harrison" w:date="2021-07-09T15:47:00Z">
        <w:r w:rsidDel="00680ADB">
          <w:rPr>
            <w:lang w:eastAsia="en-US"/>
          </w:rPr>
          <w:delText>'</w:delText>
        </w:r>
      </w:del>
      <w:r w:rsidR="009339E0">
        <w:rPr>
          <w:lang w:eastAsia="en-US"/>
        </w:rPr>
        <w:t xml:space="preserve">It's </w:t>
      </w:r>
      <w:r w:rsidR="000E587E">
        <w:rPr>
          <w:lang w:eastAsia="en-US"/>
        </w:rPr>
        <w:t>common practice to define a</w:t>
      </w:r>
      <w:r w:rsidR="0090128C">
        <w:rPr>
          <w:lang w:eastAsia="en-US"/>
        </w:rPr>
        <w:t>n</w:t>
      </w:r>
      <w:r w:rsidR="000E587E">
        <w:rPr>
          <w:lang w:eastAsia="en-US"/>
        </w:rPr>
        <w:t xml:space="preserve"> auto-generating primary key using clauses such as AUTOINCREMENT.   The generation of primary keys in distributed databases is a significant issue since </w:t>
      </w:r>
      <w:del w:id="101" w:author="Guy Harrison" w:date="2021-07-09T15:47:00Z">
        <w:r w:rsidDel="00680ADB">
          <w:rPr>
            <w:lang w:eastAsia="en-US"/>
          </w:rPr>
          <w:delText>'</w:delText>
        </w:r>
      </w:del>
      <w:r w:rsidR="009339E0">
        <w:rPr>
          <w:lang w:eastAsia="en-US"/>
        </w:rPr>
        <w:t xml:space="preserve">it's </w:t>
      </w:r>
      <w:r w:rsidR="000E587E">
        <w:rPr>
          <w:lang w:eastAsia="en-US"/>
        </w:rPr>
        <w:t xml:space="preserve">the primary key that is used to distribute data across nodes in the cluster. </w:t>
      </w:r>
      <w:r w:rsidR="009339E0">
        <w:rPr>
          <w:lang w:eastAsia="en-US"/>
        </w:rPr>
        <w:t>We'</w:t>
      </w:r>
      <w:r w:rsidR="000E587E">
        <w:rPr>
          <w:lang w:eastAsia="en-US"/>
        </w:rPr>
        <w:t>ll discuss the options for primary key generation in the next chapter</w:t>
      </w:r>
      <w:r w:rsidR="007B0FC0">
        <w:rPr>
          <w:lang w:eastAsia="en-US"/>
        </w:rPr>
        <w:t>,</w:t>
      </w:r>
      <w:r w:rsidR="000E587E">
        <w:rPr>
          <w:lang w:eastAsia="en-US"/>
        </w:rPr>
        <w:t xml:space="preserve"> but for now, </w:t>
      </w:r>
      <w:r w:rsidR="009339E0">
        <w:rPr>
          <w:lang w:eastAsia="en-US"/>
        </w:rPr>
        <w:t xml:space="preserve">we'll </w:t>
      </w:r>
      <w:r w:rsidR="000E587E">
        <w:rPr>
          <w:lang w:eastAsia="en-US"/>
        </w:rPr>
        <w:t xml:space="preserve">simply note that you can generate randomized primary key values </w:t>
      </w:r>
      <w:proofErr w:type="gramStart"/>
      <w:r w:rsidR="000E587E">
        <w:rPr>
          <w:lang w:eastAsia="en-US"/>
        </w:rPr>
        <w:t>using  the</w:t>
      </w:r>
      <w:proofErr w:type="gramEnd"/>
      <w:r w:rsidR="000E587E">
        <w:rPr>
          <w:lang w:eastAsia="en-US"/>
        </w:rPr>
        <w:t xml:space="preserve"> +</w:t>
      </w:r>
      <w:r w:rsidR="000E587E" w:rsidRPr="00994DCA">
        <w:rPr>
          <w:lang w:eastAsia="en-US"/>
        </w:rPr>
        <w:t>UUID</w:t>
      </w:r>
      <w:r w:rsidR="000E587E">
        <w:rPr>
          <w:lang w:eastAsia="en-US"/>
        </w:rPr>
        <w:t>+</w:t>
      </w:r>
      <w:r w:rsidR="000E587E" w:rsidRPr="00994DCA">
        <w:rPr>
          <w:lang w:eastAsia="en-US"/>
        </w:rPr>
        <w:t xml:space="preserve"> </w:t>
      </w:r>
      <w:r w:rsidR="000E587E">
        <w:rPr>
          <w:lang w:eastAsia="en-US"/>
        </w:rPr>
        <w:t>datatype</w:t>
      </w:r>
      <w:r w:rsidR="000E587E" w:rsidRPr="00994DCA">
        <w:rPr>
          <w:lang w:eastAsia="en-US"/>
        </w:rPr>
        <w:t xml:space="preserve"> with the </w:t>
      </w:r>
      <w:r w:rsidR="00044723">
        <w:rPr>
          <w:lang w:eastAsia="en-US"/>
        </w:rPr>
        <w:t>+</w:t>
      </w:r>
      <w:proofErr w:type="spellStart"/>
      <w:r w:rsidR="000E587E" w:rsidRPr="00994DCA">
        <w:rPr>
          <w:lang w:eastAsia="en-US"/>
        </w:rPr>
        <w:t>gen_random_uuid</w:t>
      </w:r>
      <w:proofErr w:type="spellEnd"/>
      <w:r w:rsidR="000E587E" w:rsidRPr="00994DCA">
        <w:rPr>
          <w:lang w:eastAsia="en-US"/>
        </w:rPr>
        <w:t>()</w:t>
      </w:r>
      <w:r w:rsidR="00044723">
        <w:rPr>
          <w:lang w:eastAsia="en-US"/>
        </w:rPr>
        <w:t>+</w:t>
      </w:r>
      <w:r w:rsidR="000E587E" w:rsidRPr="00994DCA">
        <w:rPr>
          <w:lang w:eastAsia="en-US"/>
        </w:rPr>
        <w:t xml:space="preserve"> function as the default value:</w:t>
      </w:r>
    </w:p>
    <w:p w14:paraId="16110016" w14:textId="77777777" w:rsidR="000E587E" w:rsidRDefault="000E587E" w:rsidP="000E587E">
      <w:pPr>
        <w:rPr>
          <w:lang w:eastAsia="en-US"/>
        </w:rPr>
      </w:pPr>
    </w:p>
    <w:p w14:paraId="253D0DB5" w14:textId="77777777" w:rsidR="000E587E" w:rsidRDefault="000E587E" w:rsidP="000E587E">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324397B2" w14:textId="77777777" w:rsidR="000E587E" w:rsidRDefault="000E587E" w:rsidP="000E587E">
      <w:pPr>
        <w:rPr>
          <w:lang w:eastAsia="en-US"/>
        </w:rPr>
      </w:pPr>
      <w:r>
        <w:rPr>
          <w:lang w:eastAsia="en-US"/>
        </w:rPr>
        <w:t>----</w:t>
      </w:r>
    </w:p>
    <w:p w14:paraId="661F5151" w14:textId="77777777" w:rsidR="000E587E" w:rsidRDefault="000E587E" w:rsidP="000E587E">
      <w:pPr>
        <w:rPr>
          <w:lang w:eastAsia="en-US"/>
        </w:rPr>
      </w:pPr>
      <w:r>
        <w:rPr>
          <w:lang w:eastAsia="en-US"/>
        </w:rPr>
        <w:t>CREATE TABLE people (</w:t>
      </w:r>
    </w:p>
    <w:p w14:paraId="5A7F7F78" w14:textId="77777777" w:rsidR="000E587E" w:rsidRDefault="000E587E" w:rsidP="000E587E">
      <w:pPr>
        <w:rPr>
          <w:lang w:eastAsia="en-US"/>
        </w:rPr>
      </w:pPr>
      <w:r>
        <w:rPr>
          <w:lang w:eastAsia="en-US"/>
        </w:rPr>
        <w:t xml:space="preserve">        id UUID NOT NULL DEFAULT </w:t>
      </w:r>
      <w:proofErr w:type="spellStart"/>
      <w:r>
        <w:rPr>
          <w:lang w:eastAsia="en-US"/>
        </w:rPr>
        <w:t>gen_random_</w:t>
      </w:r>
      <w:proofErr w:type="gramStart"/>
      <w:r>
        <w:rPr>
          <w:lang w:eastAsia="en-US"/>
        </w:rPr>
        <w:t>uuid</w:t>
      </w:r>
      <w:proofErr w:type="spellEnd"/>
      <w:r>
        <w:rPr>
          <w:lang w:eastAsia="en-US"/>
        </w:rPr>
        <w:t>(</w:t>
      </w:r>
      <w:proofErr w:type="gramEnd"/>
      <w:r>
        <w:rPr>
          <w:lang w:eastAsia="en-US"/>
        </w:rPr>
        <w:t>),</w:t>
      </w:r>
    </w:p>
    <w:p w14:paraId="6849FFC6" w14:textId="77777777" w:rsidR="000E587E" w:rsidRDefault="000E587E" w:rsidP="000E587E">
      <w:pPr>
        <w:rPr>
          <w:lang w:eastAsia="en-US"/>
        </w:rPr>
      </w:pPr>
      <w:r>
        <w:rPr>
          <w:lang w:eastAsia="en-US"/>
        </w:rPr>
        <w:t xml:space="preserve">        </w:t>
      </w:r>
      <w:proofErr w:type="spellStart"/>
      <w:r>
        <w:rPr>
          <w:lang w:eastAsia="en-US"/>
        </w:rPr>
        <w:t>firstName</w:t>
      </w:r>
      <w:proofErr w:type="spellEnd"/>
      <w:r>
        <w:rPr>
          <w:lang w:eastAsia="en-US"/>
        </w:rPr>
        <w:t xml:space="preserve"> VARCHAR NOT NULL,</w:t>
      </w:r>
    </w:p>
    <w:p w14:paraId="79E63F52" w14:textId="760EA612" w:rsidR="000E587E" w:rsidRDefault="000E587E" w:rsidP="000E587E">
      <w:pPr>
        <w:rPr>
          <w:lang w:eastAsia="en-US"/>
        </w:rPr>
      </w:pPr>
      <w:r>
        <w:rPr>
          <w:lang w:eastAsia="en-US"/>
        </w:rPr>
        <w:t xml:space="preserve">    </w:t>
      </w:r>
      <w:r w:rsidR="006F10F1">
        <w:rPr>
          <w:lang w:eastAsia="en-US"/>
        </w:rPr>
        <w:t xml:space="preserve">    </w:t>
      </w:r>
      <w:proofErr w:type="spellStart"/>
      <w:r>
        <w:rPr>
          <w:lang w:eastAsia="en-US"/>
        </w:rPr>
        <w:t>lastName</w:t>
      </w:r>
      <w:proofErr w:type="spellEnd"/>
      <w:r>
        <w:rPr>
          <w:lang w:eastAsia="en-US"/>
        </w:rPr>
        <w:t xml:space="preserve"> VARCHAR NOT NULL,</w:t>
      </w:r>
    </w:p>
    <w:p w14:paraId="11181850" w14:textId="77777777" w:rsidR="000E587E" w:rsidRDefault="000E587E" w:rsidP="000E587E">
      <w:pPr>
        <w:rPr>
          <w:lang w:eastAsia="en-US"/>
        </w:rPr>
      </w:pPr>
      <w:r>
        <w:rPr>
          <w:lang w:eastAsia="en-US"/>
        </w:rPr>
        <w:t xml:space="preserve">        </w:t>
      </w:r>
      <w:proofErr w:type="spellStart"/>
      <w:r>
        <w:rPr>
          <w:lang w:eastAsia="en-US"/>
        </w:rPr>
        <w:t>dateOfBirth</w:t>
      </w:r>
      <w:proofErr w:type="spellEnd"/>
      <w:r>
        <w:rPr>
          <w:lang w:eastAsia="en-US"/>
        </w:rPr>
        <w:t xml:space="preserve"> DATE NOT NULL</w:t>
      </w:r>
    </w:p>
    <w:p w14:paraId="646981B6" w14:textId="77777777" w:rsidR="000E587E" w:rsidRDefault="000E587E" w:rsidP="000E587E">
      <w:pPr>
        <w:rPr>
          <w:lang w:eastAsia="en-US"/>
        </w:rPr>
      </w:pPr>
      <w:r>
        <w:rPr>
          <w:lang w:eastAsia="en-US"/>
        </w:rPr>
        <w:t xml:space="preserve"> );</w:t>
      </w:r>
    </w:p>
    <w:p w14:paraId="3EA21C5A" w14:textId="77777777" w:rsidR="000E587E" w:rsidRDefault="000E587E" w:rsidP="000E587E">
      <w:pPr>
        <w:rPr>
          <w:lang w:eastAsia="en-US"/>
        </w:rPr>
      </w:pPr>
      <w:r>
        <w:rPr>
          <w:lang w:eastAsia="en-US"/>
        </w:rPr>
        <w:t>----</w:t>
      </w:r>
    </w:p>
    <w:p w14:paraId="6C267E7C" w14:textId="770D7F9F" w:rsidR="000E587E" w:rsidRDefault="000E587E" w:rsidP="000E587E">
      <w:pPr>
        <w:rPr>
          <w:lang w:eastAsia="en-US"/>
        </w:rPr>
      </w:pPr>
    </w:p>
    <w:p w14:paraId="1BCF5A6D" w14:textId="5CC9F996" w:rsidR="000E587E" w:rsidRPr="00155E86" w:rsidRDefault="006F10F1" w:rsidP="000E587E">
      <w:pPr>
        <w:rPr>
          <w:lang w:eastAsia="en-US"/>
        </w:rPr>
      </w:pPr>
      <w:r>
        <w:rPr>
          <w:lang w:eastAsia="en-US"/>
        </w:rPr>
        <w:t xml:space="preserve">This pattern is considered best practice to ensure even distribution of keys across the cluster. </w:t>
      </w:r>
      <w:r w:rsidR="000E587E">
        <w:rPr>
          <w:lang w:eastAsia="en-US"/>
        </w:rPr>
        <w:t xml:space="preserve">Other options for autogenerating primary keys will be discussed in Chapter 5. </w:t>
      </w:r>
    </w:p>
    <w:p w14:paraId="7CCCD957" w14:textId="77777777" w:rsidR="000E587E" w:rsidRDefault="000E587E" w:rsidP="000E587E">
      <w:pPr>
        <w:rPr>
          <w:lang w:eastAsia="en-US"/>
        </w:rPr>
      </w:pPr>
    </w:p>
    <w:p w14:paraId="6E16BFB3" w14:textId="0E272A78" w:rsidR="004B2474" w:rsidRDefault="004B2474" w:rsidP="00DD761E">
      <w:pPr>
        <w:pStyle w:val="Heading3"/>
      </w:pPr>
      <w:r>
        <w:t>====</w:t>
      </w:r>
      <w:del w:id="102" w:author="Guy Harrison" w:date="2021-06-16T17:42:00Z">
        <w:r w:rsidDel="0084671E">
          <w:delText>=</w:delText>
        </w:r>
      </w:del>
      <w:r w:rsidR="003D04E9">
        <w:t xml:space="preserve"> </w:t>
      </w:r>
      <w:r>
        <w:t>Constraints</w:t>
      </w:r>
    </w:p>
    <w:p w14:paraId="0320D970" w14:textId="77777777" w:rsidR="00275C0C" w:rsidRDefault="00275C0C" w:rsidP="00154482"/>
    <w:p w14:paraId="152D0D60" w14:textId="5D66FFD8" w:rsidR="007E09AF" w:rsidRDefault="007E09AF" w:rsidP="00154482">
      <w:pPr>
        <w:rPr>
          <w:lang w:eastAsia="en-US"/>
        </w:rPr>
      </w:pPr>
      <w:r w:rsidRPr="007E09AF">
        <w:t xml:space="preserve">The </w:t>
      </w:r>
      <w:r w:rsidR="0026429E">
        <w:t>+</w:t>
      </w:r>
      <w:r w:rsidRPr="007E09AF">
        <w:t>CONSTRAINT</w:t>
      </w:r>
      <w:r w:rsidR="0026429E">
        <w:t>+</w:t>
      </w:r>
      <w:r w:rsidRPr="007E09AF">
        <w:t xml:space="preserve"> clause specifies conditions </w:t>
      </w:r>
      <w:r w:rsidR="007B0FC0">
        <w:t>that</w:t>
      </w:r>
      <w:r w:rsidRPr="007E09AF">
        <w:t xml:space="preserve"> must be satisfied by all rows within a table.   In </w:t>
      </w:r>
      <w:r w:rsidR="0026429E">
        <w:t xml:space="preserve">some </w:t>
      </w:r>
      <w:r w:rsidRPr="007E09AF">
        <w:t xml:space="preserve">circumstances, the </w:t>
      </w:r>
      <w:r w:rsidR="0026429E">
        <w:t>+</w:t>
      </w:r>
      <w:r w:rsidRPr="007E09AF">
        <w:t>CONSTRAINT</w:t>
      </w:r>
      <w:r w:rsidR="0026429E">
        <w:t>+</w:t>
      </w:r>
      <w:r w:rsidRPr="007E09AF">
        <w:t xml:space="preserve"> keyword may be omitted, for instance</w:t>
      </w:r>
      <w:r w:rsidR="007B0FC0">
        <w:t>,</w:t>
      </w:r>
      <w:r w:rsidRPr="007E09AF">
        <w:t xml:space="preserve"> when defining a column constraint or specific constraint types such </w:t>
      </w:r>
      <w:r w:rsidR="007B0FC0">
        <w:t xml:space="preserve">as </w:t>
      </w:r>
      <w:r w:rsidR="00C90FD1">
        <w:t>PRIMARY KEY</w:t>
      </w:r>
      <w:r w:rsidRPr="007E09AF">
        <w:t xml:space="preserve"> or </w:t>
      </w:r>
      <w:r w:rsidR="00C90FD1">
        <w:t>FOREIGN KEY</w:t>
      </w:r>
      <w:r w:rsidRPr="007E09AF">
        <w:t>.</w:t>
      </w:r>
      <w:r w:rsidR="00EB00FE">
        <w:t xml:space="preserve">  </w:t>
      </w:r>
      <w:r w:rsidR="00EB00FE">
        <w:rPr>
          <w:lang w:eastAsia="en-US"/>
        </w:rPr>
        <w:t>&lt;&lt;</w:t>
      </w:r>
      <w:proofErr w:type="spellStart"/>
      <w:r w:rsidR="00EB00FE">
        <w:rPr>
          <w:rFonts w:eastAsiaTheme="minorEastAsia"/>
          <w:lang w:val="en-GB" w:eastAsia="en-US"/>
        </w:rPr>
        <w:t>ConstraintReference</w:t>
      </w:r>
      <w:proofErr w:type="spellEnd"/>
      <w:r w:rsidR="00EB00FE">
        <w:rPr>
          <w:lang w:eastAsia="en-US"/>
        </w:rPr>
        <w:t xml:space="preserve">&gt;&gt; shows the general form of a constraint definition.  </w:t>
      </w:r>
    </w:p>
    <w:p w14:paraId="729AB9A2" w14:textId="603D4F98" w:rsidR="00275C0C" w:rsidRDefault="00275C0C" w:rsidP="00154482"/>
    <w:p w14:paraId="08A3EF5D" w14:textId="52A0A6DB" w:rsidR="00275C0C" w:rsidRDefault="00275C0C" w:rsidP="00275C0C">
      <w:pPr>
        <w:rPr>
          <w:lang w:eastAsia="en-US"/>
        </w:rPr>
      </w:pPr>
      <w:r>
        <w:rPr>
          <w:lang w:eastAsia="en-US"/>
        </w:rPr>
        <w:t>[[</w:t>
      </w:r>
      <w:proofErr w:type="spellStart"/>
      <w:r w:rsidR="00617BB3">
        <w:rPr>
          <w:rFonts w:eastAsiaTheme="minorEastAsia"/>
          <w:lang w:val="en-GB" w:eastAsia="en-US"/>
        </w:rPr>
        <w:t>Constraint</w:t>
      </w:r>
      <w:r>
        <w:rPr>
          <w:rFonts w:eastAsiaTheme="minorEastAsia"/>
          <w:lang w:val="en-GB" w:eastAsia="en-US"/>
        </w:rPr>
        <w:t>Reference</w:t>
      </w:r>
      <w:proofErr w:type="spellEnd"/>
      <w:r>
        <w:rPr>
          <w:lang w:eastAsia="en-US"/>
        </w:rPr>
        <w:t xml:space="preserve">]] </w:t>
      </w:r>
    </w:p>
    <w:p w14:paraId="142267BA" w14:textId="7DD57351" w:rsidR="00275C0C" w:rsidRDefault="00275C0C" w:rsidP="00275C0C">
      <w:pPr>
        <w:rPr>
          <w:lang w:eastAsia="en-US"/>
        </w:rPr>
      </w:pPr>
      <w:proofErr w:type="gramStart"/>
      <w:r>
        <w:rPr>
          <w:lang w:eastAsia="en-US"/>
        </w:rPr>
        <w:t>.</w:t>
      </w:r>
      <w:proofErr w:type="spellStart"/>
      <w:r w:rsidR="00617BB3">
        <w:rPr>
          <w:lang w:eastAsia="en-US"/>
        </w:rPr>
        <w:t>Contraint</w:t>
      </w:r>
      <w:proofErr w:type="spellEnd"/>
      <w:proofErr w:type="gramEnd"/>
      <w:r>
        <w:rPr>
          <w:lang w:eastAsia="en-US"/>
        </w:rPr>
        <w:t xml:space="preserve"> Statement</w:t>
      </w:r>
    </w:p>
    <w:p w14:paraId="06F2131B" w14:textId="09F508A0" w:rsidR="00275C0C" w:rsidRDefault="00275C0C" w:rsidP="00275C0C">
      <w:pPr>
        <w:rPr>
          <w:lang w:eastAsia="en-US"/>
        </w:rPr>
      </w:pPr>
      <w:proofErr w:type="gramStart"/>
      <w:r>
        <w:rPr>
          <w:lang w:eastAsia="en-US"/>
        </w:rPr>
        <w:t>image::</w:t>
      </w:r>
      <w:proofErr w:type="gramEnd"/>
      <w:r>
        <w:rPr>
          <w:lang w:eastAsia="en-US"/>
        </w:rPr>
        <w:t>images/</w:t>
      </w:r>
      <w:proofErr w:type="spellStart"/>
      <w:r w:rsidR="00617BB3">
        <w:rPr>
          <w:rFonts w:eastAsiaTheme="minorEastAsia"/>
          <w:lang w:val="en-GB" w:eastAsia="en-US"/>
        </w:rPr>
        <w:t>tableConstraint</w:t>
      </w:r>
      <w:proofErr w:type="spellEnd"/>
      <w:r>
        <w:rPr>
          <w:lang w:eastAsia="en-US"/>
        </w:rPr>
        <w:t>.</w:t>
      </w:r>
      <w:proofErr w:type="spellStart"/>
      <w:r>
        <w:rPr>
          <w:lang w:eastAsia="en-US"/>
        </w:rPr>
        <w:t>png</w:t>
      </w:r>
      <w:proofErr w:type="spellEnd"/>
      <w:r>
        <w:rPr>
          <w:lang w:eastAsia="en-US"/>
        </w:rPr>
        <w:t>[</w:t>
      </w:r>
      <w:r w:rsidR="00EB00FE">
        <w:rPr>
          <w:lang w:eastAsia="en-US"/>
        </w:rPr>
        <w:t>Constraint Statement]</w:t>
      </w:r>
    </w:p>
    <w:p w14:paraId="2B2369F0" w14:textId="77777777" w:rsidR="00275C0C" w:rsidRDefault="00275C0C" w:rsidP="00154482"/>
    <w:p w14:paraId="3B14C868" w14:textId="34D07E14" w:rsidR="00631C23" w:rsidRDefault="00631C23" w:rsidP="00154482">
      <w:r>
        <w:rPr>
          <w:noProof/>
        </w:rPr>
        <w:drawing>
          <wp:inline distT="0" distB="0" distL="0" distR="0" wp14:anchorId="791E42B9" wp14:editId="27C0005B">
            <wp:extent cx="5731510" cy="1498600"/>
            <wp:effectExtent l="0" t="0" r="0" b="0"/>
            <wp:docPr id="2" name="Picture 2" descr="A picture containing text, black, dark,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731510" cy="1498600"/>
                    </a:xfrm>
                    <a:prstGeom prst="rect">
                      <a:avLst/>
                    </a:prstGeom>
                  </pic:spPr>
                </pic:pic>
              </a:graphicData>
            </a:graphic>
          </wp:inline>
        </w:drawing>
      </w:r>
    </w:p>
    <w:p w14:paraId="3D81936B" w14:textId="77777777" w:rsidR="00275C0C" w:rsidRPr="007E09AF" w:rsidRDefault="00275C0C" w:rsidP="00154482"/>
    <w:p w14:paraId="51D4D395" w14:textId="77777777" w:rsidR="00EB00FE" w:rsidRPr="007E09AF" w:rsidRDefault="00EB00FE" w:rsidP="00154482"/>
    <w:p w14:paraId="41FF2C01" w14:textId="51801014" w:rsidR="00AD351B" w:rsidRDefault="00AD351B" w:rsidP="00154482">
      <w:r>
        <w:t xml:space="preserve">A </w:t>
      </w:r>
      <w:r w:rsidR="007E09AF" w:rsidRPr="007E09AF">
        <w:t xml:space="preserve">UNIQUE </w:t>
      </w:r>
      <w:r>
        <w:t xml:space="preserve">constraint </w:t>
      </w:r>
      <w:r w:rsidR="007E09AF" w:rsidRPr="007E09AF">
        <w:t xml:space="preserve">requires that all values for the column or </w:t>
      </w:r>
      <w:proofErr w:type="spellStart"/>
      <w:r w:rsidR="007E09AF" w:rsidRPr="007E09AF">
        <w:t>column_list</w:t>
      </w:r>
      <w:proofErr w:type="spellEnd"/>
      <w:r w:rsidR="007E09AF" w:rsidRPr="007E09AF">
        <w:t xml:space="preserve"> be unique.  </w:t>
      </w:r>
    </w:p>
    <w:p w14:paraId="64727645" w14:textId="77777777" w:rsidR="00AD351B" w:rsidRDefault="00AD351B" w:rsidP="00154482"/>
    <w:p w14:paraId="10C88EE0" w14:textId="1575B23E" w:rsidR="007E09AF" w:rsidRDefault="00C90FD1" w:rsidP="00154482">
      <w:r>
        <w:lastRenderedPageBreak/>
        <w:t>PRIMARY KEY</w:t>
      </w:r>
      <w:r w:rsidR="007E09AF" w:rsidRPr="007E09AF">
        <w:t xml:space="preserve"> implements a set of columns </w:t>
      </w:r>
      <w:r w:rsidR="00FE480E">
        <w:t>that</w:t>
      </w:r>
      <w:r w:rsidR="007E09AF" w:rsidRPr="007E09AF">
        <w:t xml:space="preserve"> must be </w:t>
      </w:r>
      <w:proofErr w:type="gramStart"/>
      <w:r w:rsidR="007E09AF" w:rsidRPr="007E09AF">
        <w:t>unique</w:t>
      </w:r>
      <w:proofErr w:type="gramEnd"/>
      <w:r w:rsidR="007E09AF" w:rsidRPr="007E09AF">
        <w:t xml:space="preserve"> and which can also be the subject of a </w:t>
      </w:r>
      <w:r>
        <w:t>FOREIGN KEY</w:t>
      </w:r>
      <w:r w:rsidR="007E09AF" w:rsidRPr="007E09AF">
        <w:t xml:space="preserve"> constraint</w:t>
      </w:r>
      <w:r w:rsidR="00B773D4">
        <w:t xml:space="preserve"> in another table</w:t>
      </w:r>
      <w:r w:rsidR="007E09AF" w:rsidRPr="007E09AF">
        <w:t xml:space="preserve">.  Both </w:t>
      </w:r>
      <w:r>
        <w:t>PRIMARY KEY</w:t>
      </w:r>
      <w:r w:rsidR="007E09AF" w:rsidRPr="007E09AF">
        <w:t xml:space="preserve"> and </w:t>
      </w:r>
      <w:r>
        <w:t>UNIQUE</w:t>
      </w:r>
      <w:r w:rsidR="007E09AF" w:rsidRPr="007E09AF">
        <w:t xml:space="preserve"> constraints require the creation of an implicit index.  If desired, </w:t>
      </w:r>
      <w:r w:rsidR="00FE480E">
        <w:t xml:space="preserve">the </w:t>
      </w:r>
      <w:r w:rsidR="007E09AF" w:rsidRPr="007E09AF">
        <w:t xml:space="preserve">physical storage characteristics of the index can be specified in the </w:t>
      </w:r>
      <w:r w:rsidR="00B30D4E">
        <w:t>+</w:t>
      </w:r>
      <w:r w:rsidR="007E09AF" w:rsidRPr="007E09AF">
        <w:t>USING</w:t>
      </w:r>
      <w:r w:rsidR="00B30D4E">
        <w:t>+</w:t>
      </w:r>
      <w:r w:rsidR="007E09AF" w:rsidRPr="007E09AF">
        <w:t xml:space="preserve">.  The options of the USING INDEX clause have the same usages as in the CREATE INDEX statement. </w:t>
      </w:r>
    </w:p>
    <w:p w14:paraId="1878F40A" w14:textId="77777777" w:rsidR="00AD351B" w:rsidRPr="007E09AF" w:rsidRDefault="00AD351B" w:rsidP="00154482"/>
    <w:p w14:paraId="791DF2F9" w14:textId="63437020" w:rsidR="007E09AF" w:rsidRDefault="00C90FD1" w:rsidP="00154482">
      <w:r>
        <w:t>NOT NULL</w:t>
      </w:r>
      <w:r w:rsidR="007E09AF" w:rsidRPr="007E09AF">
        <w:t xml:space="preserve"> indicates that the column in question may not be NULL.  This option is only available for column constraints, but the same effect can be obtained with a table </w:t>
      </w:r>
      <w:r w:rsidR="00B30D4E">
        <w:t>+</w:t>
      </w:r>
      <w:r w:rsidR="007E09AF" w:rsidRPr="007E09AF">
        <w:t>CHECK</w:t>
      </w:r>
      <w:r w:rsidR="00B30D4E">
        <w:t>+</w:t>
      </w:r>
      <w:r w:rsidR="007E09AF" w:rsidRPr="007E09AF">
        <w:t xml:space="preserve"> constraint.</w:t>
      </w:r>
    </w:p>
    <w:p w14:paraId="465A5549" w14:textId="77777777" w:rsidR="00C90FD1" w:rsidRPr="007E09AF" w:rsidRDefault="00C90FD1" w:rsidP="00154482"/>
    <w:p w14:paraId="5E7D5EA3" w14:textId="451D30CE" w:rsidR="00154482" w:rsidRDefault="007E09AF" w:rsidP="00154482">
      <w:r w:rsidRPr="007E09AF">
        <w:t xml:space="preserve">CHECK defines an expression </w:t>
      </w:r>
      <w:r w:rsidR="00FE480E">
        <w:t>that</w:t>
      </w:r>
      <w:r w:rsidRPr="007E09AF">
        <w:t xml:space="preserve"> must evaluate to true for every row in the table.</w:t>
      </w:r>
    </w:p>
    <w:p w14:paraId="3E5AA928" w14:textId="0860AB1B" w:rsidR="00D1564E" w:rsidRDefault="009339E0" w:rsidP="00154482">
      <w:r>
        <w:t xml:space="preserve">We'll </w:t>
      </w:r>
      <w:r w:rsidR="00D1564E">
        <w:t>discuss best practi</w:t>
      </w:r>
      <w:r w:rsidR="00FE480E">
        <w:t>c</w:t>
      </w:r>
      <w:r w:rsidR="00D1564E">
        <w:t xml:space="preserve">es for creating constraints in Chapter 5. </w:t>
      </w:r>
    </w:p>
    <w:p w14:paraId="1DBA81A7" w14:textId="750236FA" w:rsidR="00EC59D3" w:rsidRDefault="00EC59D3" w:rsidP="00154482"/>
    <w:p w14:paraId="7103F8FF" w14:textId="75F10E11" w:rsidR="00044723" w:rsidRDefault="00825ADF" w:rsidP="00154482">
      <w:r>
        <w:t xml:space="preserve">Sensible </w:t>
      </w:r>
      <w:r w:rsidR="00FE480E">
        <w:t>use</w:t>
      </w:r>
      <w:r>
        <w:t xml:space="preserve"> of con</w:t>
      </w:r>
      <w:r w:rsidR="00FE480E">
        <w:t>s</w:t>
      </w:r>
      <w:r>
        <w:t>traints can help ensure data quality and can provide the database with a certain degree of self-documentation.  However, some constraints have significant performance implications</w:t>
      </w:r>
      <w:r w:rsidR="00FE480E">
        <w:t>;</w:t>
      </w:r>
      <w:r>
        <w:t xml:space="preserve"> </w:t>
      </w:r>
      <w:r w:rsidR="009339E0">
        <w:t xml:space="preserve">we'll </w:t>
      </w:r>
      <w:r>
        <w:t xml:space="preserve">discuss these implications in Chapter 5. </w:t>
      </w:r>
    </w:p>
    <w:p w14:paraId="5973D396" w14:textId="73BC2536" w:rsidR="00EC59D3" w:rsidRDefault="00EC59D3" w:rsidP="00154482">
      <w:pPr>
        <w:rPr>
          <w:b/>
          <w:caps/>
        </w:rPr>
      </w:pPr>
    </w:p>
    <w:p w14:paraId="0C031A72" w14:textId="1973F82C" w:rsidR="008673CA" w:rsidRDefault="00AB5C6A" w:rsidP="00EE4422">
      <w:pPr>
        <w:pStyle w:val="Heading2"/>
      </w:pPr>
      <w:r>
        <w:t>===</w:t>
      </w:r>
      <w:ins w:id="103" w:author="Guy Harrison" w:date="2021-06-16T17:43:00Z">
        <w:r w:rsidR="00EE4422">
          <w:t>=</w:t>
        </w:r>
      </w:ins>
      <w:r>
        <w:t xml:space="preserve"> </w:t>
      </w:r>
      <w:r w:rsidR="00FC3ABC" w:rsidRPr="00917AA9">
        <w:t>Indexes</w:t>
      </w:r>
    </w:p>
    <w:p w14:paraId="4B8743DD" w14:textId="77777777" w:rsidR="00AB0CCC" w:rsidRPr="00547048" w:rsidRDefault="00AB0CCC" w:rsidP="00E820E5"/>
    <w:p w14:paraId="6118A54E" w14:textId="6F24D613" w:rsidR="00FC3ABC" w:rsidRDefault="00FC3ABC" w:rsidP="00CC4465">
      <w:r>
        <w:t xml:space="preserve">Indexes can be created by the CREATE INDEX statement, or an INDEX definition can be included within the </w:t>
      </w:r>
      <w:r w:rsidR="00C91A4A">
        <w:t>CREATE TABLE statement</w:t>
      </w:r>
      <w:r w:rsidR="00AF4C59">
        <w:t>.</w:t>
      </w:r>
    </w:p>
    <w:p w14:paraId="733592E8" w14:textId="77777777" w:rsidR="00825ADF" w:rsidRDefault="00825ADF" w:rsidP="00CC4465"/>
    <w:p w14:paraId="0AA81143" w14:textId="3E0CE40F" w:rsidR="00AF4C59" w:rsidRDefault="00AF4C59" w:rsidP="00CC4465">
      <w:r>
        <w:t xml:space="preserve">We talked a lot about indexes in Chapter 2, and </w:t>
      </w:r>
      <w:r w:rsidR="009339E0">
        <w:t xml:space="preserve">we'll </w:t>
      </w:r>
      <w:r>
        <w:t xml:space="preserve">keep </w:t>
      </w:r>
      <w:r w:rsidR="008A4127">
        <w:t xml:space="preserve">discussing indexes in the schema design and </w:t>
      </w:r>
      <w:r w:rsidR="00570E4A">
        <w:t xml:space="preserve">performance tuning chapters.  </w:t>
      </w:r>
      <w:r w:rsidR="001B13F3">
        <w:t xml:space="preserve"> </w:t>
      </w:r>
      <w:r w:rsidR="00FE7C2B">
        <w:t xml:space="preserve">Effective indexing is one of the most important success factors for a performance CockroachDB implementation. </w:t>
      </w:r>
    </w:p>
    <w:p w14:paraId="1DCB0DBF" w14:textId="4AA57B78" w:rsidR="00FE7C2B" w:rsidRDefault="00FE7C2B" w:rsidP="00CC4465"/>
    <w:p w14:paraId="13D11D56" w14:textId="0984C79E" w:rsidR="00E47E7E" w:rsidRDefault="00E47E7E" w:rsidP="00E47E7E">
      <w:pPr>
        <w:rPr>
          <w:lang w:eastAsia="en-US"/>
        </w:rPr>
      </w:pPr>
      <w:r>
        <w:rPr>
          <w:lang w:eastAsia="en-US"/>
        </w:rPr>
        <w:t>&lt;&lt;</w:t>
      </w:r>
      <w:proofErr w:type="spellStart"/>
      <w:r>
        <w:rPr>
          <w:rFonts w:eastAsiaTheme="minorEastAsia"/>
          <w:lang w:val="en-GB" w:eastAsia="en-US"/>
        </w:rPr>
        <w:t>CreateIndexStatement</w:t>
      </w:r>
      <w:proofErr w:type="spellEnd"/>
      <w:r>
        <w:rPr>
          <w:lang w:eastAsia="en-US"/>
        </w:rPr>
        <w:t xml:space="preserve">&gt;&gt; </w:t>
      </w:r>
      <w:r w:rsidR="001F394E">
        <w:rPr>
          <w:lang w:eastAsia="en-US"/>
        </w:rPr>
        <w:t xml:space="preserve">illustrates a simplistic syntax for the CockroachDB CREATE INDEX statement. </w:t>
      </w:r>
    </w:p>
    <w:p w14:paraId="497E7812" w14:textId="77777777" w:rsidR="00E47E7E" w:rsidRDefault="00E47E7E" w:rsidP="00CC4465"/>
    <w:p w14:paraId="1BCA6A4E" w14:textId="7480FB77" w:rsidR="00FE7C2B" w:rsidRDefault="00E47E7E" w:rsidP="00CC4465">
      <w:r>
        <w:rPr>
          <w:noProof/>
        </w:rPr>
        <w:drawing>
          <wp:inline distT="0" distB="0" distL="0" distR="0" wp14:anchorId="133BEF75" wp14:editId="6371F6D8">
            <wp:extent cx="5731510" cy="2018665"/>
            <wp:effectExtent l="0" t="0" r="0" b="63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731510" cy="2018665"/>
                    </a:xfrm>
                    <a:prstGeom prst="rect">
                      <a:avLst/>
                    </a:prstGeom>
                  </pic:spPr>
                </pic:pic>
              </a:graphicData>
            </a:graphic>
          </wp:inline>
        </w:drawing>
      </w:r>
    </w:p>
    <w:p w14:paraId="7C071FA9" w14:textId="385693D3" w:rsidR="00FE7C2B" w:rsidRDefault="00FE7C2B" w:rsidP="00CC4465"/>
    <w:p w14:paraId="6C71E230" w14:textId="77777777" w:rsidR="00FE7C2B" w:rsidRDefault="00FE7C2B" w:rsidP="00CC4465"/>
    <w:p w14:paraId="442293A1" w14:textId="09669564" w:rsidR="00FE7C2B" w:rsidRDefault="00FE7C2B" w:rsidP="00FE7C2B">
      <w:pPr>
        <w:rPr>
          <w:lang w:eastAsia="en-US"/>
        </w:rPr>
      </w:pPr>
      <w:r>
        <w:rPr>
          <w:lang w:eastAsia="en-US"/>
        </w:rPr>
        <w:t>[[</w:t>
      </w:r>
      <w:proofErr w:type="spellStart"/>
      <w:r>
        <w:rPr>
          <w:rFonts w:eastAsiaTheme="minorEastAsia"/>
          <w:lang w:val="en-GB" w:eastAsia="en-US"/>
        </w:rPr>
        <w:t>CreateIndexStatement</w:t>
      </w:r>
      <w:proofErr w:type="spellEnd"/>
      <w:r>
        <w:rPr>
          <w:lang w:eastAsia="en-US"/>
        </w:rPr>
        <w:t xml:space="preserve">]] </w:t>
      </w:r>
    </w:p>
    <w:p w14:paraId="7D866DC3" w14:textId="79E15A00" w:rsidR="00FE7C2B" w:rsidRDefault="00FE7C2B" w:rsidP="00FE7C2B">
      <w:pPr>
        <w:rPr>
          <w:lang w:eastAsia="en-US"/>
        </w:rPr>
      </w:pPr>
      <w:proofErr w:type="gramStart"/>
      <w:r>
        <w:rPr>
          <w:lang w:eastAsia="en-US"/>
        </w:rPr>
        <w:t>.Create</w:t>
      </w:r>
      <w:proofErr w:type="gramEnd"/>
      <w:r>
        <w:rPr>
          <w:lang w:eastAsia="en-US"/>
        </w:rPr>
        <w:t xml:space="preserve"> Index Statement</w:t>
      </w:r>
    </w:p>
    <w:p w14:paraId="292DCFB9" w14:textId="1D221C26" w:rsidR="00FE7C2B" w:rsidRDefault="00FE7C2B" w:rsidP="00FE7C2B">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createIndex</w:t>
      </w:r>
      <w:proofErr w:type="spellEnd"/>
      <w:r>
        <w:rPr>
          <w:lang w:eastAsia="en-US"/>
        </w:rPr>
        <w:t>.</w:t>
      </w:r>
      <w:proofErr w:type="spellStart"/>
      <w:r>
        <w:rPr>
          <w:lang w:eastAsia="en-US"/>
        </w:rPr>
        <w:t>png</w:t>
      </w:r>
      <w:proofErr w:type="spellEnd"/>
      <w:r>
        <w:rPr>
          <w:lang w:eastAsia="en-US"/>
        </w:rPr>
        <w:t>[Create Index Statement]</w:t>
      </w:r>
    </w:p>
    <w:p w14:paraId="79F6436E" w14:textId="3B0FB693" w:rsidR="00D1564E" w:rsidRDefault="00D1564E" w:rsidP="00D1564E"/>
    <w:p w14:paraId="64DBEE3B" w14:textId="198EC211" w:rsidR="008F1F18" w:rsidRDefault="00950576" w:rsidP="00D1564E">
      <w:r>
        <w:t xml:space="preserve">We looked at the </w:t>
      </w:r>
      <w:r w:rsidR="003B711E">
        <w:t xml:space="preserve">internals of CockroachDB indexes in Chapter 2.  From a performance point of view, CockroachDB indexes behave much as indexes in other databases – providing a fast access method for locating rows with a particular </w:t>
      </w:r>
      <w:r w:rsidR="004C1ABC">
        <w:t xml:space="preserve">set of non-primary key values.  </w:t>
      </w:r>
      <w:r w:rsidR="00841585">
        <w:t xml:space="preserve"> For </w:t>
      </w:r>
      <w:r w:rsidR="00841585">
        <w:lastRenderedPageBreak/>
        <w:t xml:space="preserve">instance, if we simply want to locate a </w:t>
      </w:r>
      <w:r w:rsidR="007D2F6B">
        <w:t>row name and date of birth</w:t>
      </w:r>
      <w:r w:rsidR="00B13BB7">
        <w:t>,</w:t>
      </w:r>
      <w:r w:rsidR="007D2F6B">
        <w:t xml:space="preserve"> we might create the following multi-column index:</w:t>
      </w:r>
    </w:p>
    <w:p w14:paraId="58C7F7BD" w14:textId="21086790" w:rsidR="007D2F6B" w:rsidRDefault="007D2F6B" w:rsidP="00D1564E"/>
    <w:p w14:paraId="5A79CFC9" w14:textId="38233D42" w:rsidR="007D2F6B" w:rsidRDefault="007D2F6B" w:rsidP="00306E90">
      <w:pPr>
        <w:pStyle w:val="code"/>
      </w:pPr>
      <w:r>
        <w:t xml:space="preserve">[source, </w:t>
      </w:r>
      <w:proofErr w:type="spellStart"/>
      <w:r>
        <w:t>sql</w:t>
      </w:r>
      <w:proofErr w:type="spellEnd"/>
      <w:r>
        <w:t>]</w:t>
      </w:r>
    </w:p>
    <w:p w14:paraId="3AF1D38F" w14:textId="46D7A07F" w:rsidR="007D2F6B" w:rsidRDefault="007D2F6B" w:rsidP="00306E90">
      <w:pPr>
        <w:pStyle w:val="code"/>
      </w:pPr>
      <w:r>
        <w:t>----</w:t>
      </w:r>
    </w:p>
    <w:p w14:paraId="74534F2C" w14:textId="77777777" w:rsidR="007D2F6B" w:rsidRDefault="007D2F6B" w:rsidP="00306E90">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36043F25" w14:textId="5934F589" w:rsidR="007D2F6B" w:rsidRDefault="007D2F6B" w:rsidP="00306E90">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5FBC7AF5" w14:textId="7A903DE3" w:rsidR="007D2F6B" w:rsidRDefault="007D2F6B" w:rsidP="00306E90">
      <w:pPr>
        <w:pStyle w:val="code"/>
        <w:rPr>
          <w:rFonts w:ascii="Menlo" w:hAnsi="Menlo" w:cs="Menlo"/>
          <w:color w:val="FF0000"/>
          <w:lang w:val="en-GB"/>
        </w:rPr>
      </w:pPr>
      <w:r>
        <w:rPr>
          <w:rFonts w:ascii="Menlo" w:hAnsi="Menlo" w:cs="Menlo"/>
          <w:color w:val="FF0000"/>
          <w:lang w:val="en-GB"/>
        </w:rPr>
        <w:t>----</w:t>
      </w:r>
    </w:p>
    <w:p w14:paraId="0AA3279A" w14:textId="77777777" w:rsidR="00306E90" w:rsidRDefault="00306E90" w:rsidP="00306E90">
      <w:pPr>
        <w:pStyle w:val="code"/>
        <w:rPr>
          <w:rFonts w:ascii="Menlo" w:hAnsi="Menlo" w:cs="Menlo"/>
          <w:color w:val="FF0000"/>
          <w:lang w:val="en-GB"/>
        </w:rPr>
      </w:pPr>
    </w:p>
    <w:p w14:paraId="61BB5BAD" w14:textId="14B7C7D1" w:rsidR="007D2F6B" w:rsidRDefault="00306E90" w:rsidP="00306E90">
      <w:pPr>
        <w:rPr>
          <w:rFonts w:eastAsiaTheme="minorEastAsia"/>
          <w:lang w:val="en-GB" w:eastAsia="en-US"/>
        </w:rPr>
      </w:pPr>
      <w:r>
        <w:rPr>
          <w:rFonts w:eastAsiaTheme="minorEastAsia"/>
          <w:lang w:val="en-GB" w:eastAsia="en-US"/>
        </w:rPr>
        <w:t xml:space="preserve">If we furthermore </w:t>
      </w:r>
      <w:r w:rsidR="00C23770">
        <w:rPr>
          <w:rFonts w:eastAsiaTheme="minorEastAsia"/>
          <w:lang w:val="en-GB" w:eastAsia="en-US"/>
        </w:rPr>
        <w:t>wanted to ensure that no two rows could have the same value for name and date of birth</w:t>
      </w:r>
      <w:r w:rsidR="00B13BB7">
        <w:rPr>
          <w:rFonts w:eastAsiaTheme="minorEastAsia"/>
          <w:lang w:val="en-GB" w:eastAsia="en-US"/>
        </w:rPr>
        <w:t>,</w:t>
      </w:r>
      <w:r w:rsidR="00C23770">
        <w:rPr>
          <w:rFonts w:eastAsiaTheme="minorEastAsia"/>
          <w:lang w:val="en-GB" w:eastAsia="en-US"/>
        </w:rPr>
        <w:t xml:space="preserve"> </w:t>
      </w:r>
      <w:r w:rsidR="008D4A8B">
        <w:rPr>
          <w:rFonts w:eastAsiaTheme="minorEastAsia"/>
          <w:lang w:val="en-GB" w:eastAsia="en-US"/>
        </w:rPr>
        <w:t>we might create a unique index:</w:t>
      </w:r>
    </w:p>
    <w:p w14:paraId="42EC7E7D" w14:textId="05BD473F" w:rsidR="008D4A8B" w:rsidRDefault="008D4A8B" w:rsidP="00306E90">
      <w:pPr>
        <w:rPr>
          <w:rFonts w:eastAsiaTheme="minorEastAsia"/>
          <w:lang w:val="en-GB" w:eastAsia="en-US"/>
        </w:rPr>
      </w:pPr>
    </w:p>
    <w:p w14:paraId="4962FA74" w14:textId="11151778" w:rsidR="008D4A8B" w:rsidRDefault="008D4A8B" w:rsidP="008D4A8B">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7131FF21" w14:textId="5FC0F185" w:rsidR="008D4A8B" w:rsidRDefault="008D4A8B" w:rsidP="008D4A8B">
      <w:pPr>
        <w:pStyle w:val="code"/>
        <w:rPr>
          <w:lang w:val="en-GB"/>
        </w:rPr>
      </w:pPr>
      <w:r>
        <w:rPr>
          <w:lang w:val="en-GB"/>
        </w:rPr>
        <w:t>----</w:t>
      </w:r>
    </w:p>
    <w:p w14:paraId="7C60BC81" w14:textId="262C8EDC" w:rsidR="008D4A8B" w:rsidRDefault="008D4A8B" w:rsidP="008D4A8B">
      <w:pPr>
        <w:pStyle w:val="code"/>
        <w:rPr>
          <w:lang w:val="en-GB"/>
        </w:rPr>
      </w:pPr>
    </w:p>
    <w:p w14:paraId="378535E9" w14:textId="77777777" w:rsidR="008D4A8B" w:rsidRDefault="008D4A8B" w:rsidP="008D4A8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16715A47" w14:textId="07FE5755" w:rsidR="008D4A8B" w:rsidRDefault="008D4A8B" w:rsidP="008D4A8B">
      <w:pPr>
        <w:pStyle w:val="code"/>
        <w:rPr>
          <w:rFonts w:ascii="Menlo" w:hAnsi="Menlo" w:cs="Menlo"/>
          <w:color w:val="FF0000"/>
          <w:lang w:val="en-GB"/>
        </w:rPr>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w:t>
      </w:r>
      <w:r>
        <w:rPr>
          <w:rFonts w:ascii="Menlo" w:hAnsi="Menlo" w:cs="Menlo"/>
          <w:color w:val="FF0000"/>
          <w:lang w:val="en-GB"/>
        </w:rPr>
        <w:t>;</w:t>
      </w:r>
    </w:p>
    <w:p w14:paraId="43690D74" w14:textId="471FBF53" w:rsidR="008D4A8B" w:rsidRDefault="008D4A8B" w:rsidP="008D4A8B">
      <w:pPr>
        <w:pStyle w:val="code"/>
        <w:rPr>
          <w:lang w:val="en-GB"/>
        </w:rPr>
      </w:pPr>
      <w:r>
        <w:rPr>
          <w:rFonts w:ascii="Menlo" w:hAnsi="Menlo" w:cs="Menlo"/>
          <w:color w:val="FF0000"/>
          <w:lang w:val="en-GB"/>
        </w:rPr>
        <w:t>----</w:t>
      </w:r>
    </w:p>
    <w:p w14:paraId="30E424D4" w14:textId="27FB9DA2" w:rsidR="007D2F6B" w:rsidRDefault="007D2F6B" w:rsidP="007D2F6B"/>
    <w:p w14:paraId="7ADB1874" w14:textId="697954E5" w:rsidR="008D4A8B" w:rsidRDefault="00844EF0" w:rsidP="007D2F6B">
      <w:r>
        <w:t>The STORING clause allows us to store additional data in the index</w:t>
      </w:r>
      <w:r w:rsidR="00B13BB7">
        <w:t>,</w:t>
      </w:r>
      <w:r>
        <w:t xml:space="preserve"> which can allow us to satisfy queries using the index alone.  For instance, this index can satisfy </w:t>
      </w:r>
      <w:r w:rsidR="00615A76">
        <w:t xml:space="preserve">queries that </w:t>
      </w:r>
      <w:proofErr w:type="gramStart"/>
      <w:r w:rsidR="00615A76">
        <w:t>retrieve  phone</w:t>
      </w:r>
      <w:proofErr w:type="gramEnd"/>
      <w:r w:rsidR="00615A76">
        <w:t xml:space="preserve"> numbers for a given name and date of birth: </w:t>
      </w:r>
    </w:p>
    <w:p w14:paraId="4D1404E8" w14:textId="140D2130" w:rsidR="009432E7" w:rsidRDefault="009432E7" w:rsidP="007D2F6B"/>
    <w:p w14:paraId="56BEDDF1" w14:textId="7C8FE6CA" w:rsidR="009432E7" w:rsidRDefault="009432E7" w:rsidP="009432E7">
      <w:pPr>
        <w:pStyle w:val="code"/>
      </w:pPr>
      <w:r>
        <w:t xml:space="preserve">[source, </w:t>
      </w:r>
      <w:proofErr w:type="spellStart"/>
      <w:r>
        <w:t>sql</w:t>
      </w:r>
      <w:proofErr w:type="spellEnd"/>
      <w:r>
        <w:t>]</w:t>
      </w:r>
    </w:p>
    <w:p w14:paraId="3795C14E" w14:textId="4FEE019F" w:rsidR="009432E7" w:rsidRDefault="009432E7" w:rsidP="009432E7">
      <w:pPr>
        <w:pStyle w:val="code"/>
      </w:pPr>
      <w:r>
        <w:t>----</w:t>
      </w:r>
    </w:p>
    <w:p w14:paraId="780AC014" w14:textId="77777777" w:rsidR="009432E7" w:rsidRDefault="009432E7" w:rsidP="009432E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UNIQUE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people_namedob_ix</w:t>
      </w:r>
      <w:proofErr w:type="spellEnd"/>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people </w:t>
      </w:r>
    </w:p>
    <w:p w14:paraId="78C11D8F" w14:textId="4F77C6CF" w:rsidR="009432E7" w:rsidRDefault="009432E7" w:rsidP="009432E7">
      <w:pPr>
        <w:pStyle w:val="code"/>
      </w:pPr>
      <w:r>
        <w:rPr>
          <w:rFonts w:ascii="Menlo" w:hAnsi="Menlo" w:cs="Menlo"/>
          <w:color w:val="000000"/>
          <w:lang w:val="en-GB"/>
        </w:rPr>
        <w:t xml:space="preserve"> (</w:t>
      </w:r>
      <w:proofErr w:type="spellStart"/>
      <w:proofErr w:type="gramStart"/>
      <w:r>
        <w:rPr>
          <w:rFonts w:ascii="Menlo" w:hAnsi="Menlo" w:cs="Menlo"/>
          <w:color w:val="000000"/>
          <w:lang w:val="en-GB"/>
        </w:rPr>
        <w:t>lastName,firstName</w:t>
      </w:r>
      <w:proofErr w:type="gramEnd"/>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800000"/>
          <w:lang w:val="en-GB"/>
        </w:rPr>
        <w:t>STORING</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w:t>
      </w:r>
      <w:r>
        <w:rPr>
          <w:rFonts w:ascii="Menlo" w:hAnsi="Menlo" w:cs="Menlo"/>
          <w:color w:val="FF0000"/>
          <w:lang w:val="en-GB"/>
        </w:rPr>
        <w:t>;</w:t>
      </w:r>
    </w:p>
    <w:p w14:paraId="42EBAF1D" w14:textId="02E96C57" w:rsidR="009432E7" w:rsidRDefault="009432E7" w:rsidP="009432E7">
      <w:pPr>
        <w:pStyle w:val="code"/>
      </w:pPr>
      <w:r>
        <w:t>----</w:t>
      </w:r>
    </w:p>
    <w:p w14:paraId="7CC307AB" w14:textId="610A27F3" w:rsidR="00615A76" w:rsidRDefault="00615A76" w:rsidP="004D5611"/>
    <w:p w14:paraId="5DAB86CB" w14:textId="6BCA393D" w:rsidR="00615A76" w:rsidRDefault="00AB5C6A" w:rsidP="00AB5C6A">
      <w:pPr>
        <w:pStyle w:val="Heading3"/>
      </w:pPr>
      <w:r>
        <w:t>====</w:t>
      </w:r>
      <w:ins w:id="104" w:author="Guy Harrison" w:date="2021-06-16T17:48:00Z">
        <w:r w:rsidR="00BC613D">
          <w:t>=</w:t>
        </w:r>
      </w:ins>
      <w:r>
        <w:t xml:space="preserve"> Inverted Indexes</w:t>
      </w:r>
    </w:p>
    <w:p w14:paraId="0D73D9B7" w14:textId="77777777" w:rsidR="00AB5C6A" w:rsidRPr="00AB5C6A" w:rsidRDefault="00AB5C6A" w:rsidP="00AB5C6A">
      <w:pPr>
        <w:rPr>
          <w:lang w:eastAsia="en-US"/>
        </w:rPr>
      </w:pPr>
    </w:p>
    <w:p w14:paraId="6FFB7AAD" w14:textId="6EBAC954" w:rsidR="00AB5C6A" w:rsidRDefault="00AB5C6A" w:rsidP="00AB5C6A">
      <w:pPr>
        <w:rPr>
          <w:lang w:eastAsia="en-US"/>
        </w:rPr>
      </w:pPr>
      <w:r>
        <w:rPr>
          <w:lang w:eastAsia="en-US"/>
        </w:rPr>
        <w:t xml:space="preserve">An inverted index can be used to index the elements within an array or the attributes within a JSON document.  We looked at the internals of </w:t>
      </w:r>
      <w:r w:rsidR="003A1912">
        <w:rPr>
          <w:lang w:eastAsia="en-US"/>
        </w:rPr>
        <w:t xml:space="preserve">inverted indexes in Chapter 2.  </w:t>
      </w:r>
    </w:p>
    <w:p w14:paraId="7CA5015C" w14:textId="61321670" w:rsidR="003A1912" w:rsidRDefault="003A1912" w:rsidP="00AB5C6A">
      <w:pPr>
        <w:rPr>
          <w:lang w:eastAsia="en-US"/>
        </w:rPr>
      </w:pPr>
    </w:p>
    <w:p w14:paraId="5993B5CE" w14:textId="44B2FD85" w:rsidR="003A1912" w:rsidRDefault="003A1912" w:rsidP="00AB5C6A">
      <w:pPr>
        <w:rPr>
          <w:lang w:eastAsia="en-US"/>
        </w:rPr>
      </w:pPr>
      <w:r>
        <w:rPr>
          <w:lang w:eastAsia="en-US"/>
        </w:rPr>
        <w:t xml:space="preserve">For example, suppose our +people+ table used a JSON document to store the attributes for a person: </w:t>
      </w:r>
    </w:p>
    <w:p w14:paraId="21B4C1CB" w14:textId="2E7B407F" w:rsidR="003A1912" w:rsidRDefault="003A1912" w:rsidP="00AB5C6A">
      <w:pPr>
        <w:rPr>
          <w:lang w:eastAsia="en-US"/>
        </w:rPr>
      </w:pPr>
    </w:p>
    <w:p w14:paraId="49660102" w14:textId="626B4E1F" w:rsidR="003A1912" w:rsidRDefault="003A1912" w:rsidP="00AB5C6A">
      <w:pPr>
        <w:rPr>
          <w:lang w:eastAsia="en-US"/>
        </w:rPr>
      </w:pPr>
      <w:r>
        <w:rPr>
          <w:lang w:eastAsia="en-US"/>
        </w:rPr>
        <w:t>[</w:t>
      </w:r>
      <w:proofErr w:type="spellStart"/>
      <w:proofErr w:type="gramStart"/>
      <w:r>
        <w:rPr>
          <w:lang w:eastAsia="en-US"/>
        </w:rPr>
        <w:t>source,sql</w:t>
      </w:r>
      <w:proofErr w:type="spellEnd"/>
      <w:proofErr w:type="gramEnd"/>
      <w:r>
        <w:rPr>
          <w:lang w:eastAsia="en-US"/>
        </w:rPr>
        <w:t>]</w:t>
      </w:r>
    </w:p>
    <w:p w14:paraId="49A0E97B" w14:textId="0AC85671" w:rsidR="003A1912" w:rsidRDefault="003A1912" w:rsidP="00AB5C6A">
      <w:pPr>
        <w:rPr>
          <w:lang w:eastAsia="en-US"/>
        </w:rPr>
      </w:pPr>
      <w:r>
        <w:rPr>
          <w:lang w:eastAsia="en-US"/>
        </w:rPr>
        <w:t>----</w:t>
      </w:r>
    </w:p>
    <w:p w14:paraId="06E74330" w14:textId="77777777" w:rsidR="003A1912" w:rsidRDefault="003A1912" w:rsidP="003A1912">
      <w:pPr>
        <w:pStyle w:val="code"/>
        <w:rPr>
          <w:lang w:val="en-GB"/>
        </w:rPr>
      </w:pPr>
      <w:r>
        <w:rPr>
          <w:lang w:val="en-GB"/>
        </w:rPr>
        <w:t>CREATE</w:t>
      </w:r>
      <w:r>
        <w:rPr>
          <w:color w:val="000000"/>
          <w:lang w:val="en-GB"/>
        </w:rPr>
        <w:t xml:space="preserve"> </w:t>
      </w:r>
      <w:r>
        <w:rPr>
          <w:lang w:val="en-GB"/>
        </w:rPr>
        <w:t>TABLE</w:t>
      </w:r>
      <w:r>
        <w:rPr>
          <w:color w:val="000000"/>
          <w:lang w:val="en-GB"/>
        </w:rPr>
        <w:t xml:space="preserve"> people </w:t>
      </w:r>
    </w:p>
    <w:p w14:paraId="71094607" w14:textId="77777777" w:rsidR="003A1912" w:rsidRDefault="003A1912" w:rsidP="003A1912">
      <w:pPr>
        <w:pStyle w:val="code"/>
        <w:rPr>
          <w:lang w:val="en-GB"/>
        </w:rPr>
      </w:pPr>
      <w:r>
        <w:rPr>
          <w:color w:val="000000"/>
          <w:lang w:val="en-GB"/>
        </w:rPr>
        <w:t xml:space="preserve"> </w:t>
      </w:r>
      <w:proofErr w:type="gramStart"/>
      <w:r>
        <w:rPr>
          <w:color w:val="000000"/>
          <w:lang w:val="en-GB"/>
        </w:rPr>
        <w:t>( id</w:t>
      </w:r>
      <w:proofErr w:type="gramEnd"/>
      <w:r>
        <w:rPr>
          <w:color w:val="000000"/>
          <w:lang w:val="en-GB"/>
        </w:rPr>
        <w:t xml:space="preserve"> UUID </w:t>
      </w:r>
      <w:r>
        <w:rPr>
          <w:lang w:val="en-GB"/>
        </w:rPr>
        <w:t>NOT</w:t>
      </w:r>
      <w:r>
        <w:rPr>
          <w:color w:val="000000"/>
          <w:lang w:val="en-GB"/>
        </w:rPr>
        <w:t xml:space="preserve"> </w:t>
      </w:r>
      <w:r>
        <w:rPr>
          <w:lang w:val="en-GB"/>
        </w:rPr>
        <w:t>NULL</w:t>
      </w:r>
      <w:r>
        <w:rPr>
          <w:color w:val="000000"/>
          <w:lang w:val="en-GB"/>
        </w:rPr>
        <w:t xml:space="preserve"> </w:t>
      </w:r>
      <w:r>
        <w:rPr>
          <w:lang w:val="en-GB"/>
        </w:rPr>
        <w:t>DEFAULT</w:t>
      </w:r>
      <w:r>
        <w:rPr>
          <w:color w:val="000000"/>
          <w:lang w:val="en-GB"/>
        </w:rPr>
        <w:t xml:space="preserve"> </w:t>
      </w:r>
      <w:proofErr w:type="spellStart"/>
      <w:r>
        <w:rPr>
          <w:color w:val="000000"/>
          <w:lang w:val="en-GB"/>
        </w:rPr>
        <w:t>gen_random_uuid</w:t>
      </w:r>
      <w:proofErr w:type="spellEnd"/>
      <w:r>
        <w:rPr>
          <w:color w:val="000000"/>
          <w:lang w:val="en-GB"/>
        </w:rPr>
        <w:t xml:space="preserve">(), </w:t>
      </w:r>
    </w:p>
    <w:p w14:paraId="0BD06039" w14:textId="77777777" w:rsidR="003A1912" w:rsidRDefault="003A1912" w:rsidP="003A1912">
      <w:pPr>
        <w:pStyle w:val="code"/>
        <w:rPr>
          <w:lang w:val="en-GB"/>
        </w:rPr>
      </w:pPr>
      <w:r>
        <w:rPr>
          <w:color w:val="000000"/>
          <w:lang w:val="en-GB"/>
        </w:rPr>
        <w:t xml:space="preserve">   </w:t>
      </w:r>
      <w:proofErr w:type="spellStart"/>
      <w:r>
        <w:rPr>
          <w:color w:val="000000"/>
          <w:lang w:val="en-GB"/>
        </w:rPr>
        <w:t>personData</w:t>
      </w:r>
      <w:proofErr w:type="spellEnd"/>
      <w:r>
        <w:rPr>
          <w:color w:val="000000"/>
          <w:lang w:val="en-GB"/>
        </w:rPr>
        <w:t xml:space="preserve"> </w:t>
      </w:r>
      <w:proofErr w:type="gramStart"/>
      <w:r>
        <w:rPr>
          <w:color w:val="000080"/>
          <w:lang w:val="en-GB"/>
        </w:rPr>
        <w:t>JSONB</w:t>
      </w:r>
      <w:r>
        <w:rPr>
          <w:color w:val="000000"/>
          <w:lang w:val="en-GB"/>
        </w:rPr>
        <w:t xml:space="preserve"> )</w:t>
      </w:r>
      <w:proofErr w:type="gramEnd"/>
      <w:r>
        <w:rPr>
          <w:color w:val="FF0000"/>
          <w:lang w:val="en-GB"/>
        </w:rPr>
        <w:t>;</w:t>
      </w:r>
    </w:p>
    <w:p w14:paraId="540830EA" w14:textId="77777777" w:rsidR="003A1912" w:rsidRDefault="003A1912" w:rsidP="003A1912">
      <w:pPr>
        <w:pStyle w:val="code"/>
        <w:rPr>
          <w:lang w:val="en-GB"/>
        </w:rPr>
      </w:pPr>
    </w:p>
    <w:p w14:paraId="5949626A" w14:textId="77777777" w:rsidR="003A1912" w:rsidRDefault="003A1912" w:rsidP="003A1912">
      <w:pPr>
        <w:pStyle w:val="code"/>
        <w:rPr>
          <w:lang w:val="en-GB"/>
        </w:rPr>
      </w:pPr>
      <w:r>
        <w:rPr>
          <w:lang w:val="en-GB"/>
        </w:rPr>
        <w:t>INSERT</w:t>
      </w:r>
      <w:r>
        <w:rPr>
          <w:color w:val="000000"/>
          <w:lang w:val="en-GB"/>
        </w:rPr>
        <w:t xml:space="preserve"> </w:t>
      </w:r>
      <w:r>
        <w:rPr>
          <w:lang w:val="en-GB"/>
        </w:rPr>
        <w:t>INTO</w:t>
      </w:r>
      <w:r>
        <w:rPr>
          <w:color w:val="000000"/>
          <w:lang w:val="en-GB"/>
        </w:rPr>
        <w:t xml:space="preserve"> people (</w:t>
      </w:r>
      <w:proofErr w:type="spellStart"/>
      <w:r>
        <w:rPr>
          <w:color w:val="000000"/>
          <w:lang w:val="en-GB"/>
        </w:rPr>
        <w:t>personData</w:t>
      </w:r>
      <w:proofErr w:type="spellEnd"/>
      <w:r>
        <w:rPr>
          <w:color w:val="000000"/>
          <w:lang w:val="en-GB"/>
        </w:rPr>
        <w:t>)</w:t>
      </w:r>
    </w:p>
    <w:p w14:paraId="6F515B70" w14:textId="77777777" w:rsidR="003A1912" w:rsidRDefault="003A1912" w:rsidP="003A1912">
      <w:pPr>
        <w:pStyle w:val="code"/>
        <w:rPr>
          <w:lang w:val="en-GB"/>
        </w:rPr>
      </w:pPr>
      <w:proofErr w:type="gramStart"/>
      <w:r>
        <w:rPr>
          <w:lang w:val="en-GB"/>
        </w:rPr>
        <w:t>VALUES</w:t>
      </w:r>
      <w:r>
        <w:rPr>
          <w:color w:val="000000"/>
          <w:lang w:val="en-GB"/>
        </w:rPr>
        <w:t>(</w:t>
      </w:r>
      <w:proofErr w:type="gramEnd"/>
      <w:r>
        <w:rPr>
          <w:color w:val="008000"/>
          <w:lang w:val="en-GB"/>
        </w:rPr>
        <w:t>'{</w:t>
      </w:r>
    </w:p>
    <w:p w14:paraId="1F2DDD36" w14:textId="77777777" w:rsidR="003A1912" w:rsidRDefault="003A1912" w:rsidP="003A1912">
      <w:pPr>
        <w:pStyle w:val="code"/>
        <w:rPr>
          <w:lang w:val="en-GB"/>
        </w:rPr>
      </w:pPr>
      <w:r>
        <w:rPr>
          <w:color w:val="008000"/>
          <w:lang w:val="en-GB"/>
        </w:rPr>
        <w:tab/>
      </w:r>
      <w:r>
        <w:rPr>
          <w:color w:val="008000"/>
          <w:lang w:val="en-GB"/>
        </w:rPr>
        <w:tab/>
        <w:t>"</w:t>
      </w:r>
      <w:proofErr w:type="spellStart"/>
      <w:r>
        <w:rPr>
          <w:color w:val="008000"/>
          <w:lang w:val="en-GB"/>
        </w:rPr>
        <w:t>firstName</w:t>
      </w:r>
      <w:proofErr w:type="spellEnd"/>
      <w:r>
        <w:rPr>
          <w:color w:val="008000"/>
          <w:lang w:val="en-GB"/>
        </w:rPr>
        <w:t>":"Guy",</w:t>
      </w:r>
    </w:p>
    <w:p w14:paraId="3D8C2E78" w14:textId="77777777" w:rsidR="003A1912" w:rsidRDefault="003A1912" w:rsidP="003A1912">
      <w:pPr>
        <w:pStyle w:val="code"/>
        <w:rPr>
          <w:lang w:val="en-GB"/>
        </w:rPr>
      </w:pPr>
      <w:r>
        <w:rPr>
          <w:color w:val="008000"/>
          <w:lang w:val="en-GB"/>
        </w:rPr>
        <w:t xml:space="preserve">        "</w:t>
      </w:r>
      <w:proofErr w:type="spellStart"/>
      <w:r>
        <w:rPr>
          <w:color w:val="008000"/>
          <w:lang w:val="en-GB"/>
        </w:rPr>
        <w:t>lastName</w:t>
      </w:r>
      <w:proofErr w:type="spellEnd"/>
      <w:r>
        <w:rPr>
          <w:color w:val="008000"/>
          <w:lang w:val="en-GB"/>
        </w:rPr>
        <w:t>":"Harrison",</w:t>
      </w:r>
    </w:p>
    <w:p w14:paraId="45DF80DE" w14:textId="77777777" w:rsidR="003A1912" w:rsidRDefault="003A1912" w:rsidP="003A1912">
      <w:pPr>
        <w:pStyle w:val="code"/>
        <w:rPr>
          <w:lang w:val="en-GB"/>
        </w:rPr>
      </w:pPr>
      <w:r>
        <w:rPr>
          <w:color w:val="008000"/>
          <w:lang w:val="en-GB"/>
        </w:rPr>
        <w:t xml:space="preserve">        "dob":"21-Jun-1960",</w:t>
      </w:r>
    </w:p>
    <w:p w14:paraId="2A5FA53C" w14:textId="77777777" w:rsidR="003A1912" w:rsidRDefault="003A1912" w:rsidP="003A1912">
      <w:pPr>
        <w:pStyle w:val="code"/>
        <w:rPr>
          <w:lang w:val="en-GB"/>
        </w:rPr>
      </w:pPr>
      <w:r>
        <w:rPr>
          <w:color w:val="008000"/>
          <w:lang w:val="en-GB"/>
        </w:rPr>
        <w:t xml:space="preserve">        "phone":"0419533988",</w:t>
      </w:r>
    </w:p>
    <w:p w14:paraId="3252A772" w14:textId="77777777" w:rsidR="003A1912" w:rsidRDefault="003A1912" w:rsidP="003A1912">
      <w:pPr>
        <w:pStyle w:val="code"/>
        <w:rPr>
          <w:lang w:val="en-GB"/>
        </w:rPr>
      </w:pPr>
      <w:r>
        <w:rPr>
          <w:color w:val="008000"/>
          <w:lang w:val="en-GB"/>
        </w:rPr>
        <w:t xml:space="preserve">        "photo":"eyJhbGciOiJIUzI1NiIsI..."</w:t>
      </w:r>
    </w:p>
    <w:p w14:paraId="42A8E9D1" w14:textId="27EE802E" w:rsidR="003A1912" w:rsidRDefault="003A1912" w:rsidP="003A1912">
      <w:pPr>
        <w:pStyle w:val="code"/>
      </w:pPr>
      <w:r>
        <w:rPr>
          <w:color w:val="008000"/>
          <w:lang w:val="en-GB"/>
        </w:rPr>
        <w:t xml:space="preserve">     }'</w:t>
      </w:r>
      <w:r>
        <w:rPr>
          <w:color w:val="000000"/>
          <w:lang w:val="en-GB"/>
        </w:rPr>
        <w:t>)</w:t>
      </w:r>
      <w:r>
        <w:rPr>
          <w:color w:val="FF0000"/>
          <w:lang w:val="en-GB"/>
        </w:rPr>
        <w:t>;</w:t>
      </w:r>
    </w:p>
    <w:p w14:paraId="3E3B21CC" w14:textId="03B82E4B" w:rsidR="003A1912" w:rsidRDefault="003A1912" w:rsidP="00AB5C6A">
      <w:pPr>
        <w:rPr>
          <w:lang w:eastAsia="en-US"/>
        </w:rPr>
      </w:pPr>
      <w:r>
        <w:rPr>
          <w:lang w:eastAsia="en-US"/>
        </w:rPr>
        <w:t>----</w:t>
      </w:r>
    </w:p>
    <w:p w14:paraId="4BD4B4F5" w14:textId="3A2F004F" w:rsidR="003A1912" w:rsidRDefault="003A1912" w:rsidP="00AB5C6A">
      <w:pPr>
        <w:rPr>
          <w:lang w:eastAsia="en-US"/>
        </w:rPr>
      </w:pPr>
    </w:p>
    <w:p w14:paraId="382BA05B" w14:textId="1895E4E5" w:rsidR="003A1912" w:rsidRDefault="00A731E6" w:rsidP="00AB5C6A">
      <w:pPr>
        <w:rPr>
          <w:lang w:eastAsia="en-US"/>
        </w:rPr>
      </w:pPr>
      <w:r>
        <w:rPr>
          <w:lang w:eastAsia="en-US"/>
        </w:rPr>
        <w:t>We might create an inverted index as follows:</w:t>
      </w:r>
    </w:p>
    <w:p w14:paraId="497AEA5A" w14:textId="0B7D4B47" w:rsidR="00A731E6" w:rsidRDefault="00A731E6" w:rsidP="00AB5C6A">
      <w:pPr>
        <w:rPr>
          <w:lang w:eastAsia="en-US"/>
        </w:rPr>
      </w:pPr>
    </w:p>
    <w:p w14:paraId="60BD8855" w14:textId="66AE43B8" w:rsidR="00A731E6" w:rsidRDefault="00777E46" w:rsidP="00777E46">
      <w:pPr>
        <w:pStyle w:val="code"/>
      </w:pPr>
      <w:r>
        <w:t>[</w:t>
      </w:r>
      <w:proofErr w:type="spellStart"/>
      <w:proofErr w:type="gramStart"/>
      <w:r>
        <w:t>source,sql</w:t>
      </w:r>
      <w:proofErr w:type="spellEnd"/>
      <w:proofErr w:type="gramEnd"/>
      <w:r>
        <w:t>]</w:t>
      </w:r>
    </w:p>
    <w:p w14:paraId="4668D2F8" w14:textId="7FA27572" w:rsidR="00777E46" w:rsidRDefault="00777E46" w:rsidP="00777E46">
      <w:pPr>
        <w:pStyle w:val="code"/>
      </w:pPr>
      <w:r>
        <w:lastRenderedPageBreak/>
        <w:t>----</w:t>
      </w:r>
    </w:p>
    <w:p w14:paraId="760921C4" w14:textId="77777777" w:rsidR="00777E46" w:rsidRDefault="00777E46" w:rsidP="00777E46">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INVERTED</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people_inv_idx</w:t>
      </w:r>
      <w:proofErr w:type="spellEnd"/>
      <w:r>
        <w:rPr>
          <w:rFonts w:ascii="Menlo" w:hAnsi="Menlo" w:cs="Menlo"/>
          <w:color w:val="000000"/>
          <w:lang w:val="en-GB"/>
        </w:rPr>
        <w:t xml:space="preserve"> </w:t>
      </w:r>
      <w:r>
        <w:rPr>
          <w:rFonts w:ascii="Menlo" w:hAnsi="Menlo" w:cs="Menlo"/>
          <w:b/>
          <w:bCs/>
          <w:color w:val="800000"/>
          <w:lang w:val="en-GB"/>
        </w:rPr>
        <w:t>ON</w:t>
      </w:r>
    </w:p>
    <w:p w14:paraId="576158CF" w14:textId="77777777" w:rsidR="00777E46" w:rsidRDefault="00777E46" w:rsidP="00777E46">
      <w:pPr>
        <w:pStyle w:val="code"/>
        <w:rPr>
          <w:rFonts w:ascii="Menlo" w:hAnsi="Menlo" w:cs="Menlo"/>
          <w:lang w:val="en-GB"/>
        </w:rPr>
      </w:pPr>
      <w:r>
        <w:rPr>
          <w:rFonts w:ascii="Menlo" w:hAnsi="Menlo" w:cs="Menlo"/>
          <w:color w:val="000000"/>
          <w:lang w:val="en-GB"/>
        </w:rPr>
        <w:t>people(</w:t>
      </w:r>
      <w:proofErr w:type="spellStart"/>
      <w:r>
        <w:rPr>
          <w:rFonts w:ascii="Menlo" w:hAnsi="Menlo" w:cs="Menlo"/>
          <w:color w:val="000000"/>
          <w:lang w:val="en-GB"/>
        </w:rPr>
        <w:t>personData</w:t>
      </w:r>
      <w:proofErr w:type="spellEnd"/>
      <w:proofErr w:type="gramStart"/>
      <w:r>
        <w:rPr>
          <w:rFonts w:ascii="Menlo" w:hAnsi="Menlo" w:cs="Menlo"/>
          <w:color w:val="000000"/>
          <w:lang w:val="en-GB"/>
        </w:rPr>
        <w:t>)</w:t>
      </w:r>
      <w:r>
        <w:rPr>
          <w:rFonts w:ascii="Menlo" w:hAnsi="Menlo" w:cs="Menlo"/>
          <w:color w:val="FF0000"/>
          <w:lang w:val="en-GB"/>
        </w:rPr>
        <w:t>;</w:t>
      </w:r>
      <w:proofErr w:type="gramEnd"/>
    </w:p>
    <w:p w14:paraId="6AFB3264" w14:textId="6C7F2D25" w:rsidR="00777E46" w:rsidRDefault="00777E46" w:rsidP="00777E46">
      <w:pPr>
        <w:pStyle w:val="code"/>
      </w:pPr>
      <w:r>
        <w:t>----</w:t>
      </w:r>
    </w:p>
    <w:p w14:paraId="65F3C9E4" w14:textId="54952DEE" w:rsidR="00777E46" w:rsidRDefault="00777E46" w:rsidP="00777E46">
      <w:pPr>
        <w:pStyle w:val="code"/>
      </w:pPr>
    </w:p>
    <w:p w14:paraId="7A0FF832" w14:textId="14A1BC1A" w:rsidR="00777E46" w:rsidRDefault="00777E46" w:rsidP="00777E46">
      <w:r>
        <w:t>Which would support queries into the JSON document such as this:</w:t>
      </w:r>
    </w:p>
    <w:p w14:paraId="1BB9F974" w14:textId="38939700" w:rsidR="00777E46" w:rsidRDefault="00777E46" w:rsidP="00777E46"/>
    <w:p w14:paraId="5F4591FD" w14:textId="77777777" w:rsidR="00777E46" w:rsidRDefault="00777E46" w:rsidP="00777E46">
      <w:pPr>
        <w:pStyle w:val="code"/>
      </w:pPr>
      <w:r>
        <w:t>[</w:t>
      </w:r>
      <w:proofErr w:type="spellStart"/>
      <w:proofErr w:type="gramStart"/>
      <w:r>
        <w:t>source,sql</w:t>
      </w:r>
      <w:proofErr w:type="spellEnd"/>
      <w:proofErr w:type="gramEnd"/>
      <w:r>
        <w:t>]</w:t>
      </w:r>
    </w:p>
    <w:p w14:paraId="339E163F" w14:textId="4A1CC197" w:rsidR="00777E46" w:rsidRPr="00777E46" w:rsidRDefault="00777E46" w:rsidP="00777E46">
      <w:pPr>
        <w:pStyle w:val="code"/>
      </w:pPr>
      <w:r>
        <w:t>----</w:t>
      </w:r>
    </w:p>
    <w:p w14:paraId="52C835FE" w14:textId="77777777" w:rsidR="00777E46" w:rsidRDefault="00777E46" w:rsidP="00777E46">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
    <w:p w14:paraId="65CC3992" w14:textId="77777777" w:rsidR="00777E46" w:rsidRDefault="00777E46" w:rsidP="00777E46">
      <w:pPr>
        <w:pStyle w:val="code"/>
        <w:rPr>
          <w:rFonts w:ascii="Menlo" w:hAnsi="Menlo" w:cs="Menlo"/>
          <w:lang w:val="en-GB"/>
        </w:rPr>
      </w:pPr>
      <w:r>
        <w:rPr>
          <w:rFonts w:ascii="Menlo" w:hAnsi="Menlo" w:cs="Menlo"/>
          <w:b/>
          <w:bCs/>
          <w:color w:val="800000"/>
          <w:lang w:val="en-GB"/>
        </w:rPr>
        <w:t>FROM</w:t>
      </w:r>
      <w:r>
        <w:rPr>
          <w:rFonts w:ascii="Menlo" w:hAnsi="Menlo" w:cs="Menlo"/>
          <w:color w:val="000000"/>
          <w:lang w:val="en-GB"/>
        </w:rPr>
        <w:t xml:space="preserve"> people</w:t>
      </w:r>
    </w:p>
    <w:p w14:paraId="66C9903F" w14:textId="77777777" w:rsidR="00777E46" w:rsidRDefault="00777E46" w:rsidP="00777E46">
      <w:pPr>
        <w:pStyle w:val="code"/>
      </w:pP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 xml:space="preserve"> @&gt; </w:t>
      </w:r>
      <w:r>
        <w:rPr>
          <w:rFonts w:ascii="Menlo" w:hAnsi="Menlo" w:cs="Menlo"/>
          <w:color w:val="008000"/>
          <w:lang w:val="en-GB"/>
        </w:rPr>
        <w:t>'{"phone":"0419533988"}</w:t>
      </w:r>
      <w:proofErr w:type="gramStart"/>
      <w:r>
        <w:rPr>
          <w:rFonts w:ascii="Menlo" w:hAnsi="Menlo" w:cs="Menlo"/>
          <w:color w:val="008000"/>
          <w:lang w:val="en-GB"/>
        </w:rPr>
        <w:t>'</w:t>
      </w:r>
      <w:r>
        <w:rPr>
          <w:rFonts w:ascii="Menlo" w:hAnsi="Menlo" w:cs="Menlo"/>
          <w:color w:val="FF0000"/>
          <w:lang w:val="en-GB"/>
        </w:rPr>
        <w:t>;</w:t>
      </w:r>
      <w:proofErr w:type="gramEnd"/>
    </w:p>
    <w:p w14:paraId="5DAFA48A" w14:textId="77777777" w:rsidR="00777E46" w:rsidRDefault="00777E46" w:rsidP="00777E46">
      <w:pPr>
        <w:pStyle w:val="code"/>
      </w:pPr>
      <w:r>
        <w:t>----</w:t>
      </w:r>
    </w:p>
    <w:p w14:paraId="11149FDD" w14:textId="77777777" w:rsidR="00777E46" w:rsidRDefault="00777E46" w:rsidP="00777E46"/>
    <w:p w14:paraId="483CDC36" w14:textId="0F95F7B5" w:rsidR="00777E46" w:rsidRDefault="00B84509" w:rsidP="00777E46">
      <w:r>
        <w:t>Bear in mind that inverted</w:t>
      </w:r>
      <w:r w:rsidR="00777E46">
        <w:t xml:space="preserve"> indexes index every attribute in the JSON document, not just those that you want to search on. </w:t>
      </w:r>
      <w:r w:rsidR="00685A9D">
        <w:t xml:space="preserve">  This potentially results in a very large index.  </w:t>
      </w:r>
      <w:r w:rsidR="00777E46">
        <w:t xml:space="preserve"> Therefore, you might find it more useful to </w:t>
      </w:r>
      <w:r w:rsidR="00CF3796">
        <w:t xml:space="preserve">create a calculated column on the JSON attribute and then index on that computed column:  </w:t>
      </w:r>
    </w:p>
    <w:p w14:paraId="17B2B6BD" w14:textId="2C950E0F" w:rsidR="00CF3796" w:rsidRDefault="00CF3796" w:rsidP="00777E46"/>
    <w:p w14:paraId="6D492B9D" w14:textId="44510DD9" w:rsidR="00CF3796" w:rsidRPr="00CF3796" w:rsidRDefault="00CF3796" w:rsidP="00CF3796">
      <w:pPr>
        <w:pStyle w:val="code"/>
      </w:pPr>
      <w:r w:rsidRPr="00CF3796">
        <w:t xml:space="preserve">[source, </w:t>
      </w:r>
      <w:proofErr w:type="spellStart"/>
      <w:r w:rsidRPr="00CF3796">
        <w:t>sql</w:t>
      </w:r>
      <w:proofErr w:type="spellEnd"/>
      <w:r w:rsidRPr="00CF3796">
        <w:t>]</w:t>
      </w:r>
    </w:p>
    <w:p w14:paraId="748D12DF" w14:textId="2BE1D270" w:rsidR="00CF3796" w:rsidRPr="00CF3796" w:rsidRDefault="00CF3796" w:rsidP="00CF3796">
      <w:pPr>
        <w:pStyle w:val="code"/>
      </w:pPr>
      <w:r w:rsidRPr="00CF3796">
        <w:t>----</w:t>
      </w:r>
    </w:p>
    <w:p w14:paraId="7DFD2A0F" w14:textId="074C8F95" w:rsidR="00CF3796" w:rsidRPr="00CF3796" w:rsidRDefault="00CF3796" w:rsidP="00CF3796">
      <w:pPr>
        <w:pStyle w:val="code"/>
      </w:pPr>
      <w:r w:rsidRPr="00CF3796">
        <w:t>ALTER TABLE people ADD phone STRING AS (</w:t>
      </w:r>
      <w:proofErr w:type="spellStart"/>
      <w:r w:rsidRPr="00CF3796">
        <w:t>personData</w:t>
      </w:r>
      <w:proofErr w:type="spellEnd"/>
      <w:r w:rsidRPr="00CF3796">
        <w:t xml:space="preserve">-&gt;&gt;'phone') </w:t>
      </w:r>
      <w:proofErr w:type="gramStart"/>
      <w:r w:rsidR="00685A9D">
        <w:t>VIRTUAL</w:t>
      </w:r>
      <w:r w:rsidRPr="00CF3796">
        <w:t>;</w:t>
      </w:r>
      <w:proofErr w:type="gramEnd"/>
    </w:p>
    <w:p w14:paraId="74436B78" w14:textId="77777777" w:rsidR="00CF3796" w:rsidRPr="00CF3796" w:rsidRDefault="00CF3796" w:rsidP="00CF3796">
      <w:pPr>
        <w:pStyle w:val="code"/>
      </w:pPr>
    </w:p>
    <w:p w14:paraId="67946CFA" w14:textId="1152D560" w:rsidR="00CF3796" w:rsidRPr="00CF3796" w:rsidRDefault="00CF3796" w:rsidP="00CF3796">
      <w:pPr>
        <w:pStyle w:val="code"/>
      </w:pPr>
      <w:r w:rsidRPr="00CF3796">
        <w:t xml:space="preserve">CREATE INDEX </w:t>
      </w:r>
      <w:proofErr w:type="spellStart"/>
      <w:r w:rsidRPr="00CF3796">
        <w:t>people_phone_idx</w:t>
      </w:r>
      <w:proofErr w:type="spellEnd"/>
      <w:r w:rsidRPr="00CF3796">
        <w:t xml:space="preserve"> ON people(phone</w:t>
      </w:r>
      <w:proofErr w:type="gramStart"/>
      <w:r w:rsidRPr="00CF3796">
        <w:t>);</w:t>
      </w:r>
      <w:proofErr w:type="gramEnd"/>
    </w:p>
    <w:p w14:paraId="31D090AD" w14:textId="2330E1B4" w:rsidR="00CF3796" w:rsidRPr="00CF3796" w:rsidRDefault="00CF3796" w:rsidP="00CF3796">
      <w:pPr>
        <w:pStyle w:val="code"/>
      </w:pPr>
      <w:r w:rsidRPr="00CF3796">
        <w:t>----</w:t>
      </w:r>
    </w:p>
    <w:p w14:paraId="254F843E" w14:textId="76910DCB" w:rsidR="00CF3796" w:rsidRDefault="00CF3796" w:rsidP="00CF3796">
      <w:pPr>
        <w:pStyle w:val="code"/>
        <w:rPr>
          <w:rFonts w:ascii="Menlo" w:hAnsi="Menlo" w:cs="Menlo"/>
          <w:color w:val="FF0000"/>
          <w:lang w:val="en-GB"/>
        </w:rPr>
      </w:pPr>
    </w:p>
    <w:p w14:paraId="35CB2BB1" w14:textId="4802C2E2" w:rsidR="00CF3796" w:rsidRDefault="00DF58D9" w:rsidP="00DF58D9">
      <w:pPr>
        <w:pStyle w:val="Heading3"/>
      </w:pPr>
      <w:r>
        <w:t>====</w:t>
      </w:r>
      <w:ins w:id="105" w:author="Guy Harrison" w:date="2021-06-16T17:49:00Z">
        <w:r w:rsidR="00BC613D">
          <w:t>=</w:t>
        </w:r>
      </w:ins>
      <w:r>
        <w:t xml:space="preserve"> Hash sharded indexes</w:t>
      </w:r>
    </w:p>
    <w:p w14:paraId="00B2FCBB" w14:textId="6D9651D8" w:rsidR="00DF58D9" w:rsidRDefault="00DF58D9" w:rsidP="00DF58D9">
      <w:pPr>
        <w:rPr>
          <w:lang w:eastAsia="en-US"/>
        </w:rPr>
      </w:pPr>
    </w:p>
    <w:p w14:paraId="3ACEC95A" w14:textId="7A9A7141" w:rsidR="00DF58D9" w:rsidRDefault="00DF58D9" w:rsidP="00DF58D9">
      <w:pPr>
        <w:rPr>
          <w:lang w:eastAsia="en-US"/>
        </w:rPr>
      </w:pPr>
      <w:r w:rsidRPr="00DF58D9">
        <w:rPr>
          <w:lang w:eastAsia="en-US"/>
        </w:rPr>
        <w:t xml:space="preserve">If you are working with a table that must be indexed on sequential keys, you should use hash-sharded indexes. Hash-sharded indexes distribute sequential traffic uniformly across ranges, eliminating single-range hotspots and improving write performance on </w:t>
      </w:r>
      <w:proofErr w:type="gramStart"/>
      <w:r w:rsidRPr="00DF58D9">
        <w:rPr>
          <w:lang w:eastAsia="en-US"/>
        </w:rPr>
        <w:t>sequentially-keyed</w:t>
      </w:r>
      <w:proofErr w:type="gramEnd"/>
      <w:r w:rsidRPr="00DF58D9">
        <w:rPr>
          <w:lang w:eastAsia="en-US"/>
        </w:rPr>
        <w:t xml:space="preserve"> indexes at a small cost to read performanc</w:t>
      </w:r>
      <w:r w:rsidR="00EB6F3E">
        <w:rPr>
          <w:lang w:eastAsia="en-US"/>
        </w:rPr>
        <w:t>e</w:t>
      </w:r>
    </w:p>
    <w:p w14:paraId="11F7D4B6" w14:textId="6BA7F499" w:rsidR="00EB6F3E" w:rsidRDefault="00EB6F3E" w:rsidP="00DF58D9">
      <w:pPr>
        <w:rPr>
          <w:lang w:eastAsia="en-US"/>
        </w:rPr>
      </w:pPr>
    </w:p>
    <w:p w14:paraId="255F9169" w14:textId="31B7ACCF" w:rsidR="00EB6F3E" w:rsidRDefault="00EB6F3E" w:rsidP="00EB6F3E">
      <w:pPr>
        <w:pStyle w:val="code"/>
      </w:pPr>
      <w:r>
        <w:t>[</w:t>
      </w:r>
      <w:proofErr w:type="spellStart"/>
      <w:proofErr w:type="gramStart"/>
      <w:r>
        <w:t>source,sql</w:t>
      </w:r>
      <w:proofErr w:type="spellEnd"/>
      <w:proofErr w:type="gramEnd"/>
      <w:r>
        <w:t>]</w:t>
      </w:r>
    </w:p>
    <w:p w14:paraId="6E6D59E9" w14:textId="05D843A2" w:rsidR="00EB6F3E" w:rsidRDefault="00EB6F3E" w:rsidP="00EB6F3E">
      <w:pPr>
        <w:pStyle w:val="code"/>
      </w:pPr>
      <w:r>
        <w:t>----</w:t>
      </w:r>
    </w:p>
    <w:p w14:paraId="52C9B223" w14:textId="77777777" w:rsidR="00EB6F3E" w:rsidRDefault="00EB6F3E" w:rsidP="00EB6F3E">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1EC3CCE5" w14:textId="77777777" w:rsidR="00EB6F3E" w:rsidRDefault="00EB6F3E" w:rsidP="00EB6F3E">
      <w:pPr>
        <w:pStyle w:val="code"/>
        <w:rPr>
          <w:rFonts w:ascii="Menlo" w:hAnsi="Menlo" w:cs="Menlo"/>
          <w:lang w:val="en-GB"/>
        </w:rPr>
      </w:pPr>
      <w:proofErr w:type="gramStart"/>
      <w:r>
        <w:rPr>
          <w:rFonts w:ascii="Menlo" w:hAnsi="Menlo" w:cs="Menlo"/>
          <w:color w:val="000000"/>
          <w:lang w:val="en-GB"/>
        </w:rPr>
        <w:t>( id</w:t>
      </w:r>
      <w:proofErr w:type="gram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
    <w:p w14:paraId="58984169"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64123947"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2A2C345B"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 xml:space="preserve"> </w:t>
      </w:r>
      <w:r>
        <w:rPr>
          <w:rFonts w:ascii="Menlo" w:hAnsi="Menlo" w:cs="Menlo"/>
          <w:b/>
          <w:bCs/>
          <w:color w:val="000080"/>
          <w:lang w:val="en-GB"/>
        </w:rPr>
        <w:t>timestamp</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CE15F8C"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6D1B6B8D" w14:textId="77777777" w:rsidR="00EB6F3E" w:rsidRDefault="00EB6F3E" w:rsidP="00EB6F3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proofErr w:type="gramStart"/>
      <w:r>
        <w:rPr>
          <w:rFonts w:ascii="Menlo" w:hAnsi="Menlo" w:cs="Menlo"/>
          <w:color w:val="000000"/>
          <w:lang w:val="en-GB"/>
        </w:rPr>
        <w:t>SERIAL ,</w:t>
      </w:r>
      <w:proofErr w:type="gramEnd"/>
    </w:p>
    <w:p w14:paraId="54A75B5E" w14:textId="16954783" w:rsidR="00EB6F3E" w:rsidRDefault="00EB6F3E" w:rsidP="00EB6F3E">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serialNo_idx</w:t>
      </w:r>
      <w:proofErr w:type="spellEnd"/>
      <w:r>
        <w:rPr>
          <w:rFonts w:ascii="Menlo" w:hAnsi="Menlo" w:cs="Menlo"/>
          <w:color w:val="000000"/>
          <w:lang w:val="en-GB"/>
        </w:rPr>
        <w:t xml:space="preserve"> (</w:t>
      </w:r>
      <w:proofErr w:type="spellStart"/>
      <w:r>
        <w:rPr>
          <w:rFonts w:ascii="Menlo" w:hAnsi="Menlo" w:cs="Menlo"/>
          <w:color w:val="000000"/>
          <w:lang w:val="en-GB"/>
        </w:rPr>
        <w:t>serialNo</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4</w:t>
      </w:r>
      <w:proofErr w:type="gramStart"/>
      <w:r>
        <w:rPr>
          <w:rFonts w:ascii="Menlo" w:hAnsi="Menlo" w:cs="Menlo"/>
          <w:color w:val="000000"/>
          <w:lang w:val="en-GB"/>
        </w:rPr>
        <w:t>)</w:t>
      </w:r>
      <w:r>
        <w:rPr>
          <w:rFonts w:ascii="Menlo" w:hAnsi="Menlo" w:cs="Menlo"/>
          <w:color w:val="FF0000"/>
          <w:lang w:val="en-GB"/>
        </w:rPr>
        <w:t>;</w:t>
      </w:r>
      <w:proofErr w:type="gramEnd"/>
    </w:p>
    <w:p w14:paraId="77E52C33" w14:textId="0D4B77AA" w:rsidR="00EB6F3E" w:rsidRDefault="00EB6F3E" w:rsidP="00EB6F3E">
      <w:pPr>
        <w:pStyle w:val="code"/>
        <w:rPr>
          <w:rFonts w:ascii="Menlo" w:hAnsi="Menlo" w:cs="Menlo"/>
          <w:color w:val="FF0000"/>
          <w:lang w:val="en-GB"/>
        </w:rPr>
      </w:pPr>
      <w:r>
        <w:rPr>
          <w:rFonts w:ascii="Menlo" w:hAnsi="Menlo" w:cs="Menlo"/>
          <w:color w:val="FF0000"/>
          <w:lang w:val="en-GB"/>
        </w:rPr>
        <w:t>----</w:t>
      </w:r>
    </w:p>
    <w:p w14:paraId="61951161" w14:textId="4B0E7C48" w:rsidR="00816960" w:rsidRDefault="00816960" w:rsidP="003538D2"/>
    <w:p w14:paraId="2EC89F97" w14:textId="110473DF" w:rsidR="00816960" w:rsidRDefault="004C7716" w:rsidP="00EE4422">
      <w:pPr>
        <w:pStyle w:val="Heading2"/>
      </w:pPr>
      <w:r>
        <w:t>===</w:t>
      </w:r>
      <w:ins w:id="106" w:author="Guy Harrison" w:date="2021-06-16T17:43:00Z">
        <w:r w:rsidR="00EE4422">
          <w:t>=</w:t>
        </w:r>
      </w:ins>
      <w:r>
        <w:t xml:space="preserve"> </w:t>
      </w:r>
      <w:r w:rsidR="00816960">
        <w:t>C</w:t>
      </w:r>
      <w:r w:rsidR="00305C2A">
        <w:t>r</w:t>
      </w:r>
      <w:r w:rsidR="00816960">
        <w:t xml:space="preserve">eate table </w:t>
      </w:r>
      <w:r w:rsidR="007D1C84">
        <w:t>AS select</w:t>
      </w:r>
    </w:p>
    <w:p w14:paraId="1C295B12" w14:textId="278A56CC" w:rsidR="00305C2A" w:rsidRDefault="00305C2A" w:rsidP="00305C2A">
      <w:pPr>
        <w:rPr>
          <w:lang w:eastAsia="en-US"/>
        </w:rPr>
      </w:pPr>
    </w:p>
    <w:p w14:paraId="0130852A" w14:textId="4CF720A3" w:rsidR="00305C2A" w:rsidRDefault="00305C2A" w:rsidP="00305C2A">
      <w:pPr>
        <w:rPr>
          <w:lang w:eastAsia="en-US"/>
        </w:rPr>
      </w:pPr>
      <w:r>
        <w:rPr>
          <w:lang w:eastAsia="en-US"/>
        </w:rPr>
        <w:t>The +</w:t>
      </w:r>
      <w:r w:rsidR="007D1C84">
        <w:rPr>
          <w:lang w:eastAsia="en-US"/>
        </w:rPr>
        <w:t>AS select</w:t>
      </w:r>
      <w:r>
        <w:rPr>
          <w:lang w:eastAsia="en-US"/>
        </w:rPr>
        <w:t xml:space="preserve">+ clause of </w:t>
      </w:r>
      <w:r w:rsidR="00E6422C">
        <w:rPr>
          <w:lang w:eastAsia="en-US"/>
        </w:rPr>
        <w:t>CREATE TABLE</w:t>
      </w:r>
      <w:r>
        <w:rPr>
          <w:lang w:eastAsia="en-US"/>
        </w:rPr>
        <w:t xml:space="preserve"> allows us to create a new table </w:t>
      </w:r>
      <w:r w:rsidR="00B13BB7">
        <w:rPr>
          <w:lang w:eastAsia="en-US"/>
        </w:rPr>
        <w:t>that</w:t>
      </w:r>
      <w:r>
        <w:rPr>
          <w:lang w:eastAsia="en-US"/>
        </w:rPr>
        <w:t xml:space="preserve"> has </w:t>
      </w:r>
      <w:r w:rsidR="007D1C84">
        <w:rPr>
          <w:lang w:eastAsia="en-US"/>
        </w:rPr>
        <w:t>the data and attributes of a SQL SELECT statement</w:t>
      </w:r>
      <w:r>
        <w:rPr>
          <w:lang w:eastAsia="en-US"/>
        </w:rPr>
        <w:t xml:space="preserve">. </w:t>
      </w:r>
      <w:r w:rsidR="00EC5F3A">
        <w:rPr>
          <w:lang w:eastAsia="en-US"/>
        </w:rPr>
        <w:t xml:space="preserve">  </w:t>
      </w:r>
      <w:r w:rsidR="007D1C84">
        <w:rPr>
          <w:lang w:eastAsia="en-US"/>
        </w:rPr>
        <w:t>Columns, con</w:t>
      </w:r>
      <w:r w:rsidR="00B13BB7">
        <w:rPr>
          <w:lang w:eastAsia="en-US"/>
        </w:rPr>
        <w:t>s</w:t>
      </w:r>
      <w:r w:rsidR="007D1C84">
        <w:rPr>
          <w:lang w:eastAsia="en-US"/>
        </w:rPr>
        <w:t xml:space="preserve">traints and indexes can be specified as for an existing table but must align </w:t>
      </w:r>
      <w:r w:rsidR="008B273C">
        <w:rPr>
          <w:lang w:eastAsia="en-US"/>
        </w:rPr>
        <w:t xml:space="preserve">with the data types and number of columns returned by the SELECT statement.   For instance, here we create a </w:t>
      </w:r>
      <w:r w:rsidR="00101CA0">
        <w:rPr>
          <w:lang w:eastAsia="en-US"/>
        </w:rPr>
        <w:t xml:space="preserve">table based on a join and aggregate of two tables in the MOVR database: </w:t>
      </w:r>
    </w:p>
    <w:p w14:paraId="23A8458A" w14:textId="7D36C20F" w:rsidR="00101CA0" w:rsidRDefault="00101CA0" w:rsidP="00305C2A">
      <w:pPr>
        <w:rPr>
          <w:lang w:eastAsia="en-US"/>
        </w:rPr>
      </w:pPr>
    </w:p>
    <w:p w14:paraId="38BFB442" w14:textId="759A770E" w:rsidR="00101CA0" w:rsidRDefault="00101CA0" w:rsidP="00101CA0">
      <w:pPr>
        <w:pStyle w:val="code"/>
      </w:pPr>
      <w:r>
        <w:t xml:space="preserve">[source, </w:t>
      </w:r>
      <w:proofErr w:type="spellStart"/>
      <w:r>
        <w:t>sql</w:t>
      </w:r>
      <w:proofErr w:type="spellEnd"/>
      <w:r>
        <w:t>]</w:t>
      </w:r>
    </w:p>
    <w:p w14:paraId="41D64767" w14:textId="2CE64470" w:rsidR="00101CA0" w:rsidRDefault="00101CA0" w:rsidP="00101CA0">
      <w:pPr>
        <w:pStyle w:val="code"/>
      </w:pPr>
      <w:r>
        <w:t>----</w:t>
      </w:r>
    </w:p>
    <w:p w14:paraId="45672E85" w14:textId="77777777" w:rsidR="00101CA0" w:rsidRDefault="00101CA0" w:rsidP="00101CA0">
      <w:pPr>
        <w:pStyle w:val="code"/>
        <w:rPr>
          <w:rFonts w:ascii="Menlo" w:hAnsi="Menlo" w:cs="Menlo"/>
          <w:lang w:val="en-GB"/>
        </w:rPr>
      </w:pPr>
      <w:r>
        <w:rPr>
          <w:rFonts w:ascii="Menlo" w:hAnsi="Menlo" w:cs="Menlo"/>
          <w:b/>
          <w:bCs/>
          <w:color w:val="800000"/>
          <w:lang w:val="en-GB"/>
        </w:rPr>
        <w:lastRenderedPageBreak/>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user_ride_counts</w:t>
      </w:r>
      <w:proofErr w:type="spellEnd"/>
      <w:r>
        <w:rPr>
          <w:rFonts w:ascii="Menlo" w:hAnsi="Menlo" w:cs="Menlo"/>
          <w:color w:val="000000"/>
          <w:lang w:val="en-GB"/>
        </w:rPr>
        <w:t xml:space="preserve"> </w:t>
      </w:r>
      <w:r>
        <w:rPr>
          <w:rFonts w:ascii="Menlo" w:hAnsi="Menlo" w:cs="Menlo"/>
          <w:b/>
          <w:bCs/>
          <w:color w:val="800000"/>
          <w:lang w:val="en-GB"/>
        </w:rPr>
        <w:t>AS</w:t>
      </w:r>
    </w:p>
    <w:p w14:paraId="22707205" w14:textId="77777777" w:rsidR="00101CA0" w:rsidRDefault="00101CA0" w:rsidP="00101CA0">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000080"/>
          <w:lang w:val="en-GB"/>
        </w:rPr>
        <w:t>COUNT</w:t>
      </w:r>
      <w:r>
        <w:rPr>
          <w:rFonts w:ascii="Menlo" w:hAnsi="Menlo" w:cs="Menlo"/>
          <w:color w:val="000000"/>
          <w:lang w:val="en-GB"/>
        </w:rPr>
        <w:t>(u.</w:t>
      </w:r>
      <w:r>
        <w:rPr>
          <w:rFonts w:ascii="Menlo" w:hAnsi="Menlo" w:cs="Menlo"/>
          <w:b/>
          <w:bCs/>
          <w:color w:val="000080"/>
          <w:lang w:val="en-GB"/>
        </w:rPr>
        <w:t>name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rides </w:t>
      </w:r>
    </w:p>
    <w:p w14:paraId="4ED2EB27"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u </w:t>
      </w:r>
      <w:r>
        <w:rPr>
          <w:rFonts w:ascii="Menlo" w:hAnsi="Menlo" w:cs="Menlo"/>
          <w:b/>
          <w:bCs/>
          <w:color w:val="800000"/>
          <w:lang w:val="en-GB"/>
        </w:rPr>
        <w:t>JOIN</w:t>
      </w:r>
      <w:r>
        <w:rPr>
          <w:rFonts w:ascii="Menlo" w:hAnsi="Menlo" w:cs="Menlo"/>
          <w:color w:val="000000"/>
          <w:lang w:val="en-GB"/>
        </w:rPr>
        <w:t xml:space="preserve"> </w:t>
      </w:r>
      <w:r>
        <w:rPr>
          <w:rFonts w:ascii="Menlo" w:hAnsi="Menlo" w:cs="Menlo"/>
          <w:color w:val="000080"/>
          <w:lang w:val="en-GB"/>
        </w:rPr>
        <w:t>"rides"</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r </w:t>
      </w:r>
    </w:p>
    <w:p w14:paraId="0C941FFF" w14:textId="77777777" w:rsidR="00101CA0" w:rsidRDefault="00101CA0" w:rsidP="00101CA0">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(u.id=</w:t>
      </w:r>
      <w:proofErr w:type="spellStart"/>
      <w:proofErr w:type="gramStart"/>
      <w:r>
        <w:rPr>
          <w:rFonts w:ascii="Menlo" w:hAnsi="Menlo" w:cs="Menlo"/>
          <w:color w:val="000000"/>
          <w:lang w:val="en-GB"/>
        </w:rPr>
        <w:t>r.rider</w:t>
      </w:r>
      <w:proofErr w:type="gramEnd"/>
      <w:r>
        <w:rPr>
          <w:rFonts w:ascii="Menlo" w:hAnsi="Menlo" w:cs="Menlo"/>
          <w:color w:val="000000"/>
          <w:lang w:val="en-GB"/>
        </w:rPr>
        <w:t>_id</w:t>
      </w:r>
      <w:proofErr w:type="spellEnd"/>
      <w:r>
        <w:rPr>
          <w:rFonts w:ascii="Menlo" w:hAnsi="Menlo" w:cs="Menlo"/>
          <w:color w:val="000000"/>
          <w:lang w:val="en-GB"/>
        </w:rPr>
        <w:t>)</w:t>
      </w:r>
    </w:p>
    <w:p w14:paraId="18DC5807" w14:textId="35AD0EF9" w:rsidR="00101CA0" w:rsidRDefault="00101CA0" w:rsidP="00101CA0">
      <w:pPr>
        <w:pStyle w:val="code"/>
        <w:rPr>
          <w:ins w:id="107" w:author="Guy Harrison" w:date="2021-05-24T10:47:00Z"/>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u.</w:t>
      </w:r>
      <w:r>
        <w:rPr>
          <w:rFonts w:ascii="Menlo" w:hAnsi="Menlo" w:cs="Menlo"/>
          <w:b/>
          <w:bCs/>
          <w:color w:val="000080"/>
          <w:lang w:val="en-GB"/>
        </w:rPr>
        <w:t>name</w:t>
      </w:r>
    </w:p>
    <w:p w14:paraId="4742469C" w14:textId="77777777" w:rsidR="00777036" w:rsidRDefault="00777036" w:rsidP="00777036">
      <w:pPr>
        <w:pStyle w:val="code"/>
        <w:rPr>
          <w:ins w:id="108" w:author="Guy Harrison" w:date="2021-05-24T10:47:00Z"/>
        </w:rPr>
      </w:pPr>
      <w:ins w:id="109" w:author="Guy Harrison" w:date="2021-05-24T10:47:00Z">
        <w:r>
          <w:t>----</w:t>
        </w:r>
      </w:ins>
    </w:p>
    <w:p w14:paraId="4B243641" w14:textId="77777777" w:rsidR="00777036" w:rsidRDefault="00777036" w:rsidP="00101CA0">
      <w:pPr>
        <w:pStyle w:val="code"/>
        <w:rPr>
          <w:ins w:id="110" w:author="Guy Harrison" w:date="2021-05-24T10:46:00Z"/>
          <w:rFonts w:ascii="Menlo" w:hAnsi="Menlo" w:cs="Menlo"/>
          <w:b/>
          <w:bCs/>
          <w:color w:val="000080"/>
          <w:lang w:val="en-GB"/>
        </w:rPr>
      </w:pPr>
    </w:p>
    <w:p w14:paraId="334DE582" w14:textId="661AA54C" w:rsidR="001F46B4" w:rsidDel="00777036" w:rsidRDefault="001F46B4" w:rsidP="00101CA0">
      <w:pPr>
        <w:pStyle w:val="code"/>
        <w:pBdr>
          <w:bottom w:val="single" w:sz="6" w:space="1" w:color="auto"/>
        </w:pBdr>
        <w:rPr>
          <w:del w:id="111" w:author="Guy Harrison" w:date="2021-05-24T10:47:00Z"/>
          <w:rFonts w:ascii="Menlo" w:hAnsi="Menlo" w:cs="Menlo"/>
          <w:b/>
          <w:bCs/>
          <w:color w:val="000080"/>
          <w:lang w:val="en-GB"/>
        </w:rPr>
      </w:pPr>
    </w:p>
    <w:p w14:paraId="319189D2" w14:textId="1F2CFCC8" w:rsidR="004C01BE" w:rsidRDefault="004C01BE" w:rsidP="00101CA0">
      <w:pPr>
        <w:pStyle w:val="code"/>
        <w:rPr>
          <w:rFonts w:ascii="Menlo" w:hAnsi="Menlo" w:cs="Menlo"/>
          <w:b/>
          <w:bCs/>
          <w:color w:val="000080"/>
          <w:lang w:val="en-GB"/>
        </w:rPr>
      </w:pPr>
    </w:p>
    <w:p w14:paraId="64DBE72C" w14:textId="77777777" w:rsidR="004C01BE" w:rsidRDefault="004C01BE" w:rsidP="00101CA0">
      <w:pPr>
        <w:pStyle w:val="code"/>
        <w:rPr>
          <w:rFonts w:ascii="Menlo" w:hAnsi="Menlo" w:cs="Menlo"/>
          <w:b/>
          <w:bCs/>
          <w:color w:val="000080"/>
          <w:lang w:val="en-GB"/>
        </w:rPr>
      </w:pPr>
    </w:p>
    <w:p w14:paraId="576989E0" w14:textId="1BEA3A3C" w:rsidR="004D2EEA" w:rsidRDefault="004C01BE" w:rsidP="004C01BE">
      <w:r>
        <w:rPr>
          <w:lang w:val="en-GB"/>
        </w:rPr>
        <w:t xml:space="preserve">Note that while </w:t>
      </w:r>
      <w:r w:rsidR="006B51B0">
        <w:rPr>
          <w:lang w:val="en-GB"/>
        </w:rPr>
        <w:t xml:space="preserve">CREATE TABLE as SELECT can be used to create summary tables and the </w:t>
      </w:r>
      <w:proofErr w:type="gramStart"/>
      <w:r w:rsidR="006B51B0">
        <w:rPr>
          <w:lang w:val="en-GB"/>
        </w:rPr>
        <w:t>like,  CREATE</w:t>
      </w:r>
      <w:proofErr w:type="gramEnd"/>
      <w:r w:rsidR="006B51B0">
        <w:rPr>
          <w:lang w:val="en-GB"/>
        </w:rPr>
        <w:t xml:space="preserve"> MATERIALIZED VIEW offers a more functional alternative. </w:t>
      </w:r>
    </w:p>
    <w:p w14:paraId="433A2313" w14:textId="77777777" w:rsidR="00305C2A" w:rsidRPr="00305C2A" w:rsidRDefault="00305C2A" w:rsidP="00305C2A">
      <w:pPr>
        <w:rPr>
          <w:lang w:eastAsia="en-US"/>
        </w:rPr>
      </w:pPr>
    </w:p>
    <w:p w14:paraId="31880FF2" w14:textId="7758377E" w:rsidR="00816960" w:rsidRDefault="00A20EFE" w:rsidP="0048694A">
      <w:pPr>
        <w:pStyle w:val="Heading2"/>
      </w:pPr>
      <w:r>
        <w:t>===</w:t>
      </w:r>
      <w:ins w:id="112" w:author="Guy Harrison" w:date="2021-06-16T17:43:00Z">
        <w:r w:rsidR="0048694A">
          <w:t>=</w:t>
        </w:r>
      </w:ins>
      <w:r>
        <w:t xml:space="preserve"> </w:t>
      </w:r>
      <w:proofErr w:type="gramStart"/>
      <w:r w:rsidR="00816960">
        <w:t>ALTERING  Tables</w:t>
      </w:r>
      <w:proofErr w:type="gramEnd"/>
    </w:p>
    <w:p w14:paraId="2E9317D1" w14:textId="5C0567E5" w:rsidR="00BB6881" w:rsidRDefault="00BB6881" w:rsidP="00BB6881">
      <w:pPr>
        <w:rPr>
          <w:lang w:eastAsia="en-US"/>
        </w:rPr>
      </w:pPr>
    </w:p>
    <w:p w14:paraId="566F9428" w14:textId="4181049D" w:rsidR="00BB6881" w:rsidRDefault="00BB6881" w:rsidP="00BB6881">
      <w:pPr>
        <w:rPr>
          <w:lang w:eastAsia="en-US"/>
        </w:rPr>
      </w:pPr>
      <w:r>
        <w:rPr>
          <w:lang w:eastAsia="en-US"/>
        </w:rPr>
        <w:t>The +ALTER TABLE+ statement allows table columns or con</w:t>
      </w:r>
      <w:r w:rsidR="00B13BB7">
        <w:rPr>
          <w:lang w:eastAsia="en-US"/>
        </w:rPr>
        <w:t>s</w:t>
      </w:r>
      <w:r>
        <w:rPr>
          <w:lang w:eastAsia="en-US"/>
        </w:rPr>
        <w:t>traints to be added, modified</w:t>
      </w:r>
      <w:r w:rsidR="00B13BB7">
        <w:rPr>
          <w:lang w:eastAsia="en-US"/>
        </w:rPr>
        <w:t>,</w:t>
      </w:r>
      <w:r>
        <w:rPr>
          <w:lang w:eastAsia="en-US"/>
        </w:rPr>
        <w:t xml:space="preserve"> </w:t>
      </w:r>
      <w:r w:rsidR="007445E0">
        <w:rPr>
          <w:lang w:eastAsia="en-US"/>
        </w:rPr>
        <w:t xml:space="preserve">renamed </w:t>
      </w:r>
      <w:r>
        <w:rPr>
          <w:lang w:eastAsia="en-US"/>
        </w:rPr>
        <w:t>or removed,</w:t>
      </w:r>
      <w:r w:rsidR="007445E0">
        <w:rPr>
          <w:lang w:eastAsia="en-US"/>
        </w:rPr>
        <w:t xml:space="preserve"> as well as allowing for constraint validation and </w:t>
      </w:r>
      <w:r w:rsidR="00BF5CB0">
        <w:rPr>
          <w:lang w:eastAsia="en-US"/>
        </w:rPr>
        <w:t xml:space="preserve">partitioning.  </w:t>
      </w:r>
      <w:r w:rsidR="00EE675F">
        <w:rPr>
          <w:lang w:eastAsia="en-US"/>
        </w:rPr>
        <w:t xml:space="preserve"> &lt;&lt;</w:t>
      </w:r>
      <w:proofErr w:type="spellStart"/>
      <w:r w:rsidR="00EE675F">
        <w:rPr>
          <w:lang w:eastAsia="en-US"/>
        </w:rPr>
        <w:t>AlterTable</w:t>
      </w:r>
      <w:proofErr w:type="spellEnd"/>
      <w:r w:rsidR="00EE675F">
        <w:rPr>
          <w:lang w:eastAsia="en-US"/>
        </w:rPr>
        <w:t xml:space="preserve">&gt;&gt; shows the syntax </w:t>
      </w:r>
    </w:p>
    <w:p w14:paraId="1074CE3F" w14:textId="6C191110" w:rsidR="00BF5CB0" w:rsidRDefault="00BF5CB0" w:rsidP="00BB6881">
      <w:pPr>
        <w:rPr>
          <w:lang w:eastAsia="en-US"/>
        </w:rPr>
      </w:pPr>
    </w:p>
    <w:p w14:paraId="48021DD7" w14:textId="4B31EB50" w:rsidR="00BF5CB0" w:rsidRDefault="00BF5CB0" w:rsidP="00BF5CB0">
      <w:pPr>
        <w:rPr>
          <w:lang w:eastAsia="en-US"/>
        </w:rPr>
      </w:pPr>
      <w:r>
        <w:rPr>
          <w:lang w:eastAsia="en-US"/>
        </w:rPr>
        <w:t>[[</w:t>
      </w:r>
      <w:proofErr w:type="spellStart"/>
      <w:r>
        <w:rPr>
          <w:rFonts w:eastAsiaTheme="minorEastAsia"/>
          <w:lang w:val="en-GB" w:eastAsia="en-US"/>
        </w:rPr>
        <w:t>AlterTable</w:t>
      </w:r>
      <w:proofErr w:type="spellEnd"/>
      <w:r>
        <w:rPr>
          <w:lang w:eastAsia="en-US"/>
        </w:rPr>
        <w:t xml:space="preserve">]] </w:t>
      </w:r>
    </w:p>
    <w:p w14:paraId="143F94BA" w14:textId="2BB0B56D" w:rsidR="00BF5CB0" w:rsidRDefault="00BF5CB0" w:rsidP="00BF5CB0">
      <w:pPr>
        <w:rPr>
          <w:lang w:eastAsia="en-US"/>
        </w:rPr>
      </w:pPr>
      <w:proofErr w:type="gramStart"/>
      <w:r>
        <w:rPr>
          <w:lang w:eastAsia="en-US"/>
        </w:rPr>
        <w:t>.Alter</w:t>
      </w:r>
      <w:proofErr w:type="gramEnd"/>
      <w:r>
        <w:rPr>
          <w:lang w:eastAsia="en-US"/>
        </w:rPr>
        <w:t xml:space="preserve"> Table Statement</w:t>
      </w:r>
    </w:p>
    <w:p w14:paraId="66397251" w14:textId="59FFF158" w:rsidR="00BF5CB0" w:rsidRDefault="00BF5CB0" w:rsidP="00BF5CB0">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alterTable</w:t>
      </w:r>
      <w:proofErr w:type="spellEnd"/>
      <w:r>
        <w:rPr>
          <w:lang w:eastAsia="en-US"/>
        </w:rPr>
        <w:t>.</w:t>
      </w:r>
      <w:proofErr w:type="spellStart"/>
      <w:r>
        <w:rPr>
          <w:lang w:eastAsia="en-US"/>
        </w:rPr>
        <w:t>png</w:t>
      </w:r>
      <w:proofErr w:type="spellEnd"/>
      <w:r>
        <w:rPr>
          <w:lang w:eastAsia="en-US"/>
        </w:rPr>
        <w:t>[Alter Table Statement]</w:t>
      </w:r>
    </w:p>
    <w:p w14:paraId="18B08C46" w14:textId="77777777" w:rsidR="00BF5CB0" w:rsidRDefault="00BF5CB0" w:rsidP="00BB6881">
      <w:pPr>
        <w:rPr>
          <w:lang w:eastAsia="en-US"/>
        </w:rPr>
      </w:pPr>
    </w:p>
    <w:p w14:paraId="2206A257" w14:textId="738EB6EC" w:rsidR="00BF5CB0" w:rsidRDefault="00BF5CB0" w:rsidP="00BB6881">
      <w:pPr>
        <w:rPr>
          <w:lang w:eastAsia="en-US"/>
        </w:rPr>
      </w:pPr>
    </w:p>
    <w:p w14:paraId="450C7B56" w14:textId="77777777" w:rsidR="00BF5CB0" w:rsidRPr="00BB6881" w:rsidRDefault="00BF5CB0" w:rsidP="00BB6881">
      <w:pPr>
        <w:rPr>
          <w:lang w:eastAsia="en-US"/>
        </w:rPr>
      </w:pPr>
    </w:p>
    <w:p w14:paraId="2B1B7911" w14:textId="58004BBA" w:rsidR="002A192E" w:rsidRDefault="002A192E" w:rsidP="002A192E">
      <w:pPr>
        <w:rPr>
          <w:lang w:eastAsia="en-US"/>
        </w:rPr>
      </w:pPr>
    </w:p>
    <w:p w14:paraId="1E661483" w14:textId="555B09E6" w:rsidR="002A192E" w:rsidRDefault="00BB6881" w:rsidP="002A192E">
      <w:pPr>
        <w:rPr>
          <w:lang w:eastAsia="en-US"/>
        </w:rPr>
      </w:pPr>
      <w:r>
        <w:rPr>
          <w:noProof/>
        </w:rPr>
        <w:drawing>
          <wp:inline distT="0" distB="0" distL="0" distR="0" wp14:anchorId="10AACECD" wp14:editId="7EF5DFE3">
            <wp:extent cx="5731510" cy="4019550"/>
            <wp:effectExtent l="0" t="0" r="0" b="6350"/>
            <wp:docPr id="5" name="Picture 5" descr="A close-up of a calcul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inline>
        </w:drawing>
      </w:r>
    </w:p>
    <w:p w14:paraId="2097AE26" w14:textId="7600A95D" w:rsidR="00EE675F" w:rsidRDefault="00EE675F" w:rsidP="002A192E">
      <w:pPr>
        <w:rPr>
          <w:lang w:eastAsia="en-US"/>
        </w:rPr>
      </w:pPr>
    </w:p>
    <w:p w14:paraId="126E5285" w14:textId="0D9AD447" w:rsidR="00EE675F" w:rsidRPr="002A192E" w:rsidRDefault="00EE675F" w:rsidP="002A192E">
      <w:pPr>
        <w:rPr>
          <w:lang w:eastAsia="en-US"/>
        </w:rPr>
      </w:pPr>
      <w:r>
        <w:rPr>
          <w:lang w:eastAsia="en-US"/>
        </w:rPr>
        <w:lastRenderedPageBreak/>
        <w:t xml:space="preserve">Altering table structures online is not something to be undertaken lightly, although CockroachDB provides </w:t>
      </w:r>
      <w:r w:rsidR="00D5120D">
        <w:rPr>
          <w:lang w:eastAsia="en-US"/>
        </w:rPr>
        <w:t xml:space="preserve">highly advanced mechanisms for propagating such changes without impacting availability and with minimal impact on </w:t>
      </w:r>
      <w:proofErr w:type="spellStart"/>
      <w:proofErr w:type="gramStart"/>
      <w:r w:rsidR="00D5120D">
        <w:rPr>
          <w:lang w:eastAsia="en-US"/>
        </w:rPr>
        <w:t>performance</w:t>
      </w:r>
      <w:r w:rsidR="00784E24">
        <w:rPr>
          <w:lang w:eastAsia="en-US"/>
        </w:rPr>
        <w:t>footnote</w:t>
      </w:r>
      <w:proofErr w:type="spellEnd"/>
      <w:r w:rsidR="00784E24">
        <w:rPr>
          <w:lang w:eastAsia="en-US"/>
        </w:rPr>
        <w:t>:[</w:t>
      </w:r>
      <w:proofErr w:type="gramEnd"/>
      <w:r w:rsidR="009D5E29">
        <w:rPr>
          <w:lang w:eastAsia="en-US"/>
        </w:rPr>
        <w:t xml:space="preserve">See </w:t>
      </w:r>
      <w:r w:rsidR="009D5E29" w:rsidRPr="009D5E29">
        <w:rPr>
          <w:lang w:eastAsia="en-US"/>
        </w:rPr>
        <w:t>https://www.cockroachlabs.com/docs/stable/online-schema-changes</w:t>
      </w:r>
      <w:r w:rsidR="00784E24">
        <w:rPr>
          <w:lang w:eastAsia="en-US"/>
        </w:rPr>
        <w:t>]</w:t>
      </w:r>
    </w:p>
    <w:p w14:paraId="0373E904" w14:textId="77777777" w:rsidR="006B647A" w:rsidRDefault="006B647A" w:rsidP="006B647A"/>
    <w:p w14:paraId="4BD885F7" w14:textId="425BD9DE" w:rsidR="00816960" w:rsidRDefault="007C19AF" w:rsidP="00CC4465">
      <w:pPr>
        <w:pStyle w:val="Heading2"/>
      </w:pPr>
      <w:r>
        <w:t>===</w:t>
      </w:r>
      <w:ins w:id="113" w:author="Guy Harrison" w:date="2021-06-16T17:43:00Z">
        <w:r w:rsidR="0048694A">
          <w:t>=</w:t>
        </w:r>
      </w:ins>
      <w:del w:id="114" w:author="Guy Harrison" w:date="2021-06-16T17:43:00Z">
        <w:r w:rsidR="00C85BBA" w:rsidDel="0048694A">
          <w:delText xml:space="preserve"> </w:delText>
        </w:r>
      </w:del>
      <w:r>
        <w:t xml:space="preserve"> </w:t>
      </w:r>
      <w:r w:rsidR="00816960">
        <w:t>DROPPING tables</w:t>
      </w:r>
    </w:p>
    <w:p w14:paraId="0E67049D" w14:textId="2128BE9F" w:rsidR="007C03DD" w:rsidRDefault="007C03DD" w:rsidP="007C03DD">
      <w:pPr>
        <w:rPr>
          <w:lang w:eastAsia="en-US"/>
        </w:rPr>
      </w:pPr>
    </w:p>
    <w:p w14:paraId="239B3B73" w14:textId="73958A0D" w:rsidR="00602C8F" w:rsidRDefault="007C03DD" w:rsidP="00602C8F">
      <w:pPr>
        <w:rPr>
          <w:lang w:eastAsia="en-US"/>
        </w:rPr>
      </w:pPr>
      <w:r>
        <w:rPr>
          <w:lang w:eastAsia="en-US"/>
        </w:rPr>
        <w:t xml:space="preserve">Tables can be dropped using the DROP TABLE statement. </w:t>
      </w:r>
      <w:r w:rsidR="00602C8F">
        <w:rPr>
          <w:lang w:eastAsia="en-US"/>
        </w:rPr>
        <w:t xml:space="preserve">  &lt;&lt;</w:t>
      </w:r>
      <w:proofErr w:type="spellStart"/>
      <w:r w:rsidR="00602C8F">
        <w:rPr>
          <w:rFonts w:eastAsiaTheme="minorEastAsia"/>
          <w:lang w:val="en-GB" w:eastAsia="en-US"/>
        </w:rPr>
        <w:t>DropTableStatement</w:t>
      </w:r>
      <w:proofErr w:type="spellEnd"/>
      <w:r w:rsidR="00602C8F">
        <w:rPr>
          <w:lang w:eastAsia="en-US"/>
        </w:rPr>
        <w:t xml:space="preserve">&gt;&gt; shows the syntax. </w:t>
      </w:r>
    </w:p>
    <w:p w14:paraId="3325AD75" w14:textId="15445F9B" w:rsidR="007C03DD" w:rsidRPr="004C3426" w:rsidRDefault="007C03DD" w:rsidP="004C01BE"/>
    <w:p w14:paraId="0E5EB010" w14:textId="77777777" w:rsidR="00816960" w:rsidRPr="00816960" w:rsidRDefault="00816960" w:rsidP="00CC4465">
      <w:pPr>
        <w:rPr>
          <w:lang w:eastAsia="en-US"/>
        </w:rPr>
      </w:pPr>
    </w:p>
    <w:p w14:paraId="17C8DA7F" w14:textId="77777777" w:rsidR="009905C3" w:rsidRDefault="009905C3" w:rsidP="00463B61">
      <w:pPr>
        <w:rPr>
          <w:lang w:eastAsia="en-US"/>
        </w:rPr>
      </w:pPr>
    </w:p>
    <w:p w14:paraId="472EB990" w14:textId="454233C5" w:rsidR="00463B61" w:rsidRDefault="00463B61" w:rsidP="00463B61">
      <w:pPr>
        <w:rPr>
          <w:lang w:eastAsia="en-US"/>
        </w:rPr>
      </w:pPr>
      <w:r>
        <w:rPr>
          <w:lang w:eastAsia="en-US"/>
        </w:rPr>
        <w:t>[[</w:t>
      </w:r>
      <w:proofErr w:type="spellStart"/>
      <w:r>
        <w:rPr>
          <w:rFonts w:eastAsiaTheme="minorEastAsia"/>
          <w:lang w:val="en-GB" w:eastAsia="en-US"/>
        </w:rPr>
        <w:t>DropTableStatement</w:t>
      </w:r>
      <w:proofErr w:type="spellEnd"/>
      <w:r>
        <w:rPr>
          <w:lang w:eastAsia="en-US"/>
        </w:rPr>
        <w:t xml:space="preserve">]] </w:t>
      </w:r>
    </w:p>
    <w:p w14:paraId="6691AD44" w14:textId="7C6D2B63" w:rsidR="00463B61" w:rsidRDefault="00463B61" w:rsidP="00463B61">
      <w:pPr>
        <w:rPr>
          <w:lang w:eastAsia="en-US"/>
        </w:rPr>
      </w:pPr>
      <w:proofErr w:type="gramStart"/>
      <w:r>
        <w:rPr>
          <w:lang w:eastAsia="en-US"/>
        </w:rPr>
        <w:t>.</w:t>
      </w:r>
      <w:r>
        <w:rPr>
          <w:rFonts w:eastAsiaTheme="minorEastAsia"/>
          <w:lang w:val="en-GB" w:eastAsia="en-US"/>
        </w:rPr>
        <w:t>Drop</w:t>
      </w:r>
      <w:proofErr w:type="gramEnd"/>
      <w:r>
        <w:rPr>
          <w:rFonts w:eastAsiaTheme="minorEastAsia"/>
          <w:lang w:val="en-GB" w:eastAsia="en-US"/>
        </w:rPr>
        <w:t xml:space="preserve"> Table Statement</w:t>
      </w:r>
    </w:p>
    <w:p w14:paraId="7DB0EF61" w14:textId="153FC87E" w:rsidR="00463B61" w:rsidRDefault="00463B61" w:rsidP="00463B61">
      <w:pPr>
        <w:rPr>
          <w:lang w:eastAsia="en-US"/>
        </w:rPr>
      </w:pPr>
      <w:proofErr w:type="gramStart"/>
      <w:r>
        <w:rPr>
          <w:lang w:eastAsia="en-US"/>
        </w:rPr>
        <w:t>image::</w:t>
      </w:r>
      <w:proofErr w:type="gramEnd"/>
      <w:r>
        <w:rPr>
          <w:lang w:eastAsia="en-US"/>
        </w:rPr>
        <w:t>images</w:t>
      </w:r>
      <w:r w:rsidR="007C03DD">
        <w:rPr>
          <w:lang w:eastAsia="en-US"/>
        </w:rPr>
        <w:t>/drop_table_stmt</w:t>
      </w:r>
      <w:r>
        <w:rPr>
          <w:lang w:eastAsia="en-US"/>
        </w:rPr>
        <w:t>.png[</w:t>
      </w:r>
      <w:r>
        <w:rPr>
          <w:rFonts w:eastAsiaTheme="minorEastAsia"/>
          <w:lang w:val="en-GB" w:eastAsia="en-US"/>
        </w:rPr>
        <w:t>Drop Table Statement</w:t>
      </w:r>
      <w:r>
        <w:rPr>
          <w:lang w:eastAsia="en-US"/>
        </w:rPr>
        <w:t>]</w:t>
      </w:r>
    </w:p>
    <w:p w14:paraId="468877EA" w14:textId="77777777" w:rsidR="009905C3" w:rsidRDefault="009905C3" w:rsidP="00463B61">
      <w:pPr>
        <w:rPr>
          <w:lang w:eastAsia="en-US"/>
        </w:rPr>
      </w:pPr>
    </w:p>
    <w:p w14:paraId="1511FD86" w14:textId="77777777" w:rsidR="00741779" w:rsidRDefault="00741779" w:rsidP="00463B61">
      <w:pPr>
        <w:rPr>
          <w:lang w:eastAsia="en-US"/>
        </w:rPr>
      </w:pPr>
    </w:p>
    <w:p w14:paraId="5C60393F" w14:textId="4ADE039E" w:rsidR="00816960" w:rsidRDefault="007C03DD" w:rsidP="00CC4465">
      <w:r>
        <w:rPr>
          <w:noProof/>
        </w:rPr>
        <w:drawing>
          <wp:inline distT="0" distB="0" distL="0" distR="0" wp14:anchorId="5AE5504D" wp14:editId="3867A1BD">
            <wp:extent cx="4787899" cy="1485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4787899" cy="1485900"/>
                    </a:xfrm>
                    <a:prstGeom prst="rect">
                      <a:avLst/>
                    </a:prstGeom>
                  </pic:spPr>
                </pic:pic>
              </a:graphicData>
            </a:graphic>
          </wp:inline>
        </w:drawing>
      </w:r>
    </w:p>
    <w:p w14:paraId="423D97A5" w14:textId="4FEF6736" w:rsidR="00602C8F" w:rsidRDefault="00602C8F" w:rsidP="00CC4465"/>
    <w:p w14:paraId="2E576D64" w14:textId="0ED6B4F4" w:rsidR="00602C8F" w:rsidRDefault="00D34FF8" w:rsidP="00CC4465">
      <w:r>
        <w:t xml:space="preserve">More than one table can be removed with a single DROP TABLE statement.  The CASCADE keyword </w:t>
      </w:r>
      <w:r w:rsidR="00565AB7">
        <w:t>causes dependent objects such as views</w:t>
      </w:r>
      <w:r w:rsidR="00922AF2">
        <w:t xml:space="preserve"> or foreign key constraints</w:t>
      </w:r>
      <w:r w:rsidR="00565AB7">
        <w:t xml:space="preserve"> to be dropped as well.  RESTRICT – the default – has the opposite </w:t>
      </w:r>
      <w:proofErr w:type="gramStart"/>
      <w:r w:rsidR="00565AB7">
        <w:t>effect</w:t>
      </w:r>
      <w:r w:rsidR="00B80745">
        <w:t>;  if</w:t>
      </w:r>
      <w:proofErr w:type="gramEnd"/>
      <w:r w:rsidR="00B80745">
        <w:t xml:space="preserve"> there are any dependent objects</w:t>
      </w:r>
      <w:ins w:id="115" w:author="Guy Harrison" w:date="2021-05-24T10:47:00Z">
        <w:r w:rsidR="00D2172F">
          <w:t>,</w:t>
        </w:r>
      </w:ins>
      <w:r w:rsidR="00B80745">
        <w:t xml:space="preserve"> then the table will not be dropped. </w:t>
      </w:r>
    </w:p>
    <w:p w14:paraId="68545768" w14:textId="77777777" w:rsidR="00E124E9" w:rsidRDefault="00E124E9" w:rsidP="00CC4465"/>
    <w:p w14:paraId="03C1FB68" w14:textId="059E705C" w:rsidR="00E124E9" w:rsidRDefault="00E124E9" w:rsidP="00E124E9">
      <w:proofErr w:type="gramStart"/>
      <w:r>
        <w:t>.DROP</w:t>
      </w:r>
      <w:proofErr w:type="gramEnd"/>
      <w:r>
        <w:t xml:space="preserve"> CASCADE and Foreign Keys</w:t>
      </w:r>
    </w:p>
    <w:p w14:paraId="43D67C4E" w14:textId="77777777" w:rsidR="00E124E9" w:rsidRDefault="00E124E9" w:rsidP="00E124E9">
      <w:r>
        <w:t>****</w:t>
      </w:r>
    </w:p>
    <w:p w14:paraId="166B86AB" w14:textId="1B1CFDE7" w:rsidR="00E124E9" w:rsidRDefault="00E124E9" w:rsidP="00E124E9">
      <w:r>
        <w:t xml:space="preserve">DROP TABLE … CASCADE will drop any foreign key constraints </w:t>
      </w:r>
      <w:r w:rsidR="00EE5925">
        <w:t>which</w:t>
      </w:r>
      <w:r>
        <w:t xml:space="preserve"> reference the table</w:t>
      </w:r>
      <w:del w:id="116" w:author="Guy Harrison" w:date="2021-05-24T10:47:00Z">
        <w:r w:rsidDel="00D2172F">
          <w:delText>,</w:delText>
        </w:r>
      </w:del>
      <w:r>
        <w:t xml:space="preserve"> but will not drop the tables </w:t>
      </w:r>
      <w:r w:rsidR="0036636D">
        <w:t>or rows which contain</w:t>
      </w:r>
      <w:r>
        <w:t xml:space="preserve"> those foreign keys.  The end result will be </w:t>
      </w:r>
      <w:del w:id="117" w:author="Guy Harrison" w:date="2021-05-24T10:44:00Z">
        <w:r w:rsidR="003A4AED" w:rsidDel="00B871D2">
          <w:delText>"</w:delText>
        </w:r>
        <w:r w:rsidR="009339E0" w:rsidDel="00B871D2">
          <w:delText>"</w:delText>
        </w:r>
      </w:del>
      <w:ins w:id="118" w:author="Guy Harrison" w:date="2021-06-14T15:53:00Z">
        <w:r w:rsidR="00146A4F">
          <w:t>"</w:t>
        </w:r>
      </w:ins>
      <w:r w:rsidR="00CD4030">
        <w:t>dangling</w:t>
      </w:r>
      <w:del w:id="119" w:author="Guy Harrison" w:date="2021-05-24T10:44:00Z">
        <w:r w:rsidR="003A4AED" w:rsidDel="00B871D2">
          <w:delText>"</w:delText>
        </w:r>
        <w:r w:rsidR="009339E0" w:rsidDel="00B871D2">
          <w:delText>"</w:delText>
        </w:r>
      </w:del>
      <w:ins w:id="120" w:author="Guy Harrison" w:date="2021-06-14T15:53:00Z">
        <w:r w:rsidR="00146A4F">
          <w:t>"</w:t>
        </w:r>
      </w:ins>
      <w:r w:rsidR="009339E0">
        <w:t xml:space="preserve"> </w:t>
      </w:r>
      <w:r w:rsidR="00CD4030">
        <w:t xml:space="preserve">references in these tables. </w:t>
      </w:r>
    </w:p>
    <w:p w14:paraId="50CFA967" w14:textId="250C4642" w:rsidR="00CD4030" w:rsidRDefault="00CD4030" w:rsidP="00E124E9"/>
    <w:p w14:paraId="2FB4664B" w14:textId="6AB635DC" w:rsidR="00153049" w:rsidRDefault="00CA155C" w:rsidP="00E124E9">
      <w:r>
        <w:t>Because of this incompleteness, and s</w:t>
      </w:r>
      <w:r w:rsidR="00102D75">
        <w:t xml:space="preserve">ince it can be hard to be certain </w:t>
      </w:r>
      <w:r w:rsidR="0036636D">
        <w:t>exactly</w:t>
      </w:r>
      <w:r w:rsidR="00102D75">
        <w:t xml:space="preserve"> what CASCADE</w:t>
      </w:r>
      <w:r>
        <w:t xml:space="preserve"> will do, </w:t>
      </w:r>
      <w:r w:rsidR="003A4AED">
        <w:t>'</w:t>
      </w:r>
      <w:r w:rsidR="009339E0">
        <w:t xml:space="preserve">it's </w:t>
      </w:r>
      <w:r>
        <w:t xml:space="preserve">usually better to </w:t>
      </w:r>
      <w:r w:rsidR="00643BCF">
        <w:t xml:space="preserve">manually </w:t>
      </w:r>
      <w:r w:rsidR="0054799D">
        <w:t xml:space="preserve">remove all dependencies on a table before dropping it. </w:t>
      </w:r>
    </w:p>
    <w:p w14:paraId="6ED1E984" w14:textId="77777777" w:rsidR="00E124E9" w:rsidRDefault="00E124E9" w:rsidP="00E124E9"/>
    <w:p w14:paraId="4987EC55" w14:textId="05F856FB" w:rsidR="00E124E9" w:rsidRDefault="00E124E9" w:rsidP="00E124E9">
      <w:r>
        <w:t>****</w:t>
      </w:r>
    </w:p>
    <w:p w14:paraId="3E015711" w14:textId="58C1ED31" w:rsidR="00E439BA" w:rsidRDefault="00E439BA" w:rsidP="00E439BA">
      <w:pPr>
        <w:pStyle w:val="Heading2"/>
      </w:pPr>
      <w:r>
        <w:t>===</w:t>
      </w:r>
      <w:ins w:id="121" w:author="Guy Harrison" w:date="2021-06-16T17:44:00Z">
        <w:r w:rsidR="0048694A">
          <w:t>=</w:t>
        </w:r>
      </w:ins>
      <w:del w:id="122" w:author="Guy Harrison" w:date="2021-05-24T10:50:00Z">
        <w:r w:rsidDel="00CC1F13">
          <w:delText>=</w:delText>
        </w:r>
      </w:del>
      <w:r>
        <w:t xml:space="preserve"> Views</w:t>
      </w:r>
    </w:p>
    <w:p w14:paraId="652DC55C" w14:textId="77777777" w:rsidR="00804501" w:rsidRDefault="00804501" w:rsidP="00804501">
      <w:pPr>
        <w:rPr>
          <w:lang w:eastAsia="en-US"/>
        </w:rPr>
      </w:pPr>
    </w:p>
    <w:p w14:paraId="21142075" w14:textId="6B3D27E3" w:rsidR="00804501" w:rsidRDefault="00723E2C" w:rsidP="00804501">
      <w:r>
        <w:t xml:space="preserve">A standard view is a query definition stored in the database which defines a virtual table.  This virtual table can be </w:t>
      </w:r>
      <w:r w:rsidR="00830BE8">
        <w:t xml:space="preserve">referenced in the same way as a regular table.  Common Table Expressions can be thought of as a way of creating a temporary view for a </w:t>
      </w:r>
      <w:r w:rsidR="00AE2916">
        <w:t xml:space="preserve">single SQL.  If you </w:t>
      </w:r>
      <w:r w:rsidR="00AE2916">
        <w:lastRenderedPageBreak/>
        <w:t xml:space="preserve">had a Common Table Expression that you wanted to share amongst SQLs, then a view would be a logical </w:t>
      </w:r>
      <w:r w:rsidR="008E0D30">
        <w:t xml:space="preserve">solution. </w:t>
      </w:r>
    </w:p>
    <w:p w14:paraId="25926FEB" w14:textId="77777777" w:rsidR="008E0D30" w:rsidRDefault="008E0D30" w:rsidP="00804501"/>
    <w:p w14:paraId="08933919" w14:textId="778BAE33" w:rsidR="008E0D30" w:rsidRDefault="00AA0AAF" w:rsidP="00804501">
      <w:r>
        <w:t>A Materialised view stores the results of the view defin</w:t>
      </w:r>
      <w:r w:rsidR="009339E0">
        <w:t>i</w:t>
      </w:r>
      <w:r>
        <w:t xml:space="preserve">tion into the database so that the view need not be re-executed </w:t>
      </w:r>
      <w:r w:rsidR="0005765F">
        <w:t xml:space="preserve">whenever </w:t>
      </w:r>
      <w:r w:rsidR="00941395">
        <w:t xml:space="preserve">encountered.  This improves performance but may result in stale results. </w:t>
      </w:r>
      <w:r w:rsidR="000F5785">
        <w:t xml:space="preserve">  If you think of a view as a stored query, then a materialized view can be thought of as a stored result. </w:t>
      </w:r>
    </w:p>
    <w:p w14:paraId="7AB29E66" w14:textId="77777777" w:rsidR="00C66230" w:rsidRDefault="00C66230" w:rsidP="00804501"/>
    <w:p w14:paraId="10DB8825" w14:textId="68C3F5A3" w:rsidR="00C66230" w:rsidRDefault="00C66230" w:rsidP="00C66230">
      <w:pPr>
        <w:rPr>
          <w:lang w:eastAsia="en-US"/>
        </w:rPr>
      </w:pPr>
      <w:r>
        <w:rPr>
          <w:lang w:eastAsia="en-US"/>
        </w:rPr>
        <w:t>&lt;&lt;</w:t>
      </w:r>
      <w:proofErr w:type="spellStart"/>
      <w:r>
        <w:rPr>
          <w:rFonts w:eastAsiaTheme="minorEastAsia"/>
          <w:lang w:val="en-GB" w:eastAsia="en-US"/>
        </w:rPr>
        <w:t>CreateViewStmt</w:t>
      </w:r>
      <w:proofErr w:type="spellEnd"/>
      <w:r>
        <w:rPr>
          <w:lang w:eastAsia="en-US"/>
        </w:rPr>
        <w:t xml:space="preserve">&gt;&gt; shows the syntax of the CREATE VIEW statement. </w:t>
      </w:r>
    </w:p>
    <w:p w14:paraId="3BFDC0D5" w14:textId="77777777" w:rsidR="00C66230" w:rsidRDefault="00C66230" w:rsidP="00804501"/>
    <w:p w14:paraId="3C87B16B" w14:textId="77777777" w:rsidR="00061D29" w:rsidRDefault="00061D29" w:rsidP="00804501"/>
    <w:p w14:paraId="224597DD" w14:textId="5C3439A3" w:rsidR="00C66230" w:rsidRDefault="00C66230" w:rsidP="00C66230">
      <w:pPr>
        <w:rPr>
          <w:lang w:eastAsia="en-US"/>
        </w:rPr>
      </w:pPr>
      <w:r>
        <w:rPr>
          <w:lang w:eastAsia="en-US"/>
        </w:rPr>
        <w:t>[[</w:t>
      </w:r>
      <w:proofErr w:type="spellStart"/>
      <w:r>
        <w:rPr>
          <w:rFonts w:eastAsiaTheme="minorEastAsia"/>
          <w:lang w:val="en-GB" w:eastAsia="en-US"/>
        </w:rPr>
        <w:t>CreateViewStmt</w:t>
      </w:r>
      <w:proofErr w:type="spellEnd"/>
      <w:r>
        <w:rPr>
          <w:lang w:eastAsia="en-US"/>
        </w:rPr>
        <w:t xml:space="preserve">]] </w:t>
      </w:r>
    </w:p>
    <w:p w14:paraId="62DFC8B5" w14:textId="7180075B" w:rsidR="00C66230" w:rsidRDefault="00C66230" w:rsidP="00C66230">
      <w:pPr>
        <w:rPr>
          <w:lang w:eastAsia="en-US"/>
        </w:rPr>
      </w:pPr>
      <w:proofErr w:type="gramStart"/>
      <w:r>
        <w:rPr>
          <w:lang w:eastAsia="en-US"/>
        </w:rPr>
        <w:t>.</w:t>
      </w:r>
      <w:r>
        <w:rPr>
          <w:rFonts w:eastAsiaTheme="minorEastAsia"/>
          <w:lang w:val="en-GB" w:eastAsia="en-US"/>
        </w:rPr>
        <w:t>CREATE</w:t>
      </w:r>
      <w:proofErr w:type="gramEnd"/>
      <w:r>
        <w:rPr>
          <w:rFonts w:eastAsiaTheme="minorEastAsia"/>
          <w:lang w:val="en-GB" w:eastAsia="en-US"/>
        </w:rPr>
        <w:t xml:space="preserve"> VIEW Statement</w:t>
      </w:r>
    </w:p>
    <w:p w14:paraId="3E23B646" w14:textId="1E70330C" w:rsidR="00C66230" w:rsidRDefault="00C66230" w:rsidP="00C66230">
      <w:pPr>
        <w:rPr>
          <w:lang w:eastAsia="en-US"/>
        </w:rPr>
      </w:pPr>
      <w:proofErr w:type="gramStart"/>
      <w:r>
        <w:rPr>
          <w:lang w:eastAsia="en-US"/>
        </w:rPr>
        <w:t>image::</w:t>
      </w:r>
      <w:proofErr w:type="gramEnd"/>
      <w:r>
        <w:rPr>
          <w:lang w:eastAsia="en-US"/>
        </w:rPr>
        <w:t>images/create_view_stmt.png[</w:t>
      </w:r>
      <w:r>
        <w:rPr>
          <w:rFonts w:eastAsiaTheme="minorEastAsia"/>
          <w:lang w:val="en-GB" w:eastAsia="en-US"/>
        </w:rPr>
        <w:t>Create View Statement</w:t>
      </w:r>
      <w:r>
        <w:rPr>
          <w:lang w:eastAsia="en-US"/>
        </w:rPr>
        <w:t>]</w:t>
      </w:r>
    </w:p>
    <w:p w14:paraId="3BB4CDBD" w14:textId="77777777" w:rsidR="00C66230" w:rsidRDefault="00C66230" w:rsidP="00804501"/>
    <w:p w14:paraId="7E1C10CF" w14:textId="63799CED" w:rsidR="00061D29" w:rsidRPr="004C01BE" w:rsidRDefault="00C66230">
      <w:pPr>
        <w:rPr>
          <w:lang w:eastAsia="en-US"/>
        </w:rPr>
      </w:pPr>
      <w:r>
        <w:rPr>
          <w:noProof/>
        </w:rPr>
        <w:drawing>
          <wp:inline distT="0" distB="0" distL="0" distR="0" wp14:anchorId="4B8613AD" wp14:editId="209D2BD3">
            <wp:extent cx="5731510" cy="795020"/>
            <wp:effectExtent l="0" t="0" r="0" b="508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731510" cy="795020"/>
                    </a:xfrm>
                    <a:prstGeom prst="rect">
                      <a:avLst/>
                    </a:prstGeom>
                  </pic:spPr>
                </pic:pic>
              </a:graphicData>
            </a:graphic>
          </wp:inline>
        </w:drawing>
      </w:r>
    </w:p>
    <w:p w14:paraId="4D33019A" w14:textId="77777777" w:rsidR="006745D7" w:rsidRDefault="006745D7" w:rsidP="006745D7"/>
    <w:p w14:paraId="33E1E2E7" w14:textId="5161A969" w:rsidR="00326CD2" w:rsidRDefault="006745D7" w:rsidP="004C01BE">
      <w:pPr>
        <w:rPr>
          <w:ins w:id="123" w:author="Guy Harrison" w:date="2021-06-16T17:57:00Z"/>
        </w:rPr>
      </w:pPr>
      <w:r>
        <w:t xml:space="preserve">The REFRESH MATERIALIZED VIEW statement </w:t>
      </w:r>
      <w:r w:rsidR="00F35282">
        <w:t xml:space="preserve">can be used to refresh the data underlying a materialized view. </w:t>
      </w:r>
    </w:p>
    <w:p w14:paraId="3881A26C" w14:textId="77777777" w:rsidR="00EA332A" w:rsidRDefault="00EA332A" w:rsidP="004C01BE"/>
    <w:p w14:paraId="3F6FFAD7" w14:textId="0AE95155" w:rsidR="000C6A35" w:rsidRDefault="007C19AF" w:rsidP="00CC4465">
      <w:pPr>
        <w:pStyle w:val="Heading1"/>
      </w:pPr>
      <w:r>
        <w:t xml:space="preserve">=== </w:t>
      </w:r>
      <w:r w:rsidR="000C6A35">
        <w:t>Inserting data</w:t>
      </w:r>
    </w:p>
    <w:p w14:paraId="4BC17CF5" w14:textId="561874CA" w:rsidR="00CD3CC6" w:rsidRPr="00CD3CC6" w:rsidRDefault="00CD3CC6" w:rsidP="00CD3CC6">
      <w:pPr>
        <w:rPr>
          <w:lang w:eastAsia="en-US"/>
        </w:rPr>
      </w:pPr>
      <w:r>
        <w:rPr>
          <w:lang w:eastAsia="en-US"/>
        </w:rPr>
        <w:t xml:space="preserve">We can load data into a new table using the +CREATE TABLE AS select+ </w:t>
      </w:r>
      <w:r w:rsidR="00AC52A2">
        <w:rPr>
          <w:lang w:eastAsia="en-US"/>
        </w:rPr>
        <w:t xml:space="preserve">statement discussed earlier, using the </w:t>
      </w:r>
      <w:r w:rsidR="00CB2C00">
        <w:rPr>
          <w:lang w:eastAsia="en-US"/>
        </w:rPr>
        <w:t>INSERT</w:t>
      </w:r>
      <w:r w:rsidR="00AC52A2">
        <w:rPr>
          <w:lang w:eastAsia="en-US"/>
        </w:rPr>
        <w:t xml:space="preserve"> statement inside a program or from the command line shell, or by loading external data using the +IMPORT+ statement.  There are also </w:t>
      </w:r>
      <w:r w:rsidR="002A16E2">
        <w:rPr>
          <w:lang w:eastAsia="en-US"/>
        </w:rPr>
        <w:t>non-SQL utilities that insert dat</w:t>
      </w:r>
      <w:r w:rsidR="00A77CDE">
        <w:rPr>
          <w:lang w:eastAsia="en-US"/>
        </w:rPr>
        <w:t xml:space="preserve">a </w:t>
      </w:r>
      <w:r w:rsidR="0086600A">
        <w:rPr>
          <w:lang w:eastAsia="en-US"/>
        </w:rPr>
        <w:t xml:space="preserve">– </w:t>
      </w:r>
      <w:del w:id="124" w:author="Guy Harrison" w:date="2021-05-24T10:42:00Z">
        <w:r w:rsidR="0086600A" w:rsidDel="00FC0525">
          <w:rPr>
            <w:lang w:eastAsia="en-US"/>
          </w:rPr>
          <w:delText xml:space="preserve">we’ll </w:delText>
        </w:r>
      </w:del>
      <w:ins w:id="125" w:author="Guy Harrison" w:date="2021-05-24T10:42:00Z">
        <w:r w:rsidR="00FC0525">
          <w:rPr>
            <w:lang w:eastAsia="en-US"/>
          </w:rPr>
          <w:t xml:space="preserve">we'll </w:t>
        </w:r>
      </w:ins>
      <w:r w:rsidR="002A16E2">
        <w:rPr>
          <w:lang w:eastAsia="en-US"/>
        </w:rPr>
        <w:t xml:space="preserve">look at these in Chapter 7. </w:t>
      </w:r>
    </w:p>
    <w:p w14:paraId="731F0785" w14:textId="77777777" w:rsidR="00330CD6" w:rsidRDefault="00330CD6" w:rsidP="002A16E2">
      <w:pPr>
        <w:rPr>
          <w:lang w:eastAsia="en-US"/>
        </w:rPr>
      </w:pPr>
    </w:p>
    <w:p w14:paraId="21E32A0E" w14:textId="729FAF8F" w:rsidR="002875B0" w:rsidRDefault="002A16E2" w:rsidP="002A16E2">
      <w:pPr>
        <w:rPr>
          <w:lang w:eastAsia="en-US"/>
        </w:rPr>
      </w:pPr>
      <w:r>
        <w:rPr>
          <w:lang w:eastAsia="en-US"/>
        </w:rPr>
        <w:t xml:space="preserve">The venerable </w:t>
      </w:r>
      <w:r w:rsidR="00CB2C00">
        <w:rPr>
          <w:lang w:eastAsia="en-US"/>
        </w:rPr>
        <w:t>INSERT</w:t>
      </w:r>
      <w:r>
        <w:rPr>
          <w:lang w:eastAsia="en-US"/>
        </w:rPr>
        <w:t xml:space="preserve"> statement adds data to an existing table</w:t>
      </w:r>
      <w:r w:rsidR="004E3CB6">
        <w:rPr>
          <w:lang w:eastAsia="en-US"/>
        </w:rPr>
        <w:t xml:space="preserve">. </w:t>
      </w:r>
      <w:r w:rsidR="009C2B5A">
        <w:rPr>
          <w:lang w:eastAsia="en-US"/>
        </w:rPr>
        <w:t xml:space="preserve">  &lt;&lt;</w:t>
      </w:r>
      <w:proofErr w:type="spellStart"/>
      <w:r w:rsidR="009C2B5A">
        <w:rPr>
          <w:lang w:eastAsia="en-US"/>
        </w:rPr>
        <w:t>InsertStatement</w:t>
      </w:r>
      <w:proofErr w:type="spellEnd"/>
      <w:r w:rsidR="009C2B5A">
        <w:rPr>
          <w:lang w:eastAsia="en-US"/>
        </w:rPr>
        <w:t xml:space="preserve">&gt;&gt; illustrates a simplified syntax for the </w:t>
      </w:r>
      <w:r w:rsidR="00CB2C00">
        <w:rPr>
          <w:lang w:eastAsia="en-US"/>
        </w:rPr>
        <w:t>INSERT</w:t>
      </w:r>
      <w:r w:rsidR="009C2B5A">
        <w:rPr>
          <w:lang w:eastAsia="en-US"/>
        </w:rPr>
        <w:t xml:space="preserve"> statement. </w:t>
      </w:r>
    </w:p>
    <w:p w14:paraId="1ED3624F" w14:textId="65239A4B" w:rsidR="002A16E2" w:rsidRDefault="004E3CB6" w:rsidP="002A16E2">
      <w:pPr>
        <w:rPr>
          <w:lang w:eastAsia="en-US"/>
        </w:rPr>
      </w:pPr>
      <w:r>
        <w:rPr>
          <w:lang w:eastAsia="en-US"/>
        </w:rPr>
        <w:t xml:space="preserve"> </w:t>
      </w:r>
    </w:p>
    <w:p w14:paraId="3306C15C" w14:textId="364DDDE4" w:rsidR="002875B0" w:rsidRDefault="002875B0" w:rsidP="002875B0">
      <w:pPr>
        <w:rPr>
          <w:lang w:eastAsia="en-US"/>
        </w:rPr>
      </w:pPr>
      <w:r>
        <w:rPr>
          <w:lang w:eastAsia="en-US"/>
        </w:rPr>
        <w:t>[[</w:t>
      </w:r>
      <w:proofErr w:type="spellStart"/>
      <w:r>
        <w:rPr>
          <w:rFonts w:eastAsiaTheme="minorEastAsia"/>
          <w:lang w:val="en-GB" w:eastAsia="en-US"/>
        </w:rPr>
        <w:t>InsertStatement</w:t>
      </w:r>
      <w:proofErr w:type="spellEnd"/>
      <w:r>
        <w:rPr>
          <w:lang w:eastAsia="en-US"/>
        </w:rPr>
        <w:t xml:space="preserve">]] </w:t>
      </w:r>
    </w:p>
    <w:p w14:paraId="2534AA75" w14:textId="6A2E49E4" w:rsidR="002875B0" w:rsidRDefault="002875B0" w:rsidP="002875B0">
      <w:pPr>
        <w:rPr>
          <w:lang w:eastAsia="en-US"/>
        </w:rPr>
      </w:pPr>
      <w:proofErr w:type="gramStart"/>
      <w:r>
        <w:rPr>
          <w:lang w:eastAsia="en-US"/>
        </w:rPr>
        <w:t>.Insert</w:t>
      </w:r>
      <w:proofErr w:type="gramEnd"/>
      <w:r>
        <w:rPr>
          <w:lang w:eastAsia="en-US"/>
        </w:rPr>
        <w:t xml:space="preserve"> Statement</w:t>
      </w:r>
    </w:p>
    <w:p w14:paraId="707C21A5" w14:textId="151F2692" w:rsidR="002875B0" w:rsidRDefault="002875B0" w:rsidP="002875B0">
      <w:pPr>
        <w:rPr>
          <w:lang w:eastAsia="en-US"/>
        </w:rPr>
      </w:pPr>
      <w:proofErr w:type="gramStart"/>
      <w:r>
        <w:rPr>
          <w:lang w:eastAsia="en-US"/>
        </w:rPr>
        <w:t>image::</w:t>
      </w:r>
      <w:proofErr w:type="gramEnd"/>
      <w:r>
        <w:rPr>
          <w:lang w:eastAsia="en-US"/>
        </w:rPr>
        <w:t>images/</w:t>
      </w:r>
      <w:proofErr w:type="spellStart"/>
      <w:r w:rsidR="009C2B5A">
        <w:rPr>
          <w:rFonts w:eastAsiaTheme="minorEastAsia"/>
          <w:lang w:val="en-GB" w:eastAsia="en-US"/>
        </w:rPr>
        <w:t>insertStatement</w:t>
      </w:r>
      <w:proofErr w:type="spellEnd"/>
      <w:r>
        <w:rPr>
          <w:lang w:eastAsia="en-US"/>
        </w:rPr>
        <w:t>.</w:t>
      </w:r>
      <w:proofErr w:type="spellStart"/>
      <w:r>
        <w:rPr>
          <w:lang w:eastAsia="en-US"/>
        </w:rPr>
        <w:t>png</w:t>
      </w:r>
      <w:proofErr w:type="spellEnd"/>
      <w:r>
        <w:rPr>
          <w:lang w:eastAsia="en-US"/>
        </w:rPr>
        <w:t>[</w:t>
      </w:r>
      <w:r w:rsidR="009C2B5A">
        <w:rPr>
          <w:lang w:eastAsia="en-US"/>
        </w:rPr>
        <w:t>Insert</w:t>
      </w:r>
      <w:r>
        <w:rPr>
          <w:lang w:eastAsia="en-US"/>
        </w:rPr>
        <w:t xml:space="preserve"> Statement]</w:t>
      </w:r>
    </w:p>
    <w:p w14:paraId="70427EB1" w14:textId="420346F5" w:rsidR="004E3CB6" w:rsidRDefault="004E3CB6" w:rsidP="002A16E2">
      <w:pPr>
        <w:rPr>
          <w:lang w:eastAsia="en-US"/>
        </w:rPr>
      </w:pPr>
    </w:p>
    <w:p w14:paraId="12C60C2F" w14:textId="60CB45A1" w:rsidR="004E3CB6" w:rsidRDefault="004E3CB6" w:rsidP="002A16E2">
      <w:pPr>
        <w:rPr>
          <w:lang w:eastAsia="en-US"/>
        </w:rPr>
      </w:pPr>
      <w:r>
        <w:rPr>
          <w:noProof/>
        </w:rPr>
        <w:lastRenderedPageBreak/>
        <w:drawing>
          <wp:inline distT="0" distB="0" distL="0" distR="0" wp14:anchorId="5A3BB9E9" wp14:editId="5AA6F10A">
            <wp:extent cx="573151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6">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713B2639" w14:textId="053658C3" w:rsidR="009C2B5A" w:rsidRDefault="009C2B5A" w:rsidP="002A16E2">
      <w:pPr>
        <w:rPr>
          <w:lang w:eastAsia="en-US"/>
        </w:rPr>
      </w:pPr>
    </w:p>
    <w:p w14:paraId="10F7F4A7" w14:textId="14A66973" w:rsidR="009C2B5A" w:rsidRDefault="00CB2C00" w:rsidP="002A16E2">
      <w:pPr>
        <w:rPr>
          <w:lang w:eastAsia="en-US"/>
        </w:rPr>
      </w:pPr>
      <w:r>
        <w:rPr>
          <w:lang w:eastAsia="en-US"/>
        </w:rPr>
        <w:t>INSERT</w:t>
      </w:r>
      <w:r w:rsidR="00C25032">
        <w:rPr>
          <w:lang w:eastAsia="en-US"/>
        </w:rPr>
        <w:t xml:space="preserve"> takes either a set of values or a select statement.  For instance, in the following example</w:t>
      </w:r>
      <w:r w:rsidR="006861D6">
        <w:rPr>
          <w:lang w:eastAsia="en-US"/>
        </w:rPr>
        <w:t>,</w:t>
      </w:r>
      <w:r w:rsidR="00C25032">
        <w:rPr>
          <w:lang w:eastAsia="en-US"/>
        </w:rPr>
        <w:t xml:space="preserve"> we insert a single row into the +people+ table:</w:t>
      </w:r>
    </w:p>
    <w:p w14:paraId="7A917A88" w14:textId="3A16BC73" w:rsidR="00C25032" w:rsidRDefault="00C25032" w:rsidP="002A16E2">
      <w:pPr>
        <w:rPr>
          <w:lang w:eastAsia="en-US"/>
        </w:rPr>
      </w:pPr>
    </w:p>
    <w:p w14:paraId="15486A29" w14:textId="3C03E7BC" w:rsidR="00C25032" w:rsidRDefault="00733778" w:rsidP="00733778">
      <w:pPr>
        <w:pStyle w:val="code"/>
      </w:pPr>
      <w:r>
        <w:t xml:space="preserve">[source, </w:t>
      </w:r>
      <w:proofErr w:type="spellStart"/>
      <w:r>
        <w:t>sql</w:t>
      </w:r>
      <w:proofErr w:type="spellEnd"/>
      <w:r>
        <w:t>]</w:t>
      </w:r>
    </w:p>
    <w:p w14:paraId="7CDDF554" w14:textId="19B0E951" w:rsidR="00733778" w:rsidRDefault="00733778" w:rsidP="00733778">
      <w:pPr>
        <w:pStyle w:val="code"/>
      </w:pPr>
      <w:r>
        <w:t>----</w:t>
      </w:r>
    </w:p>
    <w:p w14:paraId="22FD672A" w14:textId="77777777" w:rsidR="00733778" w:rsidRDefault="00733778" w:rsidP="0073377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2F38FD5" w14:textId="2B762F71" w:rsidR="00733778" w:rsidRDefault="00733778" w:rsidP="00733778">
      <w:pPr>
        <w:pStyle w:val="code"/>
        <w:rPr>
          <w:rFonts w:ascii="Menlo" w:hAnsi="Menlo" w:cs="Menlo"/>
          <w:color w:val="FF0000"/>
          <w:lang w:val="en-GB"/>
        </w:rPr>
      </w:pPr>
      <w:proofErr w:type="gramStart"/>
      <w:r>
        <w:rPr>
          <w:rFonts w:ascii="Menlo" w:hAnsi="Menlo" w:cs="Menlo"/>
          <w:b/>
          <w:bCs/>
          <w:color w:val="800000"/>
          <w:lang w:val="en-GB"/>
        </w:rPr>
        <w:t>VALUES</w:t>
      </w:r>
      <w:r>
        <w:rPr>
          <w:rFonts w:ascii="Menlo" w:hAnsi="Menlo" w:cs="Menlo"/>
          <w:color w:val="000000"/>
          <w:lang w:val="en-GB"/>
        </w:rPr>
        <w:t>(</w:t>
      </w:r>
      <w:proofErr w:type="gramEnd"/>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r>
        <w:rPr>
          <w:rFonts w:ascii="Menlo" w:hAnsi="Menlo" w:cs="Menlo"/>
          <w:color w:val="FF0000"/>
          <w:lang w:val="en-GB"/>
        </w:rPr>
        <w:t>;</w:t>
      </w:r>
    </w:p>
    <w:p w14:paraId="7006D30C" w14:textId="17062020" w:rsidR="00733778" w:rsidRDefault="00733778" w:rsidP="00733778">
      <w:pPr>
        <w:pStyle w:val="code"/>
        <w:rPr>
          <w:rFonts w:ascii="Menlo" w:hAnsi="Menlo" w:cs="Menlo"/>
          <w:color w:val="FF0000"/>
          <w:lang w:val="en-GB"/>
        </w:rPr>
      </w:pPr>
      <w:r>
        <w:rPr>
          <w:rFonts w:ascii="Menlo" w:hAnsi="Menlo" w:cs="Menlo"/>
          <w:color w:val="FF0000"/>
          <w:lang w:val="en-GB"/>
        </w:rPr>
        <w:t>----</w:t>
      </w:r>
    </w:p>
    <w:p w14:paraId="610B2F49" w14:textId="16FD07D0" w:rsidR="00733778" w:rsidRDefault="00733778" w:rsidP="00733778">
      <w:pPr>
        <w:rPr>
          <w:lang w:eastAsia="en-US"/>
        </w:rPr>
      </w:pPr>
    </w:p>
    <w:p w14:paraId="06FA2EA3" w14:textId="121C272F" w:rsidR="00AF029C" w:rsidRDefault="00733778" w:rsidP="00733778">
      <w:pPr>
        <w:rPr>
          <w:lang w:eastAsia="en-US"/>
        </w:rPr>
      </w:pPr>
      <w:r>
        <w:rPr>
          <w:lang w:eastAsia="en-US"/>
        </w:rPr>
        <w:t xml:space="preserve">The VALUES clause of the </w:t>
      </w:r>
      <w:r w:rsidR="00CB2C00">
        <w:rPr>
          <w:lang w:eastAsia="en-US"/>
        </w:rPr>
        <w:t>INSERT</w:t>
      </w:r>
      <w:r w:rsidR="00597304">
        <w:rPr>
          <w:lang w:eastAsia="en-US"/>
        </w:rPr>
        <w:t xml:space="preserve"> statement can accept array values, inserting more than one row in a single </w:t>
      </w:r>
      <w:r w:rsidR="00361365">
        <w:rPr>
          <w:lang w:eastAsia="en-US"/>
        </w:rPr>
        <w:t>execution</w:t>
      </w:r>
      <w:r w:rsidR="00597304">
        <w:rPr>
          <w:lang w:eastAsia="en-US"/>
        </w:rPr>
        <w:t xml:space="preserve">.  </w:t>
      </w:r>
      <w:r w:rsidR="00361365">
        <w:rPr>
          <w:lang w:eastAsia="en-US"/>
        </w:rPr>
        <w:t xml:space="preserve"> </w:t>
      </w:r>
    </w:p>
    <w:p w14:paraId="5D17DE89" w14:textId="487E2AB0" w:rsidR="00201DA6" w:rsidRDefault="00201DA6" w:rsidP="00733778">
      <w:pPr>
        <w:rPr>
          <w:lang w:eastAsia="en-US"/>
        </w:rPr>
      </w:pPr>
    </w:p>
    <w:p w14:paraId="2B38758F" w14:textId="79724637" w:rsidR="00201DA6" w:rsidRDefault="00201DA6" w:rsidP="00201DA6">
      <w:pPr>
        <w:pStyle w:val="code"/>
      </w:pPr>
      <w:r>
        <w:t xml:space="preserve">[source, </w:t>
      </w:r>
      <w:proofErr w:type="spellStart"/>
      <w:r>
        <w:t>sql</w:t>
      </w:r>
      <w:proofErr w:type="spellEnd"/>
      <w:r>
        <w:t>]</w:t>
      </w:r>
    </w:p>
    <w:p w14:paraId="2FFCB5DA" w14:textId="535050AC" w:rsidR="00201DA6" w:rsidRDefault="00201DA6" w:rsidP="00201DA6">
      <w:pPr>
        <w:pStyle w:val="code"/>
      </w:pPr>
      <w:r>
        <w:t>----</w:t>
      </w:r>
    </w:p>
    <w:p w14:paraId="3CDAB0B7" w14:textId="77777777" w:rsidR="00201DA6" w:rsidRDefault="00201DA6" w:rsidP="00201DA6">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2CBA3C04" w14:textId="77777777" w:rsidR="00201DA6" w:rsidRDefault="00201DA6" w:rsidP="00201DA6">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F9D2FA1" w14:textId="77777777" w:rsidR="00201DA6" w:rsidRDefault="00201DA6" w:rsidP="00201DA6">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43CC37A7" w14:textId="4B33AE86" w:rsidR="00201DA6" w:rsidRDefault="00201DA6" w:rsidP="00201DA6">
      <w:pPr>
        <w:pStyle w:val="code"/>
        <w:rPr>
          <w:rFonts w:ascii="Menlo" w:hAnsi="Menlo" w:cs="Menlo"/>
          <w:color w:val="FF0000"/>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proofErr w:type="gramStart"/>
      <w:r>
        <w:rPr>
          <w:rFonts w:ascii="Menlo" w:hAnsi="Menlo" w:cs="Menlo"/>
          <w:color w:val="000000"/>
          <w:lang w:val="en-GB"/>
        </w:rPr>
        <w:t>)</w:t>
      </w:r>
      <w:r>
        <w:rPr>
          <w:rFonts w:ascii="Menlo" w:hAnsi="Menlo" w:cs="Menlo"/>
          <w:color w:val="FF0000"/>
          <w:lang w:val="en-GB"/>
        </w:rPr>
        <w:t>;</w:t>
      </w:r>
      <w:proofErr w:type="gramEnd"/>
    </w:p>
    <w:p w14:paraId="18BB34EE" w14:textId="1386E018" w:rsidR="00201DA6" w:rsidRDefault="00201DA6" w:rsidP="00201DA6">
      <w:pPr>
        <w:pStyle w:val="code"/>
      </w:pPr>
      <w:r>
        <w:rPr>
          <w:rFonts w:ascii="Menlo" w:hAnsi="Menlo" w:cs="Menlo"/>
          <w:color w:val="FF0000"/>
          <w:lang w:val="en-GB"/>
        </w:rPr>
        <w:t>----</w:t>
      </w:r>
    </w:p>
    <w:p w14:paraId="7BE1C94C" w14:textId="77777777" w:rsidR="00AF029C" w:rsidRDefault="00AF029C" w:rsidP="00733778">
      <w:pPr>
        <w:rPr>
          <w:lang w:eastAsia="en-US"/>
        </w:rPr>
      </w:pPr>
    </w:p>
    <w:p w14:paraId="04216300" w14:textId="358E87E0" w:rsidR="00733778" w:rsidRDefault="00AF029C" w:rsidP="00733778">
      <w:pPr>
        <w:rPr>
          <w:lang w:eastAsia="en-US"/>
        </w:rPr>
      </w:pPr>
      <w:r>
        <w:rPr>
          <w:lang w:eastAsia="en-US"/>
        </w:rPr>
        <w:t>There are alternative ways to insert batches in the various program language drivers</w:t>
      </w:r>
      <w:r w:rsidR="006861D6">
        <w:rPr>
          <w:lang w:eastAsia="en-US"/>
        </w:rPr>
        <w:t>,</w:t>
      </w:r>
      <w:r w:rsidR="00361365">
        <w:rPr>
          <w:lang w:eastAsia="en-US"/>
        </w:rPr>
        <w:t xml:space="preserve"> and </w:t>
      </w:r>
      <w:r w:rsidR="009339E0">
        <w:rPr>
          <w:lang w:eastAsia="en-US"/>
        </w:rPr>
        <w:t xml:space="preserve">we'll </w:t>
      </w:r>
      <w:r w:rsidR="00655EDB">
        <w:rPr>
          <w:lang w:eastAsia="en-US"/>
        </w:rPr>
        <w:t xml:space="preserve">show some examples in Chapter 7. </w:t>
      </w:r>
    </w:p>
    <w:p w14:paraId="06AB39A5" w14:textId="71CF1B12" w:rsidR="00657DFF" w:rsidRDefault="00657DFF" w:rsidP="00733778">
      <w:pPr>
        <w:rPr>
          <w:lang w:eastAsia="en-US"/>
        </w:rPr>
      </w:pPr>
    </w:p>
    <w:p w14:paraId="314E8138" w14:textId="28E1B864" w:rsidR="00657DFF" w:rsidRDefault="00C447DA" w:rsidP="00733778">
      <w:pPr>
        <w:rPr>
          <w:lang w:eastAsia="en-US"/>
        </w:rPr>
      </w:pPr>
      <w:r>
        <w:rPr>
          <w:lang w:eastAsia="en-US"/>
        </w:rPr>
        <w:t xml:space="preserve">A </w:t>
      </w:r>
      <w:r w:rsidR="00CB2C00">
        <w:rPr>
          <w:lang w:eastAsia="en-US"/>
        </w:rPr>
        <w:t>SELECT</w:t>
      </w:r>
      <w:r>
        <w:rPr>
          <w:lang w:eastAsia="en-US"/>
        </w:rPr>
        <w:t xml:space="preserve"> statement can be specified as the source of the inserted data:</w:t>
      </w:r>
    </w:p>
    <w:p w14:paraId="5A16B8F2" w14:textId="34C20C3C" w:rsidR="00C447DA" w:rsidRDefault="00C447DA" w:rsidP="00733778">
      <w:pPr>
        <w:rPr>
          <w:lang w:eastAsia="en-US"/>
        </w:rPr>
      </w:pPr>
    </w:p>
    <w:p w14:paraId="135C17FE" w14:textId="3B1B3AFB" w:rsidR="00C447DA" w:rsidRDefault="0079166E" w:rsidP="008616B8">
      <w:pPr>
        <w:pStyle w:val="code"/>
      </w:pPr>
      <w:r>
        <w:t xml:space="preserve">[source, </w:t>
      </w:r>
      <w:proofErr w:type="spellStart"/>
      <w:r>
        <w:t>sql</w:t>
      </w:r>
      <w:proofErr w:type="spellEnd"/>
      <w:r>
        <w:t>]</w:t>
      </w:r>
    </w:p>
    <w:p w14:paraId="1EB28461" w14:textId="0495035D" w:rsidR="0079166E" w:rsidRDefault="0079166E" w:rsidP="008616B8">
      <w:pPr>
        <w:pStyle w:val="code"/>
      </w:pPr>
      <w:r>
        <w:t>----</w:t>
      </w:r>
    </w:p>
    <w:p w14:paraId="130EA1EB" w14:textId="77777777" w:rsidR="0079166E" w:rsidRDefault="0079166E" w:rsidP="008616B8">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336681A0" w14:textId="77777777" w:rsidR="0079166E" w:rsidRDefault="0079166E" w:rsidP="008616B8">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p>
    <w:p w14:paraId="77F15808" w14:textId="45B918E3" w:rsidR="00770742" w:rsidRDefault="0079166E" w:rsidP="008616B8">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proofErr w:type="gramStart"/>
      <w:r>
        <w:rPr>
          <w:rFonts w:ascii="Menlo" w:hAnsi="Menlo" w:cs="Menlo"/>
          <w:color w:val="000000"/>
          <w:lang w:val="en-GB"/>
        </w:rPr>
        <w:t>peopleStagingData</w:t>
      </w:r>
      <w:proofErr w:type="spellEnd"/>
      <w:r>
        <w:rPr>
          <w:rFonts w:ascii="Menlo" w:hAnsi="Menlo" w:cs="Menlo"/>
          <w:color w:val="FF0000"/>
          <w:lang w:val="en-GB"/>
        </w:rPr>
        <w:t>;</w:t>
      </w:r>
      <w:proofErr w:type="gramEnd"/>
    </w:p>
    <w:p w14:paraId="0AB590AB" w14:textId="3C96BDFF" w:rsidR="0079166E" w:rsidRDefault="0079166E" w:rsidP="008616B8">
      <w:pPr>
        <w:pStyle w:val="code"/>
      </w:pPr>
      <w:r>
        <w:rPr>
          <w:rFonts w:ascii="Menlo" w:hAnsi="Menlo" w:cs="Menlo"/>
          <w:color w:val="FF0000"/>
          <w:lang w:val="en-GB"/>
        </w:rPr>
        <w:t>----</w:t>
      </w:r>
    </w:p>
    <w:p w14:paraId="1A6B98D5" w14:textId="4F9CEE97" w:rsidR="00597304" w:rsidRDefault="00597304" w:rsidP="00733778">
      <w:pPr>
        <w:rPr>
          <w:lang w:eastAsia="en-US"/>
        </w:rPr>
      </w:pPr>
    </w:p>
    <w:p w14:paraId="5279F869" w14:textId="5BBDAC4D" w:rsidR="00C85BBA" w:rsidRDefault="00C85BBA" w:rsidP="00733778">
      <w:pPr>
        <w:rPr>
          <w:lang w:eastAsia="en-US"/>
        </w:rPr>
      </w:pPr>
      <w:r>
        <w:rPr>
          <w:lang w:eastAsia="en-US"/>
        </w:rPr>
        <w:t xml:space="preserve">The </w:t>
      </w:r>
      <w:r w:rsidR="00600C54">
        <w:rPr>
          <w:lang w:eastAsia="en-US"/>
        </w:rPr>
        <w:t xml:space="preserve">RETURNING </w:t>
      </w:r>
      <w:r w:rsidR="00DB76A0">
        <w:rPr>
          <w:lang w:eastAsia="en-US"/>
        </w:rPr>
        <w:t xml:space="preserve">clause allows the data inserted to be returned to the user.  </w:t>
      </w:r>
      <w:r w:rsidR="009D4194">
        <w:rPr>
          <w:lang w:eastAsia="en-US"/>
        </w:rPr>
        <w:t>The data returned will include not just the variables that were inserted but any auto-generated data.  For instance, in this case</w:t>
      </w:r>
      <w:r w:rsidR="00F040B2">
        <w:rPr>
          <w:lang w:eastAsia="en-US"/>
        </w:rPr>
        <w:t>,</w:t>
      </w:r>
      <w:r w:rsidR="009D4194">
        <w:rPr>
          <w:lang w:eastAsia="en-US"/>
        </w:rPr>
        <w:t xml:space="preserve"> we INSERT data without specifying an ID value and have the ID values that were created returned to us:</w:t>
      </w:r>
    </w:p>
    <w:p w14:paraId="55CB8E37" w14:textId="2733B467" w:rsidR="009D4194" w:rsidRDefault="009D4194" w:rsidP="00733778">
      <w:pPr>
        <w:rPr>
          <w:lang w:eastAsia="en-US"/>
        </w:rPr>
      </w:pPr>
    </w:p>
    <w:p w14:paraId="059C9A9B" w14:textId="2EF274D2" w:rsidR="0091397D" w:rsidRDefault="0091397D" w:rsidP="0091397D">
      <w:pPr>
        <w:pStyle w:val="code"/>
      </w:pPr>
      <w:r>
        <w:t>[</w:t>
      </w:r>
      <w:proofErr w:type="spellStart"/>
      <w:proofErr w:type="gramStart"/>
      <w:r>
        <w:t>source,sql</w:t>
      </w:r>
      <w:proofErr w:type="spellEnd"/>
      <w:proofErr w:type="gramEnd"/>
      <w:r>
        <w:t>]</w:t>
      </w:r>
    </w:p>
    <w:p w14:paraId="5D378184" w14:textId="75896F18" w:rsidR="0091397D" w:rsidRDefault="0091397D" w:rsidP="0091397D">
      <w:pPr>
        <w:pStyle w:val="code"/>
      </w:pPr>
      <w:r>
        <w:t>----</w:t>
      </w:r>
    </w:p>
    <w:p w14:paraId="7D625696" w14:textId="77777777" w:rsidR="0091397D" w:rsidRDefault="0091397D" w:rsidP="0091397D">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people (</w:t>
      </w:r>
      <w:proofErr w:type="spellStart"/>
      <w:r>
        <w:rPr>
          <w:rFonts w:ascii="Menlo" w:hAnsi="Menlo" w:cs="Menlo"/>
          <w:color w:val="000000"/>
          <w:lang w:val="en-GB"/>
        </w:rPr>
        <w:t>firstName</w:t>
      </w:r>
      <w:proofErr w:type="spellEnd"/>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 xml:space="preserve">, </w:t>
      </w:r>
      <w:proofErr w:type="spellStart"/>
      <w:r>
        <w:rPr>
          <w:rFonts w:ascii="Menlo" w:hAnsi="Menlo" w:cs="Menlo"/>
          <w:color w:val="000000"/>
          <w:lang w:val="en-GB"/>
        </w:rPr>
        <w:t>dateOfBirth</w:t>
      </w:r>
      <w:proofErr w:type="spellEnd"/>
      <w:r>
        <w:rPr>
          <w:rFonts w:ascii="Menlo" w:hAnsi="Menlo" w:cs="Menlo"/>
          <w:color w:val="000000"/>
          <w:lang w:val="en-GB"/>
        </w:rPr>
        <w:t>)</w:t>
      </w:r>
    </w:p>
    <w:p w14:paraId="40A0BD91" w14:textId="77777777" w:rsidR="0091397D" w:rsidRDefault="0091397D" w:rsidP="0091397D">
      <w:pPr>
        <w:pStyle w:val="code"/>
        <w:rPr>
          <w:rFonts w:ascii="Menlo" w:hAnsi="Menlo" w:cs="Menlo"/>
          <w:lang w:val="en-GB"/>
        </w:rPr>
      </w:pPr>
      <w:r>
        <w:rPr>
          <w:rFonts w:ascii="Menlo" w:hAnsi="Menlo" w:cs="Menlo"/>
          <w:b/>
          <w:bCs/>
          <w:color w:val="800000"/>
          <w:lang w:val="en-GB"/>
        </w:rPr>
        <w:t>VALUES</w:t>
      </w:r>
      <w:r>
        <w:rPr>
          <w:rFonts w:ascii="Menlo" w:hAnsi="Menlo" w:cs="Menlo"/>
          <w:color w:val="000000"/>
          <w:lang w:val="en-GB"/>
        </w:rPr>
        <w:t xml:space="preserve"> (</w:t>
      </w:r>
      <w:r>
        <w:rPr>
          <w:rFonts w:ascii="Menlo" w:hAnsi="Menlo" w:cs="Menlo"/>
          <w:color w:val="008000"/>
          <w:lang w:val="en-GB"/>
        </w:rPr>
        <w:t>'Guy'</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'21-JUN-1960'</w:t>
      </w:r>
      <w:r>
        <w:rPr>
          <w:rFonts w:ascii="Menlo" w:hAnsi="Menlo" w:cs="Menlo"/>
          <w:color w:val="000000"/>
          <w:lang w:val="en-GB"/>
        </w:rPr>
        <w:t>),</w:t>
      </w:r>
    </w:p>
    <w:p w14:paraId="71952DED" w14:textId="77777777" w:rsidR="0091397D" w:rsidRDefault="0091397D" w:rsidP="0091397D">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color w:val="008000"/>
          <w:lang w:val="en-GB"/>
        </w:rPr>
        <w:t>'Michael'</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'19-APR-1994'</w:t>
      </w:r>
      <w:r>
        <w:rPr>
          <w:rFonts w:ascii="Menlo" w:hAnsi="Menlo" w:cs="Menlo"/>
          <w:color w:val="000000"/>
          <w:lang w:val="en-GB"/>
        </w:rPr>
        <w:t>),</w:t>
      </w:r>
    </w:p>
    <w:p w14:paraId="030FDD87" w14:textId="77777777" w:rsidR="0091397D" w:rsidRDefault="0091397D" w:rsidP="0091397D">
      <w:pPr>
        <w:pStyle w:val="code"/>
        <w:rPr>
          <w:rFonts w:ascii="Menlo" w:hAnsi="Menlo" w:cs="Menlo"/>
          <w:lang w:val="en-GB"/>
        </w:rPr>
      </w:pPr>
      <w:r>
        <w:rPr>
          <w:rFonts w:ascii="Menlo" w:hAnsi="Menlo" w:cs="Menlo"/>
          <w:color w:val="000000"/>
          <w:lang w:val="en-GB"/>
        </w:rPr>
        <w:t xml:space="preserve">        (</w:t>
      </w:r>
      <w:r>
        <w:rPr>
          <w:rFonts w:ascii="Menlo" w:hAnsi="Menlo" w:cs="Menlo"/>
          <w:color w:val="008000"/>
          <w:lang w:val="en-GB"/>
        </w:rPr>
        <w:t>'Oriana'</w:t>
      </w:r>
      <w:r>
        <w:rPr>
          <w:rFonts w:ascii="Menlo" w:hAnsi="Menlo" w:cs="Menlo"/>
          <w:color w:val="000000"/>
          <w:lang w:val="en-GB"/>
        </w:rPr>
        <w:t xml:space="preserve">, </w:t>
      </w:r>
      <w:r>
        <w:rPr>
          <w:rFonts w:ascii="Menlo" w:hAnsi="Menlo" w:cs="Menlo"/>
          <w:color w:val="008000"/>
          <w:lang w:val="en-GB"/>
        </w:rPr>
        <w:t>'Harrison'</w:t>
      </w:r>
      <w:r>
        <w:rPr>
          <w:rFonts w:ascii="Menlo" w:hAnsi="Menlo" w:cs="Menlo"/>
          <w:color w:val="000000"/>
          <w:lang w:val="en-GB"/>
        </w:rPr>
        <w:t xml:space="preserve">, </w:t>
      </w:r>
      <w:r>
        <w:rPr>
          <w:rFonts w:ascii="Menlo" w:hAnsi="Menlo" w:cs="Menlo"/>
          <w:color w:val="008000"/>
          <w:lang w:val="en-GB"/>
        </w:rPr>
        <w:t>'18-JUN-2020'</w:t>
      </w:r>
      <w:r>
        <w:rPr>
          <w:rFonts w:ascii="Menlo" w:hAnsi="Menlo" w:cs="Menlo"/>
          <w:color w:val="000000"/>
          <w:lang w:val="en-GB"/>
        </w:rPr>
        <w:t>)</w:t>
      </w:r>
    </w:p>
    <w:p w14:paraId="3477E328" w14:textId="285F945F" w:rsidR="0091397D" w:rsidRDefault="0091397D" w:rsidP="0091397D">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RETURNING</w:t>
      </w:r>
      <w:r>
        <w:rPr>
          <w:rFonts w:ascii="Menlo" w:hAnsi="Menlo" w:cs="Menlo"/>
          <w:color w:val="000000"/>
          <w:lang w:val="en-GB"/>
        </w:rPr>
        <w:t xml:space="preserve"> </w:t>
      </w:r>
      <w:proofErr w:type="gramStart"/>
      <w:r>
        <w:rPr>
          <w:rFonts w:ascii="Menlo" w:hAnsi="Menlo" w:cs="Menlo"/>
          <w:color w:val="000000"/>
          <w:lang w:val="en-GB"/>
        </w:rPr>
        <w:t>id</w:t>
      </w:r>
      <w:r>
        <w:rPr>
          <w:rFonts w:ascii="Menlo" w:hAnsi="Menlo" w:cs="Menlo"/>
          <w:color w:val="FF0000"/>
          <w:lang w:val="en-GB"/>
        </w:rPr>
        <w:t>;</w:t>
      </w:r>
      <w:proofErr w:type="gramEnd"/>
    </w:p>
    <w:p w14:paraId="75CBD52D" w14:textId="5DC8259A" w:rsidR="0091397D" w:rsidRDefault="0091397D" w:rsidP="0091397D">
      <w:pPr>
        <w:pStyle w:val="code"/>
      </w:pPr>
      <w:r>
        <w:rPr>
          <w:rFonts w:ascii="Menlo" w:hAnsi="Menlo" w:cs="Menlo"/>
          <w:color w:val="FF0000"/>
          <w:lang w:val="en-GB"/>
        </w:rPr>
        <w:t>----</w:t>
      </w:r>
    </w:p>
    <w:p w14:paraId="2AD3D85C" w14:textId="625779FB" w:rsidR="009D4194" w:rsidRDefault="009D4194" w:rsidP="00733778">
      <w:pPr>
        <w:rPr>
          <w:lang w:eastAsia="en-US"/>
        </w:rPr>
      </w:pPr>
    </w:p>
    <w:p w14:paraId="50EF87BF" w14:textId="1687F0F9" w:rsidR="0091397D" w:rsidRDefault="00A82605" w:rsidP="00733778">
      <w:pPr>
        <w:rPr>
          <w:lang w:eastAsia="en-US"/>
        </w:rPr>
      </w:pPr>
      <w:r>
        <w:rPr>
          <w:lang w:eastAsia="en-US"/>
        </w:rPr>
        <w:t xml:space="preserve">The ON CONFLICT clause allows </w:t>
      </w:r>
      <w:r w:rsidR="00940B88">
        <w:rPr>
          <w:lang w:eastAsia="en-US"/>
        </w:rPr>
        <w:t xml:space="preserve">you to control what happens if an INSERT violates a uniqueness constraint. </w:t>
      </w:r>
      <w:r w:rsidR="00116972">
        <w:rPr>
          <w:lang w:eastAsia="en-US"/>
        </w:rPr>
        <w:t xml:space="preserve"> &lt;&lt;</w:t>
      </w:r>
      <w:proofErr w:type="spellStart"/>
      <w:r w:rsidR="00116972">
        <w:rPr>
          <w:lang w:eastAsia="en-US"/>
        </w:rPr>
        <w:t>OnConflict</w:t>
      </w:r>
      <w:proofErr w:type="spellEnd"/>
      <w:r w:rsidR="00116972">
        <w:rPr>
          <w:lang w:eastAsia="en-US"/>
        </w:rPr>
        <w:t xml:space="preserve">&gt;&gt; shows the syntax. </w:t>
      </w:r>
    </w:p>
    <w:p w14:paraId="442053D2" w14:textId="273C7FE0" w:rsidR="00116972" w:rsidRDefault="00116972" w:rsidP="00733778">
      <w:pPr>
        <w:rPr>
          <w:lang w:eastAsia="en-US"/>
        </w:rPr>
      </w:pPr>
    </w:p>
    <w:p w14:paraId="131D3EF2" w14:textId="43FF457A" w:rsidR="00116972" w:rsidRDefault="00116972" w:rsidP="00116972">
      <w:pPr>
        <w:rPr>
          <w:lang w:eastAsia="en-US"/>
        </w:rPr>
      </w:pPr>
      <w:r>
        <w:rPr>
          <w:lang w:eastAsia="en-US"/>
        </w:rPr>
        <w:t>[[</w:t>
      </w:r>
      <w:proofErr w:type="spellStart"/>
      <w:r>
        <w:rPr>
          <w:rFonts w:eastAsiaTheme="minorEastAsia"/>
          <w:lang w:val="en-GB" w:eastAsia="en-US"/>
        </w:rPr>
        <w:t>OnConflict</w:t>
      </w:r>
      <w:proofErr w:type="spellEnd"/>
      <w:r>
        <w:rPr>
          <w:lang w:eastAsia="en-US"/>
        </w:rPr>
        <w:t xml:space="preserve">]] </w:t>
      </w:r>
    </w:p>
    <w:p w14:paraId="6404937E" w14:textId="6EEBE62C" w:rsidR="00116972" w:rsidRDefault="00116972" w:rsidP="00116972">
      <w:pPr>
        <w:rPr>
          <w:lang w:eastAsia="en-US"/>
        </w:rPr>
      </w:pPr>
      <w:proofErr w:type="gramStart"/>
      <w:r>
        <w:rPr>
          <w:lang w:eastAsia="en-US"/>
        </w:rPr>
        <w:t>.On</w:t>
      </w:r>
      <w:proofErr w:type="gramEnd"/>
      <w:r>
        <w:rPr>
          <w:lang w:eastAsia="en-US"/>
        </w:rPr>
        <w:t xml:space="preserve"> Conflict Clause</w:t>
      </w:r>
    </w:p>
    <w:p w14:paraId="1E9B30DA" w14:textId="292FB78D" w:rsidR="00116972" w:rsidRDefault="00116972" w:rsidP="00116972">
      <w:pPr>
        <w:rPr>
          <w:lang w:eastAsia="en-US"/>
        </w:rPr>
      </w:pPr>
      <w:proofErr w:type="gramStart"/>
      <w:r>
        <w:rPr>
          <w:lang w:eastAsia="en-US"/>
        </w:rPr>
        <w:t>image::</w:t>
      </w:r>
      <w:proofErr w:type="gramEnd"/>
      <w:r>
        <w:rPr>
          <w:lang w:eastAsia="en-US"/>
        </w:rPr>
        <w:t>images/</w:t>
      </w:r>
      <w:proofErr w:type="spellStart"/>
      <w:r>
        <w:rPr>
          <w:rFonts w:eastAsiaTheme="minorEastAsia"/>
          <w:lang w:val="en-GB" w:eastAsia="en-US"/>
        </w:rPr>
        <w:t>on_conflict</w:t>
      </w:r>
      <w:proofErr w:type="spellEnd"/>
      <w:r>
        <w:rPr>
          <w:lang w:eastAsia="en-US"/>
        </w:rPr>
        <w:t>.</w:t>
      </w:r>
      <w:proofErr w:type="spellStart"/>
      <w:r>
        <w:rPr>
          <w:lang w:eastAsia="en-US"/>
        </w:rPr>
        <w:t>png</w:t>
      </w:r>
      <w:proofErr w:type="spellEnd"/>
      <w:r>
        <w:rPr>
          <w:lang w:eastAsia="en-US"/>
        </w:rPr>
        <w:t>[On Conflict Clause]</w:t>
      </w:r>
    </w:p>
    <w:p w14:paraId="5D42E7A5" w14:textId="6ABD975B" w:rsidR="00693AD8" w:rsidRDefault="00693AD8" w:rsidP="00733778">
      <w:pPr>
        <w:rPr>
          <w:lang w:eastAsia="en-US"/>
        </w:rPr>
      </w:pPr>
    </w:p>
    <w:p w14:paraId="066465EA" w14:textId="645BF63E" w:rsidR="00693AD8" w:rsidRDefault="00823152" w:rsidP="00733778">
      <w:pPr>
        <w:rPr>
          <w:lang w:eastAsia="en-US"/>
        </w:rPr>
      </w:pPr>
      <w:r>
        <w:rPr>
          <w:noProof/>
        </w:rPr>
        <w:drawing>
          <wp:inline distT="0" distB="0" distL="0" distR="0" wp14:anchorId="49379625" wp14:editId="65175574">
            <wp:extent cx="5731510" cy="2135505"/>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135505"/>
                    </a:xfrm>
                    <a:prstGeom prst="rect">
                      <a:avLst/>
                    </a:prstGeom>
                  </pic:spPr>
                </pic:pic>
              </a:graphicData>
            </a:graphic>
          </wp:inline>
        </w:drawing>
      </w:r>
    </w:p>
    <w:p w14:paraId="3702A0A2" w14:textId="1962D940" w:rsidR="00116972" w:rsidRDefault="006D3A64" w:rsidP="00733778">
      <w:pPr>
        <w:rPr>
          <w:lang w:eastAsia="en-US"/>
        </w:rPr>
      </w:pPr>
      <w:r>
        <w:rPr>
          <w:lang w:eastAsia="en-US"/>
        </w:rPr>
        <w:t xml:space="preserve">Without an </w:t>
      </w:r>
      <w:proofErr w:type="gramStart"/>
      <w:r>
        <w:rPr>
          <w:lang w:eastAsia="en-US"/>
        </w:rPr>
        <w:t>ON CONFLICT</w:t>
      </w:r>
      <w:proofErr w:type="gramEnd"/>
      <w:r>
        <w:rPr>
          <w:lang w:eastAsia="en-US"/>
        </w:rPr>
        <w:t xml:space="preserve"> clause, a uniqueness constraint violation will cause the entire INSERT statement to abort.  DO NOTHING </w:t>
      </w:r>
      <w:r w:rsidR="00D30DB2">
        <w:rPr>
          <w:lang w:eastAsia="en-US"/>
        </w:rPr>
        <w:t xml:space="preserve">allows the INSERT statement as a whole to succeed but ignoring any inserts that violate the uniqueness clause.  The DO UPDATE clause </w:t>
      </w:r>
      <w:r w:rsidR="00EC7932">
        <w:rPr>
          <w:lang w:eastAsia="en-US"/>
        </w:rPr>
        <w:t xml:space="preserve">allows you to specify an UPDATE statement that executes instead of the INSERT.  </w:t>
      </w:r>
      <w:r w:rsidR="00AB6A1E">
        <w:rPr>
          <w:lang w:eastAsia="en-US"/>
        </w:rPr>
        <w:t xml:space="preserve">The DO UPDATE functionality is similar </w:t>
      </w:r>
      <w:r w:rsidR="00B254F7">
        <w:rPr>
          <w:lang w:eastAsia="en-US"/>
        </w:rPr>
        <w:t>in fu</w:t>
      </w:r>
      <w:r w:rsidR="00F040B2">
        <w:rPr>
          <w:lang w:eastAsia="en-US"/>
        </w:rPr>
        <w:t>nc</w:t>
      </w:r>
      <w:r w:rsidR="00B254F7">
        <w:rPr>
          <w:lang w:eastAsia="en-US"/>
        </w:rPr>
        <w:t xml:space="preserve">tionality </w:t>
      </w:r>
      <w:r w:rsidR="00AB6A1E">
        <w:rPr>
          <w:lang w:eastAsia="en-US"/>
        </w:rPr>
        <w:t>to the UPSERT statement</w:t>
      </w:r>
      <w:r w:rsidR="00B254F7">
        <w:rPr>
          <w:lang w:eastAsia="en-US"/>
        </w:rPr>
        <w:t xml:space="preserve"> discussed later in this chapter. </w:t>
      </w:r>
    </w:p>
    <w:p w14:paraId="5B2F1447" w14:textId="3829D8B6" w:rsidR="00AB6A1E" w:rsidRDefault="00AB6A1E" w:rsidP="00733778">
      <w:pPr>
        <w:rPr>
          <w:lang w:eastAsia="en-US"/>
        </w:rPr>
      </w:pPr>
    </w:p>
    <w:p w14:paraId="386B8DB1" w14:textId="77777777" w:rsidR="00AB6A1E" w:rsidRDefault="00AB6A1E" w:rsidP="00733778">
      <w:pPr>
        <w:rPr>
          <w:lang w:eastAsia="en-US"/>
        </w:rPr>
      </w:pPr>
    </w:p>
    <w:p w14:paraId="03A78370" w14:textId="72AB315C" w:rsidR="00163838" w:rsidRDefault="00330CD6" w:rsidP="00CC4465">
      <w:pPr>
        <w:pStyle w:val="Heading2"/>
      </w:pPr>
      <w:r>
        <w:t xml:space="preserve">==== </w:t>
      </w:r>
      <w:r w:rsidR="004A0B4A">
        <w:t>IMPORT/</w:t>
      </w:r>
      <w:r w:rsidR="00CD7F7B">
        <w:t>IMPORT INTO</w:t>
      </w:r>
    </w:p>
    <w:p w14:paraId="240F2490" w14:textId="73FA811A" w:rsidR="0093243C" w:rsidRDefault="0093243C" w:rsidP="0093243C">
      <w:pPr>
        <w:rPr>
          <w:lang w:eastAsia="en-US"/>
        </w:rPr>
      </w:pPr>
    </w:p>
    <w:p w14:paraId="34272366" w14:textId="77777777" w:rsidR="0093243C" w:rsidRDefault="0093243C" w:rsidP="0093243C">
      <w:pPr>
        <w:rPr>
          <w:lang w:eastAsia="en-US"/>
        </w:rPr>
      </w:pPr>
      <w:r>
        <w:rPr>
          <w:lang w:eastAsia="en-US"/>
        </w:rPr>
        <w:t>The IMPORT statement imports the following types of data into CockroachDB:</w:t>
      </w:r>
    </w:p>
    <w:p w14:paraId="5C85D506" w14:textId="77777777" w:rsidR="0093243C" w:rsidRDefault="0093243C" w:rsidP="0093243C">
      <w:pPr>
        <w:rPr>
          <w:lang w:eastAsia="en-US"/>
        </w:rPr>
      </w:pPr>
    </w:p>
    <w:p w14:paraId="154A2046" w14:textId="77777777" w:rsidR="0093243C" w:rsidRDefault="0093243C" w:rsidP="0093243C">
      <w:pPr>
        <w:pStyle w:val="ListParagraph"/>
        <w:numPr>
          <w:ilvl w:val="0"/>
          <w:numId w:val="6"/>
        </w:numPr>
      </w:pPr>
      <w:r>
        <w:t>Avro</w:t>
      </w:r>
    </w:p>
    <w:p w14:paraId="57C4CFC8" w14:textId="77777777" w:rsidR="0093243C" w:rsidRDefault="0093243C" w:rsidP="0093243C">
      <w:pPr>
        <w:pStyle w:val="ListParagraph"/>
        <w:numPr>
          <w:ilvl w:val="0"/>
          <w:numId w:val="6"/>
        </w:numPr>
      </w:pPr>
      <w:r>
        <w:t>CSV/TSV</w:t>
      </w:r>
    </w:p>
    <w:p w14:paraId="346407E5" w14:textId="77777777" w:rsidR="0093243C" w:rsidRDefault="0093243C" w:rsidP="0093243C">
      <w:pPr>
        <w:pStyle w:val="ListParagraph"/>
        <w:numPr>
          <w:ilvl w:val="0"/>
          <w:numId w:val="6"/>
        </w:numPr>
      </w:pPr>
      <w:r>
        <w:t>Postgres dump files</w:t>
      </w:r>
    </w:p>
    <w:p w14:paraId="7C8FA6AB" w14:textId="77777777" w:rsidR="0093243C" w:rsidRDefault="0093243C" w:rsidP="0093243C">
      <w:pPr>
        <w:pStyle w:val="ListParagraph"/>
        <w:numPr>
          <w:ilvl w:val="0"/>
          <w:numId w:val="6"/>
        </w:numPr>
      </w:pPr>
      <w:r>
        <w:t>MySQL dump files</w:t>
      </w:r>
    </w:p>
    <w:p w14:paraId="6C37A5A6" w14:textId="3625B713" w:rsidR="0093243C" w:rsidRDefault="0093243C" w:rsidP="0093243C">
      <w:pPr>
        <w:pStyle w:val="ListParagraph"/>
        <w:numPr>
          <w:ilvl w:val="0"/>
          <w:numId w:val="6"/>
        </w:numPr>
      </w:pPr>
      <w:r>
        <w:t>CockroachDB dump files</w:t>
      </w:r>
    </w:p>
    <w:p w14:paraId="5FED262C" w14:textId="5BAD1033" w:rsidR="0093243C" w:rsidRDefault="0093243C" w:rsidP="0093243C"/>
    <w:p w14:paraId="195356C3" w14:textId="09C0A09B" w:rsidR="0093243C" w:rsidRDefault="0093243C" w:rsidP="0093243C">
      <w:r>
        <w:t xml:space="preserve">IMPORT creates a new table, while +IMPORT INTO+ allows an import into an existing table. </w:t>
      </w:r>
    </w:p>
    <w:p w14:paraId="3DDE0219" w14:textId="09033DDF" w:rsidR="0093243C" w:rsidRDefault="0093243C" w:rsidP="0093243C"/>
    <w:p w14:paraId="5C693DBF" w14:textId="6C296755" w:rsidR="0093243C" w:rsidRDefault="00245539" w:rsidP="0093243C">
      <w:r>
        <w:t xml:space="preserve">The </w:t>
      </w:r>
      <w:r w:rsidR="000A678E">
        <w:t xml:space="preserve">files to be imported should exist either in a cloud storage bucket – Google Cloud Storage, </w:t>
      </w:r>
      <w:r w:rsidR="00EA036D">
        <w:t xml:space="preserve">Amazon S3 or Azure </w:t>
      </w:r>
      <w:r w:rsidR="00467617">
        <w:t xml:space="preserve">Blob storage – </w:t>
      </w:r>
      <w:r w:rsidR="00241A52">
        <w:t xml:space="preserve">from a HTTP address or from the local filesystem </w:t>
      </w:r>
      <w:r w:rsidR="009339E0">
        <w:t>("</w:t>
      </w:r>
      <w:proofErr w:type="spellStart"/>
      <w:r w:rsidR="00241A52">
        <w:t>nodelocal</w:t>
      </w:r>
      <w:proofErr w:type="spellEnd"/>
      <w:r w:rsidR="003A4AED">
        <w:t>"</w:t>
      </w:r>
      <w:r w:rsidR="009339E0">
        <w:t xml:space="preserve">). </w:t>
      </w:r>
    </w:p>
    <w:p w14:paraId="0F61B545" w14:textId="3273D0A3" w:rsidR="0065143A" w:rsidRDefault="0065143A" w:rsidP="0093243C"/>
    <w:p w14:paraId="2017DC60" w14:textId="42592CC1" w:rsidR="0065143A" w:rsidRDefault="009339E0" w:rsidP="0093243C">
      <w:r>
        <w:lastRenderedPageBreak/>
        <w:t xml:space="preserve">We'll </w:t>
      </w:r>
      <w:r w:rsidR="0065143A">
        <w:t xml:space="preserve">discuss the various options for loading data into CockroachDB in Chapter </w:t>
      </w:r>
      <w:r w:rsidR="00AB65F6">
        <w:t xml:space="preserve">7.  However, for now, </w:t>
      </w:r>
      <w:r>
        <w:t xml:space="preserve">let's </w:t>
      </w:r>
      <w:r w:rsidR="00AB65F6">
        <w:t xml:space="preserve">create a new table +CUSTOMERS+ from a CSV file: </w:t>
      </w:r>
    </w:p>
    <w:p w14:paraId="0670973C" w14:textId="7D6F4F47" w:rsidR="00241A52" w:rsidRDefault="00241A52" w:rsidP="0093243C"/>
    <w:p w14:paraId="32414E9B" w14:textId="4AF68917" w:rsidR="0065143A" w:rsidRDefault="0065143A" w:rsidP="00E820E5">
      <w:pPr>
        <w:pStyle w:val="code"/>
      </w:pPr>
      <w:r>
        <w:t xml:space="preserve">[source, </w:t>
      </w:r>
      <w:proofErr w:type="spellStart"/>
      <w:r>
        <w:t>sql</w:t>
      </w:r>
      <w:proofErr w:type="spellEnd"/>
      <w:r>
        <w:t>]</w:t>
      </w:r>
    </w:p>
    <w:p w14:paraId="6EF61BAF" w14:textId="23E8F1D5" w:rsidR="0065143A" w:rsidRDefault="0065143A" w:rsidP="00E820E5">
      <w:pPr>
        <w:pStyle w:val="code"/>
      </w:pPr>
      <w:r>
        <w:t>----</w:t>
      </w:r>
    </w:p>
    <w:p w14:paraId="2CB5B56E" w14:textId="77777777" w:rsidR="0065143A" w:rsidRDefault="0065143A" w:rsidP="00E820E5">
      <w:pPr>
        <w:pStyle w:val="code"/>
      </w:pPr>
      <w:r>
        <w:t>root@localhost:26257/</w:t>
      </w:r>
      <w:proofErr w:type="spellStart"/>
      <w:r>
        <w:t>defaultdb</w:t>
      </w:r>
      <w:proofErr w:type="spellEnd"/>
      <w:r>
        <w:t>&gt; IMPORT TABLE customers (</w:t>
      </w:r>
    </w:p>
    <w:p w14:paraId="51FE0E55" w14:textId="77777777" w:rsidR="0065143A" w:rsidRDefault="0065143A" w:rsidP="00E820E5">
      <w:pPr>
        <w:pStyle w:val="code"/>
      </w:pPr>
      <w:r>
        <w:t xml:space="preserve">        id INT PRIMARY KEY,</w:t>
      </w:r>
    </w:p>
    <w:p w14:paraId="1A78B6C3" w14:textId="77777777" w:rsidR="0065143A" w:rsidRDefault="0065143A" w:rsidP="00E820E5">
      <w:pPr>
        <w:pStyle w:val="code"/>
      </w:pPr>
      <w:r>
        <w:t xml:space="preserve">        name STRING,</w:t>
      </w:r>
    </w:p>
    <w:p w14:paraId="24080F30" w14:textId="77777777" w:rsidR="0065143A" w:rsidRDefault="0065143A" w:rsidP="00E820E5">
      <w:pPr>
        <w:pStyle w:val="code"/>
      </w:pPr>
      <w:r>
        <w:t xml:space="preserve">        INDEX </w:t>
      </w:r>
      <w:proofErr w:type="spellStart"/>
      <w:r>
        <w:t>name_idx</w:t>
      </w:r>
      <w:proofErr w:type="spellEnd"/>
      <w:r>
        <w:t xml:space="preserve"> (name)</w:t>
      </w:r>
    </w:p>
    <w:p w14:paraId="643B6EB1" w14:textId="77777777" w:rsidR="0065143A" w:rsidRDefault="0065143A" w:rsidP="00E820E5">
      <w:pPr>
        <w:pStyle w:val="code"/>
      </w:pPr>
      <w:r>
        <w:t>)</w:t>
      </w:r>
    </w:p>
    <w:p w14:paraId="5712565D" w14:textId="77777777" w:rsidR="0065143A" w:rsidRDefault="0065143A" w:rsidP="00E820E5">
      <w:pPr>
        <w:pStyle w:val="code"/>
      </w:pPr>
      <w:r>
        <w:t>CSV DATA ('</w:t>
      </w:r>
      <w:proofErr w:type="spellStart"/>
      <w:r>
        <w:t>nodelocal</w:t>
      </w:r>
      <w:proofErr w:type="spellEnd"/>
      <w:r>
        <w:t>://1/customers.csv'</w:t>
      </w:r>
      <w:proofErr w:type="gramStart"/>
      <w:r>
        <w:t>);</w:t>
      </w:r>
      <w:proofErr w:type="gramEnd"/>
    </w:p>
    <w:p w14:paraId="7588145C" w14:textId="6F6BD02E" w:rsidR="0065143A" w:rsidRDefault="0065143A" w:rsidP="00E820E5">
      <w:pPr>
        <w:pStyle w:val="code"/>
      </w:pPr>
      <w:r>
        <w:t xml:space="preserve">        </w:t>
      </w:r>
      <w:proofErr w:type="spellStart"/>
      <w:r>
        <w:t>job_id</w:t>
      </w:r>
      <w:proofErr w:type="spellEnd"/>
      <w:r>
        <w:t xml:space="preserve">       </w:t>
      </w:r>
      <w:proofErr w:type="gramStart"/>
      <w:r>
        <w:t>|  status</w:t>
      </w:r>
      <w:proofErr w:type="gramEnd"/>
      <w:r>
        <w:t xml:space="preserve">   | </w:t>
      </w:r>
      <w:proofErr w:type="spellStart"/>
      <w:r w:rsidR="009B4557">
        <w:t>fra</w:t>
      </w:r>
      <w:proofErr w:type="spellEnd"/>
      <w:r>
        <w:t xml:space="preserve"> | rows | </w:t>
      </w:r>
      <w:proofErr w:type="spellStart"/>
      <w:r>
        <w:t>index_entries</w:t>
      </w:r>
      <w:proofErr w:type="spellEnd"/>
      <w:r>
        <w:t xml:space="preserve"> | bytes</w:t>
      </w:r>
    </w:p>
    <w:p w14:paraId="008200D1" w14:textId="161E5EBD" w:rsidR="0065143A" w:rsidRDefault="0065143A" w:rsidP="00E820E5">
      <w:pPr>
        <w:pStyle w:val="code"/>
      </w:pPr>
      <w:r>
        <w:t>---------------------+-----------+-----+------+---------------+--------</w:t>
      </w:r>
    </w:p>
    <w:p w14:paraId="1665FAEA" w14:textId="26252D09" w:rsidR="0065143A" w:rsidRDefault="0065143A" w:rsidP="00E820E5">
      <w:pPr>
        <w:pStyle w:val="code"/>
      </w:pPr>
      <w:r>
        <w:t xml:space="preserve">  659162639684534273 | succeeded |   1 |    1 |             1 |    47</w:t>
      </w:r>
    </w:p>
    <w:p w14:paraId="6157A432" w14:textId="77777777" w:rsidR="0065143A" w:rsidRDefault="0065143A" w:rsidP="00E820E5">
      <w:pPr>
        <w:pStyle w:val="code"/>
      </w:pPr>
      <w:r>
        <w:t>(1 row)</w:t>
      </w:r>
    </w:p>
    <w:p w14:paraId="7A42F88D" w14:textId="77777777" w:rsidR="0065143A" w:rsidRDefault="0065143A" w:rsidP="00E820E5">
      <w:pPr>
        <w:pStyle w:val="code"/>
      </w:pPr>
    </w:p>
    <w:p w14:paraId="0184C694" w14:textId="3A92397E" w:rsidR="00241A52" w:rsidRDefault="0065143A" w:rsidP="00E820E5">
      <w:pPr>
        <w:pStyle w:val="code"/>
      </w:pPr>
      <w:r>
        <w:t>Time: 934ms total (execution 933ms / network 1ms)</w:t>
      </w:r>
    </w:p>
    <w:p w14:paraId="16B46AB2" w14:textId="4D58CE1D" w:rsidR="0065143A" w:rsidRDefault="0065143A" w:rsidP="00E820E5">
      <w:pPr>
        <w:pStyle w:val="code"/>
      </w:pPr>
      <w:r>
        <w:t>----</w:t>
      </w:r>
    </w:p>
    <w:p w14:paraId="62E80C91" w14:textId="7B37154D" w:rsidR="00AB65F6" w:rsidRDefault="00AB65F6" w:rsidP="0065143A"/>
    <w:p w14:paraId="47144F95" w14:textId="51A8FBBF" w:rsidR="0077746E" w:rsidRPr="0093243C" w:rsidRDefault="106F2227" w:rsidP="0065143A">
      <w:r>
        <w:t>For a single node demo cluster, the +</w:t>
      </w:r>
      <w:proofErr w:type="spellStart"/>
      <w:r>
        <w:t>nodelocal</w:t>
      </w:r>
      <w:proofErr w:type="spellEnd"/>
      <w:r>
        <w:t>+ location will be somewhat dependent on your installation but will often be in an +</w:t>
      </w:r>
      <w:commentRangeStart w:id="126"/>
      <w:commentRangeStart w:id="127"/>
      <w:r>
        <w:t>extern</w:t>
      </w:r>
      <w:commentRangeEnd w:id="126"/>
      <w:r w:rsidR="00AB65F6">
        <w:rPr>
          <w:rStyle w:val="CommentReference"/>
        </w:rPr>
        <w:commentReference w:id="126"/>
      </w:r>
      <w:commentRangeEnd w:id="127"/>
      <w:r w:rsidR="00AB65F6">
        <w:rPr>
          <w:rStyle w:val="CommentReference"/>
        </w:rPr>
        <w:commentReference w:id="127"/>
      </w:r>
      <w:r>
        <w:t xml:space="preserve">+ directory beneath the CockroachDB installation directory. </w:t>
      </w:r>
    </w:p>
    <w:p w14:paraId="49428AD1" w14:textId="77777777" w:rsidR="005C70AD" w:rsidRDefault="005C70AD" w:rsidP="005C70AD"/>
    <w:p w14:paraId="135E50BF" w14:textId="159B94D9" w:rsidR="000C6A35" w:rsidRDefault="005C70AD" w:rsidP="00CC4465">
      <w:pPr>
        <w:pStyle w:val="Heading1"/>
      </w:pPr>
      <w:r>
        <w:t xml:space="preserve">=== </w:t>
      </w:r>
      <w:r w:rsidR="00421E17">
        <w:t>UPDATE</w:t>
      </w:r>
    </w:p>
    <w:p w14:paraId="015A3977" w14:textId="7D5B3C47" w:rsidR="008616B8" w:rsidRDefault="008616B8" w:rsidP="008616B8">
      <w:pPr>
        <w:rPr>
          <w:lang w:eastAsia="en-US"/>
        </w:rPr>
      </w:pPr>
    </w:p>
    <w:p w14:paraId="30247CE3" w14:textId="26E270D9" w:rsidR="008616B8" w:rsidRPr="008616B8" w:rsidRDefault="008616B8" w:rsidP="008616B8">
      <w:pPr>
        <w:rPr>
          <w:lang w:eastAsia="en-US"/>
        </w:rPr>
      </w:pPr>
      <w:r>
        <w:rPr>
          <w:lang w:eastAsia="en-US"/>
        </w:rPr>
        <w:t xml:space="preserve">The </w:t>
      </w:r>
      <w:r w:rsidR="00CB2C00">
        <w:rPr>
          <w:lang w:eastAsia="en-US"/>
        </w:rPr>
        <w:t>UPDATE</w:t>
      </w:r>
      <w:r>
        <w:rPr>
          <w:lang w:eastAsia="en-US"/>
        </w:rPr>
        <w:t xml:space="preserve"> statement </w:t>
      </w:r>
      <w:r w:rsidR="00304C6E">
        <w:rPr>
          <w:lang w:eastAsia="en-US"/>
        </w:rPr>
        <w:t xml:space="preserve">changes existing data in a table.   </w:t>
      </w:r>
    </w:p>
    <w:p w14:paraId="47120FFE" w14:textId="78C7EEE6" w:rsidR="00304C6E" w:rsidRDefault="00304C6E" w:rsidP="00304C6E">
      <w:pPr>
        <w:rPr>
          <w:lang w:eastAsia="en-US"/>
        </w:rPr>
      </w:pPr>
      <w:r>
        <w:rPr>
          <w:lang w:eastAsia="en-US"/>
        </w:rPr>
        <w:t>&lt;&lt;</w:t>
      </w:r>
      <w:proofErr w:type="spellStart"/>
      <w:r>
        <w:rPr>
          <w:rFonts w:eastAsiaTheme="minorEastAsia"/>
          <w:lang w:val="en-GB" w:eastAsia="en-US"/>
        </w:rPr>
        <w:t>UpdateStatement</w:t>
      </w:r>
      <w:proofErr w:type="spellEnd"/>
      <w:r>
        <w:rPr>
          <w:lang w:eastAsia="en-US"/>
        </w:rPr>
        <w:t xml:space="preserve">&gt;&gt; shows a simplified syntax for the </w:t>
      </w:r>
      <w:r w:rsidR="00CB2C00">
        <w:rPr>
          <w:lang w:eastAsia="en-US"/>
        </w:rPr>
        <w:t>UPDATE</w:t>
      </w:r>
      <w:r>
        <w:rPr>
          <w:lang w:eastAsia="en-US"/>
        </w:rPr>
        <w:t xml:space="preserve"> statement. </w:t>
      </w:r>
    </w:p>
    <w:p w14:paraId="7075FE89" w14:textId="77777777" w:rsidR="0077746E" w:rsidRDefault="0077746E" w:rsidP="0077746E">
      <w:pPr>
        <w:rPr>
          <w:lang w:eastAsia="en-US"/>
        </w:rPr>
      </w:pPr>
    </w:p>
    <w:p w14:paraId="744B13A1" w14:textId="2CB9944D" w:rsidR="00304C6E" w:rsidRDefault="00304C6E" w:rsidP="00304C6E">
      <w:pPr>
        <w:rPr>
          <w:lang w:eastAsia="en-US"/>
        </w:rPr>
      </w:pPr>
      <w:r>
        <w:rPr>
          <w:lang w:eastAsia="en-US"/>
        </w:rPr>
        <w:t>[[</w:t>
      </w:r>
      <w:proofErr w:type="spellStart"/>
      <w:r>
        <w:rPr>
          <w:rFonts w:eastAsiaTheme="minorEastAsia"/>
          <w:lang w:val="en-GB" w:eastAsia="en-US"/>
        </w:rPr>
        <w:t>UpdateStatement</w:t>
      </w:r>
      <w:proofErr w:type="spellEnd"/>
      <w:r>
        <w:rPr>
          <w:lang w:eastAsia="en-US"/>
        </w:rPr>
        <w:t xml:space="preserve">]] </w:t>
      </w:r>
    </w:p>
    <w:p w14:paraId="7F3CF900" w14:textId="0543D4B4" w:rsidR="00304C6E" w:rsidRDefault="00304C6E" w:rsidP="00304C6E">
      <w:pPr>
        <w:rPr>
          <w:lang w:eastAsia="en-US"/>
        </w:rPr>
      </w:pPr>
      <w:proofErr w:type="gramStart"/>
      <w:r>
        <w:rPr>
          <w:lang w:eastAsia="en-US"/>
        </w:rPr>
        <w:t>.Update</w:t>
      </w:r>
      <w:proofErr w:type="gramEnd"/>
      <w:r>
        <w:rPr>
          <w:lang w:eastAsia="en-US"/>
        </w:rPr>
        <w:t xml:space="preserve"> Statement</w:t>
      </w:r>
    </w:p>
    <w:p w14:paraId="61297C65" w14:textId="4080E74D" w:rsidR="00304C6E" w:rsidRDefault="00304C6E" w:rsidP="00304C6E">
      <w:pPr>
        <w:rPr>
          <w:lang w:eastAsia="en-US"/>
        </w:rPr>
      </w:pPr>
      <w:proofErr w:type="gramStart"/>
      <w:r>
        <w:rPr>
          <w:lang w:eastAsia="en-US"/>
        </w:rPr>
        <w:t>image::</w:t>
      </w:r>
      <w:proofErr w:type="gramEnd"/>
      <w:r>
        <w:rPr>
          <w:lang w:eastAsia="en-US"/>
        </w:rPr>
        <w:t>images/</w:t>
      </w:r>
      <w:proofErr w:type="spellStart"/>
      <w:r w:rsidR="00D005A3">
        <w:rPr>
          <w:rFonts w:eastAsiaTheme="minorEastAsia"/>
          <w:lang w:val="en-GB" w:eastAsia="en-US"/>
        </w:rPr>
        <w:t>u</w:t>
      </w:r>
      <w:r>
        <w:rPr>
          <w:rFonts w:eastAsiaTheme="minorEastAsia"/>
          <w:lang w:val="en-GB" w:eastAsia="en-US"/>
        </w:rPr>
        <w:t>pdateStatement</w:t>
      </w:r>
      <w:proofErr w:type="spellEnd"/>
      <w:r>
        <w:rPr>
          <w:lang w:eastAsia="en-US"/>
        </w:rPr>
        <w:t>.</w:t>
      </w:r>
      <w:proofErr w:type="spellStart"/>
      <w:r>
        <w:rPr>
          <w:lang w:eastAsia="en-US"/>
        </w:rPr>
        <w:t>png</w:t>
      </w:r>
      <w:proofErr w:type="spellEnd"/>
      <w:r>
        <w:rPr>
          <w:lang w:eastAsia="en-US"/>
        </w:rPr>
        <w:t>[Update Statement]</w:t>
      </w:r>
    </w:p>
    <w:p w14:paraId="28F6133F" w14:textId="77777777" w:rsidR="0075447B" w:rsidRDefault="0075447B" w:rsidP="00304C6E">
      <w:pPr>
        <w:rPr>
          <w:lang w:eastAsia="en-US"/>
        </w:rPr>
      </w:pPr>
    </w:p>
    <w:p w14:paraId="0BB1274B" w14:textId="77777777" w:rsidR="006F58B6" w:rsidRDefault="006F58B6" w:rsidP="0077746E">
      <w:pPr>
        <w:rPr>
          <w:lang w:eastAsia="en-US"/>
        </w:rPr>
      </w:pPr>
    </w:p>
    <w:p w14:paraId="13547A3E" w14:textId="55091840" w:rsidR="006F58B6" w:rsidRDefault="006F58B6" w:rsidP="0077746E">
      <w:pPr>
        <w:rPr>
          <w:lang w:eastAsia="en-US"/>
        </w:rPr>
      </w:pPr>
      <w:r>
        <w:rPr>
          <w:noProof/>
        </w:rPr>
        <w:lastRenderedPageBreak/>
        <w:drawing>
          <wp:inline distT="0" distB="0" distL="0" distR="0" wp14:anchorId="53D60AC4" wp14:editId="17C667DE">
            <wp:extent cx="5731510" cy="3727450"/>
            <wp:effectExtent l="0" t="0" r="2540" b="635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EE6AEF5" w14:textId="77777777" w:rsidR="006D677C" w:rsidRDefault="006D677C" w:rsidP="00B254F7"/>
    <w:p w14:paraId="0EA44D36" w14:textId="742528A0" w:rsidR="00370E29" w:rsidRDefault="00B254F7" w:rsidP="00B254F7">
      <w:r>
        <w:t xml:space="preserve">An update statement can </w:t>
      </w:r>
      <w:r w:rsidR="00370E29">
        <w:t>specify static</w:t>
      </w:r>
      <w:r w:rsidR="006D677C">
        <w:t xml:space="preserve"> </w:t>
      </w:r>
      <w:r w:rsidR="00370E29">
        <w:t xml:space="preserve">values as in the following example: </w:t>
      </w:r>
    </w:p>
    <w:p w14:paraId="4F8C9A64" w14:textId="77777777" w:rsidR="00B254F7" w:rsidRDefault="00B254F7" w:rsidP="00DC5B49">
      <w:pPr>
        <w:pStyle w:val="code"/>
      </w:pPr>
    </w:p>
    <w:p w14:paraId="0A813A02" w14:textId="6ED72AA9" w:rsidR="00DC5B49" w:rsidRDefault="00DC5B49" w:rsidP="00DC5B49">
      <w:pPr>
        <w:pStyle w:val="code"/>
      </w:pPr>
      <w:r>
        <w:t>[</w:t>
      </w:r>
      <w:proofErr w:type="spellStart"/>
      <w:proofErr w:type="gramStart"/>
      <w:r>
        <w:t>source,sql</w:t>
      </w:r>
      <w:proofErr w:type="spellEnd"/>
      <w:proofErr w:type="gramEnd"/>
      <w:r>
        <w:t>]</w:t>
      </w:r>
    </w:p>
    <w:p w14:paraId="4DD8F5C7" w14:textId="52971F88" w:rsidR="00DC5B49" w:rsidRDefault="00DC5B49" w:rsidP="00DC5B49">
      <w:pPr>
        <w:pStyle w:val="code"/>
      </w:pPr>
      <w:r>
        <w:t>----</w:t>
      </w:r>
    </w:p>
    <w:p w14:paraId="5041328D" w14:textId="77777777" w:rsidR="00DC5B49" w:rsidRDefault="00DC5B49" w:rsidP="00DC5B49">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w:t>
      </w:r>
    </w:p>
    <w:p w14:paraId="703D2968"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address = </w:t>
      </w:r>
      <w:r>
        <w:rPr>
          <w:rFonts w:ascii="Menlo" w:hAnsi="Menlo" w:cs="Menlo"/>
          <w:color w:val="008000"/>
          <w:lang w:val="en-GB"/>
        </w:rPr>
        <w:t>'201 E Randolph St'</w:t>
      </w:r>
      <w:r>
        <w:rPr>
          <w:rFonts w:ascii="Menlo" w:hAnsi="Menlo" w:cs="Menlo"/>
          <w:color w:val="000000"/>
          <w:lang w:val="en-GB"/>
        </w:rPr>
        <w:t>,</w:t>
      </w:r>
    </w:p>
    <w:p w14:paraId="756A60FB" w14:textId="77777777" w:rsidR="00DC5B49" w:rsidRDefault="00DC5B49" w:rsidP="00DC5B49">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  city=</w:t>
      </w:r>
      <w:r>
        <w:rPr>
          <w:rFonts w:ascii="Menlo" w:hAnsi="Menlo" w:cs="Menlo"/>
          <w:color w:val="008000"/>
          <w:lang w:val="en-GB"/>
        </w:rPr>
        <w:t>'</w:t>
      </w:r>
      <w:proofErr w:type="spellStart"/>
      <w:r>
        <w:rPr>
          <w:rFonts w:ascii="Menlo" w:hAnsi="Menlo" w:cs="Menlo"/>
          <w:color w:val="008000"/>
          <w:lang w:val="en-GB"/>
        </w:rPr>
        <w:t>amsterdam</w:t>
      </w:r>
      <w:proofErr w:type="spellEnd"/>
      <w:r>
        <w:rPr>
          <w:rFonts w:ascii="Menlo" w:hAnsi="Menlo" w:cs="Menlo"/>
          <w:color w:val="008000"/>
          <w:lang w:val="en-GB"/>
        </w:rPr>
        <w:t>'</w:t>
      </w:r>
    </w:p>
    <w:p w14:paraId="0D177419" w14:textId="0AA182D2" w:rsidR="00DC5B49" w:rsidRDefault="00DC5B49" w:rsidP="00DC5B49">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r>
        <w:rPr>
          <w:rFonts w:ascii="Menlo" w:hAnsi="Menlo" w:cs="Menlo"/>
          <w:b/>
          <w:bCs/>
          <w:color w:val="000080"/>
          <w:lang w:val="en-GB"/>
        </w:rPr>
        <w:t>name</w:t>
      </w:r>
      <w:r>
        <w:rPr>
          <w:rFonts w:ascii="Menlo" w:hAnsi="Menlo" w:cs="Menlo"/>
          <w:color w:val="000000"/>
          <w:lang w:val="en-GB"/>
        </w:rPr>
        <w:t>=</w:t>
      </w:r>
      <w:r>
        <w:rPr>
          <w:rFonts w:ascii="Menlo" w:hAnsi="Menlo" w:cs="Menlo"/>
          <w:color w:val="008000"/>
          <w:lang w:val="en-GB"/>
        </w:rPr>
        <w:t>'Maria Weber'</w:t>
      </w:r>
    </w:p>
    <w:p w14:paraId="712477AC" w14:textId="7F5CB602" w:rsidR="00DC5B49" w:rsidRDefault="00DC5B49" w:rsidP="00DC5B49">
      <w:pPr>
        <w:pStyle w:val="code"/>
        <w:rPr>
          <w:rFonts w:ascii="Menlo" w:hAnsi="Menlo" w:cs="Menlo"/>
          <w:color w:val="008000"/>
          <w:lang w:val="en-GB"/>
        </w:rPr>
      </w:pPr>
      <w:r>
        <w:rPr>
          <w:rFonts w:ascii="Menlo" w:hAnsi="Menlo" w:cs="Menlo"/>
          <w:color w:val="008000"/>
          <w:lang w:val="en-GB"/>
        </w:rPr>
        <w:t>----</w:t>
      </w:r>
    </w:p>
    <w:p w14:paraId="22BF6E87" w14:textId="24FFF801" w:rsidR="00DC5B49" w:rsidRDefault="00DC5B49" w:rsidP="00DC5B49">
      <w:pPr>
        <w:pStyle w:val="code"/>
        <w:rPr>
          <w:rFonts w:ascii="Menlo" w:hAnsi="Menlo" w:cs="Menlo"/>
          <w:color w:val="008000"/>
          <w:lang w:val="en-GB"/>
        </w:rPr>
      </w:pPr>
    </w:p>
    <w:p w14:paraId="164FB4F0" w14:textId="7604CDE0" w:rsidR="006D677C" w:rsidRDefault="006D677C" w:rsidP="004C01BE">
      <w:pPr>
        <w:rPr>
          <w:lang w:val="en-GB"/>
        </w:rPr>
      </w:pPr>
      <w:r>
        <w:rPr>
          <w:lang w:val="en-GB"/>
        </w:rPr>
        <w:t>Alternatively</w:t>
      </w:r>
      <w:r w:rsidR="00B61021">
        <w:rPr>
          <w:lang w:val="en-GB"/>
        </w:rPr>
        <w:t>,</w:t>
      </w:r>
      <w:r>
        <w:rPr>
          <w:lang w:val="en-GB"/>
        </w:rPr>
        <w:t xml:space="preserve"> the values may be an expression referencing existing values:</w:t>
      </w:r>
    </w:p>
    <w:p w14:paraId="79F922F0" w14:textId="77777777" w:rsidR="006D677C" w:rsidRDefault="006D677C" w:rsidP="003A617D">
      <w:pPr>
        <w:rPr>
          <w:lang w:val="en-GB"/>
        </w:rPr>
      </w:pPr>
    </w:p>
    <w:p w14:paraId="6327AC71" w14:textId="77777777" w:rsidR="009C2130" w:rsidRDefault="009C2130" w:rsidP="008C1AD3">
      <w:pPr>
        <w:pStyle w:val="code"/>
      </w:pPr>
      <w:r>
        <w:t>[</w:t>
      </w:r>
      <w:proofErr w:type="spellStart"/>
      <w:proofErr w:type="gramStart"/>
      <w:r>
        <w:t>source,sql</w:t>
      </w:r>
      <w:proofErr w:type="spellEnd"/>
      <w:proofErr w:type="gramEnd"/>
      <w:r>
        <w:t>]</w:t>
      </w:r>
    </w:p>
    <w:p w14:paraId="040F5168" w14:textId="77777777" w:rsidR="009C2130" w:rsidRDefault="009C2130">
      <w:pPr>
        <w:pStyle w:val="code"/>
      </w:pPr>
      <w:r>
        <w:t>----</w:t>
      </w:r>
    </w:p>
    <w:p w14:paraId="330A5730" w14:textId="77777777" w:rsidR="009C2130" w:rsidRDefault="009C2130" w:rsidP="004C01BE">
      <w:pPr>
        <w:pStyle w:val="code"/>
        <w:rPr>
          <w:lang w:val="en-GB"/>
        </w:rPr>
      </w:pPr>
    </w:p>
    <w:p w14:paraId="7D987BDA" w14:textId="77777777" w:rsidR="009C2130" w:rsidRDefault="009C2130" w:rsidP="004C01BE">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DD45FDE" w14:textId="77777777" w:rsidR="009C2130" w:rsidRDefault="009C213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usage_count</w:t>
      </w:r>
      <w:proofErr w:type="spellEnd"/>
      <w:r>
        <w:rPr>
          <w:rFonts w:ascii="Menlo" w:hAnsi="Menlo" w:cs="Menlo"/>
          <w:color w:val="000000"/>
          <w:lang w:val="en-GB"/>
        </w:rPr>
        <w:t>=usage_count+</w:t>
      </w:r>
      <w:r>
        <w:rPr>
          <w:rFonts w:ascii="Menlo" w:hAnsi="Menlo" w:cs="Menlo"/>
          <w:color w:val="0000FF"/>
          <w:lang w:val="en-GB"/>
        </w:rPr>
        <w:t>1</w:t>
      </w:r>
    </w:p>
    <w:p w14:paraId="3E5CBEDF" w14:textId="376EA349" w:rsidR="009C2130" w:rsidRDefault="009C2130"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008000"/>
          <w:lang w:val="en-GB"/>
        </w:rPr>
        <w:t>'297fcb80-b67a-4c8b-bf9f-72c404f97fe8'</w:t>
      </w:r>
    </w:p>
    <w:p w14:paraId="47C3D19C" w14:textId="55798741" w:rsidR="009C2130" w:rsidRDefault="009C2130">
      <w:pPr>
        <w:pStyle w:val="code"/>
        <w:rPr>
          <w:lang w:val="en-GB"/>
        </w:rPr>
      </w:pPr>
      <w:r>
        <w:rPr>
          <w:rFonts w:ascii="Menlo" w:hAnsi="Menlo" w:cs="Menlo"/>
          <w:color w:val="008000"/>
          <w:lang w:val="en-GB"/>
        </w:rPr>
        <w:t>---</w:t>
      </w:r>
      <w:r w:rsidR="007A2CA4">
        <w:rPr>
          <w:rFonts w:ascii="Menlo" w:hAnsi="Menlo" w:cs="Menlo"/>
          <w:color w:val="008000"/>
          <w:lang w:val="en-GB"/>
        </w:rPr>
        <w:t>-</w:t>
      </w:r>
    </w:p>
    <w:p w14:paraId="50650529" w14:textId="77777777" w:rsidR="006D677C" w:rsidRDefault="006D677C" w:rsidP="004C01BE">
      <w:pPr>
        <w:rPr>
          <w:lang w:val="en-GB"/>
        </w:rPr>
      </w:pPr>
    </w:p>
    <w:p w14:paraId="58E932EE" w14:textId="77777777" w:rsidR="003A617D" w:rsidRDefault="006D677C" w:rsidP="004C01BE">
      <w:pPr>
        <w:rPr>
          <w:lang w:val="en-GB"/>
        </w:rPr>
      </w:pPr>
      <w:r>
        <w:rPr>
          <w:lang w:val="en-GB"/>
        </w:rPr>
        <w:t xml:space="preserve">Or the UPDATE can use a subquery to obtain the values.  </w:t>
      </w:r>
      <w:r w:rsidR="003A617D">
        <w:rPr>
          <w:lang w:val="en-GB"/>
        </w:rPr>
        <w:t xml:space="preserve"> </w:t>
      </w:r>
    </w:p>
    <w:p w14:paraId="34ECECA1" w14:textId="2A92B2FC" w:rsidR="006D677C" w:rsidRDefault="006D677C" w:rsidP="00DC5B49">
      <w:pPr>
        <w:pStyle w:val="code"/>
        <w:rPr>
          <w:rFonts w:ascii="Menlo" w:hAnsi="Menlo" w:cs="Menlo"/>
          <w:color w:val="008000"/>
          <w:lang w:val="en-GB"/>
        </w:rPr>
      </w:pPr>
      <w:r>
        <w:rPr>
          <w:rFonts w:ascii="Menlo" w:hAnsi="Menlo" w:cs="Menlo"/>
          <w:color w:val="008000"/>
          <w:lang w:val="en-GB"/>
        </w:rPr>
        <w:t xml:space="preserve"> </w:t>
      </w:r>
    </w:p>
    <w:p w14:paraId="0AD9F25E" w14:textId="7CA975B5" w:rsidR="00DC5B49" w:rsidRPr="004C01BE" w:rsidRDefault="00DC5B49" w:rsidP="008C1AD3">
      <w:pPr>
        <w:pStyle w:val="code"/>
      </w:pPr>
      <w:r w:rsidRPr="004C01BE">
        <w:t>[</w:t>
      </w:r>
      <w:proofErr w:type="spellStart"/>
      <w:proofErr w:type="gramStart"/>
      <w:r w:rsidRPr="004C01BE">
        <w:t>source,sql</w:t>
      </w:r>
      <w:proofErr w:type="spellEnd"/>
      <w:proofErr w:type="gramEnd"/>
      <w:r w:rsidRPr="004C01BE">
        <w:t>]</w:t>
      </w:r>
    </w:p>
    <w:p w14:paraId="0C15A77A" w14:textId="0A211B3B" w:rsidR="00DC5B49" w:rsidRPr="004C01BE" w:rsidRDefault="00DC5B49">
      <w:pPr>
        <w:pStyle w:val="code"/>
      </w:pPr>
      <w:r w:rsidRPr="004C01BE">
        <w:t>----</w:t>
      </w:r>
    </w:p>
    <w:p w14:paraId="57CDA0BF" w14:textId="77777777" w:rsidR="00DC5B49" w:rsidRPr="004C01BE" w:rsidRDefault="00DC5B49">
      <w:pPr>
        <w:pStyle w:val="code"/>
      </w:pPr>
      <w:r w:rsidRPr="004C01BE">
        <w:t xml:space="preserve"> </w:t>
      </w:r>
    </w:p>
    <w:p w14:paraId="069CAC09" w14:textId="77777777" w:rsidR="00DC5B49" w:rsidRPr="004C01BE" w:rsidRDefault="00DC5B49">
      <w:pPr>
        <w:pStyle w:val="code"/>
      </w:pPr>
      <w:r w:rsidRPr="004C01BE">
        <w:t xml:space="preserve"> UPDATE rides SET (revenue, </w:t>
      </w:r>
      <w:proofErr w:type="spellStart"/>
      <w:r w:rsidRPr="004C01BE">
        <w:t>start_address</w:t>
      </w:r>
      <w:proofErr w:type="spellEnd"/>
      <w:r w:rsidRPr="004C01BE">
        <w:t>) =</w:t>
      </w:r>
    </w:p>
    <w:p w14:paraId="43809748" w14:textId="77777777" w:rsidR="00DC5B49" w:rsidRPr="004C01BE" w:rsidRDefault="00DC5B49">
      <w:pPr>
        <w:pStyle w:val="code"/>
      </w:pPr>
      <w:r w:rsidRPr="004C01BE">
        <w:t xml:space="preserve">    (SELECT revenue, </w:t>
      </w:r>
      <w:proofErr w:type="spellStart"/>
      <w:r w:rsidRPr="004C01BE">
        <w:t>end_address</w:t>
      </w:r>
      <w:proofErr w:type="spellEnd"/>
      <w:r w:rsidRPr="004C01BE">
        <w:t xml:space="preserve"> FROM rides </w:t>
      </w:r>
    </w:p>
    <w:p w14:paraId="37387FF8" w14:textId="77777777" w:rsidR="00DC5B49" w:rsidRPr="004C01BE" w:rsidRDefault="00DC5B49">
      <w:pPr>
        <w:pStyle w:val="code"/>
      </w:pPr>
      <w:r w:rsidRPr="004C01BE">
        <w:t xml:space="preserve">      WHERE id = '94fdf3b6-45a1-4800-8000-000000000123')</w:t>
      </w:r>
    </w:p>
    <w:p w14:paraId="4B079BB3" w14:textId="331E4F6C" w:rsidR="00DC5B49" w:rsidRPr="004C01BE" w:rsidRDefault="00DC5B49">
      <w:pPr>
        <w:pStyle w:val="code"/>
      </w:pPr>
      <w:r w:rsidRPr="004C01BE">
        <w:t xml:space="preserve"> WHERE id = '851eb851-eb85-4000-8000-000000000104</w:t>
      </w:r>
      <w:proofErr w:type="gramStart"/>
      <w:r w:rsidRPr="004C01BE">
        <w:t>';</w:t>
      </w:r>
      <w:proofErr w:type="gramEnd"/>
    </w:p>
    <w:p w14:paraId="2CD9A36C" w14:textId="658B0A86" w:rsidR="00DC5B49" w:rsidRPr="004C01BE" w:rsidRDefault="00DC5B49">
      <w:pPr>
        <w:pStyle w:val="code"/>
      </w:pPr>
      <w:r w:rsidRPr="004C01BE">
        <w:t>----</w:t>
      </w:r>
    </w:p>
    <w:p w14:paraId="7777C473" w14:textId="77777777" w:rsidR="003A617D" w:rsidRDefault="003A617D" w:rsidP="00DC5B49">
      <w:pPr>
        <w:pStyle w:val="code"/>
        <w:rPr>
          <w:rFonts w:ascii="Menlo" w:hAnsi="Menlo" w:cs="Menlo"/>
          <w:color w:val="FF0000"/>
          <w:lang w:val="en-GB"/>
        </w:rPr>
      </w:pPr>
    </w:p>
    <w:p w14:paraId="66DABFDC" w14:textId="034D1D93" w:rsidR="003A617D" w:rsidRDefault="003F5A30" w:rsidP="003F5A30">
      <w:pPr>
        <w:rPr>
          <w:lang w:val="en-GB"/>
        </w:rPr>
      </w:pPr>
      <w:r>
        <w:rPr>
          <w:lang w:val="en-GB"/>
        </w:rPr>
        <w:lastRenderedPageBreak/>
        <w:t xml:space="preserve">The RETURNING clause can be used to view the modified columns.  This is particularly useful if a column is being updated by a function, and we want </w:t>
      </w:r>
      <w:r w:rsidR="0075447B">
        <w:rPr>
          <w:lang w:val="en-GB"/>
        </w:rPr>
        <w:t>t</w:t>
      </w:r>
      <w:r>
        <w:rPr>
          <w:lang w:val="en-GB"/>
        </w:rPr>
        <w:t xml:space="preserve">o return the modified value to the application. </w:t>
      </w:r>
    </w:p>
    <w:p w14:paraId="2FDA529D" w14:textId="77777777" w:rsidR="00836BFC" w:rsidRDefault="00836BFC" w:rsidP="003F5A30">
      <w:pPr>
        <w:rPr>
          <w:lang w:val="en-GB"/>
        </w:rPr>
      </w:pPr>
    </w:p>
    <w:p w14:paraId="11717586" w14:textId="77777777" w:rsidR="00836BFC" w:rsidRDefault="00836BFC" w:rsidP="008C1AD3">
      <w:pPr>
        <w:pStyle w:val="code"/>
        <w:rPr>
          <w:lang w:val="en-GB"/>
        </w:rPr>
      </w:pPr>
      <w:r>
        <w:rPr>
          <w:lang w:val="en-GB"/>
        </w:rPr>
        <w:t>[</w:t>
      </w:r>
      <w:proofErr w:type="spellStart"/>
      <w:proofErr w:type="gramStart"/>
      <w:r>
        <w:rPr>
          <w:lang w:val="en-GB"/>
        </w:rPr>
        <w:t>source,sql</w:t>
      </w:r>
      <w:proofErr w:type="spellEnd"/>
      <w:proofErr w:type="gramEnd"/>
      <w:r>
        <w:rPr>
          <w:lang w:val="en-GB"/>
        </w:rPr>
        <w:t>]</w:t>
      </w:r>
    </w:p>
    <w:p w14:paraId="48B643D6" w14:textId="77777777" w:rsidR="00836BFC" w:rsidRDefault="00836BFC">
      <w:pPr>
        <w:pStyle w:val="code"/>
        <w:rPr>
          <w:lang w:val="en-GB"/>
        </w:rPr>
      </w:pPr>
      <w:r>
        <w:rPr>
          <w:lang w:val="en-GB"/>
        </w:rPr>
        <w:t>----</w:t>
      </w:r>
    </w:p>
    <w:p w14:paraId="1ED5F700" w14:textId="77777777" w:rsidR="00836BFC" w:rsidRDefault="00836BFC" w:rsidP="004C01BE">
      <w:pPr>
        <w:pStyle w:val="code"/>
        <w:rPr>
          <w:lang w:val="en-GB"/>
        </w:rPr>
      </w:pPr>
    </w:p>
    <w:p w14:paraId="766B3DDD" w14:textId="77777777" w:rsidR="00836BFC" w:rsidRDefault="00836BFC" w:rsidP="004C01BE">
      <w:pPr>
        <w:pStyle w:val="code"/>
        <w:rPr>
          <w:lang w:val="en-GB"/>
        </w:rPr>
      </w:pPr>
      <w:r>
        <w:rPr>
          <w:b/>
          <w:bCs/>
          <w:color w:val="800000"/>
          <w:lang w:val="en-GB"/>
        </w:rPr>
        <w:t>UPDATE</w:t>
      </w:r>
      <w:r>
        <w:rPr>
          <w:color w:val="000000"/>
          <w:lang w:val="en-GB"/>
        </w:rPr>
        <w:t xml:space="preserve"> </w:t>
      </w:r>
      <w:proofErr w:type="spellStart"/>
      <w:r>
        <w:rPr>
          <w:color w:val="000000"/>
          <w:lang w:val="en-GB"/>
        </w:rPr>
        <w:t>user_promo_codes</w:t>
      </w:r>
      <w:proofErr w:type="spellEnd"/>
      <w:r>
        <w:rPr>
          <w:color w:val="000000"/>
          <w:lang w:val="en-GB"/>
        </w:rPr>
        <w:t xml:space="preserve"> </w:t>
      </w:r>
    </w:p>
    <w:p w14:paraId="0B312BC4" w14:textId="77777777" w:rsidR="00836BFC" w:rsidRDefault="00836BFC" w:rsidP="004C01BE">
      <w:pPr>
        <w:pStyle w:val="code"/>
        <w:rPr>
          <w:lang w:val="en-GB"/>
        </w:rPr>
      </w:pPr>
      <w:r>
        <w:rPr>
          <w:color w:val="000000"/>
          <w:lang w:val="en-GB"/>
        </w:rPr>
        <w:t xml:space="preserve">   </w:t>
      </w:r>
      <w:r>
        <w:rPr>
          <w:b/>
          <w:bCs/>
          <w:color w:val="800000"/>
          <w:lang w:val="en-GB"/>
        </w:rPr>
        <w:t>SET</w:t>
      </w:r>
      <w:r>
        <w:rPr>
          <w:color w:val="000000"/>
          <w:lang w:val="en-GB"/>
        </w:rPr>
        <w:t xml:space="preserve"> </w:t>
      </w:r>
      <w:proofErr w:type="spellStart"/>
      <w:r>
        <w:rPr>
          <w:color w:val="000000"/>
          <w:lang w:val="en-GB"/>
        </w:rPr>
        <w:t>usage_count</w:t>
      </w:r>
      <w:proofErr w:type="spellEnd"/>
      <w:r>
        <w:rPr>
          <w:color w:val="000000"/>
          <w:lang w:val="en-GB"/>
        </w:rPr>
        <w:t>=usage_count+</w:t>
      </w:r>
      <w:r>
        <w:rPr>
          <w:color w:val="0000FF"/>
          <w:lang w:val="en-GB"/>
        </w:rPr>
        <w:t>1</w:t>
      </w:r>
    </w:p>
    <w:p w14:paraId="7868C801" w14:textId="77777777" w:rsidR="00836BFC" w:rsidRDefault="00836BFC" w:rsidP="004C01BE">
      <w:pPr>
        <w:pStyle w:val="code"/>
        <w:rPr>
          <w:lang w:val="en-GB"/>
        </w:rPr>
      </w:pPr>
      <w:r>
        <w:rPr>
          <w:color w:val="000000"/>
          <w:lang w:val="en-GB"/>
        </w:rPr>
        <w:t xml:space="preserve">  </w:t>
      </w:r>
      <w:r>
        <w:rPr>
          <w:b/>
          <w:bCs/>
          <w:color w:val="800000"/>
          <w:lang w:val="en-GB"/>
        </w:rPr>
        <w:t>WHERE</w:t>
      </w:r>
      <w:r>
        <w:rPr>
          <w:color w:val="000000"/>
          <w:lang w:val="en-GB"/>
        </w:rPr>
        <w:t xml:space="preserve"> </w:t>
      </w:r>
      <w:proofErr w:type="spellStart"/>
      <w:r>
        <w:rPr>
          <w:color w:val="000000"/>
          <w:lang w:val="en-GB"/>
        </w:rPr>
        <w:t>user_id</w:t>
      </w:r>
      <w:proofErr w:type="spellEnd"/>
      <w:r>
        <w:rPr>
          <w:color w:val="000000"/>
          <w:lang w:val="en-GB"/>
        </w:rPr>
        <w:t>=</w:t>
      </w:r>
      <w:r>
        <w:rPr>
          <w:lang w:val="en-GB"/>
        </w:rPr>
        <w:t>'297fcb80-b67a-4c8b-bf9f-72c404f97fe8'</w:t>
      </w:r>
    </w:p>
    <w:p w14:paraId="4BB3AF64" w14:textId="1ECC2847" w:rsidR="00836BFC" w:rsidRDefault="00836BFC" w:rsidP="004C01BE">
      <w:pPr>
        <w:pStyle w:val="code"/>
        <w:rPr>
          <w:color w:val="000000"/>
          <w:lang w:val="en-GB"/>
        </w:rPr>
      </w:pPr>
      <w:r>
        <w:rPr>
          <w:color w:val="000000"/>
          <w:lang w:val="en-GB"/>
        </w:rPr>
        <w:t xml:space="preserve"> </w:t>
      </w:r>
      <w:r>
        <w:rPr>
          <w:b/>
          <w:bCs/>
          <w:color w:val="800000"/>
          <w:lang w:val="en-GB"/>
        </w:rPr>
        <w:t>RETURNING</w:t>
      </w:r>
      <w:r>
        <w:rPr>
          <w:color w:val="000000"/>
          <w:lang w:val="en-GB"/>
        </w:rPr>
        <w:t xml:space="preserve"> (</w:t>
      </w:r>
      <w:proofErr w:type="spellStart"/>
      <w:r>
        <w:rPr>
          <w:color w:val="000000"/>
          <w:lang w:val="en-GB"/>
        </w:rPr>
        <w:t>usage_count</w:t>
      </w:r>
      <w:proofErr w:type="spellEnd"/>
      <w:proofErr w:type="gramStart"/>
      <w:r>
        <w:rPr>
          <w:color w:val="000000"/>
          <w:lang w:val="en-GB"/>
        </w:rPr>
        <w:t>);</w:t>
      </w:r>
      <w:proofErr w:type="gramEnd"/>
    </w:p>
    <w:p w14:paraId="58AA80AD" w14:textId="7971D382" w:rsidR="00836BFC" w:rsidRDefault="00836BFC">
      <w:pPr>
        <w:pStyle w:val="code"/>
        <w:rPr>
          <w:lang w:val="en-GB"/>
        </w:rPr>
      </w:pPr>
      <w:r>
        <w:rPr>
          <w:color w:val="000000"/>
          <w:lang w:val="en-GB"/>
        </w:rPr>
        <w:t>----</w:t>
      </w:r>
    </w:p>
    <w:p w14:paraId="407A614B" w14:textId="31F35848" w:rsidR="00DC5B49" w:rsidRDefault="00DC5B49" w:rsidP="00DC5B49">
      <w:pPr>
        <w:pStyle w:val="code"/>
        <w:rPr>
          <w:rFonts w:ascii="Menlo" w:hAnsi="Menlo" w:cs="Menlo"/>
          <w:color w:val="FF0000"/>
          <w:lang w:val="en-GB"/>
        </w:rPr>
      </w:pPr>
    </w:p>
    <w:p w14:paraId="5F8E9A6C" w14:textId="7AEBD445" w:rsidR="00DC5B49" w:rsidRDefault="00DC5B49" w:rsidP="002C1B5B">
      <w:pPr>
        <w:pStyle w:val="Heading1"/>
      </w:pPr>
      <w:r w:rsidRPr="002C1B5B">
        <w:t>=== UPSERT</w:t>
      </w:r>
    </w:p>
    <w:p w14:paraId="443B5E6A" w14:textId="34A1F262" w:rsidR="006671B8" w:rsidRDefault="006671B8" w:rsidP="006671B8">
      <w:pPr>
        <w:rPr>
          <w:lang w:eastAsia="en-US"/>
        </w:rPr>
      </w:pPr>
    </w:p>
    <w:p w14:paraId="43DC6654" w14:textId="7B3D8AD5" w:rsidR="006671B8" w:rsidRDefault="006671B8" w:rsidP="006671B8">
      <w:pPr>
        <w:rPr>
          <w:lang w:eastAsia="en-US"/>
        </w:rPr>
      </w:pPr>
      <w:r>
        <w:rPr>
          <w:lang w:eastAsia="en-US"/>
        </w:rPr>
        <w:t xml:space="preserve">UPSERT </w:t>
      </w:r>
      <w:r w:rsidR="00456489">
        <w:rPr>
          <w:lang w:eastAsia="en-US"/>
        </w:rPr>
        <w:t>can insert new data and update existing data in a table in a single operation.  If the input data does not violate any uniqueness con</w:t>
      </w:r>
      <w:r w:rsidR="00B61021">
        <w:rPr>
          <w:lang w:eastAsia="en-US"/>
        </w:rPr>
        <w:t>s</w:t>
      </w:r>
      <w:r w:rsidR="00456489">
        <w:rPr>
          <w:lang w:eastAsia="en-US"/>
        </w:rPr>
        <w:t>traints</w:t>
      </w:r>
      <w:r w:rsidR="00B61021">
        <w:rPr>
          <w:lang w:eastAsia="en-US"/>
        </w:rPr>
        <w:t>,</w:t>
      </w:r>
      <w:r w:rsidR="00456489">
        <w:rPr>
          <w:lang w:eastAsia="en-US"/>
        </w:rPr>
        <w:t xml:space="preserve"> it is inserted.  If a</w:t>
      </w:r>
      <w:r w:rsidR="00B61021">
        <w:rPr>
          <w:lang w:eastAsia="en-US"/>
        </w:rPr>
        <w:t>n</w:t>
      </w:r>
      <w:r w:rsidR="00456489">
        <w:rPr>
          <w:lang w:eastAsia="en-US"/>
        </w:rPr>
        <w:t xml:space="preserve"> </w:t>
      </w:r>
      <w:r w:rsidR="008B7480">
        <w:rPr>
          <w:lang w:eastAsia="en-US"/>
        </w:rPr>
        <w:t xml:space="preserve">input matches an existing primary key, then the values of that row are updated. </w:t>
      </w:r>
    </w:p>
    <w:p w14:paraId="1787D29C" w14:textId="50A77A18" w:rsidR="00DA6E2B" w:rsidRDefault="00DA6E2B" w:rsidP="006671B8">
      <w:pPr>
        <w:rPr>
          <w:lang w:eastAsia="en-US"/>
        </w:rPr>
      </w:pPr>
    </w:p>
    <w:p w14:paraId="4403D93D" w14:textId="49D16E84" w:rsidR="00DA6E2B" w:rsidRDefault="462A7C60" w:rsidP="006671B8">
      <w:pPr>
        <w:rPr>
          <w:lang w:eastAsia="en-US"/>
        </w:rPr>
      </w:pPr>
      <w:r w:rsidRPr="462A7C60">
        <w:rPr>
          <w:lang w:eastAsia="en-US"/>
        </w:rPr>
        <w:t xml:space="preserve">In CockroachDB, the ON CONFLICT clause of INSERT provides a similar – though more flexible – mechanism. </w:t>
      </w:r>
      <w:commentRangeStart w:id="128"/>
      <w:r w:rsidRPr="462A7C60">
        <w:rPr>
          <w:lang w:eastAsia="en-US"/>
        </w:rPr>
        <w:t>When this flexibility is not needed, UPSERT is likely to be faster than a similar INSERT...ON CONFLICT DO UPDATE statement.</w:t>
      </w:r>
      <w:commentRangeEnd w:id="128"/>
      <w:r w:rsidR="00DA6E2B">
        <w:rPr>
          <w:rStyle w:val="CommentReference"/>
        </w:rPr>
        <w:commentReference w:id="128"/>
      </w:r>
      <w:ins w:id="129" w:author="Ben Darnell" w:date="2021-06-14T16:13:00Z">
        <w:r w:rsidRPr="462A7C60">
          <w:rPr>
            <w:lang w:eastAsia="en-US"/>
          </w:rPr>
          <w:t xml:space="preserve"> </w:t>
        </w:r>
      </w:ins>
      <w:r w:rsidRPr="462A7C60">
        <w:rPr>
          <w:lang w:eastAsia="en-US"/>
        </w:rPr>
        <w:t xml:space="preserve">   </w:t>
      </w:r>
    </w:p>
    <w:p w14:paraId="7A5EEA56" w14:textId="77777777" w:rsidR="001C6C29" w:rsidRDefault="001C6C29" w:rsidP="006671B8">
      <w:pPr>
        <w:rPr>
          <w:lang w:eastAsia="en-US"/>
        </w:rPr>
      </w:pPr>
    </w:p>
    <w:p w14:paraId="072627AF" w14:textId="6B5C0148" w:rsidR="001C6C29" w:rsidRDefault="001C6C29" w:rsidP="006671B8">
      <w:pPr>
        <w:rPr>
          <w:lang w:eastAsia="en-US"/>
        </w:rPr>
      </w:pPr>
      <w:r>
        <w:rPr>
          <w:lang w:eastAsia="en-US"/>
        </w:rPr>
        <w:t>&lt;&lt;</w:t>
      </w:r>
      <w:proofErr w:type="spellStart"/>
      <w:r>
        <w:rPr>
          <w:lang w:eastAsia="en-US"/>
        </w:rPr>
        <w:t>UpsertStatement</w:t>
      </w:r>
      <w:proofErr w:type="spellEnd"/>
      <w:r>
        <w:rPr>
          <w:lang w:eastAsia="en-US"/>
        </w:rPr>
        <w:t xml:space="preserve">&gt;&gt; shows the syntax of the UPSERT statement. </w:t>
      </w:r>
    </w:p>
    <w:p w14:paraId="4CE1A239" w14:textId="77777777" w:rsidR="0015749C" w:rsidRDefault="0015749C" w:rsidP="006671B8">
      <w:pPr>
        <w:rPr>
          <w:lang w:eastAsia="en-US"/>
        </w:rPr>
      </w:pPr>
    </w:p>
    <w:p w14:paraId="6131CF9C" w14:textId="6AC4749F" w:rsidR="00197750" w:rsidRDefault="00197750" w:rsidP="00197750">
      <w:pPr>
        <w:rPr>
          <w:lang w:eastAsia="en-US"/>
        </w:rPr>
      </w:pPr>
      <w:r>
        <w:rPr>
          <w:lang w:eastAsia="en-US"/>
        </w:rPr>
        <w:t>[[</w:t>
      </w:r>
      <w:proofErr w:type="spellStart"/>
      <w:r>
        <w:rPr>
          <w:rFonts w:eastAsiaTheme="minorEastAsia"/>
          <w:lang w:val="en-GB" w:eastAsia="en-US"/>
        </w:rPr>
        <w:t>UpsertStatement</w:t>
      </w:r>
      <w:proofErr w:type="spellEnd"/>
      <w:r>
        <w:rPr>
          <w:lang w:eastAsia="en-US"/>
        </w:rPr>
        <w:t xml:space="preserve">]] </w:t>
      </w:r>
    </w:p>
    <w:p w14:paraId="4EF67B5F" w14:textId="3EC3B333" w:rsidR="00197750" w:rsidRDefault="00197750" w:rsidP="00197750">
      <w:pPr>
        <w:rPr>
          <w:lang w:eastAsia="en-US"/>
        </w:rPr>
      </w:pPr>
      <w:proofErr w:type="gramStart"/>
      <w:r>
        <w:rPr>
          <w:lang w:eastAsia="en-US"/>
        </w:rPr>
        <w:t>.</w:t>
      </w:r>
      <w:proofErr w:type="spellStart"/>
      <w:r>
        <w:rPr>
          <w:lang w:eastAsia="en-US"/>
        </w:rPr>
        <w:t>Upsert</w:t>
      </w:r>
      <w:proofErr w:type="spellEnd"/>
      <w:proofErr w:type="gramEnd"/>
      <w:r>
        <w:rPr>
          <w:lang w:eastAsia="en-US"/>
        </w:rPr>
        <w:t xml:space="preserve"> Statement</w:t>
      </w:r>
    </w:p>
    <w:p w14:paraId="45F117A3" w14:textId="16035948" w:rsidR="00AC5DA2" w:rsidRDefault="00197750" w:rsidP="006671B8">
      <w:pPr>
        <w:rPr>
          <w:lang w:eastAsia="en-US"/>
        </w:rPr>
      </w:pPr>
      <w:proofErr w:type="gramStart"/>
      <w:r>
        <w:rPr>
          <w:lang w:eastAsia="en-US"/>
        </w:rPr>
        <w:t>image::</w:t>
      </w:r>
      <w:proofErr w:type="gramEnd"/>
      <w:r>
        <w:rPr>
          <w:lang w:eastAsia="en-US"/>
        </w:rPr>
        <w:t>images/</w:t>
      </w:r>
      <w:proofErr w:type="spellStart"/>
      <w:r w:rsidR="00C446E1">
        <w:rPr>
          <w:rFonts w:eastAsiaTheme="minorEastAsia"/>
          <w:lang w:val="en-GB" w:eastAsia="en-US"/>
        </w:rPr>
        <w:t>upsert</w:t>
      </w:r>
      <w:r w:rsidR="00564FB3">
        <w:rPr>
          <w:rFonts w:eastAsiaTheme="minorEastAsia"/>
          <w:lang w:val="en-GB" w:eastAsia="en-US"/>
        </w:rPr>
        <w:t>Stmt</w:t>
      </w:r>
      <w:proofErr w:type="spellEnd"/>
      <w:r w:rsidR="00564FB3">
        <w:rPr>
          <w:rFonts w:eastAsiaTheme="minorEastAsia"/>
          <w:lang w:val="en-GB" w:eastAsia="en-US"/>
        </w:rPr>
        <w:t>.</w:t>
      </w:r>
      <w:proofErr w:type="spellStart"/>
      <w:r>
        <w:rPr>
          <w:lang w:eastAsia="en-US"/>
        </w:rPr>
        <w:t>png</w:t>
      </w:r>
      <w:proofErr w:type="spellEnd"/>
      <w:r>
        <w:rPr>
          <w:lang w:eastAsia="en-US"/>
        </w:rPr>
        <w:t>[</w:t>
      </w:r>
      <w:proofErr w:type="spellStart"/>
      <w:r>
        <w:rPr>
          <w:lang w:eastAsia="en-US"/>
        </w:rPr>
        <w:t>Up</w:t>
      </w:r>
      <w:r w:rsidR="001C6C29">
        <w:rPr>
          <w:lang w:eastAsia="en-US"/>
        </w:rPr>
        <w:t>sert</w:t>
      </w:r>
      <w:proofErr w:type="spellEnd"/>
      <w:r>
        <w:rPr>
          <w:lang w:eastAsia="en-US"/>
        </w:rPr>
        <w:t xml:space="preserve"> Statement]</w:t>
      </w:r>
    </w:p>
    <w:p w14:paraId="124FC80D" w14:textId="77777777" w:rsidR="00AC5DA2" w:rsidRPr="006671B8" w:rsidRDefault="00AC5DA2" w:rsidP="006671B8">
      <w:pPr>
        <w:rPr>
          <w:lang w:eastAsia="en-US"/>
        </w:rPr>
      </w:pPr>
    </w:p>
    <w:p w14:paraId="7DE4E0D7" w14:textId="7D739A12" w:rsidR="005C70AD" w:rsidRDefault="005C70AD" w:rsidP="005C70AD">
      <w:pPr>
        <w:rPr>
          <w:lang w:eastAsia="en-US"/>
        </w:rPr>
      </w:pPr>
    </w:p>
    <w:p w14:paraId="2F156D38" w14:textId="35F24B21" w:rsidR="00C446E1" w:rsidRDefault="00F878ED" w:rsidP="005C70AD">
      <w:pPr>
        <w:rPr>
          <w:lang w:eastAsia="en-US"/>
        </w:rPr>
      </w:pPr>
      <w:r>
        <w:rPr>
          <w:noProof/>
        </w:rPr>
        <w:drawing>
          <wp:inline distT="0" distB="0" distL="0" distR="0" wp14:anchorId="2B390150" wp14:editId="76EC9950">
            <wp:extent cx="5731510" cy="148971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5731510" cy="1489710"/>
                    </a:xfrm>
                    <a:prstGeom prst="rect">
                      <a:avLst/>
                    </a:prstGeom>
                  </pic:spPr>
                </pic:pic>
              </a:graphicData>
            </a:graphic>
          </wp:inline>
        </w:drawing>
      </w:r>
    </w:p>
    <w:p w14:paraId="30D8AAF6" w14:textId="0304020C" w:rsidR="00C446E1" w:rsidRDefault="00C446E1" w:rsidP="005C70AD">
      <w:pPr>
        <w:rPr>
          <w:lang w:eastAsia="en-US"/>
        </w:rPr>
      </w:pPr>
      <w:r>
        <w:rPr>
          <w:lang w:eastAsia="en-US"/>
        </w:rPr>
        <w:t xml:space="preserve">The UPSERT </w:t>
      </w:r>
      <w:r w:rsidR="000D00F2">
        <w:rPr>
          <w:lang w:eastAsia="en-US"/>
        </w:rPr>
        <w:t>compares the primary key value of each row provided.  If the primary key is not found in the existing table</w:t>
      </w:r>
      <w:r w:rsidR="006440B7">
        <w:rPr>
          <w:lang w:eastAsia="en-US"/>
        </w:rPr>
        <w:t>,</w:t>
      </w:r>
      <w:r w:rsidR="000D00F2">
        <w:rPr>
          <w:lang w:eastAsia="en-US"/>
        </w:rPr>
        <w:t xml:space="preserve"> then a new row is created</w:t>
      </w:r>
      <w:r w:rsidR="006440B7">
        <w:rPr>
          <w:lang w:eastAsia="en-US"/>
        </w:rPr>
        <w:t>. O</w:t>
      </w:r>
      <w:r w:rsidR="000D00F2">
        <w:rPr>
          <w:lang w:eastAsia="en-US"/>
        </w:rPr>
        <w:t>therwise</w:t>
      </w:r>
      <w:r w:rsidR="006440B7">
        <w:rPr>
          <w:lang w:eastAsia="en-US"/>
        </w:rPr>
        <w:t>,</w:t>
      </w:r>
      <w:r w:rsidR="000D00F2">
        <w:rPr>
          <w:lang w:eastAsia="en-US"/>
        </w:rPr>
        <w:t xml:space="preserve"> the existing row is updated with the new values provided. </w:t>
      </w:r>
      <w:r w:rsidR="00CE1D4F">
        <w:rPr>
          <w:lang w:eastAsia="en-US"/>
        </w:rPr>
        <w:t xml:space="preserve"> </w:t>
      </w:r>
    </w:p>
    <w:p w14:paraId="27780DD1" w14:textId="77777777" w:rsidR="00F878ED" w:rsidRDefault="00F878ED" w:rsidP="005C70AD">
      <w:pPr>
        <w:rPr>
          <w:lang w:eastAsia="en-US"/>
        </w:rPr>
      </w:pPr>
    </w:p>
    <w:p w14:paraId="5756C8B2" w14:textId="4A58EC3B" w:rsidR="00F878ED" w:rsidRDefault="00F878ED" w:rsidP="005C70AD">
      <w:pPr>
        <w:rPr>
          <w:lang w:eastAsia="en-US"/>
        </w:rPr>
      </w:pPr>
      <w:r>
        <w:rPr>
          <w:lang w:eastAsia="en-US"/>
        </w:rPr>
        <w:t xml:space="preserve">The RETURNING clause can be used to return a list of </w:t>
      </w:r>
      <w:r w:rsidR="00E6309B">
        <w:rPr>
          <w:lang w:eastAsia="en-US"/>
        </w:rPr>
        <w:t>updated or inserted rows</w:t>
      </w:r>
      <w:r w:rsidR="00572566">
        <w:rPr>
          <w:lang w:eastAsia="en-US"/>
        </w:rPr>
        <w:t>.</w:t>
      </w:r>
    </w:p>
    <w:p w14:paraId="435A72F7" w14:textId="77777777" w:rsidR="00572566" w:rsidRDefault="00572566" w:rsidP="005C70AD">
      <w:pPr>
        <w:rPr>
          <w:lang w:eastAsia="en-US"/>
        </w:rPr>
      </w:pPr>
    </w:p>
    <w:p w14:paraId="194CBCF0" w14:textId="110BE651" w:rsidR="00572566" w:rsidRDefault="00572566" w:rsidP="005C70AD">
      <w:pPr>
        <w:rPr>
          <w:lang w:eastAsia="en-US"/>
        </w:rPr>
      </w:pPr>
      <w:r>
        <w:rPr>
          <w:lang w:eastAsia="en-US"/>
        </w:rPr>
        <w:t xml:space="preserve">In this </w:t>
      </w:r>
      <w:proofErr w:type="gramStart"/>
      <w:r>
        <w:rPr>
          <w:lang w:eastAsia="en-US"/>
        </w:rPr>
        <w:t xml:space="preserve">example, </w:t>
      </w:r>
      <w:r w:rsidR="0066193C">
        <w:rPr>
          <w:lang w:eastAsia="en-US"/>
        </w:rPr>
        <w:t xml:space="preserve"> the</w:t>
      </w:r>
      <w:proofErr w:type="gramEnd"/>
      <w:r w:rsidR="0066193C">
        <w:rPr>
          <w:lang w:eastAsia="en-US"/>
        </w:rPr>
        <w:t xml:space="preserve"> primary key of +</w:t>
      </w:r>
      <w:proofErr w:type="spellStart"/>
      <w:r w:rsidR="0066193C">
        <w:rPr>
          <w:lang w:eastAsia="en-US"/>
        </w:rPr>
        <w:t>user_promo_codes</w:t>
      </w:r>
      <w:proofErr w:type="spellEnd"/>
      <w:r w:rsidR="0066193C">
        <w:rPr>
          <w:lang w:eastAsia="en-US"/>
        </w:rPr>
        <w:t xml:space="preserve">+ is </w:t>
      </w:r>
      <w:r w:rsidR="00470E20">
        <w:rPr>
          <w:lang w:eastAsia="en-US"/>
        </w:rPr>
        <w:t xml:space="preserve">+(city, </w:t>
      </w:r>
      <w:proofErr w:type="spellStart"/>
      <w:r w:rsidR="00470E20">
        <w:rPr>
          <w:lang w:eastAsia="en-US"/>
        </w:rPr>
        <w:t>user_id</w:t>
      </w:r>
      <w:proofErr w:type="spellEnd"/>
      <w:r w:rsidR="00470E20">
        <w:rPr>
          <w:lang w:eastAsia="en-US"/>
        </w:rPr>
        <w:t>, code)+.  If a user already has an entry for that combination in the table</w:t>
      </w:r>
      <w:r w:rsidR="006440B7">
        <w:rPr>
          <w:lang w:eastAsia="en-US"/>
        </w:rPr>
        <w:t>,</w:t>
      </w:r>
      <w:r w:rsidR="00470E20">
        <w:rPr>
          <w:lang w:eastAsia="en-US"/>
        </w:rPr>
        <w:t xml:space="preserve"> then that row is updated with a </w:t>
      </w:r>
      <w:proofErr w:type="spellStart"/>
      <w:r w:rsidR="00470E20">
        <w:rPr>
          <w:lang w:eastAsia="en-US"/>
        </w:rPr>
        <w:t>user_count</w:t>
      </w:r>
      <w:proofErr w:type="spellEnd"/>
      <w:r w:rsidR="00470E20">
        <w:rPr>
          <w:lang w:eastAsia="en-US"/>
        </w:rPr>
        <w:t xml:space="preserve"> of 0.  Otherwise</w:t>
      </w:r>
      <w:r w:rsidR="006440B7">
        <w:rPr>
          <w:lang w:eastAsia="en-US"/>
        </w:rPr>
        <w:t>,</w:t>
      </w:r>
      <w:r w:rsidR="00470E20">
        <w:rPr>
          <w:lang w:eastAsia="en-US"/>
        </w:rPr>
        <w:t xml:space="preserve"> a new row with those values is created. </w:t>
      </w:r>
    </w:p>
    <w:p w14:paraId="55355FBC" w14:textId="75598E51" w:rsidR="00CE1D4F" w:rsidRDefault="00CE1D4F" w:rsidP="005C70AD">
      <w:pPr>
        <w:rPr>
          <w:lang w:eastAsia="en-US"/>
        </w:rPr>
      </w:pPr>
    </w:p>
    <w:p w14:paraId="2B9EB4F8" w14:textId="71D1D12A" w:rsidR="00572566" w:rsidRDefault="00572566" w:rsidP="004C01BE">
      <w:pPr>
        <w:pStyle w:val="code"/>
      </w:pPr>
      <w:r>
        <w:t>[</w:t>
      </w:r>
      <w:proofErr w:type="spellStart"/>
      <w:proofErr w:type="gramStart"/>
      <w:r>
        <w:t>source,sql</w:t>
      </w:r>
      <w:proofErr w:type="spellEnd"/>
      <w:proofErr w:type="gramEnd"/>
      <w:r>
        <w:t>]</w:t>
      </w:r>
    </w:p>
    <w:p w14:paraId="017DE1EE" w14:textId="31BAB491" w:rsidR="00572566" w:rsidRDefault="00572566" w:rsidP="004C01BE">
      <w:pPr>
        <w:pStyle w:val="code"/>
      </w:pPr>
      <w:r>
        <w:t>----</w:t>
      </w:r>
    </w:p>
    <w:p w14:paraId="3228984C" w14:textId="77777777" w:rsidR="00572566" w:rsidRDefault="00572566" w:rsidP="004C01BE">
      <w:pPr>
        <w:pStyle w:val="code"/>
        <w:rPr>
          <w:rFonts w:ascii="Menlo" w:hAnsi="Menlo" w:cs="Menlo"/>
          <w:lang w:val="en-GB"/>
        </w:rPr>
      </w:pPr>
      <w:r>
        <w:rPr>
          <w:rFonts w:ascii="Menlo" w:hAnsi="Menlo" w:cs="Menlo"/>
          <w:b/>
          <w:bCs/>
          <w:color w:val="800000"/>
          <w:lang w:val="en-GB"/>
        </w:rPr>
        <w:lastRenderedPageBreak/>
        <w:t>UPSERT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r>
        <w:rPr>
          <w:rFonts w:ascii="Menlo" w:hAnsi="Menlo" w:cs="Menlo"/>
          <w:color w:val="000000"/>
          <w:lang w:val="en-GB"/>
        </w:rPr>
        <w:t xml:space="preserve"> </w:t>
      </w:r>
    </w:p>
    <w:p w14:paraId="5A676650" w14:textId="77777777" w:rsidR="00572566" w:rsidRDefault="00572566" w:rsidP="004C01BE">
      <w:pPr>
        <w:pStyle w:val="code"/>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user_</w:t>
      </w:r>
      <w:proofErr w:type="gramStart"/>
      <w:r>
        <w:rPr>
          <w:rFonts w:ascii="Menlo" w:hAnsi="Menlo" w:cs="Menlo"/>
          <w:color w:val="000000"/>
          <w:lang w:val="en-GB"/>
        </w:rPr>
        <w:t>id,city</w:t>
      </w:r>
      <w:proofErr w:type="gramEnd"/>
      <w:r>
        <w:rPr>
          <w:rFonts w:ascii="Menlo" w:hAnsi="Menlo" w:cs="Menlo"/>
          <w:color w:val="000000"/>
          <w:lang w:val="en-GB"/>
        </w:rPr>
        <w:t>,code,</w:t>
      </w:r>
      <w:r>
        <w:rPr>
          <w:rFonts w:ascii="Menlo" w:hAnsi="Menlo" w:cs="Menlo"/>
          <w:b/>
          <w:bCs/>
          <w:color w:val="000080"/>
          <w:lang w:val="en-GB"/>
        </w:rPr>
        <w:t>timestamp</w:t>
      </w:r>
      <w:r>
        <w:rPr>
          <w:rFonts w:ascii="Menlo" w:hAnsi="Menlo" w:cs="Menlo"/>
          <w:color w:val="000000"/>
          <w:lang w:val="en-GB"/>
        </w:rPr>
        <w:t>,usage_count</w:t>
      </w:r>
      <w:proofErr w:type="spellEnd"/>
      <w:r>
        <w:rPr>
          <w:rFonts w:ascii="Menlo" w:hAnsi="Menlo" w:cs="Menlo"/>
          <w:color w:val="000000"/>
          <w:lang w:val="en-GB"/>
        </w:rPr>
        <w:t>)</w:t>
      </w:r>
    </w:p>
    <w:p w14:paraId="4BCCE893" w14:textId="77777777" w:rsidR="00572566" w:rsidRDefault="00572566" w:rsidP="004C01BE">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gramStart"/>
      <w:r>
        <w:rPr>
          <w:rFonts w:ascii="Menlo" w:hAnsi="Menlo" w:cs="Menlo"/>
          <w:color w:val="000000"/>
          <w:lang w:val="en-GB"/>
        </w:rPr>
        <w:t>id,city</w:t>
      </w:r>
      <w:proofErr w:type="gram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r>
        <w:rPr>
          <w:rFonts w:ascii="Menlo" w:hAnsi="Menlo" w:cs="Menlo"/>
          <w:color w:val="000000"/>
          <w:lang w:val="en-GB"/>
        </w:rPr>
        <w:t>,</w:t>
      </w:r>
      <w:r>
        <w:rPr>
          <w:rFonts w:ascii="Menlo" w:hAnsi="Menlo" w:cs="Menlo"/>
          <w:b/>
          <w:bCs/>
          <w:color w:val="000080"/>
          <w:lang w:val="en-GB"/>
        </w:rPr>
        <w:t>now</w:t>
      </w:r>
      <w:r>
        <w:rPr>
          <w:rFonts w:ascii="Menlo" w:hAnsi="Menlo" w:cs="Menlo"/>
          <w:color w:val="000000"/>
          <w:lang w:val="en-GB"/>
        </w:rPr>
        <w:t>(),</w:t>
      </w:r>
      <w:r>
        <w:rPr>
          <w:rFonts w:ascii="Menlo" w:hAnsi="Menlo" w:cs="Menlo"/>
          <w:color w:val="0000FF"/>
          <w:lang w:val="en-GB"/>
        </w:rPr>
        <w:t>0</w:t>
      </w:r>
    </w:p>
    <w:p w14:paraId="41FE51D3" w14:textId="0F031D42" w:rsidR="00CE1D4F" w:rsidRDefault="00572566" w:rsidP="004C01BE">
      <w:pPr>
        <w:pStyle w:val="code"/>
        <w:rPr>
          <w:rFonts w:ascii="Menlo" w:hAnsi="Menlo" w:cs="Menlo"/>
          <w:color w:val="000080"/>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r>
        <w:rPr>
          <w:rFonts w:ascii="Menlo" w:hAnsi="Menlo" w:cs="Menlo"/>
          <w:color w:val="000080"/>
          <w:lang w:val="en-GB"/>
        </w:rPr>
        <w:t>"users"</w:t>
      </w:r>
    </w:p>
    <w:p w14:paraId="456345CD" w14:textId="4A5331CD" w:rsidR="00572566" w:rsidRPr="005C70AD" w:rsidRDefault="00572566" w:rsidP="004C01BE">
      <w:pPr>
        <w:pStyle w:val="code"/>
      </w:pPr>
      <w:r>
        <w:rPr>
          <w:rFonts w:ascii="Menlo" w:hAnsi="Menlo" w:cs="Menlo"/>
          <w:color w:val="000080"/>
          <w:lang w:val="en-GB"/>
        </w:rPr>
        <w:t>----</w:t>
      </w:r>
    </w:p>
    <w:p w14:paraId="726EC80B" w14:textId="397D8FEE" w:rsidR="00AC49BC" w:rsidRDefault="005C70AD" w:rsidP="00AC49BC">
      <w:pPr>
        <w:pStyle w:val="Heading1"/>
      </w:pPr>
      <w:r>
        <w:t xml:space="preserve">=== </w:t>
      </w:r>
      <w:r w:rsidR="00200C35">
        <w:t>DELETE</w:t>
      </w:r>
    </w:p>
    <w:p w14:paraId="253EB26E" w14:textId="62C9427C" w:rsidR="00200C35" w:rsidRDefault="00CB2C00" w:rsidP="00200C35">
      <w:pPr>
        <w:rPr>
          <w:lang w:eastAsia="en-US"/>
        </w:rPr>
      </w:pPr>
      <w:r>
        <w:rPr>
          <w:lang w:eastAsia="en-US"/>
        </w:rPr>
        <w:t>DELETE</w:t>
      </w:r>
      <w:r w:rsidR="00200C35">
        <w:rPr>
          <w:lang w:eastAsia="en-US"/>
        </w:rPr>
        <w:t xml:space="preserve"> allows data to be removed from a table.  &lt;&lt;Delete</w:t>
      </w:r>
      <w:r w:rsidR="00200C35">
        <w:rPr>
          <w:rFonts w:eastAsiaTheme="minorEastAsia"/>
          <w:lang w:val="en-GB" w:eastAsia="en-US"/>
        </w:rPr>
        <w:t>Statement</w:t>
      </w:r>
      <w:r w:rsidR="00200C35">
        <w:rPr>
          <w:lang w:eastAsia="en-US"/>
        </w:rPr>
        <w:t xml:space="preserve">&gt;&gt; shows a simplified syntax for the </w:t>
      </w:r>
      <w:r>
        <w:rPr>
          <w:lang w:eastAsia="en-US"/>
        </w:rPr>
        <w:t>DELETE</w:t>
      </w:r>
      <w:r w:rsidR="00A33583">
        <w:rPr>
          <w:lang w:eastAsia="en-US"/>
        </w:rPr>
        <w:t xml:space="preserve"> statement. </w:t>
      </w:r>
    </w:p>
    <w:p w14:paraId="6906971B" w14:textId="714FE7AC" w:rsidR="00200C35" w:rsidRDefault="00200C35" w:rsidP="00200C35">
      <w:pPr>
        <w:rPr>
          <w:lang w:eastAsia="en-US"/>
        </w:rPr>
      </w:pPr>
    </w:p>
    <w:p w14:paraId="1B4E9501" w14:textId="77777777" w:rsidR="00200C35" w:rsidRDefault="00200C35" w:rsidP="00200C35">
      <w:pPr>
        <w:rPr>
          <w:lang w:eastAsia="en-US"/>
        </w:rPr>
      </w:pPr>
    </w:p>
    <w:p w14:paraId="53AFE7CC" w14:textId="3A612726" w:rsidR="00200C35" w:rsidRDefault="00200C35" w:rsidP="00200C35">
      <w:pPr>
        <w:rPr>
          <w:lang w:eastAsia="en-US"/>
        </w:rPr>
      </w:pPr>
      <w:r>
        <w:rPr>
          <w:lang w:eastAsia="en-US"/>
        </w:rPr>
        <w:t>[[Delete</w:t>
      </w:r>
      <w:r>
        <w:rPr>
          <w:rFonts w:eastAsiaTheme="minorEastAsia"/>
          <w:lang w:val="en-GB" w:eastAsia="en-US"/>
        </w:rPr>
        <w:t>Statement</w:t>
      </w:r>
      <w:r>
        <w:rPr>
          <w:lang w:eastAsia="en-US"/>
        </w:rPr>
        <w:t xml:space="preserve">]] </w:t>
      </w:r>
    </w:p>
    <w:p w14:paraId="1E5C6E1B" w14:textId="23E6ACE3" w:rsidR="00200C35" w:rsidRDefault="00200C35" w:rsidP="00200C35">
      <w:pPr>
        <w:rPr>
          <w:lang w:eastAsia="en-US"/>
        </w:rPr>
      </w:pPr>
      <w:proofErr w:type="gramStart"/>
      <w:r>
        <w:rPr>
          <w:lang w:eastAsia="en-US"/>
        </w:rPr>
        <w:t>.Delete</w:t>
      </w:r>
      <w:proofErr w:type="gramEnd"/>
      <w:r>
        <w:rPr>
          <w:lang w:eastAsia="en-US"/>
        </w:rPr>
        <w:t xml:space="preserve"> Statement</w:t>
      </w:r>
    </w:p>
    <w:p w14:paraId="5AF8B1FC" w14:textId="35950D60" w:rsidR="00200C35" w:rsidRDefault="00200C35" w:rsidP="00200C35">
      <w:pPr>
        <w:rPr>
          <w:lang w:eastAsia="en-US"/>
        </w:rPr>
      </w:pPr>
      <w:proofErr w:type="gramStart"/>
      <w:r>
        <w:rPr>
          <w:lang w:eastAsia="en-US"/>
        </w:rPr>
        <w:t>image::</w:t>
      </w:r>
      <w:proofErr w:type="gramEnd"/>
      <w:r>
        <w:rPr>
          <w:lang w:eastAsia="en-US"/>
        </w:rPr>
        <w:t>images/</w:t>
      </w:r>
      <w:r w:rsidR="003B39A0">
        <w:rPr>
          <w:lang w:eastAsia="en-US"/>
        </w:rPr>
        <w:t>d</w:t>
      </w:r>
      <w:r>
        <w:rPr>
          <w:lang w:eastAsia="en-US"/>
        </w:rPr>
        <w:t>elete</w:t>
      </w:r>
      <w:r w:rsidR="00B703F7">
        <w:rPr>
          <w:rFonts w:eastAsiaTheme="minorEastAsia"/>
          <w:lang w:val="en-GB" w:eastAsia="en-US"/>
        </w:rPr>
        <w:t>_stmt</w:t>
      </w:r>
      <w:r w:rsidR="008A3225">
        <w:rPr>
          <w:rFonts w:eastAsiaTheme="minorEastAsia"/>
          <w:lang w:val="en-GB" w:eastAsia="en-US"/>
        </w:rPr>
        <w:t>.png</w:t>
      </w:r>
      <w:r>
        <w:rPr>
          <w:lang w:eastAsia="en-US"/>
        </w:rPr>
        <w:t>[Delete Statement]</w:t>
      </w:r>
    </w:p>
    <w:p w14:paraId="322EFDCF" w14:textId="03C265F5" w:rsidR="002F5A8D" w:rsidRDefault="002F5A8D" w:rsidP="00200C35">
      <w:pPr>
        <w:rPr>
          <w:lang w:eastAsia="en-US"/>
        </w:rPr>
      </w:pPr>
      <w:r>
        <w:rPr>
          <w:noProof/>
          <w:lang w:eastAsia="en-US"/>
        </w:rPr>
        <w:drawing>
          <wp:inline distT="0" distB="0" distL="0" distR="0" wp14:anchorId="53CE0D64" wp14:editId="0CDA978B">
            <wp:extent cx="5731510" cy="1296035"/>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296035"/>
                    </a:xfrm>
                    <a:prstGeom prst="rect">
                      <a:avLst/>
                    </a:prstGeom>
                  </pic:spPr>
                </pic:pic>
              </a:graphicData>
            </a:graphic>
          </wp:inline>
        </w:drawing>
      </w:r>
    </w:p>
    <w:p w14:paraId="5D9A35B4" w14:textId="77777777" w:rsidR="00AC5DA2" w:rsidRDefault="00AC5DA2" w:rsidP="00200C35">
      <w:pPr>
        <w:rPr>
          <w:lang w:eastAsia="en-US"/>
        </w:rPr>
      </w:pPr>
    </w:p>
    <w:p w14:paraId="14E942AF" w14:textId="1C737DF1" w:rsidR="00200C35" w:rsidRPr="00200C35" w:rsidRDefault="00200C35" w:rsidP="00200C35">
      <w:pPr>
        <w:rPr>
          <w:lang w:eastAsia="en-US"/>
        </w:rPr>
      </w:pPr>
    </w:p>
    <w:p w14:paraId="755D7B7A" w14:textId="78A9B377" w:rsidR="00AC49BC" w:rsidRDefault="00AC49BC" w:rsidP="005B0636"/>
    <w:p w14:paraId="56829C97" w14:textId="6BBE2BB6" w:rsidR="00A33583" w:rsidRDefault="00A33583" w:rsidP="00A33583">
      <w:pPr>
        <w:rPr>
          <w:lang w:eastAsia="en-US"/>
        </w:rPr>
      </w:pPr>
    </w:p>
    <w:p w14:paraId="799FE3AB" w14:textId="074FF43D" w:rsidR="00A33583" w:rsidRDefault="462A7C60" w:rsidP="00A33583">
      <w:pPr>
        <w:rPr>
          <w:lang w:eastAsia="en-US"/>
        </w:rPr>
      </w:pPr>
      <w:r w:rsidRPr="462A7C60">
        <w:rPr>
          <w:lang w:eastAsia="en-US"/>
        </w:rPr>
        <w:t>Most of the time, a DELETE statement accepts a +WHERE+ clause</w:t>
      </w:r>
      <w:commentRangeStart w:id="130"/>
      <w:r w:rsidRPr="462A7C60">
        <w:rPr>
          <w:lang w:eastAsia="en-US"/>
        </w:rPr>
        <w:t xml:space="preserve"> and not much else</w:t>
      </w:r>
      <w:commentRangeEnd w:id="130"/>
      <w:r w:rsidR="00A33583">
        <w:rPr>
          <w:rStyle w:val="CommentReference"/>
        </w:rPr>
        <w:commentReference w:id="130"/>
      </w:r>
      <w:r w:rsidRPr="462A7C60">
        <w:rPr>
          <w:lang w:eastAsia="en-US"/>
        </w:rPr>
        <w:t>.  For instance, here we delete a single row in the +people+ table:</w:t>
      </w:r>
    </w:p>
    <w:p w14:paraId="7E89848A" w14:textId="77777777" w:rsidR="009779C6" w:rsidRDefault="009779C6" w:rsidP="00A33583">
      <w:pPr>
        <w:rPr>
          <w:lang w:eastAsia="en-US"/>
        </w:rPr>
      </w:pPr>
    </w:p>
    <w:p w14:paraId="7B79AC14" w14:textId="26AFAC08" w:rsidR="00B57251" w:rsidRDefault="007C319C" w:rsidP="007C319C">
      <w:pPr>
        <w:pStyle w:val="code"/>
      </w:pPr>
      <w:r>
        <w:t xml:space="preserve">[source, </w:t>
      </w:r>
      <w:proofErr w:type="spellStart"/>
      <w:r>
        <w:t>sql</w:t>
      </w:r>
      <w:proofErr w:type="spellEnd"/>
      <w:r>
        <w:t>]</w:t>
      </w:r>
    </w:p>
    <w:p w14:paraId="3C67867F" w14:textId="4677FAA3" w:rsidR="007C319C" w:rsidRDefault="007C319C" w:rsidP="007C319C">
      <w:pPr>
        <w:pStyle w:val="code"/>
      </w:pPr>
      <w:r>
        <w:t>----</w:t>
      </w:r>
    </w:p>
    <w:p w14:paraId="68908BBF" w14:textId="77777777" w:rsidR="007C319C" w:rsidRDefault="007C319C" w:rsidP="007C319C">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0C4E1FDE" w14:textId="77777777" w:rsidR="007C319C" w:rsidRDefault="007C319C" w:rsidP="007C319C">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'Guy'</w:t>
      </w:r>
    </w:p>
    <w:p w14:paraId="03D70E45" w14:textId="44161493" w:rsidR="007C319C" w:rsidRDefault="007C319C" w:rsidP="007C319C">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'Harrison</w:t>
      </w:r>
      <w:proofErr w:type="gramStart"/>
      <w:r>
        <w:rPr>
          <w:rFonts w:ascii="Menlo" w:hAnsi="Menlo" w:cs="Menlo"/>
          <w:color w:val="008000"/>
          <w:lang w:val="en-GB"/>
        </w:rPr>
        <w:t>'</w:t>
      </w:r>
      <w:r>
        <w:rPr>
          <w:rFonts w:ascii="Menlo" w:hAnsi="Menlo" w:cs="Menlo"/>
          <w:color w:val="FF0000"/>
          <w:lang w:val="en-GB"/>
        </w:rPr>
        <w:t>;</w:t>
      </w:r>
      <w:proofErr w:type="gramEnd"/>
    </w:p>
    <w:p w14:paraId="1E202000" w14:textId="6E53C47C" w:rsidR="007C319C" w:rsidRDefault="007C319C" w:rsidP="007C319C">
      <w:pPr>
        <w:pStyle w:val="code"/>
        <w:rPr>
          <w:rFonts w:ascii="Menlo" w:hAnsi="Menlo" w:cs="Menlo"/>
          <w:color w:val="FF0000"/>
          <w:lang w:val="en-GB"/>
        </w:rPr>
      </w:pPr>
      <w:r>
        <w:rPr>
          <w:rFonts w:ascii="Menlo" w:hAnsi="Menlo" w:cs="Menlo"/>
          <w:color w:val="FF0000"/>
          <w:lang w:val="en-GB"/>
        </w:rPr>
        <w:t>----</w:t>
      </w:r>
    </w:p>
    <w:p w14:paraId="50FC2181" w14:textId="77777777" w:rsidR="00EC4276" w:rsidRDefault="00EC4276" w:rsidP="007C319C">
      <w:pPr>
        <w:pStyle w:val="code"/>
        <w:rPr>
          <w:rFonts w:ascii="Menlo" w:hAnsi="Menlo" w:cs="Menlo"/>
          <w:color w:val="FF0000"/>
          <w:lang w:val="en-GB"/>
        </w:rPr>
      </w:pPr>
    </w:p>
    <w:p w14:paraId="7EC99416" w14:textId="13A1E933" w:rsidR="00EC4276" w:rsidRDefault="00675CC4" w:rsidP="00675CC4">
      <w:r>
        <w:t xml:space="preserve">The RETURNING clause can return details of the rows which were removed.  For instance: </w:t>
      </w:r>
    </w:p>
    <w:p w14:paraId="1CB4D299" w14:textId="77777777" w:rsidR="002F2F83" w:rsidRDefault="002F2F83" w:rsidP="00675CC4"/>
    <w:p w14:paraId="330F494A" w14:textId="77777777" w:rsidR="005C00D0" w:rsidRDefault="005C00D0" w:rsidP="008C1AD3">
      <w:pPr>
        <w:pStyle w:val="code"/>
      </w:pPr>
      <w:r>
        <w:t xml:space="preserve">[source, </w:t>
      </w:r>
      <w:proofErr w:type="spellStart"/>
      <w:r>
        <w:t>sql</w:t>
      </w:r>
      <w:proofErr w:type="spellEnd"/>
      <w:r>
        <w:t>]</w:t>
      </w:r>
    </w:p>
    <w:p w14:paraId="1A53B07E" w14:textId="2C40CB95" w:rsidR="005C00D0" w:rsidRDefault="005C00D0" w:rsidP="004C01BE">
      <w:pPr>
        <w:pStyle w:val="code"/>
      </w:pPr>
      <w:r>
        <w:t>----</w:t>
      </w:r>
    </w:p>
    <w:p w14:paraId="1FE265A9" w14:textId="77777777" w:rsidR="005C00D0" w:rsidRDefault="005C00D0" w:rsidP="004C01BE">
      <w:pPr>
        <w:pStyle w:val="code"/>
        <w:rPr>
          <w:rFonts w:ascii="Menlo" w:hAnsi="Menlo" w:cs="Menlo"/>
          <w:lang w:val="en-GB"/>
        </w:rPr>
      </w:pPr>
      <w:r>
        <w:rPr>
          <w:rFonts w:ascii="Menlo" w:hAnsi="Menlo" w:cs="Menlo"/>
          <w:b/>
          <w:bCs/>
          <w:color w:val="800000"/>
          <w:lang w:val="en-GB"/>
        </w:rPr>
        <w:t>DELETE</w:t>
      </w: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user_promo_codes</w:t>
      </w:r>
      <w:proofErr w:type="spellEnd"/>
    </w:p>
    <w:p w14:paraId="4B62C92E" w14:textId="77777777" w:rsidR="005C00D0" w:rsidRDefault="005C00D0"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code=</w:t>
      </w:r>
      <w:r>
        <w:rPr>
          <w:rFonts w:ascii="Menlo" w:hAnsi="Menlo" w:cs="Menlo"/>
          <w:color w:val="008000"/>
          <w:lang w:val="en-GB"/>
        </w:rPr>
        <w:t>'</w:t>
      </w:r>
      <w:proofErr w:type="spellStart"/>
      <w:r>
        <w:rPr>
          <w:rFonts w:ascii="Menlo" w:hAnsi="Menlo" w:cs="Menlo"/>
          <w:color w:val="008000"/>
          <w:lang w:val="en-GB"/>
        </w:rPr>
        <w:t>NewPromo</w:t>
      </w:r>
      <w:proofErr w:type="spellEnd"/>
      <w:r>
        <w:rPr>
          <w:rFonts w:ascii="Menlo" w:hAnsi="Menlo" w:cs="Menlo"/>
          <w:color w:val="008000"/>
          <w:lang w:val="en-GB"/>
        </w:rPr>
        <w:t>'</w:t>
      </w:r>
    </w:p>
    <w:p w14:paraId="6A279BDC" w14:textId="27CCB9D0" w:rsidR="005C00D0" w:rsidRDefault="005C00D0" w:rsidP="004C01BE">
      <w:pPr>
        <w:pStyle w:val="code"/>
        <w:rPr>
          <w:rFonts w:ascii="Menlo" w:hAnsi="Menlo" w:cs="Menlo"/>
          <w:color w:val="FF0000"/>
          <w:lang w:val="en-GB"/>
        </w:rPr>
      </w:pPr>
      <w:proofErr w:type="gramStart"/>
      <w:r>
        <w:rPr>
          <w:rFonts w:ascii="Menlo" w:hAnsi="Menlo" w:cs="Menlo"/>
          <w:b/>
          <w:bCs/>
          <w:color w:val="800000"/>
          <w:lang w:val="en-GB"/>
        </w:rPr>
        <w:t>RETURNING</w:t>
      </w:r>
      <w:r>
        <w:rPr>
          <w:rFonts w:ascii="Menlo" w:hAnsi="Menlo" w:cs="Menlo"/>
          <w:color w:val="000000"/>
          <w:lang w:val="en-GB"/>
        </w:rPr>
        <w:t>(</w:t>
      </w:r>
      <w:proofErr w:type="spellStart"/>
      <w:proofErr w:type="gramEnd"/>
      <w:r>
        <w:rPr>
          <w:rFonts w:ascii="Menlo" w:hAnsi="Menlo" w:cs="Menlo"/>
          <w:color w:val="000000"/>
          <w:lang w:val="en-GB"/>
        </w:rPr>
        <w:t>user_id</w:t>
      </w:r>
      <w:proofErr w:type="spellEnd"/>
      <w:r>
        <w:rPr>
          <w:rFonts w:ascii="Menlo" w:hAnsi="Menlo" w:cs="Menlo"/>
          <w:color w:val="000000"/>
          <w:lang w:val="en-GB"/>
        </w:rPr>
        <w:t>)</w:t>
      </w:r>
      <w:r>
        <w:rPr>
          <w:rFonts w:ascii="Menlo" w:hAnsi="Menlo" w:cs="Menlo"/>
          <w:color w:val="FF0000"/>
          <w:lang w:val="en-GB"/>
        </w:rPr>
        <w:t>;</w:t>
      </w:r>
    </w:p>
    <w:p w14:paraId="33ABDED5" w14:textId="20B5522F" w:rsidR="005C00D0" w:rsidRDefault="005C00D0" w:rsidP="004C01BE">
      <w:pPr>
        <w:pStyle w:val="code"/>
        <w:rPr>
          <w:ins w:id="131" w:author="Guy Harrison" w:date="2021-07-11T15:56:00Z"/>
          <w:rFonts w:ascii="Menlo" w:hAnsi="Menlo" w:cs="Menlo"/>
          <w:color w:val="FF0000"/>
          <w:lang w:val="en-GB"/>
        </w:rPr>
      </w:pPr>
      <w:r>
        <w:rPr>
          <w:rFonts w:ascii="Menlo" w:hAnsi="Menlo" w:cs="Menlo"/>
          <w:color w:val="FF0000"/>
          <w:lang w:val="en-GB"/>
        </w:rPr>
        <w:t>----</w:t>
      </w:r>
    </w:p>
    <w:p w14:paraId="671E9F2D" w14:textId="1CCD73D7" w:rsidR="00C447EA" w:rsidRDefault="00C447EA" w:rsidP="004C01BE">
      <w:pPr>
        <w:pStyle w:val="code"/>
        <w:rPr>
          <w:ins w:id="132" w:author="Guy Harrison" w:date="2021-07-11T15:56:00Z"/>
          <w:rFonts w:ascii="Menlo" w:hAnsi="Menlo" w:cs="Menlo"/>
          <w:color w:val="FF0000"/>
          <w:lang w:val="en-GB"/>
        </w:rPr>
      </w:pPr>
    </w:p>
    <w:p w14:paraId="10E1C790" w14:textId="46F4DFA1" w:rsidR="00C447EA" w:rsidRDefault="00C447EA">
      <w:pPr>
        <w:pPrChange w:id="133" w:author="Guy Harrison" w:date="2021-07-11T15:56:00Z">
          <w:pPr>
            <w:pStyle w:val="code"/>
          </w:pPr>
        </w:pPrChange>
      </w:pPr>
      <w:ins w:id="134" w:author="Guy Harrison" w:date="2021-07-11T15:56:00Z">
        <w:r>
          <w:rPr>
            <w:lang w:val="en-GB"/>
          </w:rPr>
          <w:t>You can also include a</w:t>
        </w:r>
      </w:ins>
      <w:ins w:id="135" w:author="Guy Harrison" w:date="2021-07-11T16:15:00Z">
        <w:r w:rsidR="00CF07F2">
          <w:rPr>
            <w:lang w:val="en-GB"/>
          </w:rPr>
          <w:t>n</w:t>
        </w:r>
      </w:ins>
      <w:ins w:id="136" w:author="Guy Harrison" w:date="2021-07-11T15:56:00Z">
        <w:r>
          <w:rPr>
            <w:lang w:val="en-GB"/>
          </w:rPr>
          <w:t xml:space="preserve"> </w:t>
        </w:r>
        <w:r w:rsidR="00BD6034">
          <w:rPr>
            <w:lang w:val="en-GB"/>
          </w:rPr>
          <w:t xml:space="preserve">ORDER BY and LIMIT clause to perform batch deletes </w:t>
        </w:r>
      </w:ins>
      <w:ins w:id="137" w:author="Guy Harrison" w:date="2021-07-11T15:57:00Z">
        <w:r w:rsidR="00BD6034">
          <w:rPr>
            <w:lang w:val="en-GB"/>
          </w:rPr>
          <w:t>in an incremental fashion</w:t>
        </w:r>
      </w:ins>
      <w:ins w:id="138" w:author="Guy Harrison" w:date="2021-07-11T15:58:00Z">
        <w:r w:rsidR="00340F6B">
          <w:rPr>
            <w:lang w:val="en-GB"/>
          </w:rPr>
          <w:t>.  For instance, you can construct a DEL</w:t>
        </w:r>
      </w:ins>
      <w:ins w:id="139" w:author="Guy Harrison" w:date="2021-07-11T16:15:00Z">
        <w:r w:rsidR="00CF07F2">
          <w:rPr>
            <w:lang w:val="en-GB"/>
          </w:rPr>
          <w:t>E</w:t>
        </w:r>
      </w:ins>
      <w:ins w:id="140" w:author="Guy Harrison" w:date="2021-07-11T15:58:00Z">
        <w:r w:rsidR="00340F6B">
          <w:rPr>
            <w:lang w:val="en-GB"/>
          </w:rPr>
          <w:t xml:space="preserve">TE statement to remove the oldest 1,000 rows.  See the CockroachDB documentation for more </w:t>
        </w:r>
        <w:proofErr w:type="spellStart"/>
        <w:proofErr w:type="gramStart"/>
        <w:r w:rsidR="00340F6B">
          <w:rPr>
            <w:lang w:val="en-GB"/>
          </w:rPr>
          <w:t>in</w:t>
        </w:r>
      </w:ins>
      <w:ins w:id="141" w:author="Guy Harrison" w:date="2021-07-11T15:59:00Z">
        <w:r w:rsidR="00340F6B">
          <w:rPr>
            <w:lang w:val="en-GB"/>
          </w:rPr>
          <w:t>fomationfootnote</w:t>
        </w:r>
        <w:proofErr w:type="spellEnd"/>
        <w:r w:rsidR="00340F6B">
          <w:rPr>
            <w:lang w:val="en-GB"/>
          </w:rPr>
          <w:t>:[</w:t>
        </w:r>
        <w:proofErr w:type="gramEnd"/>
        <w:r w:rsidR="00340F6B" w:rsidRPr="00340F6B">
          <w:t xml:space="preserve"> </w:t>
        </w:r>
        <w:r w:rsidR="00340F6B" w:rsidRPr="00340F6B">
          <w:rPr>
            <w:lang w:val="en-GB"/>
          </w:rPr>
          <w:t>https://www.cockroachlabs.com/docs/stable/bulk-delete-data.html</w:t>
        </w:r>
        <w:r w:rsidR="00340F6B">
          <w:rPr>
            <w:lang w:val="en-GB"/>
          </w:rPr>
          <w:t>].</w:t>
        </w:r>
      </w:ins>
    </w:p>
    <w:p w14:paraId="232EF735" w14:textId="36204FBC" w:rsidR="00F7406A" w:rsidRDefault="001C4872" w:rsidP="001C4872">
      <w:pPr>
        <w:pStyle w:val="Heading1"/>
      </w:pPr>
      <w:r>
        <w:lastRenderedPageBreak/>
        <w:t xml:space="preserve">=== </w:t>
      </w:r>
      <w:r w:rsidR="00F7406A">
        <w:t>TRUNCATE</w:t>
      </w:r>
    </w:p>
    <w:p w14:paraId="27C2507D" w14:textId="108F6EF2" w:rsidR="00306345" w:rsidRDefault="00E90562" w:rsidP="00306345">
      <w:pPr>
        <w:rPr>
          <w:lang w:eastAsia="en-US"/>
        </w:rPr>
      </w:pPr>
      <w:r>
        <w:rPr>
          <w:lang w:eastAsia="en-US"/>
        </w:rPr>
        <w:t xml:space="preserve">TRUNCATE provides a quick mechanism for removing all rows from a table.  Internally it is implemented as a DROP TABLE followed by a CREATE TABLE.  </w:t>
      </w:r>
      <w:r w:rsidR="00C80B13">
        <w:rPr>
          <w:lang w:eastAsia="en-US"/>
        </w:rPr>
        <w:t>TRUNCATE is not transactional – you cannot ROLL</w:t>
      </w:r>
      <w:r w:rsidR="006440B7">
        <w:rPr>
          <w:lang w:eastAsia="en-US"/>
        </w:rPr>
        <w:t>B</w:t>
      </w:r>
      <w:r w:rsidR="00C80B13">
        <w:rPr>
          <w:lang w:eastAsia="en-US"/>
        </w:rPr>
        <w:t xml:space="preserve">ACK a TRUNCATE.  </w:t>
      </w:r>
    </w:p>
    <w:p w14:paraId="7F37DD7C" w14:textId="77777777" w:rsidR="00306345" w:rsidRDefault="00306345" w:rsidP="00306345">
      <w:pPr>
        <w:rPr>
          <w:lang w:eastAsia="en-US"/>
        </w:rPr>
      </w:pPr>
    </w:p>
    <w:p w14:paraId="3AD2E1F3" w14:textId="41B78D64" w:rsidR="006F7CFE" w:rsidRDefault="00990D04">
      <w:pPr>
        <w:pStyle w:val="Heading1"/>
      </w:pPr>
      <w:r>
        <w:t>=== Transactional Statements</w:t>
      </w:r>
    </w:p>
    <w:p w14:paraId="0E28C2C4" w14:textId="77777777" w:rsidR="00A944B1" w:rsidRDefault="00A944B1" w:rsidP="00A944B1">
      <w:pPr>
        <w:rPr>
          <w:lang w:eastAsia="en-US"/>
        </w:rPr>
      </w:pPr>
    </w:p>
    <w:p w14:paraId="2DABA5FC" w14:textId="4B0CA4CB" w:rsidR="00A944B1" w:rsidRDefault="00A944B1" w:rsidP="00A944B1">
      <w:pPr>
        <w:rPr>
          <w:lang w:eastAsia="en-US"/>
        </w:rPr>
      </w:pPr>
      <w:r>
        <w:rPr>
          <w:lang w:eastAsia="en-US"/>
        </w:rPr>
        <w:t xml:space="preserve">We talked a lot about CockroachDB transactions in Chapter 2, so </w:t>
      </w:r>
      <w:r w:rsidR="0084752E">
        <w:rPr>
          <w:lang w:eastAsia="en-US"/>
        </w:rPr>
        <w:t xml:space="preserve">review that chapter if you need a refresher on how CockroachDB transactions work.  From </w:t>
      </w:r>
      <w:r w:rsidR="00BE53DA">
        <w:rPr>
          <w:lang w:eastAsia="en-US"/>
        </w:rPr>
        <w:t>the</w:t>
      </w:r>
      <w:r w:rsidR="0084752E">
        <w:rPr>
          <w:lang w:eastAsia="en-US"/>
        </w:rPr>
        <w:t xml:space="preserve"> SQL </w:t>
      </w:r>
      <w:r w:rsidR="00BE53DA">
        <w:rPr>
          <w:lang w:eastAsia="en-US"/>
        </w:rPr>
        <w:t>language</w:t>
      </w:r>
      <w:r w:rsidR="0084752E">
        <w:rPr>
          <w:lang w:eastAsia="en-US"/>
        </w:rPr>
        <w:t xml:space="preserve"> point of view, CockroachDB supports the standard </w:t>
      </w:r>
      <w:r w:rsidR="00BE53DA">
        <w:rPr>
          <w:lang w:eastAsia="en-US"/>
        </w:rPr>
        <w:t xml:space="preserve">SQL </w:t>
      </w:r>
      <w:r w:rsidR="0084752E">
        <w:rPr>
          <w:lang w:eastAsia="en-US"/>
        </w:rPr>
        <w:t xml:space="preserve">transactional control statements. </w:t>
      </w:r>
    </w:p>
    <w:p w14:paraId="2D2F6E5B" w14:textId="77777777" w:rsidR="00857025" w:rsidRDefault="00857025" w:rsidP="00A944B1">
      <w:pPr>
        <w:rPr>
          <w:lang w:eastAsia="en-US"/>
        </w:rPr>
      </w:pPr>
    </w:p>
    <w:p w14:paraId="6E17C7DC" w14:textId="62DB3E19" w:rsidR="00857025" w:rsidRDefault="00857025" w:rsidP="004C01BE">
      <w:pPr>
        <w:pStyle w:val="Heading3"/>
      </w:pPr>
      <w:r>
        <w:t>==== BEGIN TRANSACTION</w:t>
      </w:r>
    </w:p>
    <w:p w14:paraId="51C7F3B9" w14:textId="77777777" w:rsidR="00F82787" w:rsidRDefault="00F82787" w:rsidP="00A944B1">
      <w:pPr>
        <w:rPr>
          <w:lang w:eastAsia="en-US"/>
        </w:rPr>
      </w:pPr>
    </w:p>
    <w:p w14:paraId="5B77ED00" w14:textId="4A4CCF03" w:rsidR="007713FD" w:rsidRDefault="00F82787" w:rsidP="007713FD">
      <w:pPr>
        <w:rPr>
          <w:lang w:eastAsia="en-US"/>
        </w:rPr>
      </w:pPr>
      <w:r>
        <w:rPr>
          <w:lang w:eastAsia="en-US"/>
        </w:rPr>
        <w:t xml:space="preserve">The BEGIN statement commences a transaction and sets its properties.  </w:t>
      </w:r>
      <w:r w:rsidR="007713FD">
        <w:rPr>
          <w:lang w:eastAsia="en-US"/>
        </w:rPr>
        <w:t>&lt;&lt;</w:t>
      </w:r>
      <w:proofErr w:type="spellStart"/>
      <w:r w:rsidR="007713FD">
        <w:rPr>
          <w:lang w:eastAsia="en-US"/>
        </w:rPr>
        <w:t>BeginTransaction</w:t>
      </w:r>
      <w:proofErr w:type="spellEnd"/>
      <w:r w:rsidR="007713FD">
        <w:rPr>
          <w:lang w:eastAsia="en-US"/>
        </w:rPr>
        <w:t xml:space="preserve">&gt;&gt; shows the syntax. </w:t>
      </w:r>
    </w:p>
    <w:p w14:paraId="125F2FC4" w14:textId="77777777" w:rsidR="000C0476" w:rsidRDefault="000C0476" w:rsidP="007713FD">
      <w:pPr>
        <w:rPr>
          <w:lang w:eastAsia="en-US"/>
        </w:rPr>
      </w:pPr>
    </w:p>
    <w:p w14:paraId="2386878E" w14:textId="22CBFB88" w:rsidR="00F82787" w:rsidRDefault="00F82787" w:rsidP="00A944B1">
      <w:pPr>
        <w:rPr>
          <w:lang w:eastAsia="en-US"/>
        </w:rPr>
      </w:pPr>
    </w:p>
    <w:p w14:paraId="414F43EE" w14:textId="77777777" w:rsidR="00857025" w:rsidRDefault="00857025" w:rsidP="00A944B1">
      <w:pPr>
        <w:rPr>
          <w:lang w:eastAsia="en-US"/>
        </w:rPr>
      </w:pPr>
    </w:p>
    <w:p w14:paraId="2E790AD3" w14:textId="70F774C2" w:rsidR="00857025" w:rsidRDefault="00857025" w:rsidP="00857025">
      <w:pPr>
        <w:rPr>
          <w:lang w:eastAsia="en-US"/>
        </w:rPr>
      </w:pPr>
      <w:r>
        <w:rPr>
          <w:lang w:eastAsia="en-US"/>
        </w:rPr>
        <w:t>[[</w:t>
      </w:r>
      <w:proofErr w:type="spellStart"/>
      <w:r>
        <w:rPr>
          <w:lang w:eastAsia="en-US"/>
        </w:rPr>
        <w:t>BeginTransaction</w:t>
      </w:r>
      <w:proofErr w:type="spellEnd"/>
      <w:r>
        <w:rPr>
          <w:lang w:eastAsia="en-US"/>
        </w:rPr>
        <w:t xml:space="preserve">]] </w:t>
      </w:r>
    </w:p>
    <w:p w14:paraId="74A0FAB8" w14:textId="4ACD0047" w:rsidR="00857025" w:rsidRDefault="00857025" w:rsidP="00857025">
      <w:pPr>
        <w:rPr>
          <w:lang w:eastAsia="en-US"/>
        </w:rPr>
      </w:pPr>
      <w:proofErr w:type="gramStart"/>
      <w:r>
        <w:rPr>
          <w:lang w:eastAsia="en-US"/>
        </w:rPr>
        <w:t>.Begin</w:t>
      </w:r>
      <w:proofErr w:type="gramEnd"/>
      <w:r w:rsidR="00F82787">
        <w:rPr>
          <w:lang w:eastAsia="en-US"/>
        </w:rPr>
        <w:t xml:space="preserve"> </w:t>
      </w:r>
      <w:r>
        <w:rPr>
          <w:lang w:eastAsia="en-US"/>
        </w:rPr>
        <w:t>Transaction</w:t>
      </w:r>
    </w:p>
    <w:p w14:paraId="23662CDD" w14:textId="688FDD30" w:rsidR="00857025" w:rsidRDefault="00857025" w:rsidP="00857025">
      <w:pPr>
        <w:rPr>
          <w:lang w:eastAsia="en-US"/>
        </w:rPr>
      </w:pPr>
      <w:proofErr w:type="gramStart"/>
      <w:r>
        <w:rPr>
          <w:lang w:eastAsia="en-US"/>
        </w:rPr>
        <w:t>image::</w:t>
      </w:r>
      <w:proofErr w:type="gramEnd"/>
      <w:r>
        <w:rPr>
          <w:lang w:eastAsia="en-US"/>
        </w:rPr>
        <w:t>images/begin</w:t>
      </w:r>
      <w:r>
        <w:rPr>
          <w:rFonts w:eastAsiaTheme="minorEastAsia"/>
          <w:lang w:val="en-GB" w:eastAsia="en-US"/>
        </w:rPr>
        <w:t>_stmt</w:t>
      </w:r>
      <w:r w:rsidR="00397384">
        <w:rPr>
          <w:rFonts w:eastAsiaTheme="minorEastAsia"/>
          <w:lang w:val="en-GB" w:eastAsia="en-US"/>
        </w:rPr>
        <w:t>.png</w:t>
      </w:r>
      <w:r>
        <w:rPr>
          <w:lang w:eastAsia="en-US"/>
        </w:rPr>
        <w:t>[</w:t>
      </w:r>
      <w:proofErr w:type="spellStart"/>
      <w:r>
        <w:rPr>
          <w:lang w:eastAsia="en-US"/>
        </w:rPr>
        <w:t>BeginTransaction</w:t>
      </w:r>
      <w:proofErr w:type="spellEnd"/>
      <w:r>
        <w:rPr>
          <w:lang w:eastAsia="en-US"/>
        </w:rPr>
        <w:t>]</w:t>
      </w:r>
    </w:p>
    <w:p w14:paraId="7A48645D" w14:textId="77777777" w:rsidR="000C0476" w:rsidRDefault="000C0476" w:rsidP="00857025">
      <w:pPr>
        <w:rPr>
          <w:lang w:eastAsia="en-US"/>
        </w:rPr>
      </w:pPr>
    </w:p>
    <w:p w14:paraId="79B4F71D" w14:textId="3757C043" w:rsidR="00857025" w:rsidRDefault="00857025" w:rsidP="00A944B1">
      <w:pPr>
        <w:rPr>
          <w:lang w:eastAsia="en-US"/>
        </w:rPr>
      </w:pPr>
      <w:r>
        <w:rPr>
          <w:lang w:eastAsia="en-US"/>
        </w:rPr>
        <w:t xml:space="preserve"> </w:t>
      </w:r>
    </w:p>
    <w:p w14:paraId="27B906FB" w14:textId="77777777" w:rsidR="00857025" w:rsidRDefault="00857025" w:rsidP="00A944B1">
      <w:pPr>
        <w:rPr>
          <w:lang w:eastAsia="en-US"/>
        </w:rPr>
      </w:pPr>
    </w:p>
    <w:p w14:paraId="3A70AF01" w14:textId="217A752B" w:rsidR="00857025" w:rsidRPr="008C1AD3" w:rsidRDefault="00857025" w:rsidP="004C01BE">
      <w:r>
        <w:rPr>
          <w:noProof/>
        </w:rPr>
        <w:drawing>
          <wp:inline distT="0" distB="0" distL="0" distR="0" wp14:anchorId="71EDBF32" wp14:editId="73AE74F9">
            <wp:extent cx="5731510" cy="1991995"/>
            <wp:effectExtent l="0" t="0" r="0" b="1905"/>
            <wp:docPr id="12" name="Picture 1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31">
                      <a:extLst>
                        <a:ext uri="{28A0092B-C50C-407E-A947-70E740481C1C}">
                          <a14:useLocalDpi xmlns:a14="http://schemas.microsoft.com/office/drawing/2010/main" val="0"/>
                        </a:ext>
                      </a:extLst>
                    </a:blip>
                    <a:stretch>
                      <a:fillRect/>
                    </a:stretch>
                  </pic:blipFill>
                  <pic:spPr>
                    <a:xfrm>
                      <a:off x="0" y="0"/>
                      <a:ext cx="5731510" cy="1991995"/>
                    </a:xfrm>
                    <a:prstGeom prst="rect">
                      <a:avLst/>
                    </a:prstGeom>
                  </pic:spPr>
                </pic:pic>
              </a:graphicData>
            </a:graphic>
          </wp:inline>
        </w:drawing>
      </w:r>
    </w:p>
    <w:p w14:paraId="625F8AE0" w14:textId="77777777" w:rsidR="007F6F8D" w:rsidRDefault="007F6F8D" w:rsidP="007F6F8D">
      <w:pPr>
        <w:rPr>
          <w:lang w:eastAsia="en-US"/>
        </w:rPr>
      </w:pPr>
    </w:p>
    <w:p w14:paraId="6426C25D" w14:textId="0EB03DC6" w:rsidR="007713FD" w:rsidRDefault="007713FD" w:rsidP="007F6F8D">
      <w:pPr>
        <w:rPr>
          <w:lang w:eastAsia="en-US"/>
        </w:rPr>
      </w:pPr>
      <w:r>
        <w:rPr>
          <w:lang w:eastAsia="en-US"/>
        </w:rPr>
        <w:t xml:space="preserve">PRIORITY sets the transaction priority. In the event of a conflict, HIGH priority transactions are less likely to be retried. </w:t>
      </w:r>
    </w:p>
    <w:p w14:paraId="6F0ECC67" w14:textId="77777777" w:rsidR="007713FD" w:rsidRDefault="007713FD" w:rsidP="007F6F8D">
      <w:pPr>
        <w:rPr>
          <w:lang w:eastAsia="en-US"/>
        </w:rPr>
      </w:pPr>
    </w:p>
    <w:p w14:paraId="7F780C94" w14:textId="1A52A425" w:rsidR="007713FD" w:rsidRDefault="007713FD" w:rsidP="007F6F8D">
      <w:pPr>
        <w:rPr>
          <w:lang w:eastAsia="en-US"/>
        </w:rPr>
      </w:pPr>
      <w:r>
        <w:rPr>
          <w:lang w:eastAsia="en-US"/>
        </w:rPr>
        <w:t xml:space="preserve">READ ONLY </w:t>
      </w:r>
      <w:r w:rsidR="008978FC">
        <w:rPr>
          <w:lang w:eastAsia="en-US"/>
        </w:rPr>
        <w:t xml:space="preserve">specifies that the transaction is read-only and will not modify data. </w:t>
      </w:r>
    </w:p>
    <w:p w14:paraId="31FDDBE5" w14:textId="77777777" w:rsidR="008978FC" w:rsidRDefault="008978FC" w:rsidP="007F6F8D">
      <w:pPr>
        <w:rPr>
          <w:lang w:eastAsia="en-US"/>
        </w:rPr>
      </w:pPr>
    </w:p>
    <w:p w14:paraId="0A33E65C" w14:textId="647CDB3B" w:rsidR="008978FC" w:rsidRDefault="008978FC" w:rsidP="007F6F8D">
      <w:pPr>
        <w:rPr>
          <w:lang w:eastAsia="en-US"/>
        </w:rPr>
      </w:pPr>
      <w:r>
        <w:rPr>
          <w:lang w:eastAsia="en-US"/>
        </w:rPr>
        <w:t xml:space="preserve">AS OF SYSTEM TIME allows a READ ONLY transaction to view data from a snapshot of database history. </w:t>
      </w:r>
      <w:r w:rsidR="009339E0">
        <w:rPr>
          <w:lang w:eastAsia="en-US"/>
        </w:rPr>
        <w:t>We'</w:t>
      </w:r>
      <w:r w:rsidR="00480ACD">
        <w:rPr>
          <w:lang w:eastAsia="en-US"/>
        </w:rPr>
        <w:t xml:space="preserve">ll come back to this in a few pages. </w:t>
      </w:r>
    </w:p>
    <w:p w14:paraId="2E39CF7B" w14:textId="77777777" w:rsidR="0088434A" w:rsidRDefault="0088434A" w:rsidP="007F6F8D">
      <w:pPr>
        <w:rPr>
          <w:lang w:eastAsia="en-US"/>
        </w:rPr>
      </w:pPr>
    </w:p>
    <w:p w14:paraId="72C6D573" w14:textId="77777777" w:rsidR="0088434A" w:rsidRDefault="0088434A" w:rsidP="0088434A">
      <w:pPr>
        <w:pStyle w:val="Heading3"/>
      </w:pPr>
      <w:r>
        <w:lastRenderedPageBreak/>
        <w:t>==== SAVEPOINT</w:t>
      </w:r>
    </w:p>
    <w:p w14:paraId="50F786E1" w14:textId="77777777" w:rsidR="0088434A" w:rsidRDefault="0088434A" w:rsidP="0088434A">
      <w:pPr>
        <w:rPr>
          <w:lang w:eastAsia="en-US"/>
        </w:rPr>
      </w:pPr>
    </w:p>
    <w:p w14:paraId="42FE3816" w14:textId="009B16E7" w:rsidR="0088434A" w:rsidRDefault="0088434A" w:rsidP="0088434A">
      <w:pPr>
        <w:rPr>
          <w:lang w:eastAsia="en-US"/>
        </w:rPr>
      </w:pPr>
      <w:r>
        <w:rPr>
          <w:lang w:eastAsia="en-US"/>
        </w:rPr>
        <w:t>SAVEPOINT creates a named rollback point that can be used as the target of a ROLLBACK statement.  This allows a portion of a transaction to be discarded without discarding all of the transactions</w:t>
      </w:r>
      <w:r w:rsidR="00216C6B">
        <w:rPr>
          <w:lang w:eastAsia="en-US"/>
        </w:rPr>
        <w:t>'</w:t>
      </w:r>
      <w:r>
        <w:rPr>
          <w:lang w:eastAsia="en-US"/>
        </w:rPr>
        <w:t xml:space="preserve"> work.  See ROLLBACK for more details.  </w:t>
      </w:r>
    </w:p>
    <w:p w14:paraId="02B848A0" w14:textId="77777777" w:rsidR="0088434A" w:rsidRDefault="0088434A" w:rsidP="007F6F8D">
      <w:pPr>
        <w:rPr>
          <w:lang w:eastAsia="en-US"/>
        </w:rPr>
      </w:pPr>
    </w:p>
    <w:p w14:paraId="51131019" w14:textId="77777777" w:rsidR="00664B3E" w:rsidRDefault="00664B3E" w:rsidP="007F6F8D">
      <w:pPr>
        <w:rPr>
          <w:lang w:eastAsia="en-US"/>
        </w:rPr>
      </w:pPr>
    </w:p>
    <w:p w14:paraId="1554CBF5" w14:textId="633DE871" w:rsidR="00664B3E" w:rsidRDefault="00664B3E" w:rsidP="004C01BE">
      <w:pPr>
        <w:pStyle w:val="Heading3"/>
      </w:pPr>
      <w:r>
        <w:t>==== COMMIT</w:t>
      </w:r>
    </w:p>
    <w:p w14:paraId="18EA089F" w14:textId="77777777" w:rsidR="00664B3E" w:rsidRDefault="00664B3E" w:rsidP="007F6F8D">
      <w:pPr>
        <w:rPr>
          <w:lang w:eastAsia="en-US"/>
        </w:rPr>
      </w:pPr>
    </w:p>
    <w:p w14:paraId="37741623" w14:textId="24F34991" w:rsidR="00664B3E" w:rsidRDefault="00664B3E" w:rsidP="007F6F8D">
      <w:pPr>
        <w:rPr>
          <w:lang w:eastAsia="en-US"/>
        </w:rPr>
      </w:pPr>
      <w:r>
        <w:rPr>
          <w:lang w:eastAsia="en-US"/>
        </w:rPr>
        <w:t xml:space="preserve">The COMMIT statement commits the current transactions, making changes </w:t>
      </w:r>
      <w:r w:rsidR="006C57FE">
        <w:rPr>
          <w:lang w:eastAsia="en-US"/>
        </w:rPr>
        <w:t xml:space="preserve">permanent.  </w:t>
      </w:r>
    </w:p>
    <w:p w14:paraId="4C35D203" w14:textId="6DB1852C" w:rsidR="00367428" w:rsidRDefault="00367428" w:rsidP="007F6F8D">
      <w:pPr>
        <w:rPr>
          <w:lang w:eastAsia="en-US"/>
        </w:rPr>
      </w:pPr>
    </w:p>
    <w:p w14:paraId="4E59D1D7" w14:textId="2459FF11" w:rsidR="00E51A6D" w:rsidRDefault="00367428" w:rsidP="008C1AD3">
      <w:pPr>
        <w:rPr>
          <w:lang w:eastAsia="en-US"/>
        </w:rPr>
      </w:pPr>
      <w:r>
        <w:rPr>
          <w:lang w:eastAsia="en-US"/>
        </w:rPr>
        <w:t xml:space="preserve">Note that some transactions may require </w:t>
      </w:r>
      <w:r w:rsidR="00216C6B">
        <w:rPr>
          <w:lang w:eastAsia="en-US"/>
        </w:rPr>
        <w:t>client-</w:t>
      </w:r>
      <w:r>
        <w:rPr>
          <w:lang w:eastAsia="en-US"/>
        </w:rPr>
        <w:t xml:space="preserve">side intervention to handle retry scenarios.  These patterns will be explored in </w:t>
      </w:r>
      <w:r w:rsidR="00E9333D">
        <w:rPr>
          <w:lang w:eastAsia="en-US"/>
        </w:rPr>
        <w:t>Chapter</w:t>
      </w:r>
      <w:r>
        <w:rPr>
          <w:lang w:eastAsia="en-US"/>
        </w:rPr>
        <w:t xml:space="preserve"> </w:t>
      </w:r>
      <w:r w:rsidR="00521180">
        <w:rPr>
          <w:lang w:eastAsia="en-US"/>
        </w:rPr>
        <w:t xml:space="preserve">6.  </w:t>
      </w:r>
    </w:p>
    <w:p w14:paraId="79042F24" w14:textId="77777777" w:rsidR="00E9333D" w:rsidRDefault="00E9333D" w:rsidP="008C1AD3">
      <w:pPr>
        <w:rPr>
          <w:lang w:eastAsia="en-US"/>
        </w:rPr>
      </w:pPr>
    </w:p>
    <w:p w14:paraId="2C43F404" w14:textId="3B1969D5" w:rsidR="00E51A6D" w:rsidRDefault="00E51A6D" w:rsidP="00A85CA1">
      <w:pPr>
        <w:pStyle w:val="Heading3"/>
      </w:pPr>
      <w:r>
        <w:t>==== ROLLBACK</w:t>
      </w:r>
    </w:p>
    <w:p w14:paraId="5852CD62" w14:textId="77777777" w:rsidR="00E9333D" w:rsidRPr="004C01BE" w:rsidRDefault="00E9333D">
      <w:pPr>
        <w:rPr>
          <w:lang w:eastAsia="en-US"/>
        </w:rPr>
      </w:pPr>
    </w:p>
    <w:p w14:paraId="1E6BAFF9" w14:textId="77777777" w:rsidR="00B87A46" w:rsidRDefault="00B87A46" w:rsidP="00E51A6D">
      <w:pPr>
        <w:rPr>
          <w:lang w:eastAsia="en-US"/>
        </w:rPr>
      </w:pPr>
    </w:p>
    <w:p w14:paraId="60DA0EF6" w14:textId="541891C0" w:rsidR="00B87A46" w:rsidRDefault="00B87A46" w:rsidP="00E51A6D">
      <w:pPr>
        <w:rPr>
          <w:lang w:eastAsia="en-US"/>
        </w:rPr>
      </w:pPr>
      <w:r>
        <w:rPr>
          <w:lang w:eastAsia="en-US"/>
        </w:rPr>
        <w:t>ROLLB</w:t>
      </w:r>
      <w:r w:rsidR="001A253A">
        <w:rPr>
          <w:lang w:eastAsia="en-US"/>
        </w:rPr>
        <w:t>A</w:t>
      </w:r>
      <w:r>
        <w:rPr>
          <w:lang w:eastAsia="en-US"/>
        </w:rPr>
        <w:t>CK aborts the current transaction</w:t>
      </w:r>
      <w:r w:rsidR="001A253A">
        <w:rPr>
          <w:lang w:eastAsia="en-US"/>
        </w:rPr>
        <w:t xml:space="preserve">. Optionally, we can ROLLBACK to a </w:t>
      </w:r>
      <w:proofErr w:type="spellStart"/>
      <w:r w:rsidR="001A253A">
        <w:rPr>
          <w:lang w:eastAsia="en-US"/>
        </w:rPr>
        <w:t>savepoint</w:t>
      </w:r>
      <w:proofErr w:type="spellEnd"/>
      <w:r w:rsidR="001A253A">
        <w:rPr>
          <w:lang w:eastAsia="en-US"/>
        </w:rPr>
        <w:t xml:space="preserve">, which rollbacks only the statements </w:t>
      </w:r>
      <w:r w:rsidR="00A12C64">
        <w:rPr>
          <w:lang w:eastAsia="en-US"/>
        </w:rPr>
        <w:t xml:space="preserve">issued after the SAVEPOINT.  </w:t>
      </w:r>
    </w:p>
    <w:p w14:paraId="7FC8B34F" w14:textId="77777777" w:rsidR="00A12C64" w:rsidRDefault="00A12C64" w:rsidP="00E51A6D">
      <w:pPr>
        <w:rPr>
          <w:lang w:eastAsia="en-US"/>
        </w:rPr>
      </w:pPr>
    </w:p>
    <w:p w14:paraId="307E1B0C" w14:textId="363B221B" w:rsidR="00A12C64" w:rsidRDefault="00A67B2A" w:rsidP="00E51A6D">
      <w:pPr>
        <w:rPr>
          <w:lang w:eastAsia="en-US"/>
        </w:rPr>
      </w:pPr>
      <w:r>
        <w:rPr>
          <w:lang w:eastAsia="en-US"/>
        </w:rPr>
        <w:t xml:space="preserve">For instance, in the following example, the insert of the </w:t>
      </w:r>
      <w:r w:rsidR="00216C6B">
        <w:rPr>
          <w:lang w:eastAsia="en-US"/>
        </w:rPr>
        <w:t xml:space="preserve">misspelled </w:t>
      </w:r>
      <w:r>
        <w:rPr>
          <w:lang w:eastAsia="en-US"/>
        </w:rPr>
        <w:t xml:space="preserve">number </w:t>
      </w:r>
      <w:r w:rsidR="003A4AED">
        <w:rPr>
          <w:lang w:eastAsia="en-US"/>
        </w:rPr>
        <w:t>''</w:t>
      </w:r>
      <w:r w:rsidR="009339E0">
        <w:rPr>
          <w:lang w:eastAsia="en-US"/>
        </w:rPr>
        <w:t xml:space="preserve">'tree' </w:t>
      </w:r>
      <w:r>
        <w:rPr>
          <w:lang w:eastAsia="en-US"/>
        </w:rPr>
        <w:t>is rollbacked and corrected without abandoning the transaction as a whole:</w:t>
      </w:r>
    </w:p>
    <w:p w14:paraId="0C476AB5" w14:textId="77777777" w:rsidR="00A67B2A" w:rsidRDefault="00A67B2A" w:rsidP="00E51A6D">
      <w:pPr>
        <w:rPr>
          <w:lang w:eastAsia="en-US"/>
        </w:rPr>
      </w:pPr>
    </w:p>
    <w:p w14:paraId="241815B8" w14:textId="051FD8BA" w:rsidR="00A67B2A" w:rsidRDefault="00A67B2A" w:rsidP="004C01BE">
      <w:pPr>
        <w:pStyle w:val="code"/>
      </w:pPr>
      <w:r>
        <w:t xml:space="preserve">[source, </w:t>
      </w:r>
      <w:proofErr w:type="spellStart"/>
      <w:r>
        <w:t>sql</w:t>
      </w:r>
      <w:proofErr w:type="spellEnd"/>
      <w:r>
        <w:t>]</w:t>
      </w:r>
    </w:p>
    <w:p w14:paraId="2CB53873" w14:textId="53DC04A2" w:rsidR="00A67B2A" w:rsidRDefault="00A67B2A" w:rsidP="004C01BE">
      <w:pPr>
        <w:pStyle w:val="code"/>
      </w:pPr>
      <w:r>
        <w:t>----</w:t>
      </w:r>
    </w:p>
    <w:p w14:paraId="1D69BA37" w14:textId="77777777" w:rsidR="00A67B2A" w:rsidRDefault="00A67B2A" w:rsidP="004C01BE">
      <w:pPr>
        <w:pStyle w:val="code"/>
        <w:rPr>
          <w:rFonts w:ascii="Menlo" w:hAnsi="Menlo" w:cs="Menlo"/>
          <w:lang w:val="en-GB"/>
        </w:rPr>
      </w:pPr>
      <w:proofErr w:type="gramStart"/>
      <w:r>
        <w:rPr>
          <w:rFonts w:ascii="Menlo" w:hAnsi="Menlo" w:cs="Menlo"/>
          <w:b/>
          <w:bCs/>
          <w:color w:val="800000"/>
          <w:lang w:val="en-GB"/>
        </w:rPr>
        <w:t>BEGIN</w:t>
      </w:r>
      <w:r>
        <w:rPr>
          <w:rFonts w:ascii="Menlo" w:hAnsi="Menlo" w:cs="Menlo"/>
          <w:color w:val="000000"/>
          <w:lang w:val="en-GB"/>
        </w:rPr>
        <w:t xml:space="preserve"> </w:t>
      </w:r>
      <w:r>
        <w:rPr>
          <w:rFonts w:ascii="Menlo" w:hAnsi="Menlo" w:cs="Menlo"/>
          <w:color w:val="FF0000"/>
          <w:lang w:val="en-GB"/>
        </w:rPr>
        <w:t>;</w:t>
      </w:r>
      <w:proofErr w:type="gramEnd"/>
    </w:p>
    <w:p w14:paraId="7C19827B" w14:textId="77777777" w:rsidR="00A67B2A" w:rsidRDefault="00A67B2A" w:rsidP="004C01BE">
      <w:pPr>
        <w:pStyle w:val="code"/>
        <w:rPr>
          <w:rFonts w:ascii="Menlo" w:hAnsi="Menlo" w:cs="Menlo"/>
          <w:lang w:val="en-GB"/>
        </w:rPr>
      </w:pPr>
    </w:p>
    <w:p w14:paraId="79AF92D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1</w:t>
      </w:r>
      <w:r>
        <w:rPr>
          <w:rFonts w:ascii="Menlo" w:hAnsi="Menlo" w:cs="Menlo"/>
          <w:color w:val="000000"/>
          <w:lang w:val="en-GB"/>
        </w:rPr>
        <w:t>,</w:t>
      </w:r>
      <w:r>
        <w:rPr>
          <w:rFonts w:ascii="Menlo" w:hAnsi="Menlo" w:cs="Menlo"/>
          <w:color w:val="008000"/>
          <w:lang w:val="en-GB"/>
        </w:rPr>
        <w:t>'one'</w:t>
      </w:r>
      <w:r>
        <w:rPr>
          <w:rFonts w:ascii="Menlo" w:hAnsi="Menlo" w:cs="Menlo"/>
          <w:color w:val="000000"/>
          <w:lang w:val="en-GB"/>
        </w:rPr>
        <w:t>)</w:t>
      </w:r>
      <w:r>
        <w:rPr>
          <w:rFonts w:ascii="Menlo" w:hAnsi="Menlo" w:cs="Menlo"/>
          <w:color w:val="FF0000"/>
          <w:lang w:val="en-GB"/>
        </w:rPr>
        <w:t>;</w:t>
      </w:r>
    </w:p>
    <w:p w14:paraId="5FA1C43B"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2</w:t>
      </w:r>
      <w:r>
        <w:rPr>
          <w:rFonts w:ascii="Menlo" w:hAnsi="Menlo" w:cs="Menlo"/>
          <w:color w:val="000000"/>
          <w:lang w:val="en-GB"/>
        </w:rPr>
        <w:t>,</w:t>
      </w:r>
      <w:r>
        <w:rPr>
          <w:rFonts w:ascii="Menlo" w:hAnsi="Menlo" w:cs="Menlo"/>
          <w:color w:val="008000"/>
          <w:lang w:val="en-GB"/>
        </w:rPr>
        <w:t>'two'</w:t>
      </w:r>
      <w:r>
        <w:rPr>
          <w:rFonts w:ascii="Menlo" w:hAnsi="Menlo" w:cs="Menlo"/>
          <w:color w:val="000000"/>
          <w:lang w:val="en-GB"/>
        </w:rPr>
        <w:t>)</w:t>
      </w:r>
      <w:r>
        <w:rPr>
          <w:rFonts w:ascii="Menlo" w:hAnsi="Menlo" w:cs="Menlo"/>
          <w:color w:val="FF0000"/>
          <w:lang w:val="en-GB"/>
        </w:rPr>
        <w:t>;</w:t>
      </w:r>
    </w:p>
    <w:p w14:paraId="5BF20232" w14:textId="77777777" w:rsidR="00A67B2A" w:rsidRDefault="00A67B2A" w:rsidP="004C01BE">
      <w:pPr>
        <w:pStyle w:val="code"/>
        <w:rPr>
          <w:rFonts w:ascii="Menlo" w:hAnsi="Menlo" w:cs="Menlo"/>
          <w:lang w:val="en-GB"/>
        </w:rPr>
      </w:pP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6E4B0E2E" w14:textId="77777777" w:rsidR="00A67B2A" w:rsidRDefault="00A67B2A" w:rsidP="004C01BE">
      <w:pPr>
        <w:pStyle w:val="code"/>
        <w:rPr>
          <w:rFonts w:ascii="Menlo" w:hAnsi="Menlo" w:cs="Menlo"/>
          <w:lang w:val="en-GB"/>
        </w:rPr>
      </w:pPr>
    </w:p>
    <w:p w14:paraId="506BE8A1"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'tree'</w:t>
      </w:r>
      <w:r>
        <w:rPr>
          <w:rFonts w:ascii="Menlo" w:hAnsi="Menlo" w:cs="Menlo"/>
          <w:color w:val="000000"/>
          <w:lang w:val="en-GB"/>
        </w:rPr>
        <w:t>)</w:t>
      </w:r>
      <w:r>
        <w:rPr>
          <w:rFonts w:ascii="Menlo" w:hAnsi="Menlo" w:cs="Menlo"/>
          <w:color w:val="FF0000"/>
          <w:lang w:val="en-GB"/>
        </w:rPr>
        <w:t>;</w:t>
      </w:r>
      <w:r>
        <w:rPr>
          <w:rFonts w:ascii="Menlo" w:hAnsi="Menlo" w:cs="Menlo"/>
          <w:color w:val="000000"/>
          <w:lang w:val="en-GB"/>
        </w:rPr>
        <w:t xml:space="preserve">  </w:t>
      </w:r>
    </w:p>
    <w:p w14:paraId="56C8544F" w14:textId="77777777" w:rsidR="00A67B2A" w:rsidRDefault="00A67B2A" w:rsidP="004C01BE">
      <w:pPr>
        <w:pStyle w:val="code"/>
        <w:rPr>
          <w:rFonts w:ascii="Menlo" w:hAnsi="Menlo" w:cs="Menlo"/>
          <w:lang w:val="en-GB"/>
        </w:rPr>
      </w:pPr>
      <w:r>
        <w:rPr>
          <w:rFonts w:ascii="Menlo" w:hAnsi="Menlo" w:cs="Menlo"/>
          <w:b/>
          <w:bCs/>
          <w:color w:val="800000"/>
          <w:lang w:val="en-GB"/>
        </w:rPr>
        <w:t>ROLLBACK</w:t>
      </w:r>
      <w:r>
        <w:rPr>
          <w:rFonts w:ascii="Menlo" w:hAnsi="Menlo" w:cs="Menlo"/>
          <w:color w:val="000000"/>
          <w:lang w:val="en-GB"/>
        </w:rPr>
        <w:t xml:space="preserve"> </w:t>
      </w:r>
      <w:r>
        <w:rPr>
          <w:rFonts w:ascii="Menlo" w:hAnsi="Menlo" w:cs="Menlo"/>
          <w:b/>
          <w:bCs/>
          <w:color w:val="800000"/>
          <w:lang w:val="en-GB"/>
        </w:rPr>
        <w:t>TO</w:t>
      </w:r>
      <w:r>
        <w:rPr>
          <w:rFonts w:ascii="Menlo" w:hAnsi="Menlo" w:cs="Menlo"/>
          <w:color w:val="000000"/>
          <w:lang w:val="en-GB"/>
        </w:rPr>
        <w:t xml:space="preserve"> </w:t>
      </w:r>
      <w:r>
        <w:rPr>
          <w:rFonts w:ascii="Menlo" w:hAnsi="Menlo" w:cs="Menlo"/>
          <w:b/>
          <w:bCs/>
          <w:color w:val="800000"/>
          <w:lang w:val="en-GB"/>
        </w:rPr>
        <w:t>SAVEPOINT</w:t>
      </w:r>
      <w:r>
        <w:rPr>
          <w:rFonts w:ascii="Menlo" w:hAnsi="Menlo" w:cs="Menlo"/>
          <w:color w:val="000000"/>
          <w:lang w:val="en-GB"/>
        </w:rPr>
        <w:t xml:space="preserve"> </w:t>
      </w:r>
      <w:proofErr w:type="gramStart"/>
      <w:r>
        <w:rPr>
          <w:rFonts w:ascii="Menlo" w:hAnsi="Menlo" w:cs="Menlo"/>
          <w:color w:val="000000"/>
          <w:lang w:val="en-GB"/>
        </w:rPr>
        <w:t>two</w:t>
      </w:r>
      <w:r>
        <w:rPr>
          <w:rFonts w:ascii="Menlo" w:hAnsi="Menlo" w:cs="Menlo"/>
          <w:color w:val="FF0000"/>
          <w:lang w:val="en-GB"/>
        </w:rPr>
        <w:t>;</w:t>
      </w:r>
      <w:proofErr w:type="gramEnd"/>
    </w:p>
    <w:p w14:paraId="5E574326" w14:textId="77777777" w:rsidR="00A67B2A" w:rsidRDefault="00A67B2A" w:rsidP="004C01BE">
      <w:pPr>
        <w:pStyle w:val="code"/>
        <w:rPr>
          <w:rFonts w:ascii="Menlo" w:hAnsi="Menlo" w:cs="Menlo"/>
          <w:lang w:val="en-GB"/>
        </w:rPr>
      </w:pPr>
    </w:p>
    <w:p w14:paraId="54B7EA96" w14:textId="77777777" w:rsidR="00A67B2A" w:rsidRDefault="00A67B2A" w:rsidP="004C01BE">
      <w:pPr>
        <w:pStyle w:val="code"/>
        <w:rPr>
          <w:rFonts w:ascii="Menlo" w:hAnsi="Menlo" w:cs="Menlo"/>
          <w:lang w:val="en-GB"/>
        </w:rPr>
      </w:pPr>
      <w:r>
        <w:rPr>
          <w:rFonts w:ascii="Menlo" w:hAnsi="Menlo" w:cs="Menlo"/>
          <w:b/>
          <w:bCs/>
          <w:color w:val="800000"/>
          <w:lang w:val="en-GB"/>
        </w:rPr>
        <w:t>INSERT</w:t>
      </w:r>
      <w:r>
        <w:rPr>
          <w:rFonts w:ascii="Menlo" w:hAnsi="Menlo" w:cs="Menlo"/>
          <w:color w:val="000000"/>
          <w:lang w:val="en-GB"/>
        </w:rPr>
        <w:t xml:space="preserve"> </w:t>
      </w:r>
      <w:r>
        <w:rPr>
          <w:rFonts w:ascii="Menlo" w:hAnsi="Menlo" w:cs="Menlo"/>
          <w:b/>
          <w:bCs/>
          <w:color w:val="800000"/>
          <w:lang w:val="en-GB"/>
        </w:rPr>
        <w:t>INTO</w:t>
      </w:r>
      <w:r>
        <w:rPr>
          <w:rFonts w:ascii="Menlo" w:hAnsi="Menlo" w:cs="Menlo"/>
          <w:color w:val="000000"/>
          <w:lang w:val="en-GB"/>
        </w:rPr>
        <w:t xml:space="preserve"> </w:t>
      </w:r>
      <w:proofErr w:type="gramStart"/>
      <w:r>
        <w:rPr>
          <w:rFonts w:ascii="Menlo" w:hAnsi="Menlo" w:cs="Menlo"/>
          <w:color w:val="000000"/>
          <w:lang w:val="en-GB"/>
        </w:rPr>
        <w:t>numbers</w:t>
      </w:r>
      <w:proofErr w:type="gramEnd"/>
      <w:r>
        <w:rPr>
          <w:rFonts w:ascii="Menlo" w:hAnsi="Menlo" w:cs="Menlo"/>
          <w:color w:val="000000"/>
          <w:lang w:val="en-GB"/>
        </w:rPr>
        <w:t xml:space="preserve"> </w:t>
      </w:r>
      <w:r>
        <w:rPr>
          <w:rFonts w:ascii="Menlo" w:hAnsi="Menlo" w:cs="Menlo"/>
          <w:b/>
          <w:bCs/>
          <w:color w:val="800000"/>
          <w:lang w:val="en-GB"/>
        </w:rPr>
        <w:t>VALUES</w:t>
      </w:r>
      <w:r>
        <w:rPr>
          <w:rFonts w:ascii="Menlo" w:hAnsi="Menlo" w:cs="Menlo"/>
          <w:color w:val="000000"/>
          <w:lang w:val="en-GB"/>
        </w:rPr>
        <w:t>(</w:t>
      </w:r>
      <w:r>
        <w:rPr>
          <w:rFonts w:ascii="Menlo" w:hAnsi="Menlo" w:cs="Menlo"/>
          <w:color w:val="0000FF"/>
          <w:lang w:val="en-GB"/>
        </w:rPr>
        <w:t>3</w:t>
      </w:r>
      <w:r>
        <w:rPr>
          <w:rFonts w:ascii="Menlo" w:hAnsi="Menlo" w:cs="Menlo"/>
          <w:color w:val="000000"/>
          <w:lang w:val="en-GB"/>
        </w:rPr>
        <w:t>,</w:t>
      </w:r>
      <w:r>
        <w:rPr>
          <w:rFonts w:ascii="Menlo" w:hAnsi="Menlo" w:cs="Menlo"/>
          <w:color w:val="008000"/>
          <w:lang w:val="en-GB"/>
        </w:rPr>
        <w:t>'three'</w:t>
      </w:r>
      <w:r>
        <w:rPr>
          <w:rFonts w:ascii="Menlo" w:hAnsi="Menlo" w:cs="Menlo"/>
          <w:color w:val="000000"/>
          <w:lang w:val="en-GB"/>
        </w:rPr>
        <w:t>)</w:t>
      </w:r>
      <w:r>
        <w:rPr>
          <w:rFonts w:ascii="Menlo" w:hAnsi="Menlo" w:cs="Menlo"/>
          <w:color w:val="FF0000"/>
          <w:lang w:val="en-GB"/>
        </w:rPr>
        <w:t>;</w:t>
      </w:r>
    </w:p>
    <w:p w14:paraId="3DA499A8" w14:textId="2EAF57E8" w:rsidR="00A67B2A" w:rsidRDefault="00A67B2A" w:rsidP="004C01BE">
      <w:pPr>
        <w:pStyle w:val="code"/>
        <w:rPr>
          <w:rFonts w:ascii="Menlo" w:hAnsi="Menlo" w:cs="Menlo"/>
          <w:color w:val="FF0000"/>
          <w:lang w:val="en-GB"/>
        </w:rPr>
      </w:pPr>
      <w:proofErr w:type="gramStart"/>
      <w:r>
        <w:rPr>
          <w:rFonts w:ascii="Menlo" w:hAnsi="Menlo" w:cs="Menlo"/>
          <w:b/>
          <w:bCs/>
          <w:color w:val="800000"/>
          <w:lang w:val="en-GB"/>
        </w:rPr>
        <w:t>COMMIT</w:t>
      </w:r>
      <w:r>
        <w:rPr>
          <w:rFonts w:ascii="Menlo" w:hAnsi="Menlo" w:cs="Menlo"/>
          <w:color w:val="FF0000"/>
          <w:lang w:val="en-GB"/>
        </w:rPr>
        <w:t>;</w:t>
      </w:r>
      <w:proofErr w:type="gramEnd"/>
    </w:p>
    <w:p w14:paraId="3F56021C" w14:textId="03ABDE29" w:rsidR="00A67B2A" w:rsidRDefault="00A67B2A" w:rsidP="004C01BE">
      <w:pPr>
        <w:pStyle w:val="code"/>
      </w:pPr>
      <w:r>
        <w:rPr>
          <w:rFonts w:ascii="Menlo" w:hAnsi="Menlo" w:cs="Menlo"/>
          <w:color w:val="FF0000"/>
          <w:lang w:val="en-GB"/>
        </w:rPr>
        <w:t>----</w:t>
      </w:r>
    </w:p>
    <w:p w14:paraId="45F51B1D" w14:textId="77777777" w:rsidR="00E51A6D" w:rsidRDefault="00E51A6D" w:rsidP="00E51A6D">
      <w:pPr>
        <w:rPr>
          <w:lang w:eastAsia="en-US"/>
        </w:rPr>
      </w:pPr>
    </w:p>
    <w:p w14:paraId="0D2E4269" w14:textId="3B33EC8B" w:rsidR="00E51A6D" w:rsidRDefault="462A7C60" w:rsidP="00E51A6D">
      <w:pPr>
        <w:rPr>
          <w:lang w:eastAsia="en-US"/>
        </w:rPr>
      </w:pPr>
      <w:r w:rsidRPr="462A7C60">
        <w:rPr>
          <w:lang w:eastAsia="en-US"/>
        </w:rPr>
        <w:t xml:space="preserve">The special </w:t>
      </w:r>
      <w:proofErr w:type="spellStart"/>
      <w:r w:rsidRPr="462A7C60">
        <w:rPr>
          <w:lang w:eastAsia="en-US"/>
        </w:rPr>
        <w:t>savepoint</w:t>
      </w:r>
      <w:proofErr w:type="spellEnd"/>
      <w:r w:rsidRPr="462A7C60">
        <w:rPr>
          <w:lang w:eastAsia="en-US"/>
        </w:rPr>
        <w:t xml:space="preserve"> +</w:t>
      </w:r>
      <w:proofErr w:type="spellStart"/>
      <w:r w:rsidRPr="462A7C60">
        <w:rPr>
          <w:lang w:eastAsia="en-US"/>
        </w:rPr>
        <w:t>cockroach_restart</w:t>
      </w:r>
      <w:proofErr w:type="spellEnd"/>
      <w:r w:rsidRPr="462A7C60">
        <w:rPr>
          <w:lang w:eastAsia="en-US"/>
        </w:rPr>
        <w:t xml:space="preserve">+ can be used </w:t>
      </w:r>
      <w:ins w:id="142" w:author="Guy Harrison" w:date="2021-07-11T16:15:00Z">
        <w:r w:rsidR="00CF07F2">
          <w:rPr>
            <w:lang w:eastAsia="en-US"/>
          </w:rPr>
          <w:t xml:space="preserve">to </w:t>
        </w:r>
      </w:ins>
      <w:del w:id="143" w:author="Guy Harrison" w:date="2021-07-11T16:09:00Z">
        <w:r w:rsidRPr="462A7C60" w:rsidDel="00D6637C">
          <w:rPr>
            <w:lang w:eastAsia="en-US"/>
          </w:rPr>
          <w:delText xml:space="preserve">to </w:delText>
        </w:r>
        <w:commentRangeStart w:id="144"/>
        <w:r w:rsidR="00717981" w:rsidRPr="462A7C60" w:rsidDel="00D6637C">
          <w:rPr>
            <w:lang w:eastAsia="en-US"/>
          </w:rPr>
          <w:delText xml:space="preserve">automatically </w:delText>
        </w:r>
      </w:del>
      <w:ins w:id="145" w:author="Ben Darnell" w:date="2021-06-14T16:17:00Z">
        <w:del w:id="146" w:author="Guy Harrison" w:date="2021-07-11T16:09:00Z">
          <w:r w:rsidRPr="462A7C60" w:rsidDel="00D6637C">
            <w:rPr>
              <w:lang w:eastAsia="en-US"/>
            </w:rPr>
            <w:delText>more efficiently</w:delText>
          </w:r>
        </w:del>
      </w:ins>
      <w:commentRangeEnd w:id="144"/>
      <w:del w:id="147" w:author="Guy Harrison" w:date="2021-07-11T16:09:00Z">
        <w:r w:rsidR="00717981" w:rsidDel="00D6637C">
          <w:rPr>
            <w:rStyle w:val="CommentReference"/>
          </w:rPr>
          <w:commentReference w:id="144"/>
        </w:r>
      </w:del>
      <w:ins w:id="148" w:author="Ben Darnell" w:date="2021-06-14T16:17:00Z">
        <w:del w:id="149" w:author="Guy Harrison" w:date="2021-07-11T16:09:00Z">
          <w:r w:rsidRPr="462A7C60" w:rsidDel="00D6637C">
            <w:rPr>
              <w:lang w:eastAsia="en-US"/>
            </w:rPr>
            <w:delText xml:space="preserve"> </w:delText>
          </w:r>
        </w:del>
      </w:ins>
      <w:del w:id="150" w:author="Guy Harrison" w:date="2021-07-11T16:09:00Z">
        <w:r w:rsidRPr="462A7C60" w:rsidDel="00D6637C">
          <w:rPr>
            <w:lang w:eastAsia="en-US"/>
          </w:rPr>
          <w:delText>retry a transaction</w:delText>
        </w:r>
      </w:del>
      <w:ins w:id="151" w:author="Guy Harrison" w:date="2021-07-11T16:09:00Z">
        <w:r w:rsidR="00D6637C">
          <w:rPr>
            <w:lang w:eastAsia="en-US"/>
          </w:rPr>
          <w:t>optimize transaction retries</w:t>
        </w:r>
      </w:ins>
      <w:r w:rsidRPr="462A7C60">
        <w:rPr>
          <w:lang w:eastAsia="en-US"/>
        </w:rPr>
        <w:t xml:space="preserve"> under certain circumstances. We'll review this procedure in Chapter 6. </w:t>
      </w:r>
    </w:p>
    <w:p w14:paraId="15F37E3D" w14:textId="77777777" w:rsidR="00A307A1" w:rsidRDefault="00A307A1" w:rsidP="00E51A6D">
      <w:pPr>
        <w:rPr>
          <w:lang w:eastAsia="en-US"/>
        </w:rPr>
      </w:pPr>
    </w:p>
    <w:p w14:paraId="19D8917F" w14:textId="320E7A98" w:rsidR="00A307A1" w:rsidRDefault="00A307A1" w:rsidP="00A307A1">
      <w:pPr>
        <w:pStyle w:val="Heading3"/>
      </w:pPr>
      <w:r>
        <w:t xml:space="preserve">==== SELECT FOR UPDATE </w:t>
      </w:r>
    </w:p>
    <w:p w14:paraId="2A0349F8" w14:textId="77777777" w:rsidR="008D3D81" w:rsidRDefault="008D3D81" w:rsidP="008D3D81">
      <w:pPr>
        <w:rPr>
          <w:lang w:eastAsia="en-US"/>
        </w:rPr>
      </w:pPr>
    </w:p>
    <w:p w14:paraId="459834EA" w14:textId="680092CA" w:rsidR="008D3D81" w:rsidRDefault="008D3D81" w:rsidP="008D3D81">
      <w:pPr>
        <w:rPr>
          <w:lang w:eastAsia="en-US"/>
        </w:rPr>
      </w:pPr>
      <w:r>
        <w:rPr>
          <w:lang w:eastAsia="en-US"/>
        </w:rPr>
        <w:t xml:space="preserve">The </w:t>
      </w:r>
      <w:proofErr w:type="gramStart"/>
      <w:r>
        <w:rPr>
          <w:lang w:eastAsia="en-US"/>
        </w:rPr>
        <w:t>FOR UPDATE</w:t>
      </w:r>
      <w:proofErr w:type="gramEnd"/>
      <w:r>
        <w:rPr>
          <w:lang w:eastAsia="en-US"/>
        </w:rPr>
        <w:t xml:space="preserve"> clause of a SELECT statement </w:t>
      </w:r>
      <w:r w:rsidR="00EB108A">
        <w:rPr>
          <w:lang w:eastAsia="en-US"/>
        </w:rPr>
        <w:t>locks</w:t>
      </w:r>
      <w:r w:rsidR="009339E0">
        <w:rPr>
          <w:lang w:eastAsia="en-US"/>
        </w:rPr>
        <w:t xml:space="preserve"> </w:t>
      </w:r>
      <w:r w:rsidR="00EB108A">
        <w:rPr>
          <w:lang w:eastAsia="en-US"/>
        </w:rPr>
        <w:t>the rows returned by a query</w:t>
      </w:r>
      <w:r w:rsidR="0070658E">
        <w:rPr>
          <w:lang w:eastAsia="en-US"/>
        </w:rPr>
        <w:t xml:space="preserve">, ensuring that they cannot be modified by another transaction between the time they are read and when the transaction ends.  This is typically used to implement the </w:t>
      </w:r>
      <w:r w:rsidR="00E14C2B">
        <w:rPr>
          <w:lang w:eastAsia="en-US"/>
        </w:rPr>
        <w:t xml:space="preserve">pessimistic locking pattern that </w:t>
      </w:r>
      <w:r w:rsidR="009339E0">
        <w:rPr>
          <w:lang w:eastAsia="en-US"/>
        </w:rPr>
        <w:t xml:space="preserve">we'll </w:t>
      </w:r>
      <w:r w:rsidR="00E14C2B">
        <w:rPr>
          <w:lang w:eastAsia="en-US"/>
        </w:rPr>
        <w:t xml:space="preserve">discuss in Chapter 6. </w:t>
      </w:r>
    </w:p>
    <w:p w14:paraId="75C92A2A" w14:textId="77777777" w:rsidR="00943375" w:rsidRDefault="00943375" w:rsidP="008D3D81">
      <w:pPr>
        <w:rPr>
          <w:lang w:eastAsia="en-US"/>
        </w:rPr>
      </w:pPr>
    </w:p>
    <w:p w14:paraId="2447CD68" w14:textId="790C3C53" w:rsidR="00943375" w:rsidRDefault="00943375" w:rsidP="008D3D81">
      <w:pPr>
        <w:rPr>
          <w:lang w:eastAsia="en-US"/>
        </w:rPr>
      </w:pPr>
      <w:r>
        <w:rPr>
          <w:lang w:eastAsia="en-US"/>
        </w:rPr>
        <w:lastRenderedPageBreak/>
        <w:t>A FOR UPDATE query should be executed within a transaction</w:t>
      </w:r>
      <w:r w:rsidR="00830B45">
        <w:rPr>
          <w:lang w:eastAsia="en-US"/>
        </w:rPr>
        <w:t>. O</w:t>
      </w:r>
      <w:r w:rsidR="0077443D">
        <w:rPr>
          <w:lang w:eastAsia="en-US"/>
        </w:rPr>
        <w:t>therwise</w:t>
      </w:r>
      <w:r w:rsidR="00D41610">
        <w:rPr>
          <w:lang w:eastAsia="en-US"/>
        </w:rPr>
        <w:t>,</w:t>
      </w:r>
      <w:r w:rsidR="0077443D">
        <w:rPr>
          <w:lang w:eastAsia="en-US"/>
        </w:rPr>
        <w:t xml:space="preserve"> the locks are released on completion of the SELECT statement.  </w:t>
      </w:r>
    </w:p>
    <w:p w14:paraId="10FC854A" w14:textId="77777777" w:rsidR="00D41610" w:rsidRDefault="00D41610" w:rsidP="008D3D81">
      <w:pPr>
        <w:rPr>
          <w:lang w:eastAsia="en-US"/>
        </w:rPr>
      </w:pPr>
    </w:p>
    <w:p w14:paraId="22493B17" w14:textId="65734066" w:rsidR="0077443D" w:rsidRDefault="008B338A" w:rsidP="008D3D81">
      <w:pPr>
        <w:rPr>
          <w:lang w:eastAsia="en-US"/>
        </w:rPr>
      </w:pPr>
      <w:r>
        <w:rPr>
          <w:lang w:eastAsia="en-US"/>
        </w:rPr>
        <w:t>A</w:t>
      </w:r>
      <w:r w:rsidR="0077443D">
        <w:rPr>
          <w:lang w:eastAsia="en-US"/>
        </w:rPr>
        <w:t xml:space="preserve"> </w:t>
      </w:r>
      <w:r>
        <w:rPr>
          <w:lang w:eastAsia="en-US"/>
        </w:rPr>
        <w:t>FOR UPDATE issued within a transaction will</w:t>
      </w:r>
      <w:r w:rsidR="002D48AC">
        <w:rPr>
          <w:lang w:eastAsia="en-US"/>
        </w:rPr>
        <w:t>,</w:t>
      </w:r>
      <w:r>
        <w:rPr>
          <w:lang w:eastAsia="en-US"/>
        </w:rPr>
        <w:t xml:space="preserve"> </w:t>
      </w:r>
      <w:r w:rsidR="002D48AC">
        <w:rPr>
          <w:lang w:eastAsia="en-US"/>
        </w:rPr>
        <w:t xml:space="preserve">by default, </w:t>
      </w:r>
      <w:r>
        <w:rPr>
          <w:lang w:eastAsia="en-US"/>
        </w:rPr>
        <w:t xml:space="preserve">block other FOR UPDATE statements </w:t>
      </w:r>
      <w:r w:rsidR="00AC2C16">
        <w:rPr>
          <w:lang w:eastAsia="en-US"/>
        </w:rPr>
        <w:t xml:space="preserve">on the same rows or other transactions that seek to update those rows from completing until a </w:t>
      </w:r>
      <w:r w:rsidR="00F81EE8">
        <w:rPr>
          <w:lang w:eastAsia="en-US"/>
        </w:rPr>
        <w:t xml:space="preserve">COMMIT or ROLLBACK is issued. </w:t>
      </w:r>
      <w:r w:rsidR="002D48AC">
        <w:rPr>
          <w:lang w:eastAsia="en-US"/>
        </w:rPr>
        <w:t xml:space="preserve">  However, if a higher priority transaction attempts to update the rows or attempt to </w:t>
      </w:r>
      <w:r w:rsidR="00AA5338">
        <w:rPr>
          <w:lang w:eastAsia="en-US"/>
        </w:rPr>
        <w:t xml:space="preserve">issue a FOR UPDATE, then the lower priority transaction will be aborted and will need to retry. </w:t>
      </w:r>
    </w:p>
    <w:p w14:paraId="4131659C" w14:textId="77777777" w:rsidR="00AA5338" w:rsidRDefault="00AA5338" w:rsidP="008D3D81">
      <w:pPr>
        <w:rPr>
          <w:lang w:eastAsia="en-US"/>
        </w:rPr>
      </w:pPr>
    </w:p>
    <w:p w14:paraId="5C8EF79E" w14:textId="22A0554B" w:rsidR="00AA5338" w:rsidRDefault="009339E0" w:rsidP="008D3D81">
      <w:pPr>
        <w:rPr>
          <w:lang w:eastAsia="en-US"/>
        </w:rPr>
      </w:pPr>
      <w:r>
        <w:rPr>
          <w:lang w:eastAsia="en-US"/>
        </w:rPr>
        <w:t xml:space="preserve">We'll </w:t>
      </w:r>
      <w:r w:rsidR="005E7106">
        <w:rPr>
          <w:lang w:eastAsia="en-US"/>
        </w:rPr>
        <w:t xml:space="preserve">discuss the mechanics of transaction retries in Chapter 6. </w:t>
      </w:r>
    </w:p>
    <w:p w14:paraId="357F2D8B" w14:textId="6B02FD4B" w:rsidR="007D1237" w:rsidRDefault="007D1237" w:rsidP="008D3D81">
      <w:pPr>
        <w:rPr>
          <w:lang w:eastAsia="en-US"/>
        </w:rPr>
      </w:pPr>
    </w:p>
    <w:p w14:paraId="05EE600D" w14:textId="7E8C83B6" w:rsidR="007D1237" w:rsidRDefault="462A7C60" w:rsidP="00E820E5">
      <w:r>
        <w:t>&lt;&lt;</w:t>
      </w:r>
      <w:proofErr w:type="spellStart"/>
      <w:r>
        <w:t>ForUpdateExample</w:t>
      </w:r>
      <w:proofErr w:type="spellEnd"/>
      <w:r>
        <w:t>&gt;&gt; illustrates two FOR UPDATE statement</w:t>
      </w:r>
      <w:ins w:id="152" w:author="Ben Darnell" w:date="2021-06-14T16:19:00Z">
        <w:r>
          <w:t>s</w:t>
        </w:r>
      </w:ins>
      <w:r>
        <w:t xml:space="preserve"> executing concurrently.  The first FOR UPDATE holds locks on the affected rows, preventing the second session from obtaining those locks until the first session completes its transaction.</w:t>
      </w:r>
    </w:p>
    <w:p w14:paraId="6CBC113E" w14:textId="77777777" w:rsidR="007D1237" w:rsidRDefault="007D1237" w:rsidP="008D3D81">
      <w:pPr>
        <w:rPr>
          <w:lang w:eastAsia="en-US"/>
        </w:rPr>
      </w:pPr>
    </w:p>
    <w:p w14:paraId="4943E450" w14:textId="77777777" w:rsidR="00767F8B" w:rsidRDefault="00767F8B" w:rsidP="008D3D81">
      <w:pPr>
        <w:rPr>
          <w:lang w:eastAsia="en-US"/>
        </w:rPr>
      </w:pPr>
    </w:p>
    <w:p w14:paraId="60A18BB2" w14:textId="77777777" w:rsidR="0050317F" w:rsidRDefault="0050317F" w:rsidP="00E820E5">
      <w:pPr>
        <w:pStyle w:val="code"/>
      </w:pPr>
      <w:r>
        <w:t>[[</w:t>
      </w:r>
      <w:proofErr w:type="spellStart"/>
      <w:r>
        <w:t>ForUpdateExample</w:t>
      </w:r>
      <w:proofErr w:type="spellEnd"/>
      <w:r>
        <w:t>]]</w:t>
      </w:r>
    </w:p>
    <w:p w14:paraId="3079220D" w14:textId="77777777" w:rsidR="0050317F" w:rsidRDefault="0050317F" w:rsidP="00E820E5">
      <w:pPr>
        <w:pStyle w:val="code"/>
      </w:pPr>
      <w:proofErr w:type="gramStart"/>
      <w:r>
        <w:t>.</w:t>
      </w:r>
      <w:r>
        <w:rPr>
          <w:b/>
          <w:bCs/>
          <w:color w:val="569CD6"/>
        </w:rPr>
        <w:t>For</w:t>
      </w:r>
      <w:proofErr w:type="gramEnd"/>
      <w:r>
        <w:rPr>
          <w:b/>
          <w:bCs/>
          <w:color w:val="569CD6"/>
        </w:rPr>
        <w:t xml:space="preserve"> Update Example</w:t>
      </w:r>
    </w:p>
    <w:p w14:paraId="321C2643" w14:textId="77777777" w:rsidR="0050317F" w:rsidRDefault="0050317F" w:rsidP="00E820E5">
      <w:pPr>
        <w:pStyle w:val="code"/>
      </w:pPr>
      <w:r>
        <w:rPr>
          <w:b/>
          <w:bCs/>
          <w:color w:val="569CD6"/>
        </w:rPr>
        <w:t>[options="header"]</w:t>
      </w:r>
    </w:p>
    <w:p w14:paraId="7CF4B480" w14:textId="77777777" w:rsidR="0050317F" w:rsidRDefault="0050317F" w:rsidP="00E820E5">
      <w:pPr>
        <w:pStyle w:val="code"/>
      </w:pPr>
      <w:r>
        <w:t>|=======</w:t>
      </w:r>
    </w:p>
    <w:p w14:paraId="52BD7C5F" w14:textId="167138A4" w:rsidR="0050317F" w:rsidRDefault="0050317F" w:rsidP="00E820E5">
      <w:pPr>
        <w:pStyle w:val="code"/>
      </w:pPr>
      <w:r>
        <w:t>|Session1</w:t>
      </w:r>
      <w:r w:rsidR="00776DE6">
        <w:t xml:space="preserve"> SQL</w:t>
      </w:r>
      <w:r>
        <w:t>|Session2</w:t>
      </w:r>
      <w:r w:rsidR="00776DE6">
        <w:t xml:space="preserve"> </w:t>
      </w:r>
      <w:proofErr w:type="spellStart"/>
      <w:r w:rsidR="00776DE6">
        <w:t>SQL</w:t>
      </w:r>
      <w:r>
        <w:t>|</w:t>
      </w:r>
      <w:r w:rsidR="001C57BD">
        <w:t>Comment</w:t>
      </w:r>
      <w:proofErr w:type="spellEnd"/>
    </w:p>
    <w:p w14:paraId="4A593BAD" w14:textId="77777777" w:rsidR="0050317F" w:rsidRDefault="0050317F" w:rsidP="00E820E5">
      <w:pPr>
        <w:pStyle w:val="code"/>
      </w:pPr>
      <w:r>
        <w:t>|BEGIN TRANSACTION|BEGIN TRANSACTION|</w:t>
      </w:r>
    </w:p>
    <w:p w14:paraId="5C533CA7" w14:textId="781337F3" w:rsidR="0050317F" w:rsidRDefault="0050317F" w:rsidP="00E820E5">
      <w:pPr>
        <w:pStyle w:val="code"/>
      </w:pPr>
      <w:r>
        <w:t xml:space="preserve">|SELECT * FROM numbers WHERE n=1 FOR UPDATE||Data returned to </w:t>
      </w:r>
      <w:proofErr w:type="gramStart"/>
      <w:r>
        <w:t>Session1</w:t>
      </w:r>
      <w:proofErr w:type="gramEnd"/>
      <w:r w:rsidR="00776DE6">
        <w:t xml:space="preserve"> and rows locked</w:t>
      </w:r>
    </w:p>
    <w:p w14:paraId="004AC696" w14:textId="77777777" w:rsidR="0050317F" w:rsidRDefault="0050317F" w:rsidP="00E820E5">
      <w:pPr>
        <w:pStyle w:val="code"/>
      </w:pPr>
      <w:r>
        <w:t>||SELECT * FROM numbers WHERE n=1 FOR UPDATE|Session2 waits</w:t>
      </w:r>
    </w:p>
    <w:p w14:paraId="4FB11BE4" w14:textId="7460E173" w:rsidR="0050317F" w:rsidRDefault="0050317F" w:rsidP="00E820E5">
      <w:pPr>
        <w:pStyle w:val="code"/>
      </w:pPr>
      <w:r>
        <w:t>|COMMIT||Data returned to Session2</w:t>
      </w:r>
      <w:r w:rsidR="0075744F">
        <w:t xml:space="preserve"> and Session2 acquires locks</w:t>
      </w:r>
    </w:p>
    <w:p w14:paraId="5887EAE5" w14:textId="77777777" w:rsidR="0050317F" w:rsidRDefault="0050317F" w:rsidP="00E820E5">
      <w:pPr>
        <w:pStyle w:val="code"/>
      </w:pPr>
      <w:r>
        <w:t>||</w:t>
      </w:r>
      <w:proofErr w:type="spellStart"/>
      <w:r>
        <w:t>COMMIT|All</w:t>
      </w:r>
      <w:proofErr w:type="spellEnd"/>
      <w:r>
        <w:t xml:space="preserve"> locks released</w:t>
      </w:r>
    </w:p>
    <w:p w14:paraId="714B3F16" w14:textId="77777777" w:rsidR="0050317F" w:rsidRDefault="0050317F" w:rsidP="00E820E5">
      <w:pPr>
        <w:pStyle w:val="code"/>
      </w:pPr>
      <w:r>
        <w:t>|=======</w:t>
      </w:r>
    </w:p>
    <w:p w14:paraId="5C08CE7D" w14:textId="66D28039" w:rsidR="00A307A1" w:rsidRPr="004C01BE" w:rsidRDefault="00A307A1" w:rsidP="004C01BE"/>
    <w:p w14:paraId="7B60FE43" w14:textId="62BCDBC9" w:rsidR="00BD485D" w:rsidRDefault="003D1389" w:rsidP="003D1389">
      <w:pPr>
        <w:pStyle w:val="Heading3"/>
      </w:pPr>
      <w:r>
        <w:t xml:space="preserve">==== </w:t>
      </w:r>
      <w:del w:id="153" w:author="Guy Harrison" w:date="2021-06-16T17:49:00Z">
        <w:r w:rsidR="00BD485D" w:rsidDel="008B610B">
          <w:delText>As of system time</w:delText>
        </w:r>
      </w:del>
      <w:ins w:id="154" w:author="Guy Harrison" w:date="2021-06-16T17:49:00Z">
        <w:r w:rsidR="008B610B">
          <w:t>AS OF SYSTEM TIME</w:t>
        </w:r>
      </w:ins>
      <w:r w:rsidR="00BD485D">
        <w:t xml:space="preserve"> </w:t>
      </w:r>
    </w:p>
    <w:p w14:paraId="09CF969A" w14:textId="77777777" w:rsidR="00E6409F" w:rsidRPr="00E820E5" w:rsidRDefault="00E6409F" w:rsidP="00E820E5">
      <w:pPr>
        <w:rPr>
          <w:lang w:eastAsia="en-US"/>
        </w:rPr>
      </w:pPr>
    </w:p>
    <w:p w14:paraId="66CAD6BA" w14:textId="53316832" w:rsidR="003D1389" w:rsidRDefault="003D1389" w:rsidP="003D1389">
      <w:pPr>
        <w:rPr>
          <w:lang w:eastAsia="en-US"/>
        </w:rPr>
      </w:pPr>
      <w:r>
        <w:rPr>
          <w:lang w:eastAsia="en-US"/>
        </w:rPr>
        <w:t xml:space="preserve">The AS OF SYSTEM TIME </w:t>
      </w:r>
      <w:r w:rsidR="00464630">
        <w:rPr>
          <w:lang w:eastAsia="en-US"/>
        </w:rPr>
        <w:t>clause can be applied to SELECT</w:t>
      </w:r>
      <w:r w:rsidR="00970EB2">
        <w:rPr>
          <w:lang w:eastAsia="en-US"/>
        </w:rPr>
        <w:t xml:space="preserve"> and </w:t>
      </w:r>
      <w:r w:rsidR="00464630">
        <w:rPr>
          <w:lang w:eastAsia="en-US"/>
        </w:rPr>
        <w:t>BEGIN TRANSACTION statement</w:t>
      </w:r>
      <w:r w:rsidR="00970EB2">
        <w:rPr>
          <w:lang w:eastAsia="en-US"/>
        </w:rPr>
        <w:t>s as well as in BACKUP and RESTORE operations</w:t>
      </w:r>
      <w:r w:rsidR="00464630">
        <w:rPr>
          <w:lang w:eastAsia="en-US"/>
        </w:rPr>
        <w:t xml:space="preserve">.  </w:t>
      </w:r>
      <w:r w:rsidR="00970EB2">
        <w:rPr>
          <w:lang w:eastAsia="en-US"/>
        </w:rPr>
        <w:t>AS OF SYSTEM TIME</w:t>
      </w:r>
      <w:r w:rsidR="00464630">
        <w:rPr>
          <w:lang w:eastAsia="en-US"/>
        </w:rPr>
        <w:t xml:space="preserve"> specifies </w:t>
      </w:r>
      <w:r w:rsidR="00B92964">
        <w:rPr>
          <w:lang w:eastAsia="en-US"/>
        </w:rPr>
        <w:t xml:space="preserve">that </w:t>
      </w:r>
      <w:r w:rsidR="006C6BD6">
        <w:rPr>
          <w:lang w:eastAsia="en-US"/>
        </w:rPr>
        <w:t xml:space="preserve">a </w:t>
      </w:r>
      <w:r w:rsidR="00B92964">
        <w:rPr>
          <w:lang w:eastAsia="en-US"/>
        </w:rPr>
        <w:t xml:space="preserve">SELECT statement or all </w:t>
      </w:r>
      <w:r w:rsidR="006C6BD6">
        <w:rPr>
          <w:lang w:eastAsia="en-US"/>
        </w:rPr>
        <w:t xml:space="preserve">the </w:t>
      </w:r>
      <w:r w:rsidR="00B92964">
        <w:rPr>
          <w:lang w:eastAsia="en-US"/>
        </w:rPr>
        <w:t xml:space="preserve">statements in a READ ONLY transaction should execute on a snapshot of the database at that system time. </w:t>
      </w:r>
      <w:r w:rsidR="00A13489">
        <w:rPr>
          <w:lang w:eastAsia="en-US"/>
        </w:rPr>
        <w:t xml:space="preserve">  These snapshots are made available by the </w:t>
      </w:r>
      <w:r w:rsidR="006C6BD6">
        <w:rPr>
          <w:lang w:eastAsia="en-US"/>
        </w:rPr>
        <w:t>Multi-</w:t>
      </w:r>
      <w:r w:rsidR="00A13489">
        <w:rPr>
          <w:lang w:eastAsia="en-US"/>
        </w:rPr>
        <w:t xml:space="preserve">Version Concurrency Control </w:t>
      </w:r>
      <w:r w:rsidR="008F2CB2">
        <w:rPr>
          <w:lang w:eastAsia="en-US"/>
        </w:rPr>
        <w:t xml:space="preserve">(MVCC) architecture described in Chapter 2. </w:t>
      </w:r>
    </w:p>
    <w:p w14:paraId="42E1B5B9" w14:textId="77777777" w:rsidR="00B92964" w:rsidRDefault="00B92964" w:rsidP="003D1389">
      <w:pPr>
        <w:rPr>
          <w:lang w:eastAsia="en-US"/>
        </w:rPr>
      </w:pPr>
    </w:p>
    <w:p w14:paraId="2DFF1EBB" w14:textId="269778F8" w:rsidR="00F63FB9" w:rsidRDefault="00F63FB9" w:rsidP="003D1389">
      <w:r>
        <w:t>The time can be specified as an offset, or an absolute timestamp, as in the following two examples:</w:t>
      </w:r>
    </w:p>
    <w:p w14:paraId="609DE51A" w14:textId="77777777" w:rsidR="00F63FB9" w:rsidRDefault="00F63FB9" w:rsidP="003D1389"/>
    <w:p w14:paraId="1191A495" w14:textId="736E6458" w:rsidR="00F63FB9" w:rsidRDefault="00F63FB9" w:rsidP="004C01BE">
      <w:pPr>
        <w:pStyle w:val="code"/>
      </w:pPr>
      <w:r>
        <w:t>[</w:t>
      </w:r>
      <w:proofErr w:type="spellStart"/>
      <w:proofErr w:type="gramStart"/>
      <w:r>
        <w:t>source,sql</w:t>
      </w:r>
      <w:proofErr w:type="spellEnd"/>
      <w:proofErr w:type="gramEnd"/>
      <w:r>
        <w:t>]</w:t>
      </w:r>
    </w:p>
    <w:p w14:paraId="1534525A" w14:textId="2AC8FA80" w:rsidR="00F63FB9" w:rsidRDefault="006C158D" w:rsidP="004C01BE">
      <w:pPr>
        <w:pStyle w:val="code"/>
      </w:pPr>
      <w:r>
        <w:t>----</w:t>
      </w:r>
    </w:p>
    <w:p w14:paraId="6FA2051F" w14:textId="77777777" w:rsidR="00F63FB9" w:rsidRDefault="00F63FB9" w:rsidP="004C01BE">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5AB7BA3"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'-1d</w:t>
      </w:r>
      <w:proofErr w:type="gramStart"/>
      <w:r>
        <w:rPr>
          <w:rFonts w:ascii="Menlo" w:hAnsi="Menlo" w:cs="Menlo"/>
          <w:color w:val="008000"/>
          <w:lang w:val="en-GB"/>
        </w:rPr>
        <w:t>'</w:t>
      </w:r>
      <w:r>
        <w:rPr>
          <w:rFonts w:ascii="Menlo" w:hAnsi="Menlo" w:cs="Menlo"/>
          <w:color w:val="FF0000"/>
          <w:lang w:val="en-GB"/>
        </w:rPr>
        <w:t>;</w:t>
      </w:r>
      <w:proofErr w:type="gramEnd"/>
    </w:p>
    <w:p w14:paraId="0EB2DBFB" w14:textId="77777777" w:rsidR="00F63FB9" w:rsidRDefault="00F63FB9" w:rsidP="004C01BE">
      <w:pPr>
        <w:pStyle w:val="code"/>
        <w:rPr>
          <w:rFonts w:ascii="Menlo" w:hAnsi="Menlo" w:cs="Menlo"/>
          <w:lang w:val="en-GB"/>
        </w:rPr>
      </w:pPr>
      <w:r>
        <w:rPr>
          <w:rFonts w:ascii="Menlo" w:hAnsi="Menlo" w:cs="Menlo"/>
          <w:color w:val="000000"/>
          <w:lang w:val="en-GB"/>
        </w:rPr>
        <w:t xml:space="preserve">  </w:t>
      </w:r>
    </w:p>
    <w:p w14:paraId="7EADF5C2" w14:textId="77777777" w:rsidR="00F63FB9" w:rsidRDefault="00F63FB9" w:rsidP="004C01BE">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rides r </w:t>
      </w:r>
    </w:p>
    <w:p w14:paraId="39794530" w14:textId="72BA21EA" w:rsidR="00F63FB9" w:rsidRDefault="00F63FB9" w:rsidP="004C01BE">
      <w:pPr>
        <w:pStyle w:val="code"/>
        <w:rPr>
          <w:rFonts w:ascii="Menlo" w:hAnsi="Menlo" w:cs="Menlo"/>
          <w:color w:val="008000"/>
          <w:lang w:val="en-GB"/>
        </w:rPr>
      </w:pP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800000"/>
          <w:lang w:val="en-GB"/>
        </w:rPr>
        <w:t>OF</w:t>
      </w:r>
      <w:r>
        <w:rPr>
          <w:rFonts w:ascii="Menlo" w:hAnsi="Menlo" w:cs="Menlo"/>
          <w:color w:val="000000"/>
          <w:lang w:val="en-GB"/>
        </w:rPr>
        <w:t xml:space="preserve"> </w:t>
      </w:r>
      <w:r>
        <w:rPr>
          <w:rFonts w:ascii="Menlo" w:hAnsi="Menlo" w:cs="Menlo"/>
          <w:b/>
          <w:bCs/>
          <w:color w:val="800000"/>
          <w:lang w:val="en-GB"/>
        </w:rPr>
        <w:t>SYSTEM</w:t>
      </w:r>
      <w:r>
        <w:rPr>
          <w:rFonts w:ascii="Menlo" w:hAnsi="Menlo" w:cs="Menlo"/>
          <w:color w:val="000000"/>
          <w:lang w:val="en-GB"/>
        </w:rPr>
        <w:t xml:space="preserve"> </w:t>
      </w:r>
      <w:r>
        <w:rPr>
          <w:rFonts w:ascii="Menlo" w:hAnsi="Menlo" w:cs="Menlo"/>
          <w:b/>
          <w:bCs/>
          <w:color w:val="000080"/>
          <w:lang w:val="en-GB"/>
        </w:rPr>
        <w:t>TIME</w:t>
      </w:r>
      <w:r>
        <w:rPr>
          <w:rFonts w:ascii="Menlo" w:hAnsi="Menlo" w:cs="Menlo"/>
          <w:color w:val="000000"/>
          <w:lang w:val="en-GB"/>
        </w:rPr>
        <w:t xml:space="preserve"> </w:t>
      </w:r>
      <w:r>
        <w:rPr>
          <w:rFonts w:ascii="Menlo" w:hAnsi="Menlo" w:cs="Menlo"/>
          <w:color w:val="008000"/>
          <w:lang w:val="en-GB"/>
        </w:rPr>
        <w:t>'2021-5-22 18:02:52.0+00:00'</w:t>
      </w:r>
    </w:p>
    <w:p w14:paraId="5B9F0D62" w14:textId="12BEC69E" w:rsidR="00F63FB9" w:rsidRDefault="006C158D" w:rsidP="004C01BE">
      <w:pPr>
        <w:pStyle w:val="code"/>
        <w:rPr>
          <w:rFonts w:ascii="Menlo" w:hAnsi="Menlo" w:cs="Menlo"/>
          <w:color w:val="008000"/>
          <w:lang w:val="en-GB"/>
        </w:rPr>
      </w:pPr>
      <w:r>
        <w:rPr>
          <w:rFonts w:ascii="Menlo" w:hAnsi="Menlo" w:cs="Menlo"/>
          <w:color w:val="008000"/>
          <w:lang w:val="en-GB"/>
        </w:rPr>
        <w:t>----</w:t>
      </w:r>
    </w:p>
    <w:p w14:paraId="184A74D3" w14:textId="77777777" w:rsidR="00F63FB9" w:rsidRDefault="00F63FB9" w:rsidP="00F63FB9">
      <w:pPr>
        <w:rPr>
          <w:rFonts w:ascii="Menlo" w:eastAsiaTheme="minorEastAsia" w:hAnsi="Menlo" w:cs="Menlo"/>
          <w:color w:val="008000"/>
          <w:lang w:val="en-GB" w:eastAsia="en-US"/>
        </w:rPr>
      </w:pPr>
    </w:p>
    <w:p w14:paraId="26FA446F" w14:textId="5A9AB1F5" w:rsidR="00F63FB9" w:rsidRPr="00547048" w:rsidRDefault="00F63FB9" w:rsidP="004C01BE">
      <w:r>
        <w:rPr>
          <w:lang w:eastAsia="en-US"/>
        </w:rPr>
        <w:t xml:space="preserve">The time </w:t>
      </w:r>
      <w:r w:rsidR="006C6BD6">
        <w:rPr>
          <w:lang w:eastAsia="en-US"/>
        </w:rPr>
        <w:t xml:space="preserve">specified </w:t>
      </w:r>
      <w:r>
        <w:rPr>
          <w:lang w:eastAsia="en-US"/>
        </w:rPr>
        <w:t xml:space="preserve">cannot be older in seconds than the replication zone configuration </w:t>
      </w:r>
      <w:r w:rsidR="006C6BD6">
        <w:rPr>
          <w:lang w:eastAsia="en-US"/>
        </w:rPr>
        <w:t xml:space="preserve">parameter </w:t>
      </w:r>
      <w:r>
        <w:rPr>
          <w:lang w:eastAsia="en-US"/>
        </w:rPr>
        <w:t>+</w:t>
      </w:r>
      <w:proofErr w:type="spellStart"/>
      <w:r>
        <w:rPr>
          <w:lang w:eastAsia="en-US"/>
        </w:rPr>
        <w:t>ttlseconds</w:t>
      </w:r>
      <w:proofErr w:type="spellEnd"/>
      <w:r>
        <w:rPr>
          <w:lang w:eastAsia="en-US"/>
        </w:rPr>
        <w:t>+</w:t>
      </w:r>
      <w:r w:rsidR="004204D5">
        <w:rPr>
          <w:lang w:eastAsia="en-US"/>
        </w:rPr>
        <w:t>, which controls the maximum age of MVCC snapshots.</w:t>
      </w:r>
      <w:r>
        <w:rPr>
          <w:lang w:eastAsia="en-US"/>
        </w:rPr>
        <w:t xml:space="preserve">  </w:t>
      </w:r>
    </w:p>
    <w:p w14:paraId="213B29A2" w14:textId="77777777" w:rsidR="00723F0B" w:rsidRDefault="00723F0B" w:rsidP="00C41FA0"/>
    <w:p w14:paraId="30C06580" w14:textId="0C034EAC" w:rsidR="00C80FE1" w:rsidRDefault="007F6F8D" w:rsidP="00CC4465">
      <w:pPr>
        <w:pStyle w:val="Heading1"/>
      </w:pPr>
      <w:r>
        <w:lastRenderedPageBreak/>
        <w:t xml:space="preserve">=== </w:t>
      </w:r>
      <w:r w:rsidR="003D1389">
        <w:t xml:space="preserve">Other </w:t>
      </w:r>
      <w:r w:rsidR="0066067E">
        <w:t>Data Definition Language targets</w:t>
      </w:r>
    </w:p>
    <w:p w14:paraId="6B5648B4" w14:textId="77777777" w:rsidR="00C01BD6" w:rsidRPr="00547048" w:rsidRDefault="00C01BD6" w:rsidP="004C01BE"/>
    <w:p w14:paraId="076CA71C" w14:textId="089C7A68" w:rsidR="008F2CB2" w:rsidRDefault="008F2CB2" w:rsidP="008F2CB2">
      <w:pPr>
        <w:rPr>
          <w:lang w:eastAsia="en-US"/>
        </w:rPr>
      </w:pPr>
      <w:r>
        <w:rPr>
          <w:lang w:eastAsia="en-US"/>
        </w:rPr>
        <w:t xml:space="preserve">So far, </w:t>
      </w:r>
      <w:r w:rsidR="009339E0">
        <w:rPr>
          <w:lang w:eastAsia="en-US"/>
        </w:rPr>
        <w:t xml:space="preserve">we've </w:t>
      </w:r>
      <w:r>
        <w:rPr>
          <w:lang w:eastAsia="en-US"/>
        </w:rPr>
        <w:t>looked at SQL</w:t>
      </w:r>
      <w:r w:rsidR="00566546">
        <w:rPr>
          <w:lang w:eastAsia="en-US"/>
        </w:rPr>
        <w:t xml:space="preserve"> to create, alter and manipulate data in tables and indexes.  These objects </w:t>
      </w:r>
      <w:r w:rsidR="00892646">
        <w:rPr>
          <w:lang w:eastAsia="en-US"/>
        </w:rPr>
        <w:t>represent</w:t>
      </w:r>
      <w:r w:rsidR="00566546">
        <w:rPr>
          <w:lang w:eastAsia="en-US"/>
        </w:rPr>
        <w:t xml:space="preserve"> the </w:t>
      </w:r>
      <w:r w:rsidR="00892646">
        <w:rPr>
          <w:lang w:eastAsia="en-US"/>
        </w:rPr>
        <w:t xml:space="preserve">core of database functionality in CockroachDB as in other </w:t>
      </w:r>
      <w:r w:rsidR="009B0585">
        <w:rPr>
          <w:lang w:eastAsia="en-US"/>
        </w:rPr>
        <w:t xml:space="preserve">SQL </w:t>
      </w:r>
      <w:r w:rsidR="00892646">
        <w:rPr>
          <w:lang w:eastAsia="en-US"/>
        </w:rPr>
        <w:t xml:space="preserve">databases.  However, the CockroachDB Data Definition Language provides support for a large variety of other, less frequently utilized objects.  </w:t>
      </w:r>
      <w:r w:rsidR="007D28E2">
        <w:rPr>
          <w:lang w:eastAsia="en-US"/>
        </w:rPr>
        <w:t xml:space="preserve"> A full </w:t>
      </w:r>
      <w:r w:rsidR="0064113A">
        <w:rPr>
          <w:lang w:eastAsia="en-US"/>
        </w:rPr>
        <w:t xml:space="preserve">reference for all these objects would take more space than we have available here – see </w:t>
      </w:r>
      <w:hyperlink r:id="rId32" w:history="1">
        <w:r w:rsidR="00B117AC" w:rsidRPr="008C1AD3">
          <w:rPr>
            <w:rStyle w:val="Hyperlink"/>
            <w:lang w:eastAsia="en-US"/>
          </w:rPr>
          <w:t>https://www.cockroachlabs.com/docs/</w:t>
        </w:r>
        <w:r w:rsidR="00B117AC" w:rsidRPr="004A04B3">
          <w:rPr>
            <w:rStyle w:val="Hyperlink"/>
            <w:lang w:eastAsia="en-US"/>
          </w:rPr>
          <w:t>stable/sql-feature-support.html</w:t>
        </w:r>
      </w:hyperlink>
      <w:r w:rsidR="00D35472">
        <w:rPr>
          <w:lang w:eastAsia="en-US"/>
        </w:rPr>
        <w:t xml:space="preserve"> for </w:t>
      </w:r>
      <w:r w:rsidR="00717A88">
        <w:rPr>
          <w:lang w:eastAsia="en-US"/>
        </w:rPr>
        <w:t>a complete list of CockroachDB SQL</w:t>
      </w:r>
      <w:r w:rsidR="00D35472">
        <w:rPr>
          <w:lang w:eastAsia="en-US"/>
        </w:rPr>
        <w:t xml:space="preserve">.   </w:t>
      </w:r>
    </w:p>
    <w:p w14:paraId="554E019C" w14:textId="77777777" w:rsidR="00D35472" w:rsidRDefault="00D35472" w:rsidP="008F2CB2">
      <w:pPr>
        <w:rPr>
          <w:lang w:eastAsia="en-US"/>
        </w:rPr>
      </w:pPr>
    </w:p>
    <w:p w14:paraId="294889E8" w14:textId="7610A97E" w:rsidR="00FC6AF9" w:rsidRDefault="00FC6AF9" w:rsidP="004C01BE">
      <w:r>
        <w:t>&lt;&lt;</w:t>
      </w:r>
      <w:proofErr w:type="spellStart"/>
      <w:r>
        <w:t>SchemaObjects</w:t>
      </w:r>
      <w:proofErr w:type="spellEnd"/>
      <w:r>
        <w:t>&gt;&gt;</w:t>
      </w:r>
      <w:r w:rsidR="0066067E">
        <w:t xml:space="preserve"> lists some of the other objects that can be </w:t>
      </w:r>
      <w:r w:rsidR="00717A88">
        <w:t xml:space="preserve">manipulated </w:t>
      </w:r>
      <w:r w:rsidR="0066067E">
        <w:t>in CREATE,</w:t>
      </w:r>
      <w:r w:rsidR="00717A88">
        <w:t xml:space="preserve"> </w:t>
      </w:r>
      <w:r w:rsidR="0066067E">
        <w:t xml:space="preserve">ALTER and </w:t>
      </w:r>
      <w:r w:rsidR="00CF19AC">
        <w:t>DROP</w:t>
      </w:r>
      <w:r w:rsidR="0066067E">
        <w:t xml:space="preserve"> statements. </w:t>
      </w:r>
    </w:p>
    <w:p w14:paraId="5E923001" w14:textId="77777777" w:rsidR="00FC6AF9" w:rsidRDefault="00FC6AF9" w:rsidP="008F2CB2">
      <w:pPr>
        <w:rPr>
          <w:lang w:eastAsia="en-US"/>
        </w:rPr>
      </w:pPr>
    </w:p>
    <w:p w14:paraId="2A203466" w14:textId="77777777" w:rsidR="00D35472" w:rsidRPr="00547048" w:rsidRDefault="00D35472" w:rsidP="004C01BE"/>
    <w:p w14:paraId="567A60CC" w14:textId="77777777" w:rsidR="009671BE" w:rsidRDefault="009671BE" w:rsidP="00E820E5">
      <w:pPr>
        <w:pStyle w:val="code"/>
      </w:pPr>
      <w:r>
        <w:t>[[</w:t>
      </w:r>
      <w:proofErr w:type="spellStart"/>
      <w:r>
        <w:t>SchemaObjects</w:t>
      </w:r>
      <w:proofErr w:type="spellEnd"/>
      <w:r>
        <w:t>]]</w:t>
      </w:r>
    </w:p>
    <w:p w14:paraId="2FE05E28" w14:textId="77777777" w:rsidR="009671BE" w:rsidRDefault="009671BE" w:rsidP="00E820E5">
      <w:pPr>
        <w:pStyle w:val="code"/>
      </w:pPr>
      <w:proofErr w:type="gramStart"/>
      <w:r>
        <w:t>.</w:t>
      </w:r>
      <w:r>
        <w:rPr>
          <w:b/>
          <w:bCs/>
          <w:color w:val="569CD6"/>
        </w:rPr>
        <w:t>Other</w:t>
      </w:r>
      <w:proofErr w:type="gramEnd"/>
      <w:r>
        <w:rPr>
          <w:b/>
          <w:bCs/>
          <w:color w:val="569CD6"/>
        </w:rPr>
        <w:t xml:space="preserve"> CockroachDB schema objects</w:t>
      </w:r>
    </w:p>
    <w:p w14:paraId="4D88FB86" w14:textId="77777777" w:rsidR="009671BE" w:rsidRDefault="009671BE" w:rsidP="00E820E5">
      <w:pPr>
        <w:pStyle w:val="code"/>
      </w:pPr>
      <w:r>
        <w:rPr>
          <w:b/>
          <w:bCs/>
          <w:color w:val="569CD6"/>
        </w:rPr>
        <w:t>[options="header"]</w:t>
      </w:r>
    </w:p>
    <w:p w14:paraId="1B26191A" w14:textId="77777777" w:rsidR="009671BE" w:rsidRDefault="009671BE" w:rsidP="00E820E5">
      <w:pPr>
        <w:pStyle w:val="code"/>
      </w:pPr>
      <w:r>
        <w:t>|=======</w:t>
      </w:r>
    </w:p>
    <w:p w14:paraId="1F9DB09F" w14:textId="77777777" w:rsidR="009671BE" w:rsidRDefault="009671BE" w:rsidP="00E820E5">
      <w:pPr>
        <w:pStyle w:val="code"/>
      </w:pPr>
      <w:r>
        <w:t>|</w:t>
      </w:r>
      <w:proofErr w:type="spellStart"/>
      <w:r>
        <w:t>Object|Description</w:t>
      </w:r>
      <w:proofErr w:type="spellEnd"/>
      <w:r>
        <w:t xml:space="preserve"> </w:t>
      </w:r>
    </w:p>
    <w:p w14:paraId="73043B3B" w14:textId="6F787F08" w:rsidR="009671BE" w:rsidRDefault="009671BE" w:rsidP="00E820E5">
      <w:pPr>
        <w:pStyle w:val="code"/>
      </w:pPr>
      <w:r>
        <w:t>|</w:t>
      </w:r>
      <w:proofErr w:type="spellStart"/>
      <w:r>
        <w:t>Database|A</w:t>
      </w:r>
      <w:proofErr w:type="spellEnd"/>
      <w:r>
        <w:t xml:space="preserve"> database is a namespace within a CockroachDB cluster containing schemas, tables, indexes and other objects.  </w:t>
      </w:r>
      <w:r w:rsidR="00EA761D">
        <w:t>Databases are typically used to separate objects that have distinct application responsibilities or security policies.</w:t>
      </w:r>
    </w:p>
    <w:p w14:paraId="655B5866" w14:textId="3B862AB4" w:rsidR="00D93537" w:rsidRDefault="00D93537" w:rsidP="00E820E5">
      <w:pPr>
        <w:pStyle w:val="code"/>
      </w:pPr>
      <w:r>
        <w:t>|</w:t>
      </w:r>
      <w:proofErr w:type="spellStart"/>
      <w:r>
        <w:t>Schema|A</w:t>
      </w:r>
      <w:proofErr w:type="spellEnd"/>
      <w:r>
        <w:t xml:space="preserve"> schema </w:t>
      </w:r>
      <w:r w:rsidR="00F3135B">
        <w:t xml:space="preserve">is a collection of tables and indexes that </w:t>
      </w:r>
      <w:r w:rsidR="002D0DE7">
        <w:t>belong to the same relational model.  In most databases, tables are created in the PUBLIC schema by default</w:t>
      </w:r>
    </w:p>
    <w:p w14:paraId="02A279D0" w14:textId="78432C13" w:rsidR="002D0DE7" w:rsidRDefault="00077461" w:rsidP="00E820E5">
      <w:pPr>
        <w:pStyle w:val="code"/>
      </w:pPr>
      <w:r>
        <w:t>|</w:t>
      </w:r>
      <w:proofErr w:type="spellStart"/>
      <w:r>
        <w:t>Sequence|A</w:t>
      </w:r>
      <w:proofErr w:type="spellEnd"/>
      <w:r>
        <w:t xml:space="preserve"> sequence allows for the generation of unique numbers without requiring a</w:t>
      </w:r>
      <w:r w:rsidR="00994375">
        <w:t>n explicit transaction.  Sequences are often used to create primary key values, though</w:t>
      </w:r>
      <w:r w:rsidR="00B6317E">
        <w:t>,</w:t>
      </w:r>
      <w:r w:rsidR="00994375">
        <w:t xml:space="preserve"> in CockroachDB</w:t>
      </w:r>
      <w:r w:rsidR="00717A88">
        <w:t>,</w:t>
      </w:r>
      <w:r w:rsidR="00994375">
        <w:t xml:space="preserve"> there are often better alternatives.  See Chapter 5 for more guidance on primary key generation. </w:t>
      </w:r>
    </w:p>
    <w:p w14:paraId="5A5B21CB" w14:textId="43FEC4EC" w:rsidR="0066067E" w:rsidRDefault="0066067E" w:rsidP="00E820E5">
      <w:pPr>
        <w:pStyle w:val="code"/>
      </w:pPr>
      <w:r>
        <w:t>|</w:t>
      </w:r>
      <w:proofErr w:type="spellStart"/>
      <w:r w:rsidR="00855056">
        <w:t>Role</w:t>
      </w:r>
      <w:r>
        <w:t>|A</w:t>
      </w:r>
      <w:proofErr w:type="spellEnd"/>
      <w:r>
        <w:t xml:space="preserve"> role </w:t>
      </w:r>
      <w:r w:rsidR="0029349D">
        <w:t xml:space="preserve">is used to group database and schema </w:t>
      </w:r>
      <w:r w:rsidR="00717A88">
        <w:t xml:space="preserve">privileges </w:t>
      </w:r>
      <w:r w:rsidR="0029349D">
        <w:t xml:space="preserve">which can then be granted to users as a unit.  See Chapter </w:t>
      </w:r>
      <w:r w:rsidR="00855056">
        <w:t>12 for more details on CockroachDB security practices.</w:t>
      </w:r>
    </w:p>
    <w:p w14:paraId="6D302127" w14:textId="65C9C836" w:rsidR="00855056" w:rsidRDefault="00855056" w:rsidP="00E820E5">
      <w:pPr>
        <w:pStyle w:val="code"/>
      </w:pPr>
      <w:r>
        <w:t>|</w:t>
      </w:r>
      <w:proofErr w:type="spellStart"/>
      <w:r>
        <w:t>Type|</w:t>
      </w:r>
      <w:r w:rsidR="00896DD2">
        <w:t>In</w:t>
      </w:r>
      <w:proofErr w:type="spellEnd"/>
      <w:r w:rsidR="00896DD2">
        <w:t xml:space="preserve"> CockroachDB, a Type is an enumerated set of values that can be applied to a column in a CREATE or ALTER table statement. </w:t>
      </w:r>
    </w:p>
    <w:p w14:paraId="2C0E52BA" w14:textId="0CA0BABA" w:rsidR="00D70DC4" w:rsidRDefault="00D70DC4" w:rsidP="00E820E5">
      <w:pPr>
        <w:pStyle w:val="code"/>
      </w:pPr>
      <w:r>
        <w:t>|</w:t>
      </w:r>
      <w:proofErr w:type="spellStart"/>
      <w:r>
        <w:t>User|A</w:t>
      </w:r>
      <w:proofErr w:type="spellEnd"/>
      <w:r>
        <w:t xml:space="preserve"> user is an account that can be used to log</w:t>
      </w:r>
      <w:r w:rsidR="00717A88">
        <w:t xml:space="preserve"> </w:t>
      </w:r>
      <w:r>
        <w:t>in to the database and can be assigned specific privileges.  See Chapter 12 for more details on CockroachDB security practices.</w:t>
      </w:r>
    </w:p>
    <w:p w14:paraId="490C1ABA" w14:textId="3EAB2FEB" w:rsidR="00D70DC4" w:rsidRDefault="00D70DC4" w:rsidP="00E820E5">
      <w:pPr>
        <w:pStyle w:val="code"/>
      </w:pPr>
      <w:r>
        <w:t>|</w:t>
      </w:r>
      <w:proofErr w:type="spellStart"/>
      <w:r>
        <w:t>Statistics|</w:t>
      </w:r>
      <w:r w:rsidR="00F305DA">
        <w:t>Statistics</w:t>
      </w:r>
      <w:proofErr w:type="spellEnd"/>
      <w:r w:rsidR="00F305DA">
        <w:t xml:space="preserve"> consist of information about the data within a specified table which the SQL optimizer uses to </w:t>
      </w:r>
      <w:r w:rsidR="00963B7D">
        <w:t xml:space="preserve">work out the best possible execution plan for a SQL statement.  See </w:t>
      </w:r>
      <w:r w:rsidR="00786AB1">
        <w:t xml:space="preserve">Chapter 8 for more information on query tuning. </w:t>
      </w:r>
    </w:p>
    <w:p w14:paraId="7E7B628E" w14:textId="1FD55A7E" w:rsidR="00BB6CAC" w:rsidRDefault="00BB6CAC" w:rsidP="00E820E5">
      <w:pPr>
        <w:pStyle w:val="code"/>
      </w:pPr>
      <w:r>
        <w:t>|</w:t>
      </w:r>
      <w:proofErr w:type="spellStart"/>
      <w:r>
        <w:t>ChangeFeed|A</w:t>
      </w:r>
      <w:proofErr w:type="spellEnd"/>
      <w:r>
        <w:t xml:space="preserve"> change</w:t>
      </w:r>
      <w:r w:rsidR="008076CD">
        <w:t xml:space="preserve"> </w:t>
      </w:r>
      <w:r>
        <w:t xml:space="preserve">feed streams </w:t>
      </w:r>
      <w:r w:rsidR="008076CD">
        <w:t>row-</w:t>
      </w:r>
      <w:r>
        <w:t xml:space="preserve">level changes for nominated tables to a client program.  See Chapter 7 for more information on </w:t>
      </w:r>
      <w:proofErr w:type="spellStart"/>
      <w:r>
        <w:t>Changefeed</w:t>
      </w:r>
      <w:proofErr w:type="spellEnd"/>
      <w:r>
        <w:t xml:space="preserve"> implementation. </w:t>
      </w:r>
    </w:p>
    <w:p w14:paraId="2BA82889" w14:textId="56FD558F" w:rsidR="00EB2D58" w:rsidRDefault="00EB2D58" w:rsidP="00E820E5">
      <w:pPr>
        <w:pStyle w:val="code"/>
      </w:pPr>
      <w:r>
        <w:t>|</w:t>
      </w:r>
      <w:proofErr w:type="spellStart"/>
      <w:r>
        <w:t>Schedule|A</w:t>
      </w:r>
      <w:proofErr w:type="spellEnd"/>
      <w:r>
        <w:t xml:space="preserve"> schedule controls the periodic execution of backups.  See Chapter </w:t>
      </w:r>
      <w:r w:rsidR="000433FF">
        <w:t xml:space="preserve">11 for guidance on backup policies. </w:t>
      </w:r>
    </w:p>
    <w:p w14:paraId="04614897" w14:textId="77777777" w:rsidR="009671BE" w:rsidRDefault="009671BE" w:rsidP="00E820E5">
      <w:pPr>
        <w:pStyle w:val="code"/>
      </w:pPr>
      <w:r>
        <w:t>|=======</w:t>
      </w:r>
    </w:p>
    <w:p w14:paraId="373473E8" w14:textId="60099BAD" w:rsidR="00FC6AF9" w:rsidRPr="00D63D0B" w:rsidRDefault="00994375" w:rsidP="00E820E5">
      <w:pPr>
        <w:pStyle w:val="code"/>
      </w:pPr>
      <w:r>
        <w:t xml:space="preserve"> </w:t>
      </w:r>
    </w:p>
    <w:p w14:paraId="60EAF8D4" w14:textId="77777777" w:rsidR="007F6F8D" w:rsidRPr="007F6F8D" w:rsidRDefault="007F6F8D" w:rsidP="007F6F8D">
      <w:pPr>
        <w:rPr>
          <w:lang w:eastAsia="en-US"/>
        </w:rPr>
      </w:pPr>
    </w:p>
    <w:p w14:paraId="512BFE1E" w14:textId="184AD85D" w:rsidR="00790177" w:rsidRDefault="007D28E2" w:rsidP="00CC4465">
      <w:pPr>
        <w:rPr>
          <w:lang w:eastAsia="en-US"/>
        </w:rPr>
      </w:pPr>
      <w:r>
        <w:rPr>
          <w:lang w:eastAsia="en-US"/>
        </w:rPr>
        <w:t xml:space="preserve"> </w:t>
      </w:r>
    </w:p>
    <w:p w14:paraId="463617D7" w14:textId="2EE1ED50" w:rsidR="00E63157" w:rsidRDefault="007F6F8D" w:rsidP="00CC4465">
      <w:pPr>
        <w:pStyle w:val="Heading1"/>
      </w:pPr>
      <w:r>
        <w:t xml:space="preserve">=== </w:t>
      </w:r>
      <w:ins w:id="155" w:author="Guy Harrison" w:date="2021-05-24T15:06:00Z">
        <w:r w:rsidR="00786414">
          <w:t>A</w:t>
        </w:r>
      </w:ins>
      <w:del w:id="156" w:author="Guy Harrison" w:date="2021-05-24T15:06:00Z">
        <w:r w:rsidR="00E63157" w:rsidDel="00786414">
          <w:delText>a</w:delText>
        </w:r>
      </w:del>
      <w:r w:rsidR="00E63157">
        <w:t>dministrative command</w:t>
      </w:r>
      <w:r w:rsidR="00C80FE1">
        <w:t>s</w:t>
      </w:r>
    </w:p>
    <w:p w14:paraId="549514D7" w14:textId="4F94BF3D" w:rsidR="00F743C2" w:rsidRDefault="00AB4A94" w:rsidP="00CC4465">
      <w:r>
        <w:t xml:space="preserve">CockroachDB supports commands to maintain authentication of users and their authorities to perform database operations.  It also has </w:t>
      </w:r>
      <w:r w:rsidR="006A6B02">
        <w:t xml:space="preserve">a job scheduler that can be used to schedule backup and restore and timed </w:t>
      </w:r>
      <w:r w:rsidR="009F02B0">
        <w:t>Data definition changes</w:t>
      </w:r>
      <w:r w:rsidR="001B686C">
        <w:t xml:space="preserve">.  Other commands support the maintenance </w:t>
      </w:r>
      <w:r w:rsidR="007E5D7A">
        <w:t xml:space="preserve">of </w:t>
      </w:r>
      <w:r w:rsidR="001B686C">
        <w:t>the cluster topology</w:t>
      </w:r>
      <w:r w:rsidR="007E5D7A">
        <w:t>.</w:t>
      </w:r>
    </w:p>
    <w:p w14:paraId="355C4D34" w14:textId="2E7BACB0" w:rsidR="00AB25D8" w:rsidRDefault="00AB25D8" w:rsidP="00CC4465"/>
    <w:p w14:paraId="5927DCBE" w14:textId="4D2E5AFF" w:rsidR="009D639F" w:rsidRDefault="0071382E" w:rsidP="00CC4465">
      <w:pPr>
        <w:rPr>
          <w:lang w:eastAsia="en-US"/>
        </w:rPr>
      </w:pPr>
      <w:r>
        <w:lastRenderedPageBreak/>
        <w:t>These commands are generally tightly coupled with specific administrative operations</w:t>
      </w:r>
      <w:r w:rsidR="008076CD">
        <w:t>,</w:t>
      </w:r>
      <w:r>
        <w:t xml:space="preserve"> which </w:t>
      </w:r>
      <w:r w:rsidR="009339E0">
        <w:t xml:space="preserve">we'll </w:t>
      </w:r>
      <w:r>
        <w:t xml:space="preserve">discuss in subsequent chapters, so </w:t>
      </w:r>
      <w:r w:rsidR="009339E0">
        <w:t xml:space="preserve">we'll </w:t>
      </w:r>
      <w:r>
        <w:t xml:space="preserve">refrain from defining them in detail here. </w:t>
      </w:r>
      <w:r w:rsidR="00D1196D">
        <w:t xml:space="preserve">  You can always see the full documentation for them at </w:t>
      </w:r>
      <w:hyperlink r:id="rId33" w:history="1">
        <w:r w:rsidR="00D1196D" w:rsidRPr="005B482C">
          <w:rPr>
            <w:rStyle w:val="Hyperlink"/>
            <w:lang w:eastAsia="en-US"/>
          </w:rPr>
          <w:t>https://www.cockroachlabs.com/docs/stable/sql-feature-support.html</w:t>
        </w:r>
      </w:hyperlink>
      <w:r w:rsidR="00D1196D">
        <w:rPr>
          <w:lang w:eastAsia="en-US"/>
        </w:rPr>
        <w:t xml:space="preserve">.  </w:t>
      </w:r>
    </w:p>
    <w:p w14:paraId="45E0D3AF" w14:textId="77777777" w:rsidR="00D1196D" w:rsidRDefault="00D1196D" w:rsidP="00CC4465">
      <w:pPr>
        <w:rPr>
          <w:lang w:eastAsia="en-US"/>
        </w:rPr>
      </w:pPr>
    </w:p>
    <w:p w14:paraId="7B334966" w14:textId="01F10914" w:rsidR="004866B5" w:rsidRDefault="004866B5" w:rsidP="00E820E5">
      <w:pPr>
        <w:pStyle w:val="code"/>
      </w:pPr>
      <w:r>
        <w:t>[[</w:t>
      </w:r>
      <w:proofErr w:type="spellStart"/>
      <w:r>
        <w:t>AdminCommands</w:t>
      </w:r>
      <w:proofErr w:type="spellEnd"/>
      <w:r>
        <w:t>]]</w:t>
      </w:r>
    </w:p>
    <w:p w14:paraId="7993CD6E" w14:textId="4F5B1B93" w:rsidR="004866B5" w:rsidRDefault="004866B5" w:rsidP="00E820E5">
      <w:pPr>
        <w:pStyle w:val="code"/>
      </w:pPr>
      <w:proofErr w:type="gramStart"/>
      <w:r>
        <w:t>.</w:t>
      </w:r>
      <w:r>
        <w:rPr>
          <w:b/>
          <w:bCs/>
          <w:color w:val="569CD6"/>
        </w:rPr>
        <w:t>CRDB</w:t>
      </w:r>
      <w:proofErr w:type="gramEnd"/>
      <w:r>
        <w:rPr>
          <w:b/>
          <w:bCs/>
          <w:color w:val="569CD6"/>
        </w:rPr>
        <w:t xml:space="preserve"> Administrative Commands </w:t>
      </w:r>
    </w:p>
    <w:p w14:paraId="363CED12" w14:textId="77777777" w:rsidR="004866B5" w:rsidRDefault="004866B5" w:rsidP="00E820E5">
      <w:pPr>
        <w:pStyle w:val="code"/>
      </w:pPr>
      <w:r>
        <w:rPr>
          <w:b/>
          <w:bCs/>
          <w:color w:val="569CD6"/>
        </w:rPr>
        <w:t>[options="header"]</w:t>
      </w:r>
    </w:p>
    <w:p w14:paraId="5A5FABF8" w14:textId="77777777" w:rsidR="004866B5" w:rsidRDefault="004866B5" w:rsidP="00E820E5">
      <w:pPr>
        <w:pStyle w:val="code"/>
      </w:pPr>
      <w:r>
        <w:t>|=======</w:t>
      </w:r>
    </w:p>
    <w:p w14:paraId="03DC28C7" w14:textId="440669FB" w:rsidR="004866B5" w:rsidRDefault="004866B5" w:rsidP="00E820E5">
      <w:pPr>
        <w:pStyle w:val="code"/>
      </w:pPr>
      <w:r>
        <w:t>|</w:t>
      </w:r>
      <w:proofErr w:type="spellStart"/>
      <w:r>
        <w:t>Command|Description</w:t>
      </w:r>
      <w:proofErr w:type="spellEnd"/>
      <w:r>
        <w:t xml:space="preserve"> </w:t>
      </w:r>
    </w:p>
    <w:p w14:paraId="1EFDAF3E" w14:textId="0665C9F9" w:rsidR="00362EC7" w:rsidRDefault="00362EC7" w:rsidP="00E820E5">
      <w:pPr>
        <w:pStyle w:val="code"/>
      </w:pPr>
      <w:r>
        <w:t xml:space="preserve">|CANCEL </w:t>
      </w:r>
      <w:proofErr w:type="spellStart"/>
      <w:r>
        <w:t>JOB|</w:t>
      </w:r>
      <w:r w:rsidR="00DF09E1">
        <w:t>Cancel</w:t>
      </w:r>
      <w:proofErr w:type="spellEnd"/>
      <w:r w:rsidR="00DF09E1">
        <w:t xml:space="preserve"> </w:t>
      </w:r>
      <w:r w:rsidR="00B6317E">
        <w:t>long-</w:t>
      </w:r>
      <w:r w:rsidR="00DF09E1">
        <w:t>running jobs such as backups, schema changes or statistics collections</w:t>
      </w:r>
    </w:p>
    <w:p w14:paraId="19239E4B" w14:textId="5C28B8F0" w:rsidR="00362EC7" w:rsidRDefault="00362EC7" w:rsidP="00E820E5">
      <w:pPr>
        <w:pStyle w:val="code"/>
      </w:pPr>
      <w:r>
        <w:t xml:space="preserve">|CANCEL </w:t>
      </w:r>
      <w:proofErr w:type="spellStart"/>
      <w:r>
        <w:t>QUERY|</w:t>
      </w:r>
      <w:r w:rsidR="00791301">
        <w:t>Cancel</w:t>
      </w:r>
      <w:proofErr w:type="spellEnd"/>
      <w:r w:rsidR="00791301">
        <w:t xml:space="preserve"> a currently running query</w:t>
      </w:r>
    </w:p>
    <w:p w14:paraId="71FD0AE5" w14:textId="043E702C" w:rsidR="00362EC7" w:rsidRDefault="00362EC7" w:rsidP="00E820E5">
      <w:pPr>
        <w:pStyle w:val="code"/>
      </w:pPr>
      <w:r>
        <w:t xml:space="preserve">|CANCEL </w:t>
      </w:r>
      <w:proofErr w:type="spellStart"/>
      <w:r>
        <w:t>SESSION|</w:t>
      </w:r>
      <w:r w:rsidR="00791301">
        <w:t>Cancel</w:t>
      </w:r>
      <w:proofErr w:type="spellEnd"/>
      <w:r w:rsidR="00791301">
        <w:t xml:space="preserve"> and disconnect a </w:t>
      </w:r>
      <w:r w:rsidR="00660E61">
        <w:t>currently connected session</w:t>
      </w:r>
    </w:p>
    <w:p w14:paraId="325694E5" w14:textId="2C674E3E" w:rsidR="004866B5" w:rsidRDefault="004866B5" w:rsidP="00E820E5">
      <w:pPr>
        <w:pStyle w:val="code"/>
      </w:pPr>
      <w:r>
        <w:t>|CONFIGURE ZONE</w:t>
      </w:r>
      <w:r w:rsidR="00516ED7">
        <w:t>|</w:t>
      </w:r>
      <w:r w:rsidR="00660E61" w:rsidRPr="00660E61">
        <w:t xml:space="preserve">CONFIGURE ZONE </w:t>
      </w:r>
      <w:r w:rsidR="00660E61">
        <w:t xml:space="preserve">can be used to modify replication zones for tables, databases, ranges or partitions.  See Chapter 10 for more information on Zone configuration. </w:t>
      </w:r>
    </w:p>
    <w:p w14:paraId="3E9AE97C" w14:textId="02DD8FA3" w:rsidR="004866B5" w:rsidRDefault="004866B5" w:rsidP="00E820E5">
      <w:pPr>
        <w:pStyle w:val="code"/>
      </w:pPr>
      <w:r>
        <w:t xml:space="preserve">|SET CLUSTER </w:t>
      </w:r>
      <w:proofErr w:type="spellStart"/>
      <w:r>
        <w:t>SETTING</w:t>
      </w:r>
      <w:r w:rsidR="00D77552">
        <w:t>|Change</w:t>
      </w:r>
      <w:proofErr w:type="spellEnd"/>
      <w:r w:rsidR="00D77552">
        <w:t xml:space="preserve"> a cluster configuration parameter</w:t>
      </w:r>
    </w:p>
    <w:p w14:paraId="1DC615C1" w14:textId="0A020710" w:rsidR="00A469C1" w:rsidRDefault="00A469C1" w:rsidP="00E820E5">
      <w:pPr>
        <w:pStyle w:val="code"/>
      </w:pPr>
      <w:r>
        <w:t>|</w:t>
      </w:r>
      <w:proofErr w:type="spellStart"/>
      <w:r>
        <w:t>EXPLAIN|Show</w:t>
      </w:r>
      <w:proofErr w:type="spellEnd"/>
      <w:r>
        <w:t xml:space="preserve"> an execution plan for a SQL statement. </w:t>
      </w:r>
      <w:r w:rsidR="009339E0">
        <w:t>We'</w:t>
      </w:r>
      <w:r>
        <w:t>ll look at EXPLAIN in detail in Chapter 8.</w:t>
      </w:r>
    </w:p>
    <w:p w14:paraId="3AE44CBB" w14:textId="58630A56" w:rsidR="00FC34FE" w:rsidRDefault="00FC34FE" w:rsidP="00E820E5">
      <w:pPr>
        <w:pStyle w:val="code"/>
      </w:pPr>
      <w:r>
        <w:t>|</w:t>
      </w:r>
      <w:proofErr w:type="spellStart"/>
      <w:r>
        <w:t>EXPORT|Dump</w:t>
      </w:r>
      <w:proofErr w:type="spellEnd"/>
      <w:r>
        <w:t xml:space="preserve"> SQL output to CSV files</w:t>
      </w:r>
    </w:p>
    <w:p w14:paraId="6234E1E8" w14:textId="16A6586B" w:rsidR="00480E96" w:rsidRDefault="00480E96" w:rsidP="00E820E5">
      <w:pPr>
        <w:pStyle w:val="code"/>
      </w:pPr>
      <w:r>
        <w:t xml:space="preserve">|SHOW/CANCEL/PAUSE </w:t>
      </w:r>
      <w:proofErr w:type="spellStart"/>
      <w:r>
        <w:t>JOBS|</w:t>
      </w:r>
      <w:r w:rsidR="00CA2B59">
        <w:t>Manage</w:t>
      </w:r>
      <w:proofErr w:type="spellEnd"/>
      <w:r w:rsidR="00CA2B59">
        <w:t xml:space="preserve"> background jobs -imports, backups, schema changes, etc</w:t>
      </w:r>
      <w:r w:rsidR="00325BAF">
        <w:t>.</w:t>
      </w:r>
      <w:r w:rsidR="00CA2B59">
        <w:t xml:space="preserve"> - in the database</w:t>
      </w:r>
    </w:p>
    <w:p w14:paraId="57FC2126" w14:textId="0AD5ADBC" w:rsidR="004866B5" w:rsidRDefault="004866B5" w:rsidP="00E820E5">
      <w:pPr>
        <w:pStyle w:val="code"/>
      </w:pPr>
      <w:r>
        <w:t xml:space="preserve">|SET </w:t>
      </w:r>
      <w:proofErr w:type="spellStart"/>
      <w:r>
        <w:t>LOCALITY</w:t>
      </w:r>
      <w:r w:rsidR="00516ED7">
        <w:t>|</w:t>
      </w:r>
      <w:r w:rsidR="00F12DC3">
        <w:t>Change</w:t>
      </w:r>
      <w:proofErr w:type="spellEnd"/>
      <w:r w:rsidR="00F12DC3">
        <w:t xml:space="preserve"> the locality of a table in a multi-region database.  See </w:t>
      </w:r>
      <w:r w:rsidR="00325BAF">
        <w:t xml:space="preserve">Chapter </w:t>
      </w:r>
      <w:r w:rsidR="00F12DC3">
        <w:t>10 for more information</w:t>
      </w:r>
    </w:p>
    <w:p w14:paraId="507EE4CF" w14:textId="4276AC43" w:rsidR="00754408" w:rsidRDefault="00754408" w:rsidP="00E820E5">
      <w:pPr>
        <w:pStyle w:val="code"/>
      </w:pPr>
      <w:r>
        <w:t xml:space="preserve">|SET </w:t>
      </w:r>
      <w:proofErr w:type="spellStart"/>
      <w:r>
        <w:t>TRACING|Enable</w:t>
      </w:r>
      <w:proofErr w:type="spellEnd"/>
      <w:r>
        <w:t xml:space="preserve"> tracing for a session. </w:t>
      </w:r>
      <w:r w:rsidR="009339E0">
        <w:t>We'</w:t>
      </w:r>
      <w:r>
        <w:t xml:space="preserve">ll discuss this in Chapter </w:t>
      </w:r>
      <w:r w:rsidR="002A1C81">
        <w:t xml:space="preserve">8. </w:t>
      </w:r>
    </w:p>
    <w:p w14:paraId="7E90863E" w14:textId="3C87F180" w:rsidR="004866B5" w:rsidRDefault="004866B5" w:rsidP="00E820E5">
      <w:pPr>
        <w:pStyle w:val="code"/>
      </w:pPr>
      <w:r>
        <w:t xml:space="preserve">|SHOW </w:t>
      </w:r>
      <w:proofErr w:type="spellStart"/>
      <w:r>
        <w:t>RANGES</w:t>
      </w:r>
      <w:r w:rsidR="00516ED7">
        <w:t>|</w:t>
      </w:r>
      <w:r w:rsidR="005726CD">
        <w:t>Show</w:t>
      </w:r>
      <w:proofErr w:type="spellEnd"/>
      <w:r w:rsidR="005726CD">
        <w:t xml:space="preserve"> how </w:t>
      </w:r>
      <w:proofErr w:type="gramStart"/>
      <w:r w:rsidR="005726CD">
        <w:t>a  table</w:t>
      </w:r>
      <w:proofErr w:type="gramEnd"/>
      <w:r w:rsidR="005726CD">
        <w:t xml:space="preserve">, index or databases </w:t>
      </w:r>
      <w:r w:rsidR="002F0E42">
        <w:t xml:space="preserve">are segmented into ranges.  See Chapter 2 for a discussion on how CockroachDB splits data into ranges. </w:t>
      </w:r>
      <w:r w:rsidR="005726CD">
        <w:t xml:space="preserve"> </w:t>
      </w:r>
    </w:p>
    <w:p w14:paraId="04408935" w14:textId="3E60B245" w:rsidR="00AA6C43" w:rsidRDefault="004866B5" w:rsidP="00E820E5">
      <w:pPr>
        <w:pStyle w:val="code"/>
      </w:pPr>
      <w:r>
        <w:t xml:space="preserve">|SPLIT </w:t>
      </w:r>
      <w:proofErr w:type="spellStart"/>
      <w:r>
        <w:t>AT</w:t>
      </w:r>
      <w:r w:rsidR="00516ED7">
        <w:t>|</w:t>
      </w:r>
      <w:r w:rsidR="00AA6C43">
        <w:t>F</w:t>
      </w:r>
      <w:r w:rsidR="00AA6C43" w:rsidRPr="00AA6C43">
        <w:t>orce</w:t>
      </w:r>
      <w:proofErr w:type="spellEnd"/>
      <w:r w:rsidR="00AA6C43" w:rsidRPr="00AA6C43">
        <w:t xml:space="preserve"> a range split at the specified row in a table or index.</w:t>
      </w:r>
    </w:p>
    <w:p w14:paraId="02E02862" w14:textId="6F23A53E" w:rsidR="004866B5" w:rsidRDefault="004866B5" w:rsidP="00E820E5">
      <w:pPr>
        <w:pStyle w:val="code"/>
      </w:pPr>
      <w:r>
        <w:t>|</w:t>
      </w:r>
      <w:proofErr w:type="spellStart"/>
      <w:r>
        <w:t>BACKUP</w:t>
      </w:r>
      <w:r w:rsidR="00516ED7">
        <w:t>|</w:t>
      </w:r>
      <w:r w:rsidR="00680133">
        <w:t>Create</w:t>
      </w:r>
      <w:proofErr w:type="spellEnd"/>
      <w:r w:rsidR="00680133">
        <w:t xml:space="preserve"> a consistent backup for a table or database.  See Chapter </w:t>
      </w:r>
      <w:r w:rsidR="00694E67">
        <w:t xml:space="preserve">11 for guidance on backups and high availability. </w:t>
      </w:r>
    </w:p>
    <w:p w14:paraId="5B9A3747" w14:textId="5471245F" w:rsidR="004866B5" w:rsidRDefault="004866B5" w:rsidP="00E820E5">
      <w:pPr>
        <w:pStyle w:val="code"/>
      </w:pPr>
      <w:r>
        <w:t xml:space="preserve">|SHOW </w:t>
      </w:r>
      <w:proofErr w:type="spellStart"/>
      <w:r>
        <w:t>STATISTICS</w:t>
      </w:r>
      <w:r w:rsidR="00516ED7">
        <w:t>|</w:t>
      </w:r>
      <w:r w:rsidR="00C95225">
        <w:t>Show</w:t>
      </w:r>
      <w:proofErr w:type="spellEnd"/>
      <w:r w:rsidR="00C95225">
        <w:t xml:space="preserve"> optimizer statistics for a table. </w:t>
      </w:r>
    </w:p>
    <w:p w14:paraId="46478166" w14:textId="4E840A54" w:rsidR="004866B5" w:rsidRDefault="004866B5" w:rsidP="00E820E5">
      <w:pPr>
        <w:pStyle w:val="code"/>
      </w:pPr>
      <w:r>
        <w:t xml:space="preserve">|SHOW TRACE FOR </w:t>
      </w:r>
      <w:proofErr w:type="spellStart"/>
      <w:r>
        <w:t>SESSION</w:t>
      </w:r>
      <w:r w:rsidR="00516ED7">
        <w:t>|</w:t>
      </w:r>
      <w:r w:rsidR="00754408">
        <w:t>Show</w:t>
      </w:r>
      <w:proofErr w:type="spellEnd"/>
      <w:r w:rsidR="00754408">
        <w:t xml:space="preserve"> tracing information for a session as created by the SET TRACING command. </w:t>
      </w:r>
    </w:p>
    <w:p w14:paraId="403C0165" w14:textId="5DBB4B33" w:rsidR="004866B5" w:rsidRDefault="004866B5" w:rsidP="00E820E5">
      <w:pPr>
        <w:pStyle w:val="code"/>
      </w:pPr>
      <w:r>
        <w:t xml:space="preserve">|SHOW </w:t>
      </w:r>
      <w:proofErr w:type="spellStart"/>
      <w:r>
        <w:t>TRANSACTIONS</w:t>
      </w:r>
      <w:r w:rsidR="00516ED7">
        <w:t>|</w:t>
      </w:r>
      <w:r w:rsidR="002A1C81">
        <w:t>Show</w:t>
      </w:r>
      <w:proofErr w:type="spellEnd"/>
      <w:r w:rsidR="002A1C81">
        <w:t xml:space="preserve"> currently running </w:t>
      </w:r>
      <w:r w:rsidR="00325BAF">
        <w:t>transactions</w:t>
      </w:r>
    </w:p>
    <w:p w14:paraId="0593146E" w14:textId="637D871C" w:rsidR="004866B5" w:rsidRDefault="004866B5" w:rsidP="00E820E5">
      <w:pPr>
        <w:pStyle w:val="code"/>
      </w:pPr>
      <w:r>
        <w:t>|SHOW</w:t>
      </w:r>
      <w:r w:rsidR="002A1C81">
        <w:t xml:space="preserve"> </w:t>
      </w:r>
      <w:proofErr w:type="spellStart"/>
      <w:r>
        <w:t>SESSION</w:t>
      </w:r>
      <w:r w:rsidR="00516ED7">
        <w:t>|</w:t>
      </w:r>
      <w:r w:rsidR="00D54404">
        <w:t>Show</w:t>
      </w:r>
      <w:proofErr w:type="spellEnd"/>
      <w:r w:rsidR="00D54404">
        <w:t xml:space="preserve"> sessions on the local node or across the cluster.</w:t>
      </w:r>
    </w:p>
    <w:p w14:paraId="5DAFD662" w14:textId="7586BA63" w:rsidR="004866B5" w:rsidRDefault="004866B5" w:rsidP="00E820E5">
      <w:pPr>
        <w:pStyle w:val="code"/>
        <w:rPr>
          <w:ins w:id="157" w:author="Guy Harrison" w:date="2021-06-14T18:38:00Z"/>
        </w:rPr>
      </w:pPr>
      <w:r>
        <w:t>|=======</w:t>
      </w:r>
    </w:p>
    <w:p w14:paraId="4CA95296" w14:textId="16D2309E" w:rsidR="003C5B08" w:rsidRDefault="003C5B08" w:rsidP="00E820E5">
      <w:pPr>
        <w:pStyle w:val="code"/>
        <w:rPr>
          <w:ins w:id="158" w:author="Guy Harrison" w:date="2021-06-14T18:38:00Z"/>
        </w:rPr>
      </w:pPr>
    </w:p>
    <w:p w14:paraId="4F4581F4" w14:textId="78531EC4" w:rsidR="003C5B08" w:rsidRDefault="003C5B08" w:rsidP="003C5B08">
      <w:pPr>
        <w:pStyle w:val="Heading1"/>
        <w:rPr>
          <w:ins w:id="159" w:author="Guy Harrison" w:date="2021-06-14T18:38:00Z"/>
        </w:rPr>
      </w:pPr>
      <w:ins w:id="160" w:author="Guy Harrison" w:date="2021-06-14T18:38:00Z">
        <w:r>
          <w:t>===</w:t>
        </w:r>
      </w:ins>
      <w:ins w:id="161" w:author="Guy Harrison" w:date="2021-06-14T18:47:00Z">
        <w:r w:rsidR="001951DE">
          <w:t xml:space="preserve"> </w:t>
        </w:r>
      </w:ins>
      <w:ins w:id="162" w:author="Guy Harrison" w:date="2021-06-14T18:38:00Z">
        <w:r>
          <w:t>The INFORMATION_SCHEMA</w:t>
        </w:r>
      </w:ins>
    </w:p>
    <w:p w14:paraId="38974D40" w14:textId="77777777" w:rsidR="003C5B08" w:rsidRDefault="003C5B08" w:rsidP="003C5B08">
      <w:pPr>
        <w:rPr>
          <w:ins w:id="163" w:author="Guy Harrison" w:date="2021-06-14T18:38:00Z"/>
        </w:rPr>
      </w:pPr>
    </w:p>
    <w:p w14:paraId="1F7B6166" w14:textId="0AAC1F0A" w:rsidR="003C5B08" w:rsidRDefault="003C5B08">
      <w:pPr>
        <w:rPr>
          <w:ins w:id="164" w:author="Guy Harrison" w:date="2021-06-14T18:38:00Z"/>
        </w:rPr>
      </w:pPr>
      <w:ins w:id="165" w:author="Guy Harrison" w:date="2021-06-14T18:38:00Z">
        <w:r>
          <w:t>The INFORMATION_SCHEMA is a special schema in each database that contains metadata about the other objects in the database.  You can use the information schema to discover the names and types of objects in the database.  For instance</w:t>
        </w:r>
      </w:ins>
      <w:ins w:id="166" w:author="Guy Harrison" w:date="2021-07-11T16:10:00Z">
        <w:r w:rsidR="00FD7551">
          <w:t>,</w:t>
        </w:r>
      </w:ins>
      <w:ins w:id="167" w:author="Guy Harrison" w:date="2021-06-14T18:38:00Z">
        <w:r>
          <w:t xml:space="preserve"> you can use </w:t>
        </w:r>
      </w:ins>
      <w:ins w:id="168" w:author="Guy Harrison" w:date="2021-07-11T16:10:00Z">
        <w:r w:rsidR="00FD7551">
          <w:t xml:space="preserve">the </w:t>
        </w:r>
      </w:ins>
      <w:proofErr w:type="spellStart"/>
      <w:ins w:id="169" w:author="Guy Harrison" w:date="2021-06-14T18:38:00Z">
        <w:r>
          <w:t>information_schema</w:t>
        </w:r>
        <w:proofErr w:type="spellEnd"/>
        <w:r>
          <w:t xml:space="preserve"> to list all the information schema objects:</w:t>
        </w:r>
      </w:ins>
    </w:p>
    <w:p w14:paraId="5B545507" w14:textId="77777777" w:rsidR="003C5B08" w:rsidRDefault="003C5B08">
      <w:pPr>
        <w:rPr>
          <w:ins w:id="170" w:author="Guy Harrison" w:date="2021-06-14T18:38:00Z"/>
        </w:rPr>
      </w:pPr>
    </w:p>
    <w:p w14:paraId="4D4ED89D" w14:textId="77777777" w:rsidR="003C5B08" w:rsidRDefault="003C5B08" w:rsidP="003C5B08">
      <w:pPr>
        <w:pStyle w:val="code"/>
        <w:rPr>
          <w:ins w:id="171" w:author="Guy Harrison" w:date="2021-06-14T18:38:00Z"/>
        </w:rPr>
      </w:pPr>
      <w:ins w:id="172" w:author="Guy Harrison" w:date="2021-06-14T18:38:00Z">
        <w:r>
          <w:t>[</w:t>
        </w:r>
        <w:proofErr w:type="spellStart"/>
        <w:proofErr w:type="gramStart"/>
        <w:r>
          <w:t>source,sql</w:t>
        </w:r>
        <w:proofErr w:type="spellEnd"/>
        <w:proofErr w:type="gramEnd"/>
        <w:r>
          <w:t>]</w:t>
        </w:r>
      </w:ins>
    </w:p>
    <w:p w14:paraId="64D8EE87" w14:textId="77777777" w:rsidR="003C5B08" w:rsidRDefault="003C5B08" w:rsidP="003C5B08">
      <w:pPr>
        <w:pStyle w:val="code"/>
        <w:rPr>
          <w:ins w:id="173" w:author="Guy Harrison" w:date="2021-06-14T18:38:00Z"/>
        </w:rPr>
      </w:pPr>
      <w:ins w:id="174" w:author="Guy Harrison" w:date="2021-06-14T18:38:00Z">
        <w:r>
          <w:t>----</w:t>
        </w:r>
      </w:ins>
    </w:p>
    <w:p w14:paraId="714395AB" w14:textId="77777777" w:rsidR="003C5B08" w:rsidRDefault="003C5B08" w:rsidP="003C5B08">
      <w:pPr>
        <w:pStyle w:val="code"/>
        <w:rPr>
          <w:ins w:id="175" w:author="Guy Harrison" w:date="2021-06-14T18:38:00Z"/>
          <w:rFonts w:ascii="Menlo" w:hAnsi="Menlo" w:cs="Menlo"/>
          <w:color w:val="000000"/>
          <w:shd w:val="clear" w:color="auto" w:fill="E8F2FE"/>
          <w:lang w:val="en-GB"/>
        </w:rPr>
      </w:pPr>
      <w:ins w:id="176" w:author="Guy Harrison" w:date="2021-06-14T18:38:00Z">
        <w:r>
          <w:rPr>
            <w:rFonts w:ascii="Menlo" w:hAnsi="Menlo" w:cs="Menlo"/>
            <w:b/>
            <w:bCs/>
            <w:color w:val="800000"/>
            <w:shd w:val="clear" w:color="auto" w:fill="E8F2FE"/>
          </w:rPr>
          <w:t>SELECT</w:t>
        </w:r>
        <w:r>
          <w:rPr>
            <w:rFonts w:ascii="Menlo" w:hAnsi="Menlo" w:cs="Menlo"/>
            <w:color w:val="000000"/>
            <w:shd w:val="clear" w:color="auto" w:fill="E8F2FE"/>
          </w:rPr>
          <w:t xml:space="preserve"> * </w:t>
        </w:r>
        <w:r>
          <w:rPr>
            <w:rFonts w:ascii="Menlo" w:hAnsi="Menlo" w:cs="Menlo"/>
            <w:b/>
            <w:bCs/>
            <w:color w:val="800000"/>
            <w:shd w:val="clear" w:color="auto" w:fill="E8F2FE"/>
          </w:rPr>
          <w:t>FROM</w:t>
        </w:r>
        <w:r>
          <w:rPr>
            <w:rFonts w:ascii="Menlo" w:hAnsi="Menlo" w:cs="Menlo"/>
            <w:color w:val="000000"/>
            <w:shd w:val="clear" w:color="auto" w:fill="E8F2FE"/>
          </w:rPr>
          <w:t xml:space="preserve"> </w:t>
        </w:r>
        <w:proofErr w:type="spellStart"/>
        <w:r>
          <w:rPr>
            <w:rFonts w:ascii="Menlo" w:hAnsi="Menlo" w:cs="Menlo"/>
            <w:color w:val="000000"/>
            <w:shd w:val="clear" w:color="auto" w:fill="E8F2FE"/>
          </w:rPr>
          <w:t>information_schema.</w:t>
        </w:r>
        <w:r>
          <w:rPr>
            <w:rFonts w:ascii="Menlo" w:hAnsi="Menlo" w:cs="Menlo"/>
            <w:color w:val="000080"/>
            <w:shd w:val="clear" w:color="auto" w:fill="E8F2FE"/>
          </w:rPr>
          <w:t>"tables</w:t>
        </w:r>
        <w:proofErr w:type="spellEnd"/>
        <w:r>
          <w:rPr>
            <w:rFonts w:ascii="Menlo" w:hAnsi="Menlo" w:cs="Menlo"/>
            <w:color w:val="000080"/>
            <w:shd w:val="clear" w:color="auto" w:fill="E8F2FE"/>
          </w:rPr>
          <w:t>"</w:t>
        </w:r>
        <w:r>
          <w:rPr>
            <w:rFonts w:ascii="Menlo" w:hAnsi="Menlo" w:cs="Menlo"/>
            <w:color w:val="000000"/>
            <w:shd w:val="clear" w:color="auto" w:fill="E8F2FE"/>
          </w:rPr>
          <w:t xml:space="preserve"> </w:t>
        </w:r>
      </w:ins>
    </w:p>
    <w:p w14:paraId="48D1BF26" w14:textId="77777777" w:rsidR="003C5B08" w:rsidRDefault="003C5B08" w:rsidP="003C5B08">
      <w:pPr>
        <w:pStyle w:val="code"/>
        <w:rPr>
          <w:ins w:id="177" w:author="Guy Harrison" w:date="2021-06-14T18:38:00Z"/>
        </w:rPr>
      </w:pPr>
      <w:ins w:id="178" w:author="Guy Harrison" w:date="2021-06-14T18:38:00Z">
        <w:r>
          <w:rPr>
            <w:rFonts w:ascii="Menlo" w:hAnsi="Menlo" w:cs="Menlo"/>
            <w:color w:val="000000"/>
            <w:shd w:val="clear" w:color="auto" w:fill="E8F2FE"/>
          </w:rPr>
          <w:t xml:space="preserve"> </w:t>
        </w:r>
        <w:r>
          <w:rPr>
            <w:rFonts w:ascii="Menlo" w:hAnsi="Menlo" w:cs="Menlo"/>
            <w:b/>
            <w:bCs/>
            <w:color w:val="800000"/>
            <w:shd w:val="clear" w:color="auto" w:fill="E8F2FE"/>
          </w:rPr>
          <w:t>WHERE</w:t>
        </w:r>
        <w:r>
          <w:rPr>
            <w:rFonts w:ascii="Menlo" w:hAnsi="Menlo" w:cs="Menlo"/>
            <w:color w:val="000000"/>
            <w:shd w:val="clear" w:color="auto" w:fill="E8F2FE"/>
          </w:rPr>
          <w:t xml:space="preserve"> </w:t>
        </w:r>
        <w:proofErr w:type="spellStart"/>
        <w:r>
          <w:rPr>
            <w:rFonts w:ascii="Menlo" w:hAnsi="Menlo" w:cs="Menlo"/>
            <w:color w:val="000000"/>
            <w:shd w:val="clear" w:color="auto" w:fill="E8F2FE"/>
          </w:rPr>
          <w:t>table_schema</w:t>
        </w:r>
        <w:proofErr w:type="spellEnd"/>
        <w:r>
          <w:rPr>
            <w:rFonts w:ascii="Menlo" w:hAnsi="Menlo" w:cs="Menlo"/>
            <w:color w:val="000000"/>
            <w:shd w:val="clear" w:color="auto" w:fill="E8F2FE"/>
          </w:rPr>
          <w:t>=</w:t>
        </w:r>
        <w:r>
          <w:rPr>
            <w:rFonts w:ascii="Menlo" w:hAnsi="Menlo" w:cs="Menlo"/>
            <w:color w:val="008000"/>
            <w:shd w:val="clear" w:color="auto" w:fill="E8F2FE"/>
          </w:rPr>
          <w:t>'</w:t>
        </w:r>
        <w:proofErr w:type="spellStart"/>
        <w:r>
          <w:rPr>
            <w:rFonts w:ascii="Menlo" w:hAnsi="Menlo" w:cs="Menlo"/>
            <w:color w:val="008000"/>
            <w:shd w:val="clear" w:color="auto" w:fill="E8F2FE"/>
          </w:rPr>
          <w:t>information_schema</w:t>
        </w:r>
        <w:proofErr w:type="spellEnd"/>
        <w:proofErr w:type="gramStart"/>
        <w:r>
          <w:rPr>
            <w:rFonts w:ascii="Menlo" w:hAnsi="Menlo" w:cs="Menlo"/>
            <w:color w:val="008000"/>
            <w:shd w:val="clear" w:color="auto" w:fill="E8F2FE"/>
          </w:rPr>
          <w:t>'</w:t>
        </w:r>
        <w:r>
          <w:rPr>
            <w:rFonts w:ascii="Menlo" w:hAnsi="Menlo" w:cs="Menlo"/>
            <w:color w:val="FF0000"/>
            <w:shd w:val="clear" w:color="auto" w:fill="E8F2FE"/>
          </w:rPr>
          <w:t>;</w:t>
        </w:r>
        <w:proofErr w:type="gramEnd"/>
      </w:ins>
    </w:p>
    <w:p w14:paraId="319F02BA" w14:textId="77777777" w:rsidR="003C5B08" w:rsidRDefault="003C5B08" w:rsidP="003C5B08">
      <w:pPr>
        <w:pStyle w:val="code"/>
        <w:rPr>
          <w:ins w:id="179" w:author="Guy Harrison" w:date="2021-06-14T18:38:00Z"/>
        </w:rPr>
      </w:pPr>
      <w:ins w:id="180" w:author="Guy Harrison" w:date="2021-06-14T18:38:00Z">
        <w:r>
          <w:t>----</w:t>
        </w:r>
      </w:ins>
    </w:p>
    <w:p w14:paraId="3C385EF4" w14:textId="77777777" w:rsidR="003C5B08" w:rsidRDefault="003C5B08" w:rsidP="003C5B08">
      <w:pPr>
        <w:rPr>
          <w:ins w:id="181" w:author="Guy Harrison" w:date="2021-06-14T18:38:00Z"/>
        </w:rPr>
      </w:pPr>
    </w:p>
    <w:p w14:paraId="599F981F" w14:textId="77777777" w:rsidR="003C5B08" w:rsidRDefault="003C5B08">
      <w:pPr>
        <w:rPr>
          <w:ins w:id="182" w:author="Guy Harrison" w:date="2021-06-14T18:38:00Z"/>
        </w:rPr>
      </w:pPr>
      <w:ins w:id="183" w:author="Guy Harrison" w:date="2021-06-14T18:38:00Z">
        <w:r>
          <w:t>Or you can use information schema to show the columns in a table:</w:t>
        </w:r>
      </w:ins>
    </w:p>
    <w:p w14:paraId="5A9BC32A" w14:textId="77777777" w:rsidR="003C5B08" w:rsidRDefault="003C5B08">
      <w:pPr>
        <w:rPr>
          <w:ins w:id="184" w:author="Guy Harrison" w:date="2021-06-14T18:38:00Z"/>
        </w:rPr>
      </w:pPr>
    </w:p>
    <w:p w14:paraId="249AFD4C" w14:textId="77777777" w:rsidR="003C5B08" w:rsidRDefault="003C5B08" w:rsidP="003C5B08">
      <w:pPr>
        <w:pStyle w:val="code"/>
        <w:rPr>
          <w:ins w:id="185" w:author="Guy Harrison" w:date="2021-06-14T18:38:00Z"/>
        </w:rPr>
      </w:pPr>
      <w:ins w:id="186" w:author="Guy Harrison" w:date="2021-06-14T18:38:00Z">
        <w:r>
          <w:t>[</w:t>
        </w:r>
        <w:proofErr w:type="spellStart"/>
        <w:proofErr w:type="gramStart"/>
        <w:r>
          <w:t>source,sql</w:t>
        </w:r>
        <w:proofErr w:type="spellEnd"/>
        <w:proofErr w:type="gramEnd"/>
        <w:r>
          <w:t>]</w:t>
        </w:r>
      </w:ins>
    </w:p>
    <w:p w14:paraId="68F41AAF" w14:textId="77777777" w:rsidR="003C5B08" w:rsidRDefault="003C5B08" w:rsidP="003C5B08">
      <w:pPr>
        <w:pStyle w:val="code"/>
        <w:rPr>
          <w:ins w:id="187" w:author="Guy Harrison" w:date="2021-06-14T18:38:00Z"/>
        </w:rPr>
      </w:pPr>
      <w:ins w:id="188" w:author="Guy Harrison" w:date="2021-06-14T18:38:00Z">
        <w:r>
          <w:t>----</w:t>
        </w:r>
      </w:ins>
    </w:p>
    <w:p w14:paraId="77B08FC0" w14:textId="77777777" w:rsidR="003C5B08" w:rsidRDefault="003C5B08" w:rsidP="003C5B08">
      <w:pPr>
        <w:pStyle w:val="code"/>
        <w:rPr>
          <w:ins w:id="189" w:author="Guy Harrison" w:date="2021-06-14T18:38:00Z"/>
          <w:rFonts w:ascii="Menlo" w:hAnsi="Menlo" w:cs="Menlo"/>
          <w:lang w:val="en-GB"/>
        </w:rPr>
      </w:pPr>
      <w:ins w:id="190" w:author="Guy Harrison" w:date="2021-06-14T18:38:00Z">
        <w:r>
          <w:rPr>
            <w:rFonts w:ascii="Menlo" w:hAnsi="Menlo" w:cs="Menlo"/>
            <w:b/>
            <w:bCs/>
            <w:color w:val="800000"/>
          </w:rPr>
          <w:t>SELECT</w:t>
        </w:r>
        <w:r>
          <w:rPr>
            <w:rFonts w:ascii="Menlo" w:hAnsi="Menlo" w:cs="Menlo"/>
            <w:color w:val="000000"/>
          </w:rPr>
          <w:t xml:space="preserve"> </w:t>
        </w:r>
        <w:proofErr w:type="spellStart"/>
        <w:r>
          <w:rPr>
            <w:rFonts w:ascii="Menlo" w:hAnsi="Menlo" w:cs="Menlo"/>
            <w:color w:val="000000"/>
          </w:rPr>
          <w:t>column_</w:t>
        </w:r>
        <w:proofErr w:type="gramStart"/>
        <w:r>
          <w:rPr>
            <w:rFonts w:ascii="Menlo" w:hAnsi="Menlo" w:cs="Menlo"/>
            <w:color w:val="000000"/>
          </w:rPr>
          <w:t>name,data</w:t>
        </w:r>
        <w:proofErr w:type="gramEnd"/>
        <w:r>
          <w:rPr>
            <w:rFonts w:ascii="Menlo" w:hAnsi="Menlo" w:cs="Menlo"/>
            <w:color w:val="000000"/>
          </w:rPr>
          <w:t>_type</w:t>
        </w:r>
        <w:proofErr w:type="spellEnd"/>
        <w:r>
          <w:rPr>
            <w:rFonts w:ascii="Menlo" w:hAnsi="Menlo" w:cs="Menlo"/>
            <w:color w:val="000000"/>
          </w:rPr>
          <w:t xml:space="preserve">, </w:t>
        </w:r>
        <w:proofErr w:type="spellStart"/>
        <w:r>
          <w:rPr>
            <w:rFonts w:ascii="Menlo" w:hAnsi="Menlo" w:cs="Menlo"/>
            <w:color w:val="000000"/>
          </w:rPr>
          <w:t>is_nullable,column_default</w:t>
        </w:r>
        <w:proofErr w:type="spellEnd"/>
        <w:r>
          <w:rPr>
            <w:rFonts w:ascii="Menlo" w:hAnsi="Menlo" w:cs="Menlo"/>
            <w:color w:val="000000"/>
          </w:rPr>
          <w:t xml:space="preserve"> </w:t>
        </w:r>
      </w:ins>
    </w:p>
    <w:p w14:paraId="4B87B355" w14:textId="77777777" w:rsidR="003C5B08" w:rsidRDefault="003C5B08" w:rsidP="003C5B08">
      <w:pPr>
        <w:pStyle w:val="code"/>
        <w:rPr>
          <w:ins w:id="191" w:author="Guy Harrison" w:date="2021-06-14T18:38:00Z"/>
        </w:rPr>
      </w:pPr>
      <w:ins w:id="192" w:author="Guy Harrison" w:date="2021-06-14T18:38:00Z">
        <w:r>
          <w:rPr>
            <w:rFonts w:ascii="Menlo" w:hAnsi="Menlo" w:cs="Menlo"/>
            <w:color w:val="000000"/>
          </w:rPr>
          <w:t xml:space="preserve"> </w:t>
        </w:r>
        <w:r>
          <w:rPr>
            <w:rFonts w:ascii="Menlo" w:hAnsi="Menlo" w:cs="Menlo"/>
            <w:b/>
            <w:bCs/>
            <w:color w:val="800000"/>
          </w:rPr>
          <w:t>FROM</w:t>
        </w:r>
        <w:r>
          <w:rPr>
            <w:rFonts w:ascii="Menlo" w:hAnsi="Menlo" w:cs="Menlo"/>
            <w:color w:val="000000"/>
          </w:rPr>
          <w:t xml:space="preserve"> </w:t>
        </w:r>
        <w:proofErr w:type="spellStart"/>
        <w:r>
          <w:rPr>
            <w:rFonts w:ascii="Menlo" w:hAnsi="Menlo" w:cs="Menlo"/>
            <w:color w:val="000000"/>
          </w:rPr>
          <w:t>information_</w:t>
        </w:r>
        <w:proofErr w:type="gramStart"/>
        <w:r>
          <w:rPr>
            <w:rFonts w:ascii="Menlo" w:hAnsi="Menlo" w:cs="Menlo"/>
            <w:color w:val="000000"/>
          </w:rPr>
          <w:t>schema.</w:t>
        </w:r>
        <w:r>
          <w:rPr>
            <w:rFonts w:ascii="Menlo" w:hAnsi="Menlo" w:cs="Menlo"/>
            <w:b/>
            <w:bCs/>
            <w:color w:val="800000"/>
          </w:rPr>
          <w:t>COLUMNS</w:t>
        </w:r>
        <w:proofErr w:type="spellEnd"/>
        <w:proofErr w:type="gramEnd"/>
        <w:r>
          <w:rPr>
            <w:rFonts w:ascii="Menlo" w:hAnsi="Menlo" w:cs="Menlo"/>
            <w:color w:val="000000"/>
          </w:rPr>
          <w:t xml:space="preserve"> </w:t>
        </w:r>
        <w:r>
          <w:rPr>
            <w:rFonts w:ascii="Menlo" w:hAnsi="Menlo" w:cs="Menlo"/>
            <w:b/>
            <w:bCs/>
            <w:color w:val="800000"/>
          </w:rPr>
          <w:t>WHERE</w:t>
        </w:r>
        <w:r>
          <w:rPr>
            <w:rFonts w:ascii="Menlo" w:hAnsi="Menlo" w:cs="Menlo"/>
            <w:color w:val="000000"/>
          </w:rPr>
          <w:t xml:space="preserve"> TABLE_NAME=</w:t>
        </w:r>
        <w:r>
          <w:rPr>
            <w:rFonts w:ascii="Menlo" w:hAnsi="Menlo" w:cs="Menlo"/>
            <w:color w:val="008000"/>
          </w:rPr>
          <w:t>'customers'</w:t>
        </w:r>
        <w:r>
          <w:rPr>
            <w:rFonts w:ascii="Menlo" w:hAnsi="Menlo" w:cs="Menlo"/>
            <w:color w:val="FF0000"/>
          </w:rPr>
          <w:t>;</w:t>
        </w:r>
      </w:ins>
    </w:p>
    <w:p w14:paraId="2FF7A403" w14:textId="77777777" w:rsidR="003C5B08" w:rsidRDefault="003C5B08" w:rsidP="003C5B08">
      <w:pPr>
        <w:pStyle w:val="code"/>
        <w:rPr>
          <w:ins w:id="193" w:author="Guy Harrison" w:date="2021-06-14T18:38:00Z"/>
        </w:rPr>
      </w:pPr>
      <w:ins w:id="194" w:author="Guy Harrison" w:date="2021-06-14T18:38:00Z">
        <w:r>
          <w:t>----</w:t>
        </w:r>
      </w:ins>
    </w:p>
    <w:p w14:paraId="4A5BE2A7" w14:textId="77777777" w:rsidR="003C5B08" w:rsidRDefault="003C5B08" w:rsidP="003C5B08">
      <w:pPr>
        <w:rPr>
          <w:ins w:id="195" w:author="Guy Harrison" w:date="2021-06-14T18:38:00Z"/>
        </w:rPr>
      </w:pPr>
    </w:p>
    <w:p w14:paraId="4212F929" w14:textId="77777777" w:rsidR="003C5B08" w:rsidRDefault="003C5B08" w:rsidP="003C5B08">
      <w:pPr>
        <w:rPr>
          <w:ins w:id="196" w:author="Guy Harrison" w:date="2021-06-14T18:38:00Z"/>
        </w:rPr>
      </w:pPr>
      <w:ins w:id="197" w:author="Guy Harrison" w:date="2021-06-14T18:38:00Z">
        <w:r>
          <w:lastRenderedPageBreak/>
          <w:t xml:space="preserve">The </w:t>
        </w:r>
        <w:proofErr w:type="spellStart"/>
        <w:r>
          <w:t>information_schema</w:t>
        </w:r>
        <w:proofErr w:type="spellEnd"/>
        <w:r>
          <w:t xml:space="preserve"> is particularly useful when writing applications against an unknown data model.  For instance, GUI tools such as </w:t>
        </w:r>
        <w:proofErr w:type="spellStart"/>
        <w:r>
          <w:t>DBEaver</w:t>
        </w:r>
        <w:proofErr w:type="spellEnd"/>
        <w:r>
          <w:t xml:space="preserve"> use the </w:t>
        </w:r>
        <w:proofErr w:type="spellStart"/>
        <w:r>
          <w:t>information_schema</w:t>
        </w:r>
        <w:proofErr w:type="spellEnd"/>
        <w:r>
          <w:t xml:space="preserve"> to populate the database tree and display information about tables and indexes. </w:t>
        </w:r>
      </w:ins>
    </w:p>
    <w:p w14:paraId="189FD4FF" w14:textId="77777777" w:rsidR="003C5B08" w:rsidRDefault="003C5B08" w:rsidP="00E820E5">
      <w:pPr>
        <w:pStyle w:val="code"/>
      </w:pPr>
    </w:p>
    <w:p w14:paraId="012F77A1" w14:textId="77777777" w:rsidR="009F2C98" w:rsidRDefault="009F2C98" w:rsidP="00E820E5">
      <w:pPr>
        <w:pStyle w:val="code"/>
      </w:pPr>
    </w:p>
    <w:p w14:paraId="585309D1" w14:textId="6259B9C2" w:rsidR="00902F82" w:rsidRPr="009F2C98" w:rsidRDefault="00D54404">
      <w:pPr>
        <w:pStyle w:val="Heading1"/>
      </w:pPr>
      <w:r w:rsidRPr="00547048">
        <w:t>==</w:t>
      </w:r>
      <w:r w:rsidR="00A53583" w:rsidRPr="00547048">
        <w:t>=</w:t>
      </w:r>
      <w:r w:rsidR="009F2C98">
        <w:t xml:space="preserve"> </w:t>
      </w:r>
      <w:r w:rsidR="00902F82" w:rsidRPr="009F2C98">
        <w:t>Summary</w:t>
      </w:r>
    </w:p>
    <w:p w14:paraId="5E219C53" w14:textId="77777777" w:rsidR="00010FDB" w:rsidRPr="00547048" w:rsidRDefault="00010FDB" w:rsidP="007918AD"/>
    <w:p w14:paraId="0EB32709" w14:textId="582C3972" w:rsidR="00A53583" w:rsidRDefault="00A53583" w:rsidP="00A53583">
      <w:pPr>
        <w:rPr>
          <w:lang w:eastAsia="en-US"/>
        </w:rPr>
      </w:pPr>
      <w:r>
        <w:rPr>
          <w:lang w:eastAsia="en-US"/>
        </w:rPr>
        <w:t xml:space="preserve">In this chapter </w:t>
      </w:r>
      <w:del w:id="198" w:author="Guy Harrison" w:date="2021-07-11T16:10:00Z">
        <w:r w:rsidR="003A4AED" w:rsidDel="00FD7551">
          <w:rPr>
            <w:lang w:eastAsia="en-US"/>
          </w:rPr>
          <w:delText>'</w:delText>
        </w:r>
        <w:r w:rsidR="009339E0" w:rsidDel="00FD7551">
          <w:rPr>
            <w:lang w:eastAsia="en-US"/>
          </w:rPr>
          <w:delText>we've</w:delText>
        </w:r>
      </w:del>
      <w:proofErr w:type="gramStart"/>
      <w:ins w:id="199" w:author="Guy Harrison" w:date="2021-07-11T16:10:00Z">
        <w:r w:rsidR="00FD7551">
          <w:rPr>
            <w:lang w:eastAsia="en-US"/>
          </w:rPr>
          <w:t>we’ve</w:t>
        </w:r>
      </w:ins>
      <w:proofErr w:type="gramEnd"/>
      <w:r w:rsidR="009339E0">
        <w:rPr>
          <w:lang w:eastAsia="en-US"/>
        </w:rPr>
        <w:t xml:space="preserve"> </w:t>
      </w:r>
      <w:r>
        <w:rPr>
          <w:lang w:eastAsia="en-US"/>
        </w:rPr>
        <w:t xml:space="preserve">reviewed the basics of the SQL language for creating, querying and modifying data within the CockroachDB </w:t>
      </w:r>
      <w:r w:rsidR="00233A87">
        <w:rPr>
          <w:lang w:eastAsia="en-US"/>
        </w:rPr>
        <w:t>database.</w:t>
      </w:r>
    </w:p>
    <w:p w14:paraId="369D7322" w14:textId="168FCEA4" w:rsidR="00233A87" w:rsidRDefault="00233A87" w:rsidP="00A53583">
      <w:pPr>
        <w:rPr>
          <w:lang w:eastAsia="en-US"/>
        </w:rPr>
      </w:pPr>
    </w:p>
    <w:p w14:paraId="33CDCB83" w14:textId="33A4B0B1" w:rsidR="00233A87" w:rsidRDefault="00233A87" w:rsidP="00A53583">
      <w:pPr>
        <w:rPr>
          <w:lang w:eastAsia="en-US"/>
        </w:rPr>
      </w:pPr>
      <w:r>
        <w:rPr>
          <w:lang w:eastAsia="en-US"/>
        </w:rPr>
        <w:t xml:space="preserve">A full definition of all syntax elements of CockroachDB SQL would take an entire book, so </w:t>
      </w:r>
      <w:del w:id="200" w:author="Guy Harrison" w:date="2021-07-11T16:10:00Z">
        <w:r w:rsidR="003A4AED" w:rsidDel="00FD7551">
          <w:rPr>
            <w:lang w:eastAsia="en-US"/>
          </w:rPr>
          <w:delText>'</w:delText>
        </w:r>
        <w:r w:rsidR="009339E0" w:rsidDel="00FD7551">
          <w:rPr>
            <w:lang w:eastAsia="en-US"/>
          </w:rPr>
          <w:delText>we've</w:delText>
        </w:r>
      </w:del>
      <w:proofErr w:type="gramStart"/>
      <w:ins w:id="201" w:author="Guy Harrison" w:date="2021-07-11T16:10:00Z">
        <w:r w:rsidR="00FD7551">
          <w:rPr>
            <w:lang w:eastAsia="en-US"/>
          </w:rPr>
          <w:t>we’ve</w:t>
        </w:r>
      </w:ins>
      <w:proofErr w:type="gramEnd"/>
      <w:r w:rsidR="009339E0">
        <w:rPr>
          <w:lang w:eastAsia="en-US"/>
        </w:rPr>
        <w:t xml:space="preserve"> </w:t>
      </w:r>
      <w:r>
        <w:rPr>
          <w:lang w:eastAsia="en-US"/>
        </w:rPr>
        <w:t xml:space="preserve">focused primarily on the core </w:t>
      </w:r>
      <w:r w:rsidR="002857D0">
        <w:rPr>
          <w:lang w:eastAsia="en-US"/>
        </w:rPr>
        <w:t xml:space="preserve">features of the SQL language with some emphasis on CockroachDB-specific features.  For detailed syntax and for </w:t>
      </w:r>
      <w:r w:rsidR="008F4C1F">
        <w:rPr>
          <w:lang w:eastAsia="en-US"/>
        </w:rPr>
        <w:t xml:space="preserve">details of CockroachDB administrative commands, see the CockroachDB online documentation. </w:t>
      </w:r>
    </w:p>
    <w:p w14:paraId="2FA3F83B" w14:textId="77777777" w:rsidR="008F4C1F" w:rsidRDefault="008F4C1F" w:rsidP="00A53583">
      <w:pPr>
        <w:rPr>
          <w:lang w:eastAsia="en-US"/>
        </w:rPr>
      </w:pPr>
    </w:p>
    <w:p w14:paraId="2611CB41" w14:textId="1ED1FCDF" w:rsidR="008F4C1F" w:rsidRPr="00547048" w:rsidRDefault="008F4C1F" w:rsidP="007918AD">
      <w:r>
        <w:rPr>
          <w:lang w:eastAsia="en-US"/>
        </w:rPr>
        <w:t>SQL is the language of CockroachDB</w:t>
      </w:r>
      <w:r w:rsidR="00325BAF">
        <w:rPr>
          <w:lang w:eastAsia="en-US"/>
        </w:rPr>
        <w:t>,</w:t>
      </w:r>
      <w:r>
        <w:rPr>
          <w:lang w:eastAsia="en-US"/>
        </w:rPr>
        <w:t xml:space="preserve"> so of course</w:t>
      </w:r>
      <w:r w:rsidR="00325BAF">
        <w:rPr>
          <w:lang w:eastAsia="en-US"/>
        </w:rPr>
        <w:t>,</w:t>
      </w:r>
      <w:r>
        <w:rPr>
          <w:lang w:eastAsia="en-US"/>
        </w:rPr>
        <w:t xml:space="preserve"> </w:t>
      </w:r>
      <w:r w:rsidR="009339E0">
        <w:rPr>
          <w:lang w:eastAsia="en-US"/>
        </w:rPr>
        <w:t xml:space="preserve">we'll </w:t>
      </w:r>
      <w:r>
        <w:rPr>
          <w:lang w:eastAsia="en-US"/>
        </w:rPr>
        <w:t xml:space="preserve">continue to </w:t>
      </w:r>
      <w:r w:rsidR="00965247">
        <w:rPr>
          <w:lang w:eastAsia="en-US"/>
        </w:rPr>
        <w:t xml:space="preserve">elaborate on the CockroachDB SQL language as we delve deeper into the world of CockroachDB. </w:t>
      </w:r>
      <w:r>
        <w:rPr>
          <w:lang w:eastAsia="en-US"/>
        </w:rPr>
        <w:t xml:space="preserve"> </w:t>
      </w:r>
    </w:p>
    <w:sectPr w:rsidR="008F4C1F" w:rsidRPr="00547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y Harrison" w:date="2021-05-31T14:26:00Z" w:initials="GH">
    <w:p w14:paraId="0369CA76" w14:textId="77777777" w:rsidR="00F07370" w:rsidRDefault="00F07370">
      <w:pPr>
        <w:pStyle w:val="CommentText"/>
      </w:pPr>
      <w:r>
        <w:rPr>
          <w:rStyle w:val="CommentReference"/>
        </w:rPr>
        <w:annotationRef/>
      </w:r>
      <w:r>
        <w:t>Need to add a section on the INFORMATION_SCHEMA</w:t>
      </w:r>
    </w:p>
    <w:p w14:paraId="0A79DECC" w14:textId="77777777" w:rsidR="002C3AA8" w:rsidRDefault="002C3AA8">
      <w:pPr>
        <w:pStyle w:val="CommentText"/>
      </w:pPr>
      <w:r>
        <w:t xml:space="preserve">And maybe more detail on working with JSON and </w:t>
      </w:r>
      <w:r w:rsidR="00DC50F1">
        <w:t>ARRAY datatypes</w:t>
      </w:r>
    </w:p>
    <w:p w14:paraId="10029824" w14:textId="2CEFE6E6" w:rsidR="00DC50F1" w:rsidRDefault="00DC50F1">
      <w:pPr>
        <w:pStyle w:val="CommentText"/>
      </w:pPr>
    </w:p>
  </w:comment>
  <w:comment w:id="1" w:author="Angela Rufino" w:date="2021-06-01T15:14:00Z" w:initials="AR">
    <w:p w14:paraId="5233E4DB" w14:textId="2A5332EF" w:rsidR="7A7997A3" w:rsidRDefault="7A7997A3">
      <w:pPr>
        <w:pStyle w:val="CommentText"/>
      </w:pPr>
      <w:r>
        <w:t>Could we put this info in a footnote?</w:t>
      </w:r>
      <w:r>
        <w:rPr>
          <w:rStyle w:val="CommentReference"/>
        </w:rPr>
        <w:annotationRef/>
      </w:r>
    </w:p>
  </w:comment>
  <w:comment w:id="3" w:author="Jesse Seldess" w:date="2021-05-05T17:25:00Z" w:initials="JS">
    <w:p w14:paraId="280997B2" w14:textId="580BFA08" w:rsidR="4027C109" w:rsidRDefault="4027C109">
      <w:pPr>
        <w:pStyle w:val="CommentText"/>
      </w:pPr>
      <w:r>
        <w:t>This page might be helpful, though I imagine you've already seen it: https://www.cockroachlabs.com/docs/stable/postgresql-compatibility.html</w:t>
      </w:r>
      <w:r>
        <w:rPr>
          <w:rStyle w:val="CommentReference"/>
        </w:rPr>
        <w:annotationRef/>
      </w:r>
    </w:p>
  </w:comment>
  <w:comment w:id="5" w:author="Angela Rufino" w:date="2021-06-01T16:06:00Z" w:initials="AR">
    <w:p w14:paraId="0A1CBD79" w14:textId="7C4E2A60" w:rsidR="7A7997A3" w:rsidRDefault="7A7997A3">
      <w:pPr>
        <w:pStyle w:val="CommentText"/>
      </w:pPr>
      <w:r>
        <w:t>I suggest adding some info about what's to come in the next few sections. Or even adding a bullet list with the following?</w:t>
      </w:r>
      <w:r>
        <w:rPr>
          <w:rStyle w:val="CommentReference"/>
        </w:rPr>
        <w:annotationRef/>
      </w:r>
    </w:p>
    <w:p w14:paraId="0A642185" w14:textId="772C41BA" w:rsidR="7A7997A3" w:rsidRDefault="7A7997A3">
      <w:pPr>
        <w:pStyle w:val="CommentText"/>
      </w:pPr>
    </w:p>
    <w:p w14:paraId="025B8E05" w14:textId="063A9CEC" w:rsidR="7A7997A3" w:rsidRDefault="7A7997A3">
      <w:pPr>
        <w:pStyle w:val="CommentText"/>
      </w:pPr>
      <w:r>
        <w:t>The SELECT list</w:t>
      </w:r>
    </w:p>
    <w:p w14:paraId="466EA19D" w14:textId="183F5CD3" w:rsidR="7A7997A3" w:rsidRDefault="7A7997A3">
      <w:pPr>
        <w:pStyle w:val="CommentText"/>
      </w:pPr>
      <w:r>
        <w:t>The FROM clause</w:t>
      </w:r>
    </w:p>
    <w:p w14:paraId="0981A59C" w14:textId="160AF810" w:rsidR="7A7997A3" w:rsidRDefault="7A7997A3">
      <w:pPr>
        <w:pStyle w:val="CommentText"/>
      </w:pPr>
      <w:r>
        <w:t>JOINS</w:t>
      </w:r>
    </w:p>
    <w:p w14:paraId="2DD8A9C5" w14:textId="504805BD" w:rsidR="7A7997A3" w:rsidRDefault="7A7997A3">
      <w:pPr>
        <w:pStyle w:val="CommentText"/>
      </w:pPr>
      <w:r>
        <w:t>Anti-joins</w:t>
      </w:r>
    </w:p>
    <w:p w14:paraId="04E8F742" w14:textId="444D2904" w:rsidR="7A7997A3" w:rsidRDefault="7A7997A3">
      <w:pPr>
        <w:pStyle w:val="CommentText"/>
      </w:pPr>
      <w:r>
        <w:t>CROSS JOINS</w:t>
      </w:r>
    </w:p>
    <w:p w14:paraId="56B590FF" w14:textId="435058AF" w:rsidR="7A7997A3" w:rsidRDefault="7A7997A3">
      <w:pPr>
        <w:pStyle w:val="CommentText"/>
      </w:pPr>
      <w:r>
        <w:t>Set operations</w:t>
      </w:r>
    </w:p>
    <w:p w14:paraId="5E168E18" w14:textId="40BCDD8F" w:rsidR="7A7997A3" w:rsidRDefault="7A7997A3">
      <w:pPr>
        <w:pStyle w:val="CommentText"/>
      </w:pPr>
      <w:r>
        <w:t>Group operations</w:t>
      </w:r>
    </w:p>
    <w:p w14:paraId="340E3979" w14:textId="176EBF29" w:rsidR="7A7997A3" w:rsidRDefault="7A7997A3">
      <w:pPr>
        <w:pStyle w:val="CommentText"/>
      </w:pPr>
      <w:r>
        <w:t>Subqueries</w:t>
      </w:r>
    </w:p>
    <w:p w14:paraId="7EB83E29" w14:textId="7D97B854" w:rsidR="7A7997A3" w:rsidRDefault="7A7997A3">
      <w:pPr>
        <w:pStyle w:val="CommentText"/>
      </w:pPr>
      <w:r>
        <w:t>Correlated subquery</w:t>
      </w:r>
    </w:p>
    <w:p w14:paraId="7E773F69" w14:textId="56BF0878" w:rsidR="7A7997A3" w:rsidRDefault="7A7997A3">
      <w:pPr>
        <w:pStyle w:val="CommentText"/>
      </w:pPr>
      <w:r>
        <w:t>Lateral subquery</w:t>
      </w:r>
    </w:p>
    <w:p w14:paraId="6B8E09D6" w14:textId="796B04A4" w:rsidR="7A7997A3" w:rsidRDefault="7A7997A3">
      <w:pPr>
        <w:pStyle w:val="CommentText"/>
      </w:pPr>
      <w:r>
        <w:t>The WHERE clause</w:t>
      </w:r>
    </w:p>
    <w:p w14:paraId="42227EB0" w14:textId="4DFF4AC4" w:rsidR="7A7997A3" w:rsidRDefault="7A7997A3">
      <w:pPr>
        <w:pStyle w:val="CommentText"/>
      </w:pPr>
      <w:r>
        <w:t>Common Table expressions</w:t>
      </w:r>
    </w:p>
    <w:p w14:paraId="6160E991" w14:textId="462D43E5" w:rsidR="7A7997A3" w:rsidRDefault="7A7997A3">
      <w:pPr>
        <w:pStyle w:val="CommentText"/>
      </w:pPr>
      <w:r>
        <w:t>ORDER BY</w:t>
      </w:r>
    </w:p>
    <w:p w14:paraId="733392A0" w14:textId="741994FF" w:rsidR="7A7997A3" w:rsidRDefault="7A7997A3">
      <w:pPr>
        <w:pStyle w:val="CommentText"/>
      </w:pPr>
      <w:r>
        <w:t>WINDOW FUNCTIONS</w:t>
      </w:r>
    </w:p>
    <w:p w14:paraId="3F607F5A" w14:textId="3EE5541A" w:rsidR="7A7997A3" w:rsidRDefault="7A7997A3">
      <w:pPr>
        <w:pStyle w:val="CommentText"/>
      </w:pPr>
      <w:r>
        <w:t>Other SELECT clauses</w:t>
      </w:r>
    </w:p>
  </w:comment>
  <w:comment w:id="6" w:author="Ben Darnell" w:date="2021-05-19T14:00:00Z" w:initials="BD">
    <w:p w14:paraId="3673FA39" w14:textId="115CE8E9" w:rsidR="61952A5F" w:rsidRDefault="61952A5F">
      <w:pPr>
        <w:pStyle w:val="CommentText"/>
      </w:pPr>
      <w:r>
        <w:t>My "simplest possible SQL statement" would be `SELECT 2+2` :)</w:t>
      </w:r>
      <w:r>
        <w:rPr>
          <w:rStyle w:val="CommentReference"/>
        </w:rPr>
        <w:annotationRef/>
      </w:r>
    </w:p>
    <w:p w14:paraId="656853DF" w14:textId="21C9F061" w:rsidR="61952A5F" w:rsidRDefault="61952A5F">
      <w:pPr>
        <w:pStyle w:val="CommentText"/>
      </w:pPr>
    </w:p>
    <w:p w14:paraId="000BBCA7" w14:textId="759B558A" w:rsidR="61952A5F" w:rsidRDefault="61952A5F">
      <w:pPr>
        <w:pStyle w:val="CommentText"/>
      </w:pPr>
      <w:r>
        <w:t xml:space="preserve">While I think it's premature to introduce casts here, I like that you're using the </w:t>
      </w:r>
      <w:proofErr w:type="gramStart"/>
      <w:r>
        <w:t>CAST( x</w:t>
      </w:r>
      <w:proofErr w:type="gramEnd"/>
      <w:r>
        <w:t xml:space="preserve"> AS y) syntax here instead of the double-colon syntax (CAST works in all SQL </w:t>
      </w:r>
      <w:proofErr w:type="spellStart"/>
      <w:r>
        <w:t>dbs</w:t>
      </w:r>
      <w:proofErr w:type="spellEnd"/>
      <w:r>
        <w:t xml:space="preserve">, the double-colon only works in </w:t>
      </w:r>
      <w:proofErr w:type="spellStart"/>
      <w:r>
        <w:t>postgres</w:t>
      </w:r>
      <w:proofErr w:type="spellEnd"/>
      <w:r>
        <w:t xml:space="preserve"> and cockroach). </w:t>
      </w:r>
    </w:p>
  </w:comment>
  <w:comment w:id="7" w:author="Ben Darnell" w:date="2021-05-19T14:02:00Z" w:initials="BD">
    <w:p w14:paraId="7B715B48" w14:textId="2A047CEA" w:rsidR="61952A5F" w:rsidRDefault="61952A5F">
      <w:pPr>
        <w:pStyle w:val="CommentText"/>
      </w:pPr>
      <w:r>
        <w:t xml:space="preserve">Are you planning to include the output of all these commands in the final version? </w:t>
      </w:r>
      <w:r>
        <w:rPr>
          <w:rStyle w:val="CommentReference"/>
        </w:rPr>
        <w:annotationRef/>
      </w:r>
    </w:p>
  </w:comment>
  <w:comment w:id="8" w:author="Guy Harrison" w:date="2021-05-23T18:37:00Z" w:initials="GH">
    <w:p w14:paraId="39EF42D7" w14:textId="36AF4AED" w:rsidR="000E631C" w:rsidRDefault="000E631C">
      <w:pPr>
        <w:pStyle w:val="CommentText"/>
      </w:pPr>
      <w:r>
        <w:rPr>
          <w:rStyle w:val="CommentReference"/>
        </w:rPr>
        <w:annotationRef/>
      </w:r>
      <w:r w:rsidR="004F5E02">
        <w:t xml:space="preserve">I was not.  It bulks out the text and tends to look messy.  But easy to do if that is what we want.  Let’s discuss at next meeting. </w:t>
      </w:r>
    </w:p>
  </w:comment>
  <w:comment w:id="10" w:author="Angela Rufino" w:date="2021-06-01T16:08:00Z" w:initials="AR">
    <w:p w14:paraId="4A7E2900" w14:textId="2B1D02A4" w:rsidR="7A7997A3" w:rsidRDefault="7A7997A3">
      <w:pPr>
        <w:pStyle w:val="CommentText"/>
      </w:pPr>
      <w:r>
        <w:t>Include this info in a footnote?</w:t>
      </w:r>
      <w:r>
        <w:rPr>
          <w:rStyle w:val="CommentReference"/>
        </w:rPr>
        <w:annotationRef/>
      </w:r>
    </w:p>
  </w:comment>
  <w:comment w:id="11" w:author="Ben Darnell" w:date="2021-05-19T14:05:00Z" w:initials="BD">
    <w:p w14:paraId="5A17CE22" w14:textId="21C3E476" w:rsidR="61952A5F" w:rsidRDefault="61952A5F">
      <w:pPr>
        <w:pStyle w:val="CommentText"/>
      </w:pPr>
      <w:r>
        <w:t xml:space="preserve">There's also `SELECT users.name FROM users`. You can use the original table name anywhere in the query; you don't *have* to use an alias. </w:t>
      </w:r>
      <w:r>
        <w:rPr>
          <w:rStyle w:val="CommentReference"/>
        </w:rPr>
        <w:annotationRef/>
      </w:r>
    </w:p>
  </w:comment>
  <w:comment w:id="12" w:author="Ben Darnell" w:date="2021-05-19T14:04:00Z" w:initials="BD">
    <w:p w14:paraId="3C8A1E05" w14:textId="4CD3B48E" w:rsidR="61952A5F" w:rsidRDefault="61952A5F">
      <w:pPr>
        <w:pStyle w:val="CommentText"/>
      </w:pPr>
      <w:r>
        <w:t xml:space="preserve">This use of AS is not like the others, since it aliases a column instead of the table. </w:t>
      </w:r>
      <w:r>
        <w:rPr>
          <w:rStyle w:val="CommentReference"/>
        </w:rPr>
        <w:annotationRef/>
      </w:r>
    </w:p>
  </w:comment>
  <w:comment w:id="20" w:author="Ben Darnell" w:date="2021-05-19T14:11:00Z" w:initials="BD">
    <w:p w14:paraId="5EDC713A" w14:textId="73446151" w:rsidR="4314F1E4" w:rsidRDefault="4314F1E4">
      <w:pPr>
        <w:pStyle w:val="CommentText"/>
      </w:pPr>
      <w:r>
        <w:t>I think this needs a definition and explanation.</w:t>
      </w:r>
      <w:r>
        <w:rPr>
          <w:rStyle w:val="CommentReference"/>
        </w:rPr>
        <w:annotationRef/>
      </w:r>
    </w:p>
  </w:comment>
  <w:comment w:id="21" w:author="Ben Darnell" w:date="2021-05-19T14:25:00Z" w:initials="BD">
    <w:p w14:paraId="11AC3B9D" w14:textId="69ABC84E" w:rsidR="1EB3F84F" w:rsidRDefault="1EB3F84F">
      <w:pPr>
        <w:pStyle w:val="CommentText"/>
      </w:pPr>
      <w:r>
        <w:t>or forward reference.</w:t>
      </w:r>
      <w:r>
        <w:rPr>
          <w:rStyle w:val="CommentReference"/>
        </w:rPr>
        <w:annotationRef/>
      </w:r>
    </w:p>
  </w:comment>
  <w:comment w:id="22" w:author="Ben Darnell" w:date="2021-05-19T14:26:00Z" w:initials="BD">
    <w:p w14:paraId="16C0C6E7" w14:textId="64273FD1" w:rsidR="1EB3F84F" w:rsidRDefault="1EB3F84F">
      <w:pPr>
        <w:pStyle w:val="CommentText"/>
      </w:pPr>
      <w:r>
        <w:t xml:space="preserve">I think this could use a comment about the optimizer/planner - even though it looks like the subquery is being run fresh for each row in the results, the optimizer is often able to turn them into joins. </w:t>
      </w:r>
      <w:r>
        <w:rPr>
          <w:rStyle w:val="CommentReference"/>
        </w:rPr>
        <w:annotationRef/>
      </w:r>
    </w:p>
  </w:comment>
  <w:comment w:id="27" w:author="Angela Rufino" w:date="2021-06-01T16:26:00Z" w:initials="AR">
    <w:p w14:paraId="554A39B6" w14:textId="66406F0A" w:rsidR="7A7997A3" w:rsidRDefault="7A7997A3">
      <w:pPr>
        <w:pStyle w:val="CommentText"/>
      </w:pPr>
      <w:r>
        <w:t>Footnote?</w:t>
      </w:r>
      <w:r>
        <w:rPr>
          <w:rStyle w:val="CommentReference"/>
        </w:rPr>
        <w:annotationRef/>
      </w:r>
    </w:p>
  </w:comment>
  <w:comment w:id="66" w:author="Angela Rufino" w:date="2021-06-01T18:53:00Z" w:initials="AR">
    <w:p w14:paraId="1A880799" w14:textId="77777777" w:rsidR="00EA0728" w:rsidRDefault="00EA0728" w:rsidP="00EA0728">
      <w:pPr>
        <w:pStyle w:val="CommentText"/>
      </w:pPr>
      <w:r>
        <w:t>Add some closing thoughts on this section and include a transition into the next?</w:t>
      </w:r>
      <w:r>
        <w:rPr>
          <w:rStyle w:val="CommentReference"/>
        </w:rPr>
        <w:annotationRef/>
      </w:r>
    </w:p>
  </w:comment>
  <w:comment w:id="89" w:author="Angela Rufino" w:date="2021-06-01T16:52:00Z" w:initials="AR">
    <w:p w14:paraId="615D436F" w14:textId="48C3EC09" w:rsidR="7A7997A3" w:rsidRDefault="7A7997A3">
      <w:pPr>
        <w:pStyle w:val="CommentText"/>
      </w:pPr>
      <w:r>
        <w:t>Delete?</w:t>
      </w:r>
      <w:r>
        <w:rPr>
          <w:rStyle w:val="CommentReference"/>
        </w:rPr>
        <w:annotationRef/>
      </w:r>
    </w:p>
  </w:comment>
  <w:comment w:id="91" w:author="Angela Rufino" w:date="2021-06-01T18:59:00Z" w:initials="AR">
    <w:p w14:paraId="2EF7FBC1" w14:textId="4AD4A3A1" w:rsidR="7CB56609" w:rsidRDefault="7CB56609">
      <w:pPr>
        <w:pStyle w:val="CommentText"/>
      </w:pPr>
      <w:r>
        <w:t>Tell the reader what's coming next in order to tie the narrative together from section to section?</w:t>
      </w:r>
      <w:r>
        <w:rPr>
          <w:rStyle w:val="CommentReference"/>
        </w:rPr>
        <w:annotationRef/>
      </w:r>
    </w:p>
    <w:p w14:paraId="6B12F5D5" w14:textId="3382C09C" w:rsidR="7CB56609" w:rsidRDefault="7CB56609">
      <w:pPr>
        <w:pStyle w:val="CommentText"/>
      </w:pPr>
    </w:p>
    <w:p w14:paraId="03BEAC8D" w14:textId="5605745E" w:rsidR="7CB56609" w:rsidRDefault="7CB56609">
      <w:pPr>
        <w:pStyle w:val="CommentText"/>
      </w:pPr>
      <w:r>
        <w:t>Column Definitions</w:t>
      </w:r>
    </w:p>
    <w:p w14:paraId="061BBDDE" w14:textId="2448EE84" w:rsidR="7CB56609" w:rsidRDefault="7CB56609">
      <w:pPr>
        <w:pStyle w:val="CommentText"/>
      </w:pPr>
      <w:r>
        <w:t>Computed Columns</w:t>
      </w:r>
    </w:p>
    <w:p w14:paraId="127BF430" w14:textId="150C01CF" w:rsidR="7CB56609" w:rsidRDefault="7CB56609">
      <w:pPr>
        <w:pStyle w:val="CommentText"/>
      </w:pPr>
      <w:r>
        <w:t>Datatypes</w:t>
      </w:r>
    </w:p>
    <w:p w14:paraId="47DF9BA7" w14:textId="498567F1" w:rsidR="7CB56609" w:rsidRDefault="7CB56609">
      <w:pPr>
        <w:pStyle w:val="CommentText"/>
      </w:pPr>
      <w:r>
        <w:t xml:space="preserve">Primary Keys </w:t>
      </w:r>
    </w:p>
    <w:p w14:paraId="4E83FB36" w14:textId="3C3DECC1" w:rsidR="7CB56609" w:rsidRDefault="7CB56609">
      <w:pPr>
        <w:pStyle w:val="CommentText"/>
      </w:pPr>
      <w:r>
        <w:t>Constraints</w:t>
      </w:r>
    </w:p>
    <w:p w14:paraId="3608567F" w14:textId="6649A028" w:rsidR="7CB56609" w:rsidRDefault="7CB56609">
      <w:pPr>
        <w:pStyle w:val="CommentText"/>
      </w:pPr>
    </w:p>
    <w:p w14:paraId="1D2F77CC" w14:textId="29DB71E8" w:rsidR="7CB56609" w:rsidRDefault="7CB56609">
      <w:pPr>
        <w:pStyle w:val="CommentText"/>
      </w:pPr>
      <w:r>
        <w:t>An example:</w:t>
      </w:r>
    </w:p>
    <w:p w14:paraId="2DF0060E" w14:textId="55103935" w:rsidR="7CB56609" w:rsidRDefault="7CB56609">
      <w:pPr>
        <w:pStyle w:val="CommentText"/>
      </w:pPr>
    </w:p>
    <w:p w14:paraId="6D87B6DC" w14:textId="6034A63A" w:rsidR="7CB56609" w:rsidRDefault="7CB56609">
      <w:pPr>
        <w:pStyle w:val="CommentText"/>
      </w:pPr>
      <w:r>
        <w:t>"Now that we've discussed CREATE TABLE, let's dive into the following..."</w:t>
      </w:r>
    </w:p>
  </w:comment>
  <w:comment w:id="93" w:author="Guy Harrison" w:date="2021-05-13T08:23:00Z" w:initials="GH">
    <w:p w14:paraId="2EC4FA9B" w14:textId="1D7EE1D0" w:rsidR="00312EE5" w:rsidRDefault="00312EE5">
      <w:pPr>
        <w:pStyle w:val="CommentText"/>
      </w:pPr>
      <w:r>
        <w:rPr>
          <w:rStyle w:val="CommentReference"/>
        </w:rPr>
        <w:annotationRef/>
      </w:r>
      <w:r w:rsidR="00BA64E1">
        <w:t>Something about computed columns here</w:t>
      </w:r>
    </w:p>
  </w:comment>
  <w:comment w:id="98" w:author="Ben Darnell" w:date="2021-05-19T15:40:00Z" w:initials="BD">
    <w:p w14:paraId="7E3681D5" w14:textId="20C374C4" w:rsidR="0D33D296" w:rsidRDefault="0D33D296">
      <w:pPr>
        <w:pStyle w:val="CommentText"/>
      </w:pPr>
      <w:r>
        <w:t>Starting in the just-released CockroachDB 21.1, computed columns can be either STORED or VIRTUAL (and most of the time you want VIRTUAL)</w:t>
      </w:r>
      <w:r>
        <w:rPr>
          <w:rStyle w:val="CommentReference"/>
        </w:rPr>
        <w:annotationRef/>
      </w:r>
    </w:p>
  </w:comment>
  <w:comment w:id="126" w:author="Guy Harrison" w:date="2021-05-17T17:58:00Z" w:initials="GH">
    <w:p w14:paraId="58969A47" w14:textId="20D52212" w:rsidR="00247914" w:rsidRDefault="00247914">
      <w:pPr>
        <w:pStyle w:val="CommentText"/>
      </w:pPr>
      <w:r>
        <w:rPr>
          <w:rStyle w:val="CommentReference"/>
        </w:rPr>
        <w:annotationRef/>
      </w:r>
      <w:r w:rsidR="0083635B">
        <w:t>Need a way to determine this from the command line</w:t>
      </w:r>
    </w:p>
  </w:comment>
  <w:comment w:id="127" w:author="Ben Darnell" w:date="2021-06-14T12:09:00Z" w:initials="BD">
    <w:p w14:paraId="74DD07ED" w14:textId="4252BBD2" w:rsidR="106F2227" w:rsidRDefault="106F2227">
      <w:pPr>
        <w:pStyle w:val="CommentText"/>
      </w:pPr>
      <w:r>
        <w:t>It's shown in the output of `cockroach start`: `external I/O path:   /Users/&lt;username&gt;/node1/extern`.</w:t>
      </w:r>
      <w:r>
        <w:rPr>
          <w:rStyle w:val="CommentReference"/>
        </w:rPr>
        <w:annotationRef/>
      </w:r>
    </w:p>
    <w:p w14:paraId="6F95AE51" w14:textId="2B270766" w:rsidR="106F2227" w:rsidRDefault="106F2227">
      <w:pPr>
        <w:pStyle w:val="CommentText"/>
      </w:pPr>
    </w:p>
    <w:p w14:paraId="24D878D9" w14:textId="084D862B" w:rsidR="106F2227" w:rsidRDefault="106F2227">
      <w:pPr>
        <w:pStyle w:val="CommentText"/>
      </w:pPr>
      <w:r>
        <w:t>If you pass `--external-io-</w:t>
      </w:r>
      <w:proofErr w:type="spellStart"/>
      <w:r>
        <w:t>dir</w:t>
      </w:r>
      <w:proofErr w:type="spellEnd"/>
      <w:r>
        <w:t xml:space="preserve">`, it will use that directory, otherwise it's the `extern` subdirectory of the first `--store`. </w:t>
      </w:r>
    </w:p>
  </w:comment>
  <w:comment w:id="128" w:author="Ben Darnell" w:date="2021-06-14T12:20:00Z" w:initials="BD">
    <w:p w14:paraId="3EAC17C4" w14:textId="284CFC6F" w:rsidR="462A7C60" w:rsidRDefault="462A7C60">
      <w:pPr>
        <w:pStyle w:val="CommentText"/>
      </w:pPr>
      <w:r>
        <w:t xml:space="preserve">I suggest a comment here about the performance of UPSERT. It's generally the fastest way to get small amounts of data into the DB. </w:t>
      </w:r>
      <w:r>
        <w:rPr>
          <w:rStyle w:val="CommentReference"/>
        </w:rPr>
        <w:annotationRef/>
      </w:r>
    </w:p>
  </w:comment>
  <w:comment w:id="130" w:author="Ben Darnell" w:date="2021-06-14T12:16:00Z" w:initials="BD">
    <w:p w14:paraId="57EE77FD" w14:textId="19A72918" w:rsidR="462A7C60" w:rsidRDefault="462A7C60">
      <w:pPr>
        <w:pStyle w:val="CommentText"/>
      </w:pPr>
      <w:r>
        <w:t>We also support LIMIT and ORDER BY clauses on DELETE statements which turn out to be important for bulk deletions (</w:t>
      </w:r>
      <w:hyperlink r:id="rId1">
        <w:r w:rsidRPr="462A7C60">
          <w:rPr>
            <w:rStyle w:val="Hyperlink"/>
          </w:rPr>
          <w:t>https://www.cockroachlabs.com/docs/stable/bulk-delete-data.html).</w:t>
        </w:r>
      </w:hyperlink>
      <w:r>
        <w:t xml:space="preserve"> We should probably at least include them in the syntax diagram here even if we don't discuss them until a later chapter. </w:t>
      </w:r>
      <w:r>
        <w:rPr>
          <w:rStyle w:val="CommentReference"/>
        </w:rPr>
        <w:annotationRef/>
      </w:r>
    </w:p>
  </w:comment>
  <w:comment w:id="144" w:author="Ben Darnell" w:date="2021-06-14T12:21:00Z" w:initials="BD">
    <w:p w14:paraId="694DDD05" w14:textId="57D08656" w:rsidR="462A7C60" w:rsidRDefault="462A7C60">
      <w:pPr>
        <w:pStyle w:val="CommentText"/>
      </w:pPr>
      <w:r>
        <w:t xml:space="preserve">SAVEPOINT </w:t>
      </w:r>
      <w:proofErr w:type="spellStart"/>
      <w:r>
        <w:t>cockroach_restart</w:t>
      </w:r>
      <w:proofErr w:type="spellEnd"/>
      <w:r>
        <w:t xml:space="preserve"> doesn't make anything automatic, but it is (sometimes) more efficient than the alternatives.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029824" w15:done="1"/>
  <w15:commentEx w15:paraId="5233E4DB" w15:done="1"/>
  <w15:commentEx w15:paraId="280997B2" w15:done="1"/>
  <w15:commentEx w15:paraId="3F607F5A" w15:done="1"/>
  <w15:commentEx w15:paraId="000BBCA7" w15:done="0"/>
  <w15:commentEx w15:paraId="7B715B48" w15:paraIdParent="000BBCA7" w15:done="0"/>
  <w15:commentEx w15:paraId="39EF42D7" w15:paraIdParent="000BBCA7" w15:done="0"/>
  <w15:commentEx w15:paraId="4A7E2900" w15:done="1"/>
  <w15:commentEx w15:paraId="5A17CE22" w15:done="1"/>
  <w15:commentEx w15:paraId="3C8A1E05" w15:done="1"/>
  <w15:commentEx w15:paraId="5EDC713A" w15:done="1"/>
  <w15:commentEx w15:paraId="11AC3B9D" w15:paraIdParent="5EDC713A" w15:done="1"/>
  <w15:commentEx w15:paraId="16C0C6E7" w15:done="1"/>
  <w15:commentEx w15:paraId="554A39B6" w15:done="0"/>
  <w15:commentEx w15:paraId="1A880799" w15:done="0"/>
  <w15:commentEx w15:paraId="615D436F" w15:done="1"/>
  <w15:commentEx w15:paraId="6D87B6DC" w15:done="1"/>
  <w15:commentEx w15:paraId="2EC4FA9B" w15:done="1"/>
  <w15:commentEx w15:paraId="7E3681D5" w15:done="1"/>
  <w15:commentEx w15:paraId="58969A47" w15:done="0"/>
  <w15:commentEx w15:paraId="24D878D9" w15:paraIdParent="58969A47" w15:done="0"/>
  <w15:commentEx w15:paraId="3EAC17C4" w15:done="0"/>
  <w15:commentEx w15:paraId="57EE77FD" w15:done="1"/>
  <w15:commentEx w15:paraId="694DDD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0AE" w16cex:dateUtc="2021-05-31T04:26:00Z"/>
  <w16cex:commentExtensible w16cex:durableId="0F21E597" w16cex:dateUtc="2021-06-01T19:14:00Z"/>
  <w16cex:commentExtensible w16cex:durableId="7443108D" w16cex:dateUtc="2021-05-05T21:25:00Z"/>
  <w16cex:commentExtensible w16cex:durableId="4225D609" w16cex:dateUtc="2021-06-01T20:06:00Z"/>
  <w16cex:commentExtensible w16cex:durableId="3C6FE0CE" w16cex:dateUtc="2021-05-19T18:00:00Z"/>
  <w16cex:commentExtensible w16cex:durableId="259394BE" w16cex:dateUtc="2021-05-19T18:02:00Z"/>
  <w16cex:commentExtensible w16cex:durableId="24551F82" w16cex:dateUtc="2021-05-23T08:37:00Z"/>
  <w16cex:commentExtensible w16cex:durableId="336B8DC0" w16cex:dateUtc="2021-06-01T20:08:00Z"/>
  <w16cex:commentExtensible w16cex:durableId="4164E448" w16cex:dateUtc="2021-05-19T18:05:00Z"/>
  <w16cex:commentExtensible w16cex:durableId="374D9E28" w16cex:dateUtc="2021-05-19T18:04:00Z"/>
  <w16cex:commentExtensible w16cex:durableId="05431282" w16cex:dateUtc="2021-05-19T18:11:00Z"/>
  <w16cex:commentExtensible w16cex:durableId="3C6A32E7" w16cex:dateUtc="2021-05-19T18:25:00Z"/>
  <w16cex:commentExtensible w16cex:durableId="1A431620" w16cex:dateUtc="2021-05-19T18:26:00Z"/>
  <w16cex:commentExtensible w16cex:durableId="3627AFA8" w16cex:dateUtc="2021-06-01T20:26:00Z"/>
  <w16cex:commentExtensible w16cex:durableId="2474B7AA" w16cex:dateUtc="2021-06-01T22:53:00Z"/>
  <w16cex:commentExtensible w16cex:durableId="2DF36333" w16cex:dateUtc="2021-06-01T20:52:00Z"/>
  <w16cex:commentExtensible w16cex:durableId="2B5C51AA" w16cex:dateUtc="2021-06-01T22:59:00Z"/>
  <w16cex:commentExtensible w16cex:durableId="24476064" w16cex:dateUtc="2021-05-12T22:23:00Z"/>
  <w16cex:commentExtensible w16cex:durableId="3F4578A2" w16cex:dateUtc="2021-05-19T19:40:00Z"/>
  <w16cex:commentExtensible w16cex:durableId="244D2D5F" w16cex:dateUtc="2021-05-17T05:58:00Z"/>
  <w16cex:commentExtensible w16cex:durableId="2C4D79CF" w16cex:dateUtc="2021-06-14T16:09:00Z"/>
  <w16cex:commentExtensible w16cex:durableId="49A3E9A6" w16cex:dateUtc="2021-06-14T16:20:00Z"/>
  <w16cex:commentExtensible w16cex:durableId="5AA69729" w16cex:dateUtc="2021-06-14T16:16:00Z"/>
  <w16cex:commentExtensible w16cex:durableId="5438607A" w16cex:dateUtc="2021-06-1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029824" w16cid:durableId="245F70AE"/>
  <w16cid:commentId w16cid:paraId="5233E4DB" w16cid:durableId="0F21E597"/>
  <w16cid:commentId w16cid:paraId="280997B2" w16cid:durableId="7443108D"/>
  <w16cid:commentId w16cid:paraId="3F607F5A" w16cid:durableId="4225D609"/>
  <w16cid:commentId w16cid:paraId="000BBCA7" w16cid:durableId="3C6FE0CE"/>
  <w16cid:commentId w16cid:paraId="7B715B48" w16cid:durableId="259394BE"/>
  <w16cid:commentId w16cid:paraId="39EF42D7" w16cid:durableId="24551F82"/>
  <w16cid:commentId w16cid:paraId="4A7E2900" w16cid:durableId="336B8DC0"/>
  <w16cid:commentId w16cid:paraId="5A17CE22" w16cid:durableId="4164E448"/>
  <w16cid:commentId w16cid:paraId="3C8A1E05" w16cid:durableId="374D9E28"/>
  <w16cid:commentId w16cid:paraId="5EDC713A" w16cid:durableId="05431282"/>
  <w16cid:commentId w16cid:paraId="11AC3B9D" w16cid:durableId="3C6A32E7"/>
  <w16cid:commentId w16cid:paraId="16C0C6E7" w16cid:durableId="1A431620"/>
  <w16cid:commentId w16cid:paraId="554A39B6" w16cid:durableId="3627AFA8"/>
  <w16cid:commentId w16cid:paraId="1A880799" w16cid:durableId="2474B7AA"/>
  <w16cid:commentId w16cid:paraId="615D436F" w16cid:durableId="2DF36333"/>
  <w16cid:commentId w16cid:paraId="6D87B6DC" w16cid:durableId="2B5C51AA"/>
  <w16cid:commentId w16cid:paraId="2EC4FA9B" w16cid:durableId="24476064"/>
  <w16cid:commentId w16cid:paraId="7E3681D5" w16cid:durableId="3F4578A2"/>
  <w16cid:commentId w16cid:paraId="58969A47" w16cid:durableId="244D2D5F"/>
  <w16cid:commentId w16cid:paraId="24D878D9" w16cid:durableId="2C4D79CF"/>
  <w16cid:commentId w16cid:paraId="3EAC17C4" w16cid:durableId="49A3E9A6"/>
  <w16cid:commentId w16cid:paraId="57EE77FD" w16cid:durableId="5AA69729"/>
  <w16cid:commentId w16cid:paraId="694DDD05" w16cid:durableId="543860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F5DEE" w14:textId="77777777" w:rsidR="00F73E6E" w:rsidRDefault="00F73E6E" w:rsidP="00C74D85">
      <w:r>
        <w:separator/>
      </w:r>
    </w:p>
  </w:endnote>
  <w:endnote w:type="continuationSeparator" w:id="0">
    <w:p w14:paraId="7FE42C3C" w14:textId="77777777" w:rsidR="00F73E6E" w:rsidRDefault="00F73E6E" w:rsidP="00C74D85">
      <w:r>
        <w:continuationSeparator/>
      </w:r>
    </w:p>
  </w:endnote>
  <w:endnote w:type="continuationNotice" w:id="1">
    <w:p w14:paraId="6869436E" w14:textId="77777777" w:rsidR="00F73E6E" w:rsidRDefault="00F73E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charset w:val="00"/>
    <w:family w:val="roman"/>
    <w:pitch w:val="default"/>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82242" w14:textId="77777777" w:rsidR="00F73E6E" w:rsidRDefault="00F73E6E" w:rsidP="00C74D85">
      <w:r>
        <w:separator/>
      </w:r>
    </w:p>
  </w:footnote>
  <w:footnote w:type="continuationSeparator" w:id="0">
    <w:p w14:paraId="56EF33EF" w14:textId="77777777" w:rsidR="00F73E6E" w:rsidRDefault="00F73E6E" w:rsidP="00C74D85">
      <w:r>
        <w:continuationSeparator/>
      </w:r>
    </w:p>
  </w:footnote>
  <w:footnote w:type="continuationNotice" w:id="1">
    <w:p w14:paraId="209F493A" w14:textId="77777777" w:rsidR="00F73E6E" w:rsidRDefault="00F73E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pStyle w:val="Heading4"/>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Angela Rufino">
    <w15:presenceInfo w15:providerId="Windows Live" w15:userId="4b0e7a82b50fbc66"/>
  </w15:person>
  <w15:person w15:author="Jesse Seldess">
    <w15:presenceInfo w15:providerId="Windows Live" w15:userId="60838c477fafb188"/>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grammar="clean"/>
  <w:revisionView w:markup="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oFAHYeyAQtAAAA"/>
  </w:docVars>
  <w:rsids>
    <w:rsidRoot w:val="00685A3F"/>
    <w:rsid w:val="000002CD"/>
    <w:rsid w:val="000016E8"/>
    <w:rsid w:val="000019F6"/>
    <w:rsid w:val="00001B28"/>
    <w:rsid w:val="000020B3"/>
    <w:rsid w:val="00002FA1"/>
    <w:rsid w:val="000037A0"/>
    <w:rsid w:val="00003B36"/>
    <w:rsid w:val="00005C08"/>
    <w:rsid w:val="00005FD6"/>
    <w:rsid w:val="00007561"/>
    <w:rsid w:val="00007B01"/>
    <w:rsid w:val="00010B54"/>
    <w:rsid w:val="00010D80"/>
    <w:rsid w:val="00010E72"/>
    <w:rsid w:val="00010FDB"/>
    <w:rsid w:val="00011F2D"/>
    <w:rsid w:val="00012571"/>
    <w:rsid w:val="00012765"/>
    <w:rsid w:val="00013167"/>
    <w:rsid w:val="00013588"/>
    <w:rsid w:val="00013EB6"/>
    <w:rsid w:val="000145A2"/>
    <w:rsid w:val="00014A84"/>
    <w:rsid w:val="00014D47"/>
    <w:rsid w:val="00015352"/>
    <w:rsid w:val="00015FDE"/>
    <w:rsid w:val="00020584"/>
    <w:rsid w:val="00021029"/>
    <w:rsid w:val="00021FF5"/>
    <w:rsid w:val="0002201A"/>
    <w:rsid w:val="0002212A"/>
    <w:rsid w:val="00022988"/>
    <w:rsid w:val="00022FAA"/>
    <w:rsid w:val="000239A5"/>
    <w:rsid w:val="00024C76"/>
    <w:rsid w:val="00024D54"/>
    <w:rsid w:val="00024E0A"/>
    <w:rsid w:val="0002606B"/>
    <w:rsid w:val="00026CE8"/>
    <w:rsid w:val="000300B8"/>
    <w:rsid w:val="0003065B"/>
    <w:rsid w:val="00032E22"/>
    <w:rsid w:val="0003398A"/>
    <w:rsid w:val="00033BA3"/>
    <w:rsid w:val="00033F8B"/>
    <w:rsid w:val="0003407A"/>
    <w:rsid w:val="000351B8"/>
    <w:rsid w:val="000354BA"/>
    <w:rsid w:val="00036443"/>
    <w:rsid w:val="00036D8A"/>
    <w:rsid w:val="000401B5"/>
    <w:rsid w:val="000404F2"/>
    <w:rsid w:val="000433FF"/>
    <w:rsid w:val="00044723"/>
    <w:rsid w:val="000470F3"/>
    <w:rsid w:val="00050865"/>
    <w:rsid w:val="000508BA"/>
    <w:rsid w:val="00050932"/>
    <w:rsid w:val="00051610"/>
    <w:rsid w:val="00051DAA"/>
    <w:rsid w:val="00052BE4"/>
    <w:rsid w:val="00053BC8"/>
    <w:rsid w:val="0005484A"/>
    <w:rsid w:val="000551EF"/>
    <w:rsid w:val="00056159"/>
    <w:rsid w:val="0005629D"/>
    <w:rsid w:val="00056711"/>
    <w:rsid w:val="0005765F"/>
    <w:rsid w:val="000615AE"/>
    <w:rsid w:val="00061D29"/>
    <w:rsid w:val="00062520"/>
    <w:rsid w:val="00062635"/>
    <w:rsid w:val="00062806"/>
    <w:rsid w:val="000634D6"/>
    <w:rsid w:val="0006392E"/>
    <w:rsid w:val="00063932"/>
    <w:rsid w:val="00063CAA"/>
    <w:rsid w:val="00064006"/>
    <w:rsid w:val="000648BB"/>
    <w:rsid w:val="00064D4B"/>
    <w:rsid w:val="000654ED"/>
    <w:rsid w:val="0006612E"/>
    <w:rsid w:val="000661C2"/>
    <w:rsid w:val="00066F91"/>
    <w:rsid w:val="00067152"/>
    <w:rsid w:val="000676C7"/>
    <w:rsid w:val="00067E1C"/>
    <w:rsid w:val="00072D97"/>
    <w:rsid w:val="00072E64"/>
    <w:rsid w:val="00073641"/>
    <w:rsid w:val="00074405"/>
    <w:rsid w:val="00074F43"/>
    <w:rsid w:val="0007560F"/>
    <w:rsid w:val="00076544"/>
    <w:rsid w:val="00076812"/>
    <w:rsid w:val="00076BCA"/>
    <w:rsid w:val="00077019"/>
    <w:rsid w:val="00077461"/>
    <w:rsid w:val="000805DF"/>
    <w:rsid w:val="00080958"/>
    <w:rsid w:val="00080E93"/>
    <w:rsid w:val="00081E95"/>
    <w:rsid w:val="0008373D"/>
    <w:rsid w:val="00083D65"/>
    <w:rsid w:val="00083E19"/>
    <w:rsid w:val="00084087"/>
    <w:rsid w:val="0008764F"/>
    <w:rsid w:val="00087771"/>
    <w:rsid w:val="00090D2A"/>
    <w:rsid w:val="000919A4"/>
    <w:rsid w:val="00091E16"/>
    <w:rsid w:val="00091F73"/>
    <w:rsid w:val="00092188"/>
    <w:rsid w:val="00092325"/>
    <w:rsid w:val="0009349A"/>
    <w:rsid w:val="00093900"/>
    <w:rsid w:val="000939AB"/>
    <w:rsid w:val="00093D46"/>
    <w:rsid w:val="00093DFF"/>
    <w:rsid w:val="00095248"/>
    <w:rsid w:val="00095547"/>
    <w:rsid w:val="0009606E"/>
    <w:rsid w:val="0009655C"/>
    <w:rsid w:val="00096B87"/>
    <w:rsid w:val="00096C2E"/>
    <w:rsid w:val="000A0852"/>
    <w:rsid w:val="000A1180"/>
    <w:rsid w:val="000A1AB4"/>
    <w:rsid w:val="000A1D80"/>
    <w:rsid w:val="000A3630"/>
    <w:rsid w:val="000A4318"/>
    <w:rsid w:val="000A444B"/>
    <w:rsid w:val="000A4A99"/>
    <w:rsid w:val="000A4DD4"/>
    <w:rsid w:val="000A5347"/>
    <w:rsid w:val="000A5427"/>
    <w:rsid w:val="000A5D0D"/>
    <w:rsid w:val="000A61E1"/>
    <w:rsid w:val="000A678E"/>
    <w:rsid w:val="000A689E"/>
    <w:rsid w:val="000A6CBF"/>
    <w:rsid w:val="000B0499"/>
    <w:rsid w:val="000B2026"/>
    <w:rsid w:val="000B3390"/>
    <w:rsid w:val="000B3E12"/>
    <w:rsid w:val="000B3EAE"/>
    <w:rsid w:val="000B53FA"/>
    <w:rsid w:val="000B663B"/>
    <w:rsid w:val="000B6FA5"/>
    <w:rsid w:val="000B71F0"/>
    <w:rsid w:val="000B7DD1"/>
    <w:rsid w:val="000C0476"/>
    <w:rsid w:val="000C0806"/>
    <w:rsid w:val="000C0935"/>
    <w:rsid w:val="000C14BE"/>
    <w:rsid w:val="000C2BE4"/>
    <w:rsid w:val="000C3152"/>
    <w:rsid w:val="000C41AE"/>
    <w:rsid w:val="000C4999"/>
    <w:rsid w:val="000C52B7"/>
    <w:rsid w:val="000C68D6"/>
    <w:rsid w:val="000C6A35"/>
    <w:rsid w:val="000C78F3"/>
    <w:rsid w:val="000D00F2"/>
    <w:rsid w:val="000D0BEC"/>
    <w:rsid w:val="000D1A28"/>
    <w:rsid w:val="000D1A84"/>
    <w:rsid w:val="000D1C71"/>
    <w:rsid w:val="000D2AC9"/>
    <w:rsid w:val="000D41F3"/>
    <w:rsid w:val="000D48E9"/>
    <w:rsid w:val="000D4C74"/>
    <w:rsid w:val="000D50A8"/>
    <w:rsid w:val="000D5496"/>
    <w:rsid w:val="000D5D0E"/>
    <w:rsid w:val="000D61FF"/>
    <w:rsid w:val="000D62CB"/>
    <w:rsid w:val="000D6C03"/>
    <w:rsid w:val="000D71B5"/>
    <w:rsid w:val="000E06F7"/>
    <w:rsid w:val="000E27F6"/>
    <w:rsid w:val="000E48C8"/>
    <w:rsid w:val="000E4D10"/>
    <w:rsid w:val="000E5464"/>
    <w:rsid w:val="000E587E"/>
    <w:rsid w:val="000E631C"/>
    <w:rsid w:val="000E6397"/>
    <w:rsid w:val="000F007A"/>
    <w:rsid w:val="000F0C50"/>
    <w:rsid w:val="000F403D"/>
    <w:rsid w:val="000F44EB"/>
    <w:rsid w:val="000F4955"/>
    <w:rsid w:val="000F5785"/>
    <w:rsid w:val="000F5E45"/>
    <w:rsid w:val="000F6669"/>
    <w:rsid w:val="000F7961"/>
    <w:rsid w:val="000F7C71"/>
    <w:rsid w:val="00101628"/>
    <w:rsid w:val="00101B2F"/>
    <w:rsid w:val="00101CA0"/>
    <w:rsid w:val="00102962"/>
    <w:rsid w:val="00102D75"/>
    <w:rsid w:val="00102DF6"/>
    <w:rsid w:val="00103725"/>
    <w:rsid w:val="00103FB9"/>
    <w:rsid w:val="0010404F"/>
    <w:rsid w:val="00105758"/>
    <w:rsid w:val="00105CC3"/>
    <w:rsid w:val="00105FB0"/>
    <w:rsid w:val="00106FEF"/>
    <w:rsid w:val="00107101"/>
    <w:rsid w:val="00107618"/>
    <w:rsid w:val="00107DB3"/>
    <w:rsid w:val="001117E0"/>
    <w:rsid w:val="00111A40"/>
    <w:rsid w:val="00112A47"/>
    <w:rsid w:val="001139CD"/>
    <w:rsid w:val="00114079"/>
    <w:rsid w:val="00114419"/>
    <w:rsid w:val="001149FA"/>
    <w:rsid w:val="00115AC3"/>
    <w:rsid w:val="00115E28"/>
    <w:rsid w:val="00116972"/>
    <w:rsid w:val="00117165"/>
    <w:rsid w:val="00117674"/>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33E"/>
    <w:rsid w:val="00135DAE"/>
    <w:rsid w:val="00137733"/>
    <w:rsid w:val="00140268"/>
    <w:rsid w:val="00140328"/>
    <w:rsid w:val="001406F8"/>
    <w:rsid w:val="00140E28"/>
    <w:rsid w:val="00140E98"/>
    <w:rsid w:val="0014160C"/>
    <w:rsid w:val="0014252F"/>
    <w:rsid w:val="00142B0D"/>
    <w:rsid w:val="00145FC5"/>
    <w:rsid w:val="00146A4F"/>
    <w:rsid w:val="001472B5"/>
    <w:rsid w:val="0014766F"/>
    <w:rsid w:val="001476C4"/>
    <w:rsid w:val="00147942"/>
    <w:rsid w:val="001503FC"/>
    <w:rsid w:val="0015089C"/>
    <w:rsid w:val="00150937"/>
    <w:rsid w:val="00150C19"/>
    <w:rsid w:val="00151B77"/>
    <w:rsid w:val="00151D1C"/>
    <w:rsid w:val="00152324"/>
    <w:rsid w:val="0015234F"/>
    <w:rsid w:val="00152782"/>
    <w:rsid w:val="00153049"/>
    <w:rsid w:val="00153B75"/>
    <w:rsid w:val="00153FCC"/>
    <w:rsid w:val="001543E9"/>
    <w:rsid w:val="00154482"/>
    <w:rsid w:val="001552A4"/>
    <w:rsid w:val="00155E86"/>
    <w:rsid w:val="00156810"/>
    <w:rsid w:val="00156882"/>
    <w:rsid w:val="001570C6"/>
    <w:rsid w:val="0015749C"/>
    <w:rsid w:val="00157980"/>
    <w:rsid w:val="0016158C"/>
    <w:rsid w:val="001631A1"/>
    <w:rsid w:val="001631D7"/>
    <w:rsid w:val="00163838"/>
    <w:rsid w:val="0016444A"/>
    <w:rsid w:val="001645C6"/>
    <w:rsid w:val="00164F70"/>
    <w:rsid w:val="00165828"/>
    <w:rsid w:val="00166303"/>
    <w:rsid w:val="00166787"/>
    <w:rsid w:val="001674BB"/>
    <w:rsid w:val="001700FE"/>
    <w:rsid w:val="00170610"/>
    <w:rsid w:val="0017152B"/>
    <w:rsid w:val="00171D56"/>
    <w:rsid w:val="00173CD0"/>
    <w:rsid w:val="00174471"/>
    <w:rsid w:val="00174AC6"/>
    <w:rsid w:val="001755A7"/>
    <w:rsid w:val="00175D9E"/>
    <w:rsid w:val="0017718A"/>
    <w:rsid w:val="0017752C"/>
    <w:rsid w:val="001775FC"/>
    <w:rsid w:val="001777E4"/>
    <w:rsid w:val="001807BB"/>
    <w:rsid w:val="001812C9"/>
    <w:rsid w:val="001812FB"/>
    <w:rsid w:val="00181876"/>
    <w:rsid w:val="00181CF7"/>
    <w:rsid w:val="001825D6"/>
    <w:rsid w:val="00182837"/>
    <w:rsid w:val="00183008"/>
    <w:rsid w:val="00183EE0"/>
    <w:rsid w:val="001848E0"/>
    <w:rsid w:val="001856D3"/>
    <w:rsid w:val="00185AAC"/>
    <w:rsid w:val="00185EAE"/>
    <w:rsid w:val="001866BC"/>
    <w:rsid w:val="00193D4D"/>
    <w:rsid w:val="0019402F"/>
    <w:rsid w:val="00194E98"/>
    <w:rsid w:val="00195008"/>
    <w:rsid w:val="001951DE"/>
    <w:rsid w:val="001954C7"/>
    <w:rsid w:val="00197750"/>
    <w:rsid w:val="001A17C9"/>
    <w:rsid w:val="001A210F"/>
    <w:rsid w:val="001A253A"/>
    <w:rsid w:val="001A2EDE"/>
    <w:rsid w:val="001A331C"/>
    <w:rsid w:val="001A38AE"/>
    <w:rsid w:val="001A4651"/>
    <w:rsid w:val="001A76BB"/>
    <w:rsid w:val="001B0B3F"/>
    <w:rsid w:val="001B13F3"/>
    <w:rsid w:val="001B2538"/>
    <w:rsid w:val="001B4353"/>
    <w:rsid w:val="001B62D1"/>
    <w:rsid w:val="001B686C"/>
    <w:rsid w:val="001B6DC0"/>
    <w:rsid w:val="001B747D"/>
    <w:rsid w:val="001B796A"/>
    <w:rsid w:val="001C00AF"/>
    <w:rsid w:val="001C0C3D"/>
    <w:rsid w:val="001C1324"/>
    <w:rsid w:val="001C166E"/>
    <w:rsid w:val="001C168D"/>
    <w:rsid w:val="001C2615"/>
    <w:rsid w:val="001C2656"/>
    <w:rsid w:val="001C4872"/>
    <w:rsid w:val="001C4A15"/>
    <w:rsid w:val="001C516E"/>
    <w:rsid w:val="001C526A"/>
    <w:rsid w:val="001C57BD"/>
    <w:rsid w:val="001C57F3"/>
    <w:rsid w:val="001C5A7E"/>
    <w:rsid w:val="001C6C29"/>
    <w:rsid w:val="001C71DC"/>
    <w:rsid w:val="001C78AF"/>
    <w:rsid w:val="001C7D1F"/>
    <w:rsid w:val="001D0389"/>
    <w:rsid w:val="001D1983"/>
    <w:rsid w:val="001D2AB3"/>
    <w:rsid w:val="001D2BB3"/>
    <w:rsid w:val="001D2E78"/>
    <w:rsid w:val="001D32B8"/>
    <w:rsid w:val="001D34FA"/>
    <w:rsid w:val="001D37F8"/>
    <w:rsid w:val="001D3A49"/>
    <w:rsid w:val="001D3D19"/>
    <w:rsid w:val="001D428F"/>
    <w:rsid w:val="001D4760"/>
    <w:rsid w:val="001D4C08"/>
    <w:rsid w:val="001D54D1"/>
    <w:rsid w:val="001D732A"/>
    <w:rsid w:val="001E01D1"/>
    <w:rsid w:val="001E1613"/>
    <w:rsid w:val="001E2EF0"/>
    <w:rsid w:val="001E575A"/>
    <w:rsid w:val="001E6164"/>
    <w:rsid w:val="001E75F3"/>
    <w:rsid w:val="001F08DA"/>
    <w:rsid w:val="001F1BFF"/>
    <w:rsid w:val="001F286F"/>
    <w:rsid w:val="001F3221"/>
    <w:rsid w:val="001F33E6"/>
    <w:rsid w:val="001F3862"/>
    <w:rsid w:val="001F394E"/>
    <w:rsid w:val="001F3CD1"/>
    <w:rsid w:val="001F4285"/>
    <w:rsid w:val="001F46B4"/>
    <w:rsid w:val="001F680A"/>
    <w:rsid w:val="001F6DC2"/>
    <w:rsid w:val="001F7166"/>
    <w:rsid w:val="001F7782"/>
    <w:rsid w:val="001F7A84"/>
    <w:rsid w:val="001F7B73"/>
    <w:rsid w:val="00200C35"/>
    <w:rsid w:val="002013B7"/>
    <w:rsid w:val="00201B43"/>
    <w:rsid w:val="00201DA6"/>
    <w:rsid w:val="002033AD"/>
    <w:rsid w:val="002035D9"/>
    <w:rsid w:val="002037F3"/>
    <w:rsid w:val="00203C3B"/>
    <w:rsid w:val="00204DD9"/>
    <w:rsid w:val="00205DE8"/>
    <w:rsid w:val="00206004"/>
    <w:rsid w:val="00206150"/>
    <w:rsid w:val="00206658"/>
    <w:rsid w:val="00206669"/>
    <w:rsid w:val="002075C8"/>
    <w:rsid w:val="00207696"/>
    <w:rsid w:val="002101AE"/>
    <w:rsid w:val="00210566"/>
    <w:rsid w:val="00210698"/>
    <w:rsid w:val="00210BBC"/>
    <w:rsid w:val="002119E4"/>
    <w:rsid w:val="00211C1E"/>
    <w:rsid w:val="00212558"/>
    <w:rsid w:val="0021270F"/>
    <w:rsid w:val="0021344A"/>
    <w:rsid w:val="0021630A"/>
    <w:rsid w:val="00216919"/>
    <w:rsid w:val="00216B30"/>
    <w:rsid w:val="00216BDC"/>
    <w:rsid w:val="00216C6B"/>
    <w:rsid w:val="00217049"/>
    <w:rsid w:val="002178F9"/>
    <w:rsid w:val="00221225"/>
    <w:rsid w:val="0022345E"/>
    <w:rsid w:val="00223641"/>
    <w:rsid w:val="00224714"/>
    <w:rsid w:val="00225159"/>
    <w:rsid w:val="002257D2"/>
    <w:rsid w:val="00225F69"/>
    <w:rsid w:val="00226A76"/>
    <w:rsid w:val="00227BF8"/>
    <w:rsid w:val="002304BD"/>
    <w:rsid w:val="002307E5"/>
    <w:rsid w:val="00231217"/>
    <w:rsid w:val="0023138F"/>
    <w:rsid w:val="002316FE"/>
    <w:rsid w:val="00232C60"/>
    <w:rsid w:val="00232C8A"/>
    <w:rsid w:val="002336D6"/>
    <w:rsid w:val="00233A87"/>
    <w:rsid w:val="00233A98"/>
    <w:rsid w:val="00233F12"/>
    <w:rsid w:val="00234FBC"/>
    <w:rsid w:val="00235751"/>
    <w:rsid w:val="00236920"/>
    <w:rsid w:val="00236BD9"/>
    <w:rsid w:val="00240714"/>
    <w:rsid w:val="00241A52"/>
    <w:rsid w:val="002420C1"/>
    <w:rsid w:val="002430EC"/>
    <w:rsid w:val="002436B3"/>
    <w:rsid w:val="002440D9"/>
    <w:rsid w:val="00244871"/>
    <w:rsid w:val="00245106"/>
    <w:rsid w:val="002453F7"/>
    <w:rsid w:val="00245539"/>
    <w:rsid w:val="00245AE7"/>
    <w:rsid w:val="002466E1"/>
    <w:rsid w:val="00246AB2"/>
    <w:rsid w:val="00246FED"/>
    <w:rsid w:val="00247885"/>
    <w:rsid w:val="00247914"/>
    <w:rsid w:val="00247C93"/>
    <w:rsid w:val="00254A32"/>
    <w:rsid w:val="00254B09"/>
    <w:rsid w:val="00254C8C"/>
    <w:rsid w:val="00254F3B"/>
    <w:rsid w:val="00254FE9"/>
    <w:rsid w:val="00256E83"/>
    <w:rsid w:val="00257C77"/>
    <w:rsid w:val="00260949"/>
    <w:rsid w:val="00260EA4"/>
    <w:rsid w:val="00263726"/>
    <w:rsid w:val="002640AA"/>
    <w:rsid w:val="0026429E"/>
    <w:rsid w:val="002650BA"/>
    <w:rsid w:val="002651C3"/>
    <w:rsid w:val="002656C9"/>
    <w:rsid w:val="0026617A"/>
    <w:rsid w:val="00267CC0"/>
    <w:rsid w:val="00267D5F"/>
    <w:rsid w:val="00270F07"/>
    <w:rsid w:val="0027156C"/>
    <w:rsid w:val="00271DEB"/>
    <w:rsid w:val="0027232B"/>
    <w:rsid w:val="00273467"/>
    <w:rsid w:val="00273846"/>
    <w:rsid w:val="00274330"/>
    <w:rsid w:val="00275C0C"/>
    <w:rsid w:val="00276AC1"/>
    <w:rsid w:val="00277394"/>
    <w:rsid w:val="00277C2C"/>
    <w:rsid w:val="00277CD4"/>
    <w:rsid w:val="00277D24"/>
    <w:rsid w:val="00280046"/>
    <w:rsid w:val="0028150D"/>
    <w:rsid w:val="00281B15"/>
    <w:rsid w:val="0028276F"/>
    <w:rsid w:val="0028456A"/>
    <w:rsid w:val="0028536F"/>
    <w:rsid w:val="0028570E"/>
    <w:rsid w:val="002857D0"/>
    <w:rsid w:val="00285EEE"/>
    <w:rsid w:val="002875B0"/>
    <w:rsid w:val="00287F55"/>
    <w:rsid w:val="0029078C"/>
    <w:rsid w:val="002907FF"/>
    <w:rsid w:val="002915E9"/>
    <w:rsid w:val="00291F02"/>
    <w:rsid w:val="0029349D"/>
    <w:rsid w:val="00293A61"/>
    <w:rsid w:val="00295418"/>
    <w:rsid w:val="00295E40"/>
    <w:rsid w:val="00295F27"/>
    <w:rsid w:val="00296796"/>
    <w:rsid w:val="00297748"/>
    <w:rsid w:val="002977FC"/>
    <w:rsid w:val="002A00DF"/>
    <w:rsid w:val="002A16E2"/>
    <w:rsid w:val="002A17D7"/>
    <w:rsid w:val="002A192E"/>
    <w:rsid w:val="002A1C14"/>
    <w:rsid w:val="002A1C81"/>
    <w:rsid w:val="002A2D20"/>
    <w:rsid w:val="002A2D21"/>
    <w:rsid w:val="002A4003"/>
    <w:rsid w:val="002A5794"/>
    <w:rsid w:val="002A6A08"/>
    <w:rsid w:val="002A71EA"/>
    <w:rsid w:val="002B12E2"/>
    <w:rsid w:val="002B19A1"/>
    <w:rsid w:val="002B36DF"/>
    <w:rsid w:val="002B4E82"/>
    <w:rsid w:val="002B5CED"/>
    <w:rsid w:val="002B5FF5"/>
    <w:rsid w:val="002B61D2"/>
    <w:rsid w:val="002B6523"/>
    <w:rsid w:val="002B6FD5"/>
    <w:rsid w:val="002C024F"/>
    <w:rsid w:val="002C112A"/>
    <w:rsid w:val="002C1B5B"/>
    <w:rsid w:val="002C1CE4"/>
    <w:rsid w:val="002C2249"/>
    <w:rsid w:val="002C26C0"/>
    <w:rsid w:val="002C2E14"/>
    <w:rsid w:val="002C3AA8"/>
    <w:rsid w:val="002C42E5"/>
    <w:rsid w:val="002C4678"/>
    <w:rsid w:val="002C5C17"/>
    <w:rsid w:val="002C711A"/>
    <w:rsid w:val="002C71C6"/>
    <w:rsid w:val="002C77ED"/>
    <w:rsid w:val="002D0DE7"/>
    <w:rsid w:val="002D1879"/>
    <w:rsid w:val="002D2B21"/>
    <w:rsid w:val="002D48AC"/>
    <w:rsid w:val="002D58FC"/>
    <w:rsid w:val="002D69A5"/>
    <w:rsid w:val="002D6C2E"/>
    <w:rsid w:val="002D6C68"/>
    <w:rsid w:val="002D71F7"/>
    <w:rsid w:val="002D732A"/>
    <w:rsid w:val="002D7BEA"/>
    <w:rsid w:val="002D7C61"/>
    <w:rsid w:val="002E02DD"/>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A8D"/>
    <w:rsid w:val="002F6205"/>
    <w:rsid w:val="002F691F"/>
    <w:rsid w:val="002F6D69"/>
    <w:rsid w:val="002F7D2D"/>
    <w:rsid w:val="00300AEE"/>
    <w:rsid w:val="00302013"/>
    <w:rsid w:val="00302023"/>
    <w:rsid w:val="003022FB"/>
    <w:rsid w:val="0030239E"/>
    <w:rsid w:val="00302A62"/>
    <w:rsid w:val="00302F87"/>
    <w:rsid w:val="00303006"/>
    <w:rsid w:val="00303426"/>
    <w:rsid w:val="003037AC"/>
    <w:rsid w:val="00304C6E"/>
    <w:rsid w:val="00305C2A"/>
    <w:rsid w:val="00306345"/>
    <w:rsid w:val="00306B89"/>
    <w:rsid w:val="00306E90"/>
    <w:rsid w:val="003104BF"/>
    <w:rsid w:val="003114E9"/>
    <w:rsid w:val="00311B7B"/>
    <w:rsid w:val="00312EE5"/>
    <w:rsid w:val="0031366C"/>
    <w:rsid w:val="0031560D"/>
    <w:rsid w:val="00316082"/>
    <w:rsid w:val="0031708A"/>
    <w:rsid w:val="00317154"/>
    <w:rsid w:val="003200D9"/>
    <w:rsid w:val="003213B5"/>
    <w:rsid w:val="0032191E"/>
    <w:rsid w:val="003219D1"/>
    <w:rsid w:val="00322103"/>
    <w:rsid w:val="0032289F"/>
    <w:rsid w:val="00323A2D"/>
    <w:rsid w:val="00325249"/>
    <w:rsid w:val="003255FE"/>
    <w:rsid w:val="00325BAF"/>
    <w:rsid w:val="00326AF5"/>
    <w:rsid w:val="00326CD2"/>
    <w:rsid w:val="00326D4C"/>
    <w:rsid w:val="00327280"/>
    <w:rsid w:val="00327BE4"/>
    <w:rsid w:val="003300E6"/>
    <w:rsid w:val="003306E3"/>
    <w:rsid w:val="00330CD6"/>
    <w:rsid w:val="00330EC5"/>
    <w:rsid w:val="00331092"/>
    <w:rsid w:val="003316CC"/>
    <w:rsid w:val="0033266B"/>
    <w:rsid w:val="003326A3"/>
    <w:rsid w:val="00333017"/>
    <w:rsid w:val="00333112"/>
    <w:rsid w:val="0033313B"/>
    <w:rsid w:val="0033338B"/>
    <w:rsid w:val="003337CE"/>
    <w:rsid w:val="00334DC9"/>
    <w:rsid w:val="00334FC6"/>
    <w:rsid w:val="00336789"/>
    <w:rsid w:val="0033714B"/>
    <w:rsid w:val="00337D5C"/>
    <w:rsid w:val="003402BB"/>
    <w:rsid w:val="003403A5"/>
    <w:rsid w:val="00340F6B"/>
    <w:rsid w:val="003420D2"/>
    <w:rsid w:val="0034233C"/>
    <w:rsid w:val="0034312D"/>
    <w:rsid w:val="003438B4"/>
    <w:rsid w:val="00343D13"/>
    <w:rsid w:val="00344357"/>
    <w:rsid w:val="00344DA8"/>
    <w:rsid w:val="003452C0"/>
    <w:rsid w:val="0034670F"/>
    <w:rsid w:val="0035024D"/>
    <w:rsid w:val="00350530"/>
    <w:rsid w:val="003506E1"/>
    <w:rsid w:val="00350BBE"/>
    <w:rsid w:val="0035170C"/>
    <w:rsid w:val="00351839"/>
    <w:rsid w:val="00351C0E"/>
    <w:rsid w:val="00352179"/>
    <w:rsid w:val="003524AA"/>
    <w:rsid w:val="0035322E"/>
    <w:rsid w:val="003538D2"/>
    <w:rsid w:val="0035541F"/>
    <w:rsid w:val="00356513"/>
    <w:rsid w:val="00356C47"/>
    <w:rsid w:val="00356EB0"/>
    <w:rsid w:val="00357963"/>
    <w:rsid w:val="00357A3D"/>
    <w:rsid w:val="003609FC"/>
    <w:rsid w:val="00361365"/>
    <w:rsid w:val="00361AE3"/>
    <w:rsid w:val="00361B52"/>
    <w:rsid w:val="003626E7"/>
    <w:rsid w:val="00362EC7"/>
    <w:rsid w:val="00362FF6"/>
    <w:rsid w:val="00363D94"/>
    <w:rsid w:val="003642DE"/>
    <w:rsid w:val="003648B4"/>
    <w:rsid w:val="00364D31"/>
    <w:rsid w:val="00364D7B"/>
    <w:rsid w:val="00364F81"/>
    <w:rsid w:val="003653AB"/>
    <w:rsid w:val="00365BB1"/>
    <w:rsid w:val="00365CAC"/>
    <w:rsid w:val="0036636D"/>
    <w:rsid w:val="00366428"/>
    <w:rsid w:val="00366615"/>
    <w:rsid w:val="00366C5B"/>
    <w:rsid w:val="00367428"/>
    <w:rsid w:val="00370E29"/>
    <w:rsid w:val="0037220E"/>
    <w:rsid w:val="00372D37"/>
    <w:rsid w:val="00372DA9"/>
    <w:rsid w:val="00373902"/>
    <w:rsid w:val="00373BB7"/>
    <w:rsid w:val="00374233"/>
    <w:rsid w:val="003742EE"/>
    <w:rsid w:val="00374B60"/>
    <w:rsid w:val="00374BFD"/>
    <w:rsid w:val="003752F9"/>
    <w:rsid w:val="0037612D"/>
    <w:rsid w:val="00376E3C"/>
    <w:rsid w:val="00377CA1"/>
    <w:rsid w:val="00377F37"/>
    <w:rsid w:val="00381FEE"/>
    <w:rsid w:val="003835C6"/>
    <w:rsid w:val="00383F0F"/>
    <w:rsid w:val="00384996"/>
    <w:rsid w:val="00385DCD"/>
    <w:rsid w:val="00387638"/>
    <w:rsid w:val="00387F77"/>
    <w:rsid w:val="0039098E"/>
    <w:rsid w:val="00390C24"/>
    <w:rsid w:val="00391422"/>
    <w:rsid w:val="00391821"/>
    <w:rsid w:val="003923A6"/>
    <w:rsid w:val="003925B8"/>
    <w:rsid w:val="00392635"/>
    <w:rsid w:val="0039266D"/>
    <w:rsid w:val="00392CD1"/>
    <w:rsid w:val="003935D0"/>
    <w:rsid w:val="00395885"/>
    <w:rsid w:val="00395C14"/>
    <w:rsid w:val="0039642C"/>
    <w:rsid w:val="00397384"/>
    <w:rsid w:val="00397408"/>
    <w:rsid w:val="00397630"/>
    <w:rsid w:val="003A074F"/>
    <w:rsid w:val="003A1258"/>
    <w:rsid w:val="003A1912"/>
    <w:rsid w:val="003A19F9"/>
    <w:rsid w:val="003A2BEF"/>
    <w:rsid w:val="003A2BF4"/>
    <w:rsid w:val="003A37BE"/>
    <w:rsid w:val="003A4AED"/>
    <w:rsid w:val="003A5762"/>
    <w:rsid w:val="003A617D"/>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1A16"/>
    <w:rsid w:val="003C1CA4"/>
    <w:rsid w:val="003C1D49"/>
    <w:rsid w:val="003C218F"/>
    <w:rsid w:val="003C26AD"/>
    <w:rsid w:val="003C3355"/>
    <w:rsid w:val="003C35AB"/>
    <w:rsid w:val="003C4B72"/>
    <w:rsid w:val="003C5B08"/>
    <w:rsid w:val="003C5E1B"/>
    <w:rsid w:val="003C660D"/>
    <w:rsid w:val="003D04E9"/>
    <w:rsid w:val="003D0799"/>
    <w:rsid w:val="003D0A81"/>
    <w:rsid w:val="003D10E1"/>
    <w:rsid w:val="003D1389"/>
    <w:rsid w:val="003D1905"/>
    <w:rsid w:val="003D2395"/>
    <w:rsid w:val="003D2CDC"/>
    <w:rsid w:val="003D3107"/>
    <w:rsid w:val="003D31A2"/>
    <w:rsid w:val="003D4097"/>
    <w:rsid w:val="003D4319"/>
    <w:rsid w:val="003D4C6D"/>
    <w:rsid w:val="003D555C"/>
    <w:rsid w:val="003D56AA"/>
    <w:rsid w:val="003D6811"/>
    <w:rsid w:val="003D7778"/>
    <w:rsid w:val="003D7D4D"/>
    <w:rsid w:val="003E0213"/>
    <w:rsid w:val="003E03A7"/>
    <w:rsid w:val="003E1622"/>
    <w:rsid w:val="003E1EEB"/>
    <w:rsid w:val="003E214D"/>
    <w:rsid w:val="003E2735"/>
    <w:rsid w:val="003E2D95"/>
    <w:rsid w:val="003E3164"/>
    <w:rsid w:val="003E3332"/>
    <w:rsid w:val="003E33B0"/>
    <w:rsid w:val="003E33F6"/>
    <w:rsid w:val="003E429C"/>
    <w:rsid w:val="003E506A"/>
    <w:rsid w:val="003E5465"/>
    <w:rsid w:val="003E5F40"/>
    <w:rsid w:val="003E6A93"/>
    <w:rsid w:val="003F0ADD"/>
    <w:rsid w:val="003F0F89"/>
    <w:rsid w:val="003F1941"/>
    <w:rsid w:val="003F1D22"/>
    <w:rsid w:val="003F2A91"/>
    <w:rsid w:val="003F2F90"/>
    <w:rsid w:val="003F37A1"/>
    <w:rsid w:val="003F577A"/>
    <w:rsid w:val="003F5A30"/>
    <w:rsid w:val="003F5C75"/>
    <w:rsid w:val="003F74A0"/>
    <w:rsid w:val="003F7616"/>
    <w:rsid w:val="004001A6"/>
    <w:rsid w:val="0040050E"/>
    <w:rsid w:val="004005F1"/>
    <w:rsid w:val="00402696"/>
    <w:rsid w:val="00403AA6"/>
    <w:rsid w:val="00403CE3"/>
    <w:rsid w:val="004056A6"/>
    <w:rsid w:val="00405C57"/>
    <w:rsid w:val="0040607C"/>
    <w:rsid w:val="00406B0D"/>
    <w:rsid w:val="004072EF"/>
    <w:rsid w:val="0040739C"/>
    <w:rsid w:val="0041114B"/>
    <w:rsid w:val="00411AA8"/>
    <w:rsid w:val="00411D93"/>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E17"/>
    <w:rsid w:val="004220F9"/>
    <w:rsid w:val="00422800"/>
    <w:rsid w:val="00422830"/>
    <w:rsid w:val="00422B9E"/>
    <w:rsid w:val="00423E62"/>
    <w:rsid w:val="00423FD9"/>
    <w:rsid w:val="00424E47"/>
    <w:rsid w:val="00425733"/>
    <w:rsid w:val="004260AB"/>
    <w:rsid w:val="004265A8"/>
    <w:rsid w:val="00426BF3"/>
    <w:rsid w:val="00427B33"/>
    <w:rsid w:val="004304BB"/>
    <w:rsid w:val="004308C0"/>
    <w:rsid w:val="004321FF"/>
    <w:rsid w:val="00432FB6"/>
    <w:rsid w:val="00433B0E"/>
    <w:rsid w:val="00433C2D"/>
    <w:rsid w:val="00434378"/>
    <w:rsid w:val="00435216"/>
    <w:rsid w:val="004368DB"/>
    <w:rsid w:val="00437CE8"/>
    <w:rsid w:val="00440183"/>
    <w:rsid w:val="00442434"/>
    <w:rsid w:val="00442AF5"/>
    <w:rsid w:val="00443EE0"/>
    <w:rsid w:val="004443A2"/>
    <w:rsid w:val="00444C44"/>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7ED"/>
    <w:rsid w:val="004623CD"/>
    <w:rsid w:val="00462414"/>
    <w:rsid w:val="0046265E"/>
    <w:rsid w:val="00462ADF"/>
    <w:rsid w:val="00462F02"/>
    <w:rsid w:val="0046332F"/>
    <w:rsid w:val="00463B61"/>
    <w:rsid w:val="00464630"/>
    <w:rsid w:val="0046481F"/>
    <w:rsid w:val="00464E3D"/>
    <w:rsid w:val="00465440"/>
    <w:rsid w:val="00466080"/>
    <w:rsid w:val="0046655C"/>
    <w:rsid w:val="0046660A"/>
    <w:rsid w:val="00466C0E"/>
    <w:rsid w:val="00466DE5"/>
    <w:rsid w:val="0046722F"/>
    <w:rsid w:val="00467617"/>
    <w:rsid w:val="004702C2"/>
    <w:rsid w:val="0047099D"/>
    <w:rsid w:val="00470E20"/>
    <w:rsid w:val="004726CE"/>
    <w:rsid w:val="0047373C"/>
    <w:rsid w:val="0047380A"/>
    <w:rsid w:val="00473EDC"/>
    <w:rsid w:val="0047488A"/>
    <w:rsid w:val="004751FC"/>
    <w:rsid w:val="00475507"/>
    <w:rsid w:val="00475AB4"/>
    <w:rsid w:val="00480ACD"/>
    <w:rsid w:val="00480C05"/>
    <w:rsid w:val="00480E96"/>
    <w:rsid w:val="0048162A"/>
    <w:rsid w:val="00481F3D"/>
    <w:rsid w:val="0048357F"/>
    <w:rsid w:val="00483FA1"/>
    <w:rsid w:val="0048496B"/>
    <w:rsid w:val="00485E84"/>
    <w:rsid w:val="00486342"/>
    <w:rsid w:val="004866B5"/>
    <w:rsid w:val="004866B6"/>
    <w:rsid w:val="0048694A"/>
    <w:rsid w:val="0048695D"/>
    <w:rsid w:val="004879D9"/>
    <w:rsid w:val="00490F43"/>
    <w:rsid w:val="004917BF"/>
    <w:rsid w:val="00491D92"/>
    <w:rsid w:val="00494A23"/>
    <w:rsid w:val="00495501"/>
    <w:rsid w:val="00496C79"/>
    <w:rsid w:val="004A08C0"/>
    <w:rsid w:val="004A0AD5"/>
    <w:rsid w:val="004A0B4A"/>
    <w:rsid w:val="004A0DF7"/>
    <w:rsid w:val="004A1013"/>
    <w:rsid w:val="004A1C5B"/>
    <w:rsid w:val="004A2703"/>
    <w:rsid w:val="004A478E"/>
    <w:rsid w:val="004A4B44"/>
    <w:rsid w:val="004A5022"/>
    <w:rsid w:val="004A55C0"/>
    <w:rsid w:val="004A72D4"/>
    <w:rsid w:val="004A76D9"/>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FF4"/>
    <w:rsid w:val="004C2C9D"/>
    <w:rsid w:val="004C3426"/>
    <w:rsid w:val="004C5B3A"/>
    <w:rsid w:val="004C5D3E"/>
    <w:rsid w:val="004C5EEE"/>
    <w:rsid w:val="004C7716"/>
    <w:rsid w:val="004C7C4B"/>
    <w:rsid w:val="004D03D6"/>
    <w:rsid w:val="004D0B6D"/>
    <w:rsid w:val="004D136A"/>
    <w:rsid w:val="004D1E46"/>
    <w:rsid w:val="004D1F05"/>
    <w:rsid w:val="004D2215"/>
    <w:rsid w:val="004D286C"/>
    <w:rsid w:val="004D2EEA"/>
    <w:rsid w:val="004D39C2"/>
    <w:rsid w:val="004D5611"/>
    <w:rsid w:val="004D58A9"/>
    <w:rsid w:val="004D5DE4"/>
    <w:rsid w:val="004D6796"/>
    <w:rsid w:val="004E069C"/>
    <w:rsid w:val="004E0B9D"/>
    <w:rsid w:val="004E1C72"/>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7D"/>
    <w:rsid w:val="005001B5"/>
    <w:rsid w:val="005009AA"/>
    <w:rsid w:val="0050317F"/>
    <w:rsid w:val="00503E55"/>
    <w:rsid w:val="0050534D"/>
    <w:rsid w:val="00505363"/>
    <w:rsid w:val="005061AC"/>
    <w:rsid w:val="00506C8D"/>
    <w:rsid w:val="00506EA3"/>
    <w:rsid w:val="00507708"/>
    <w:rsid w:val="00507AD9"/>
    <w:rsid w:val="0051146C"/>
    <w:rsid w:val="00511686"/>
    <w:rsid w:val="00511ACF"/>
    <w:rsid w:val="00512686"/>
    <w:rsid w:val="00513754"/>
    <w:rsid w:val="00514AE6"/>
    <w:rsid w:val="00514F39"/>
    <w:rsid w:val="0051501D"/>
    <w:rsid w:val="0051598D"/>
    <w:rsid w:val="00516018"/>
    <w:rsid w:val="005166A7"/>
    <w:rsid w:val="00516ED7"/>
    <w:rsid w:val="00517200"/>
    <w:rsid w:val="00520678"/>
    <w:rsid w:val="00521180"/>
    <w:rsid w:val="005214E7"/>
    <w:rsid w:val="00521939"/>
    <w:rsid w:val="00522143"/>
    <w:rsid w:val="005222ED"/>
    <w:rsid w:val="005236A1"/>
    <w:rsid w:val="00523791"/>
    <w:rsid w:val="005245FA"/>
    <w:rsid w:val="00524600"/>
    <w:rsid w:val="00524A5D"/>
    <w:rsid w:val="0052520D"/>
    <w:rsid w:val="00525C20"/>
    <w:rsid w:val="005263FC"/>
    <w:rsid w:val="00526523"/>
    <w:rsid w:val="005331F0"/>
    <w:rsid w:val="00533D2D"/>
    <w:rsid w:val="00533DA3"/>
    <w:rsid w:val="0053721E"/>
    <w:rsid w:val="00537EB2"/>
    <w:rsid w:val="00540055"/>
    <w:rsid w:val="00541850"/>
    <w:rsid w:val="005421F5"/>
    <w:rsid w:val="005428F9"/>
    <w:rsid w:val="00542C5C"/>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AB8"/>
    <w:rsid w:val="00552581"/>
    <w:rsid w:val="005526F5"/>
    <w:rsid w:val="00552F80"/>
    <w:rsid w:val="00553FA8"/>
    <w:rsid w:val="005553B4"/>
    <w:rsid w:val="005554AD"/>
    <w:rsid w:val="00556904"/>
    <w:rsid w:val="00556B64"/>
    <w:rsid w:val="00556F59"/>
    <w:rsid w:val="00557897"/>
    <w:rsid w:val="00560B8E"/>
    <w:rsid w:val="00560FD9"/>
    <w:rsid w:val="005614E5"/>
    <w:rsid w:val="00561AE1"/>
    <w:rsid w:val="00562580"/>
    <w:rsid w:val="00563247"/>
    <w:rsid w:val="00564FB3"/>
    <w:rsid w:val="0056526C"/>
    <w:rsid w:val="005654EB"/>
    <w:rsid w:val="00565AB7"/>
    <w:rsid w:val="00565BED"/>
    <w:rsid w:val="00566499"/>
    <w:rsid w:val="00566546"/>
    <w:rsid w:val="005671C2"/>
    <w:rsid w:val="00570B89"/>
    <w:rsid w:val="00570BE2"/>
    <w:rsid w:val="00570E4A"/>
    <w:rsid w:val="00571B09"/>
    <w:rsid w:val="00572523"/>
    <w:rsid w:val="00572566"/>
    <w:rsid w:val="005726CD"/>
    <w:rsid w:val="005741F9"/>
    <w:rsid w:val="005747FA"/>
    <w:rsid w:val="0057505A"/>
    <w:rsid w:val="0057515D"/>
    <w:rsid w:val="005759D4"/>
    <w:rsid w:val="00575A17"/>
    <w:rsid w:val="00576521"/>
    <w:rsid w:val="005813C4"/>
    <w:rsid w:val="005843D6"/>
    <w:rsid w:val="0058471D"/>
    <w:rsid w:val="00585F2A"/>
    <w:rsid w:val="005860E9"/>
    <w:rsid w:val="00586979"/>
    <w:rsid w:val="005876BB"/>
    <w:rsid w:val="00587845"/>
    <w:rsid w:val="00591CC9"/>
    <w:rsid w:val="005929A2"/>
    <w:rsid w:val="00596793"/>
    <w:rsid w:val="005971A5"/>
    <w:rsid w:val="005971AF"/>
    <w:rsid w:val="00597304"/>
    <w:rsid w:val="00597804"/>
    <w:rsid w:val="00597B64"/>
    <w:rsid w:val="005A0058"/>
    <w:rsid w:val="005A07C1"/>
    <w:rsid w:val="005A0FEC"/>
    <w:rsid w:val="005A49A4"/>
    <w:rsid w:val="005A721C"/>
    <w:rsid w:val="005A7CA7"/>
    <w:rsid w:val="005A7D17"/>
    <w:rsid w:val="005B0636"/>
    <w:rsid w:val="005B0DF6"/>
    <w:rsid w:val="005B1362"/>
    <w:rsid w:val="005B1F1B"/>
    <w:rsid w:val="005B2C23"/>
    <w:rsid w:val="005B33BC"/>
    <w:rsid w:val="005B400F"/>
    <w:rsid w:val="005B442A"/>
    <w:rsid w:val="005B488B"/>
    <w:rsid w:val="005B4C21"/>
    <w:rsid w:val="005B6133"/>
    <w:rsid w:val="005B751F"/>
    <w:rsid w:val="005C006A"/>
    <w:rsid w:val="005C00D0"/>
    <w:rsid w:val="005C1A9C"/>
    <w:rsid w:val="005C3732"/>
    <w:rsid w:val="005C4181"/>
    <w:rsid w:val="005C41DA"/>
    <w:rsid w:val="005C421D"/>
    <w:rsid w:val="005C49FA"/>
    <w:rsid w:val="005C656F"/>
    <w:rsid w:val="005C6BF7"/>
    <w:rsid w:val="005C6D3D"/>
    <w:rsid w:val="005C70AD"/>
    <w:rsid w:val="005C749B"/>
    <w:rsid w:val="005C7793"/>
    <w:rsid w:val="005C7DAD"/>
    <w:rsid w:val="005D0F45"/>
    <w:rsid w:val="005D10C2"/>
    <w:rsid w:val="005D37DB"/>
    <w:rsid w:val="005D5132"/>
    <w:rsid w:val="005D5B6B"/>
    <w:rsid w:val="005E0508"/>
    <w:rsid w:val="005E0A44"/>
    <w:rsid w:val="005E2AAD"/>
    <w:rsid w:val="005E3F74"/>
    <w:rsid w:val="005E4098"/>
    <w:rsid w:val="005E41D4"/>
    <w:rsid w:val="005E4A9C"/>
    <w:rsid w:val="005E4E2D"/>
    <w:rsid w:val="005E642E"/>
    <w:rsid w:val="005E6A00"/>
    <w:rsid w:val="005E7106"/>
    <w:rsid w:val="005E7612"/>
    <w:rsid w:val="005E7848"/>
    <w:rsid w:val="005F00EB"/>
    <w:rsid w:val="005F0461"/>
    <w:rsid w:val="005F3165"/>
    <w:rsid w:val="005F336D"/>
    <w:rsid w:val="005F36CD"/>
    <w:rsid w:val="005F479B"/>
    <w:rsid w:val="005F48EF"/>
    <w:rsid w:val="005F50A7"/>
    <w:rsid w:val="005F5EFC"/>
    <w:rsid w:val="005F713E"/>
    <w:rsid w:val="005F7A84"/>
    <w:rsid w:val="0060015C"/>
    <w:rsid w:val="00600A18"/>
    <w:rsid w:val="00600C54"/>
    <w:rsid w:val="00600CC3"/>
    <w:rsid w:val="006013F4"/>
    <w:rsid w:val="006016D4"/>
    <w:rsid w:val="00601D91"/>
    <w:rsid w:val="00602C8F"/>
    <w:rsid w:val="00603B8C"/>
    <w:rsid w:val="006057FC"/>
    <w:rsid w:val="006078DD"/>
    <w:rsid w:val="00607E2B"/>
    <w:rsid w:val="00610686"/>
    <w:rsid w:val="00610D13"/>
    <w:rsid w:val="0061120A"/>
    <w:rsid w:val="00613C6F"/>
    <w:rsid w:val="00613EEF"/>
    <w:rsid w:val="0061414F"/>
    <w:rsid w:val="00614653"/>
    <w:rsid w:val="00615419"/>
    <w:rsid w:val="00615A76"/>
    <w:rsid w:val="00615F87"/>
    <w:rsid w:val="0061669C"/>
    <w:rsid w:val="00616A6D"/>
    <w:rsid w:val="00617724"/>
    <w:rsid w:val="0061777D"/>
    <w:rsid w:val="00617BB3"/>
    <w:rsid w:val="006205AD"/>
    <w:rsid w:val="00621924"/>
    <w:rsid w:val="006228C0"/>
    <w:rsid w:val="0062291A"/>
    <w:rsid w:val="0062323E"/>
    <w:rsid w:val="00624538"/>
    <w:rsid w:val="006252FA"/>
    <w:rsid w:val="006257AC"/>
    <w:rsid w:val="0063093F"/>
    <w:rsid w:val="00631C23"/>
    <w:rsid w:val="0063241A"/>
    <w:rsid w:val="00632F64"/>
    <w:rsid w:val="006330F2"/>
    <w:rsid w:val="0063317F"/>
    <w:rsid w:val="006332CC"/>
    <w:rsid w:val="006333DD"/>
    <w:rsid w:val="0063468F"/>
    <w:rsid w:val="006346EA"/>
    <w:rsid w:val="006359D5"/>
    <w:rsid w:val="00635F4A"/>
    <w:rsid w:val="006368E2"/>
    <w:rsid w:val="00636BA1"/>
    <w:rsid w:val="00637A08"/>
    <w:rsid w:val="00640484"/>
    <w:rsid w:val="006406D2"/>
    <w:rsid w:val="00641012"/>
    <w:rsid w:val="0064113A"/>
    <w:rsid w:val="006422C2"/>
    <w:rsid w:val="00642C64"/>
    <w:rsid w:val="0064356B"/>
    <w:rsid w:val="00643BCF"/>
    <w:rsid w:val="006440B7"/>
    <w:rsid w:val="00644399"/>
    <w:rsid w:val="00644B90"/>
    <w:rsid w:val="00644F69"/>
    <w:rsid w:val="0064578E"/>
    <w:rsid w:val="00645ED4"/>
    <w:rsid w:val="00647771"/>
    <w:rsid w:val="0065042A"/>
    <w:rsid w:val="0065143A"/>
    <w:rsid w:val="00651864"/>
    <w:rsid w:val="00651E6B"/>
    <w:rsid w:val="006523A1"/>
    <w:rsid w:val="0065296A"/>
    <w:rsid w:val="006530AD"/>
    <w:rsid w:val="00653735"/>
    <w:rsid w:val="00653CC3"/>
    <w:rsid w:val="00654B0B"/>
    <w:rsid w:val="00655541"/>
    <w:rsid w:val="00655EDB"/>
    <w:rsid w:val="00656AA4"/>
    <w:rsid w:val="00656F82"/>
    <w:rsid w:val="006570BA"/>
    <w:rsid w:val="00657DFF"/>
    <w:rsid w:val="00660216"/>
    <w:rsid w:val="006605CD"/>
    <w:rsid w:val="0066067E"/>
    <w:rsid w:val="00660E1F"/>
    <w:rsid w:val="00660E61"/>
    <w:rsid w:val="0066177B"/>
    <w:rsid w:val="006618F7"/>
    <w:rsid w:val="0066193C"/>
    <w:rsid w:val="00662ACE"/>
    <w:rsid w:val="006633FF"/>
    <w:rsid w:val="00663D59"/>
    <w:rsid w:val="00664829"/>
    <w:rsid w:val="00664ADE"/>
    <w:rsid w:val="00664B3E"/>
    <w:rsid w:val="00664DF0"/>
    <w:rsid w:val="00666BB8"/>
    <w:rsid w:val="006671B8"/>
    <w:rsid w:val="0066791F"/>
    <w:rsid w:val="00670956"/>
    <w:rsid w:val="00670E87"/>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33"/>
    <w:rsid w:val="006805E8"/>
    <w:rsid w:val="0068071C"/>
    <w:rsid w:val="00680755"/>
    <w:rsid w:val="006807EF"/>
    <w:rsid w:val="006808F4"/>
    <w:rsid w:val="00680ADB"/>
    <w:rsid w:val="00680C28"/>
    <w:rsid w:val="0068246A"/>
    <w:rsid w:val="00683B4A"/>
    <w:rsid w:val="00683BF6"/>
    <w:rsid w:val="0068431C"/>
    <w:rsid w:val="00685A3F"/>
    <w:rsid w:val="00685A9D"/>
    <w:rsid w:val="00685E22"/>
    <w:rsid w:val="006861D6"/>
    <w:rsid w:val="00686428"/>
    <w:rsid w:val="00686662"/>
    <w:rsid w:val="0068709C"/>
    <w:rsid w:val="006879ED"/>
    <w:rsid w:val="00690EF1"/>
    <w:rsid w:val="0069333C"/>
    <w:rsid w:val="006935ED"/>
    <w:rsid w:val="00693AD8"/>
    <w:rsid w:val="0069416A"/>
    <w:rsid w:val="0069463B"/>
    <w:rsid w:val="00694AE9"/>
    <w:rsid w:val="00694E67"/>
    <w:rsid w:val="006957D6"/>
    <w:rsid w:val="00695AD5"/>
    <w:rsid w:val="00696D44"/>
    <w:rsid w:val="00697467"/>
    <w:rsid w:val="006977C2"/>
    <w:rsid w:val="006979B3"/>
    <w:rsid w:val="006979C7"/>
    <w:rsid w:val="006A1CE1"/>
    <w:rsid w:val="006A2080"/>
    <w:rsid w:val="006A20F5"/>
    <w:rsid w:val="006A225C"/>
    <w:rsid w:val="006A2B75"/>
    <w:rsid w:val="006A2C83"/>
    <w:rsid w:val="006A32CF"/>
    <w:rsid w:val="006A4DEC"/>
    <w:rsid w:val="006A57BA"/>
    <w:rsid w:val="006A5836"/>
    <w:rsid w:val="006A5EC7"/>
    <w:rsid w:val="006A611D"/>
    <w:rsid w:val="006A6B02"/>
    <w:rsid w:val="006A7726"/>
    <w:rsid w:val="006A788A"/>
    <w:rsid w:val="006B052D"/>
    <w:rsid w:val="006B1604"/>
    <w:rsid w:val="006B1D98"/>
    <w:rsid w:val="006B1E56"/>
    <w:rsid w:val="006B2A6E"/>
    <w:rsid w:val="006B3996"/>
    <w:rsid w:val="006B3BBA"/>
    <w:rsid w:val="006B51B0"/>
    <w:rsid w:val="006B557D"/>
    <w:rsid w:val="006B6298"/>
    <w:rsid w:val="006B638D"/>
    <w:rsid w:val="006B647A"/>
    <w:rsid w:val="006B6B01"/>
    <w:rsid w:val="006B6C8C"/>
    <w:rsid w:val="006C1062"/>
    <w:rsid w:val="006C10C5"/>
    <w:rsid w:val="006C135B"/>
    <w:rsid w:val="006C1395"/>
    <w:rsid w:val="006C158D"/>
    <w:rsid w:val="006C18BC"/>
    <w:rsid w:val="006C1EF6"/>
    <w:rsid w:val="006C1FC4"/>
    <w:rsid w:val="006C2428"/>
    <w:rsid w:val="006C2588"/>
    <w:rsid w:val="006C2F72"/>
    <w:rsid w:val="006C3ECF"/>
    <w:rsid w:val="006C4343"/>
    <w:rsid w:val="006C57FE"/>
    <w:rsid w:val="006C6577"/>
    <w:rsid w:val="006C6612"/>
    <w:rsid w:val="006C66C6"/>
    <w:rsid w:val="006C67BE"/>
    <w:rsid w:val="006C6BD6"/>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730"/>
    <w:rsid w:val="006F2F1F"/>
    <w:rsid w:val="006F31F0"/>
    <w:rsid w:val="006F4942"/>
    <w:rsid w:val="006F4CF9"/>
    <w:rsid w:val="006F52A2"/>
    <w:rsid w:val="006F558C"/>
    <w:rsid w:val="006F58B6"/>
    <w:rsid w:val="006F5E26"/>
    <w:rsid w:val="006F707D"/>
    <w:rsid w:val="006F7CFE"/>
    <w:rsid w:val="00701947"/>
    <w:rsid w:val="00702234"/>
    <w:rsid w:val="00702280"/>
    <w:rsid w:val="007052D3"/>
    <w:rsid w:val="00705DA4"/>
    <w:rsid w:val="0070658E"/>
    <w:rsid w:val="00706AE6"/>
    <w:rsid w:val="0070767B"/>
    <w:rsid w:val="00707853"/>
    <w:rsid w:val="00710F29"/>
    <w:rsid w:val="007116D3"/>
    <w:rsid w:val="00712935"/>
    <w:rsid w:val="0071382E"/>
    <w:rsid w:val="007143BD"/>
    <w:rsid w:val="007151CA"/>
    <w:rsid w:val="00716F43"/>
    <w:rsid w:val="00717776"/>
    <w:rsid w:val="00717981"/>
    <w:rsid w:val="00717A88"/>
    <w:rsid w:val="00717ECD"/>
    <w:rsid w:val="00720838"/>
    <w:rsid w:val="00720949"/>
    <w:rsid w:val="00720E37"/>
    <w:rsid w:val="00722638"/>
    <w:rsid w:val="007229A8"/>
    <w:rsid w:val="007237F6"/>
    <w:rsid w:val="007239E1"/>
    <w:rsid w:val="00723E2C"/>
    <w:rsid w:val="00723F0B"/>
    <w:rsid w:val="00724687"/>
    <w:rsid w:val="00724B7C"/>
    <w:rsid w:val="0072500C"/>
    <w:rsid w:val="00725F46"/>
    <w:rsid w:val="00726AC9"/>
    <w:rsid w:val="00727116"/>
    <w:rsid w:val="00727C0A"/>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2CB"/>
    <w:rsid w:val="0074243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6B1C"/>
    <w:rsid w:val="0075744F"/>
    <w:rsid w:val="0076003D"/>
    <w:rsid w:val="00760436"/>
    <w:rsid w:val="0076043C"/>
    <w:rsid w:val="0076054D"/>
    <w:rsid w:val="007605B8"/>
    <w:rsid w:val="0076112B"/>
    <w:rsid w:val="00761CF3"/>
    <w:rsid w:val="00762541"/>
    <w:rsid w:val="00762659"/>
    <w:rsid w:val="00762BAB"/>
    <w:rsid w:val="00762F29"/>
    <w:rsid w:val="00765283"/>
    <w:rsid w:val="00765659"/>
    <w:rsid w:val="00766F46"/>
    <w:rsid w:val="0076784F"/>
    <w:rsid w:val="00767F8B"/>
    <w:rsid w:val="007700B7"/>
    <w:rsid w:val="0077063C"/>
    <w:rsid w:val="00770742"/>
    <w:rsid w:val="00770AC9"/>
    <w:rsid w:val="00770FC1"/>
    <w:rsid w:val="007713FD"/>
    <w:rsid w:val="007714C0"/>
    <w:rsid w:val="00772996"/>
    <w:rsid w:val="00772C86"/>
    <w:rsid w:val="00772CC3"/>
    <w:rsid w:val="00773CA4"/>
    <w:rsid w:val="0077443D"/>
    <w:rsid w:val="00775AD5"/>
    <w:rsid w:val="007762B8"/>
    <w:rsid w:val="00776DE6"/>
    <w:rsid w:val="00777036"/>
    <w:rsid w:val="0077721F"/>
    <w:rsid w:val="0077746E"/>
    <w:rsid w:val="00777490"/>
    <w:rsid w:val="00777E46"/>
    <w:rsid w:val="00780B0C"/>
    <w:rsid w:val="0078331D"/>
    <w:rsid w:val="00783818"/>
    <w:rsid w:val="0078399A"/>
    <w:rsid w:val="007841B8"/>
    <w:rsid w:val="00784BCD"/>
    <w:rsid w:val="00784E24"/>
    <w:rsid w:val="007860F7"/>
    <w:rsid w:val="00786414"/>
    <w:rsid w:val="00786AB1"/>
    <w:rsid w:val="00790177"/>
    <w:rsid w:val="007902CE"/>
    <w:rsid w:val="00790398"/>
    <w:rsid w:val="00790804"/>
    <w:rsid w:val="00790C44"/>
    <w:rsid w:val="00791301"/>
    <w:rsid w:val="0079162F"/>
    <w:rsid w:val="0079166E"/>
    <w:rsid w:val="007918AD"/>
    <w:rsid w:val="00792DFE"/>
    <w:rsid w:val="00794481"/>
    <w:rsid w:val="00795AF9"/>
    <w:rsid w:val="0079647D"/>
    <w:rsid w:val="00796A81"/>
    <w:rsid w:val="00797B9C"/>
    <w:rsid w:val="007A0AA4"/>
    <w:rsid w:val="007A12D0"/>
    <w:rsid w:val="007A17EA"/>
    <w:rsid w:val="007A1CDC"/>
    <w:rsid w:val="007A1E62"/>
    <w:rsid w:val="007A29B7"/>
    <w:rsid w:val="007A2CA4"/>
    <w:rsid w:val="007A34AC"/>
    <w:rsid w:val="007A388E"/>
    <w:rsid w:val="007A3E2F"/>
    <w:rsid w:val="007A4750"/>
    <w:rsid w:val="007A48BC"/>
    <w:rsid w:val="007A4B75"/>
    <w:rsid w:val="007A4ED8"/>
    <w:rsid w:val="007A57C7"/>
    <w:rsid w:val="007A64D5"/>
    <w:rsid w:val="007A6639"/>
    <w:rsid w:val="007B0B7C"/>
    <w:rsid w:val="007B0E8F"/>
    <w:rsid w:val="007B0FC0"/>
    <w:rsid w:val="007B2763"/>
    <w:rsid w:val="007B31EC"/>
    <w:rsid w:val="007B7DA0"/>
    <w:rsid w:val="007C0015"/>
    <w:rsid w:val="007C03DD"/>
    <w:rsid w:val="007C0C5B"/>
    <w:rsid w:val="007C0D30"/>
    <w:rsid w:val="007C1679"/>
    <w:rsid w:val="007C19AF"/>
    <w:rsid w:val="007C319C"/>
    <w:rsid w:val="007C4D3D"/>
    <w:rsid w:val="007C51F4"/>
    <w:rsid w:val="007C6A63"/>
    <w:rsid w:val="007C6B9E"/>
    <w:rsid w:val="007C7643"/>
    <w:rsid w:val="007D0E01"/>
    <w:rsid w:val="007D1237"/>
    <w:rsid w:val="007D1C84"/>
    <w:rsid w:val="007D1F72"/>
    <w:rsid w:val="007D28E2"/>
    <w:rsid w:val="007D2B6F"/>
    <w:rsid w:val="007D2F6B"/>
    <w:rsid w:val="007D3588"/>
    <w:rsid w:val="007D4252"/>
    <w:rsid w:val="007D4B95"/>
    <w:rsid w:val="007D7FE0"/>
    <w:rsid w:val="007E06CA"/>
    <w:rsid w:val="007E09AF"/>
    <w:rsid w:val="007E33C4"/>
    <w:rsid w:val="007E4A38"/>
    <w:rsid w:val="007E5209"/>
    <w:rsid w:val="007E5D7A"/>
    <w:rsid w:val="007E5DC5"/>
    <w:rsid w:val="007E6298"/>
    <w:rsid w:val="007E6FFB"/>
    <w:rsid w:val="007E7184"/>
    <w:rsid w:val="007F0E06"/>
    <w:rsid w:val="007F1448"/>
    <w:rsid w:val="007F2114"/>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813"/>
    <w:rsid w:val="00804831"/>
    <w:rsid w:val="00805955"/>
    <w:rsid w:val="00806E83"/>
    <w:rsid w:val="008073EA"/>
    <w:rsid w:val="008076CD"/>
    <w:rsid w:val="008101FB"/>
    <w:rsid w:val="008102D0"/>
    <w:rsid w:val="008102E5"/>
    <w:rsid w:val="00810E58"/>
    <w:rsid w:val="00810F2A"/>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7E6C"/>
    <w:rsid w:val="00817F1B"/>
    <w:rsid w:val="00821EB2"/>
    <w:rsid w:val="00822A9B"/>
    <w:rsid w:val="00823152"/>
    <w:rsid w:val="00823889"/>
    <w:rsid w:val="00823F78"/>
    <w:rsid w:val="00824A77"/>
    <w:rsid w:val="00825850"/>
    <w:rsid w:val="00825ADF"/>
    <w:rsid w:val="00826299"/>
    <w:rsid w:val="008262E4"/>
    <w:rsid w:val="00827623"/>
    <w:rsid w:val="00827689"/>
    <w:rsid w:val="00830B45"/>
    <w:rsid w:val="00830BE8"/>
    <w:rsid w:val="00831986"/>
    <w:rsid w:val="0083248C"/>
    <w:rsid w:val="00833D81"/>
    <w:rsid w:val="0083437A"/>
    <w:rsid w:val="00835783"/>
    <w:rsid w:val="00835A69"/>
    <w:rsid w:val="0083635B"/>
    <w:rsid w:val="00836BFC"/>
    <w:rsid w:val="00837FF1"/>
    <w:rsid w:val="0084008B"/>
    <w:rsid w:val="00841585"/>
    <w:rsid w:val="00841C59"/>
    <w:rsid w:val="00843A71"/>
    <w:rsid w:val="00843F7A"/>
    <w:rsid w:val="00844849"/>
    <w:rsid w:val="00844AD7"/>
    <w:rsid w:val="00844EF0"/>
    <w:rsid w:val="008454B9"/>
    <w:rsid w:val="008460F7"/>
    <w:rsid w:val="008464E2"/>
    <w:rsid w:val="0084671E"/>
    <w:rsid w:val="00846732"/>
    <w:rsid w:val="008468AA"/>
    <w:rsid w:val="008469CA"/>
    <w:rsid w:val="0084752E"/>
    <w:rsid w:val="008479FD"/>
    <w:rsid w:val="00847A9B"/>
    <w:rsid w:val="008505B2"/>
    <w:rsid w:val="00851383"/>
    <w:rsid w:val="00851652"/>
    <w:rsid w:val="0085291A"/>
    <w:rsid w:val="00854E68"/>
    <w:rsid w:val="00855056"/>
    <w:rsid w:val="008560FF"/>
    <w:rsid w:val="00856143"/>
    <w:rsid w:val="00856ECE"/>
    <w:rsid w:val="00857025"/>
    <w:rsid w:val="00860546"/>
    <w:rsid w:val="00860DDD"/>
    <w:rsid w:val="00860DEB"/>
    <w:rsid w:val="008613DD"/>
    <w:rsid w:val="008616B8"/>
    <w:rsid w:val="00861D4A"/>
    <w:rsid w:val="00862A70"/>
    <w:rsid w:val="00863354"/>
    <w:rsid w:val="0086357C"/>
    <w:rsid w:val="008646B5"/>
    <w:rsid w:val="008653EB"/>
    <w:rsid w:val="00865543"/>
    <w:rsid w:val="00865F4C"/>
    <w:rsid w:val="0086600A"/>
    <w:rsid w:val="008673CA"/>
    <w:rsid w:val="008701E5"/>
    <w:rsid w:val="008704A8"/>
    <w:rsid w:val="00870AD5"/>
    <w:rsid w:val="00870C07"/>
    <w:rsid w:val="0087107E"/>
    <w:rsid w:val="00874244"/>
    <w:rsid w:val="00875B92"/>
    <w:rsid w:val="00877DA4"/>
    <w:rsid w:val="00877F1E"/>
    <w:rsid w:val="008803CF"/>
    <w:rsid w:val="008807CA"/>
    <w:rsid w:val="0088135D"/>
    <w:rsid w:val="008829DB"/>
    <w:rsid w:val="00882C77"/>
    <w:rsid w:val="00882D26"/>
    <w:rsid w:val="0088434A"/>
    <w:rsid w:val="00884358"/>
    <w:rsid w:val="00884C27"/>
    <w:rsid w:val="00884D87"/>
    <w:rsid w:val="008853F4"/>
    <w:rsid w:val="00885431"/>
    <w:rsid w:val="00885F9F"/>
    <w:rsid w:val="00886817"/>
    <w:rsid w:val="00886C0E"/>
    <w:rsid w:val="00887CB8"/>
    <w:rsid w:val="0089065C"/>
    <w:rsid w:val="0089127E"/>
    <w:rsid w:val="00891A40"/>
    <w:rsid w:val="00892646"/>
    <w:rsid w:val="008929C7"/>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1C45"/>
    <w:rsid w:val="008A1D86"/>
    <w:rsid w:val="008A2E36"/>
    <w:rsid w:val="008A3225"/>
    <w:rsid w:val="008A3D27"/>
    <w:rsid w:val="008A3FD0"/>
    <w:rsid w:val="008A4127"/>
    <w:rsid w:val="008A4DF8"/>
    <w:rsid w:val="008A54D2"/>
    <w:rsid w:val="008B069F"/>
    <w:rsid w:val="008B15F2"/>
    <w:rsid w:val="008B1B79"/>
    <w:rsid w:val="008B2099"/>
    <w:rsid w:val="008B273C"/>
    <w:rsid w:val="008B338A"/>
    <w:rsid w:val="008B3965"/>
    <w:rsid w:val="008B3977"/>
    <w:rsid w:val="008B41F7"/>
    <w:rsid w:val="008B43D1"/>
    <w:rsid w:val="008B5A63"/>
    <w:rsid w:val="008B5B5C"/>
    <w:rsid w:val="008B5DCF"/>
    <w:rsid w:val="008B610B"/>
    <w:rsid w:val="008B6860"/>
    <w:rsid w:val="008B7480"/>
    <w:rsid w:val="008B7797"/>
    <w:rsid w:val="008B7E5F"/>
    <w:rsid w:val="008C12B0"/>
    <w:rsid w:val="008C1413"/>
    <w:rsid w:val="008C1885"/>
    <w:rsid w:val="008C1AD3"/>
    <w:rsid w:val="008C2F0B"/>
    <w:rsid w:val="008C34E4"/>
    <w:rsid w:val="008C3613"/>
    <w:rsid w:val="008C592D"/>
    <w:rsid w:val="008C5FAC"/>
    <w:rsid w:val="008C5FBB"/>
    <w:rsid w:val="008C626C"/>
    <w:rsid w:val="008C7662"/>
    <w:rsid w:val="008C7865"/>
    <w:rsid w:val="008C7FE8"/>
    <w:rsid w:val="008D094E"/>
    <w:rsid w:val="008D0FAE"/>
    <w:rsid w:val="008D1021"/>
    <w:rsid w:val="008D1064"/>
    <w:rsid w:val="008D120A"/>
    <w:rsid w:val="008D1CEB"/>
    <w:rsid w:val="008D210E"/>
    <w:rsid w:val="008D21A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5069"/>
    <w:rsid w:val="008E55E2"/>
    <w:rsid w:val="008E62EA"/>
    <w:rsid w:val="008E64CE"/>
    <w:rsid w:val="008F1F18"/>
    <w:rsid w:val="008F215F"/>
    <w:rsid w:val="008F225B"/>
    <w:rsid w:val="008F2533"/>
    <w:rsid w:val="008F268E"/>
    <w:rsid w:val="008F2B5F"/>
    <w:rsid w:val="008F2CB2"/>
    <w:rsid w:val="008F46A6"/>
    <w:rsid w:val="008F4C1F"/>
    <w:rsid w:val="008F4EF1"/>
    <w:rsid w:val="008F506D"/>
    <w:rsid w:val="008F58C1"/>
    <w:rsid w:val="008F60CE"/>
    <w:rsid w:val="008F70C7"/>
    <w:rsid w:val="009007F1"/>
    <w:rsid w:val="0090128C"/>
    <w:rsid w:val="0090135B"/>
    <w:rsid w:val="009027C5"/>
    <w:rsid w:val="00902F82"/>
    <w:rsid w:val="00904813"/>
    <w:rsid w:val="0090697D"/>
    <w:rsid w:val="00907264"/>
    <w:rsid w:val="0090764D"/>
    <w:rsid w:val="009079D9"/>
    <w:rsid w:val="00910111"/>
    <w:rsid w:val="00910AFC"/>
    <w:rsid w:val="009115E6"/>
    <w:rsid w:val="009119FA"/>
    <w:rsid w:val="00911C70"/>
    <w:rsid w:val="00912CC1"/>
    <w:rsid w:val="0091397D"/>
    <w:rsid w:val="00913E20"/>
    <w:rsid w:val="0091484F"/>
    <w:rsid w:val="009150EB"/>
    <w:rsid w:val="00915194"/>
    <w:rsid w:val="00915DF4"/>
    <w:rsid w:val="009167AF"/>
    <w:rsid w:val="00917502"/>
    <w:rsid w:val="00917AA9"/>
    <w:rsid w:val="00917BAF"/>
    <w:rsid w:val="009201CA"/>
    <w:rsid w:val="00921FE5"/>
    <w:rsid w:val="00922214"/>
    <w:rsid w:val="00922AF2"/>
    <w:rsid w:val="00922C1E"/>
    <w:rsid w:val="0092358E"/>
    <w:rsid w:val="00924FF7"/>
    <w:rsid w:val="00925450"/>
    <w:rsid w:val="0092552F"/>
    <w:rsid w:val="009267AE"/>
    <w:rsid w:val="00927C62"/>
    <w:rsid w:val="009309EF"/>
    <w:rsid w:val="00930EBD"/>
    <w:rsid w:val="0093243C"/>
    <w:rsid w:val="0093265A"/>
    <w:rsid w:val="00932A88"/>
    <w:rsid w:val="00933277"/>
    <w:rsid w:val="009339E0"/>
    <w:rsid w:val="0093463B"/>
    <w:rsid w:val="00934789"/>
    <w:rsid w:val="00934C21"/>
    <w:rsid w:val="009369EE"/>
    <w:rsid w:val="0093751B"/>
    <w:rsid w:val="00940076"/>
    <w:rsid w:val="0094074A"/>
    <w:rsid w:val="00940B88"/>
    <w:rsid w:val="00941395"/>
    <w:rsid w:val="00941B6B"/>
    <w:rsid w:val="009432E7"/>
    <w:rsid w:val="00943375"/>
    <w:rsid w:val="009438C4"/>
    <w:rsid w:val="00944076"/>
    <w:rsid w:val="00944781"/>
    <w:rsid w:val="00947389"/>
    <w:rsid w:val="00947489"/>
    <w:rsid w:val="00947BCB"/>
    <w:rsid w:val="00950457"/>
    <w:rsid w:val="00950576"/>
    <w:rsid w:val="00950B17"/>
    <w:rsid w:val="009510FE"/>
    <w:rsid w:val="009512BA"/>
    <w:rsid w:val="009514BA"/>
    <w:rsid w:val="00951CB6"/>
    <w:rsid w:val="009539CD"/>
    <w:rsid w:val="00954362"/>
    <w:rsid w:val="009549F6"/>
    <w:rsid w:val="00955FA1"/>
    <w:rsid w:val="009574FA"/>
    <w:rsid w:val="00960CC6"/>
    <w:rsid w:val="00961086"/>
    <w:rsid w:val="009612E7"/>
    <w:rsid w:val="00963B7D"/>
    <w:rsid w:val="009642ED"/>
    <w:rsid w:val="0096496E"/>
    <w:rsid w:val="00965247"/>
    <w:rsid w:val="00965ED1"/>
    <w:rsid w:val="00966485"/>
    <w:rsid w:val="009671BE"/>
    <w:rsid w:val="00970417"/>
    <w:rsid w:val="00970EB2"/>
    <w:rsid w:val="00971CC6"/>
    <w:rsid w:val="0097220F"/>
    <w:rsid w:val="0097292A"/>
    <w:rsid w:val="009729AC"/>
    <w:rsid w:val="00972FFF"/>
    <w:rsid w:val="0097327E"/>
    <w:rsid w:val="00974215"/>
    <w:rsid w:val="0097422B"/>
    <w:rsid w:val="009748D4"/>
    <w:rsid w:val="00974908"/>
    <w:rsid w:val="00974D7A"/>
    <w:rsid w:val="00974EE9"/>
    <w:rsid w:val="009756B6"/>
    <w:rsid w:val="00975C88"/>
    <w:rsid w:val="009774D5"/>
    <w:rsid w:val="009779C6"/>
    <w:rsid w:val="00981C8C"/>
    <w:rsid w:val="00982520"/>
    <w:rsid w:val="00982AA1"/>
    <w:rsid w:val="009834FA"/>
    <w:rsid w:val="009836B9"/>
    <w:rsid w:val="00983731"/>
    <w:rsid w:val="009839B4"/>
    <w:rsid w:val="00983FCE"/>
    <w:rsid w:val="00985433"/>
    <w:rsid w:val="00986166"/>
    <w:rsid w:val="009865E9"/>
    <w:rsid w:val="009876A2"/>
    <w:rsid w:val="00990477"/>
    <w:rsid w:val="009905C3"/>
    <w:rsid w:val="00990D04"/>
    <w:rsid w:val="0099224C"/>
    <w:rsid w:val="00993212"/>
    <w:rsid w:val="00994375"/>
    <w:rsid w:val="00994C28"/>
    <w:rsid w:val="00994DCA"/>
    <w:rsid w:val="0099650D"/>
    <w:rsid w:val="00997E74"/>
    <w:rsid w:val="009A1211"/>
    <w:rsid w:val="009A2F69"/>
    <w:rsid w:val="009A3137"/>
    <w:rsid w:val="009A380E"/>
    <w:rsid w:val="009A3C9B"/>
    <w:rsid w:val="009A4287"/>
    <w:rsid w:val="009A49C8"/>
    <w:rsid w:val="009A5D1F"/>
    <w:rsid w:val="009A6DC6"/>
    <w:rsid w:val="009A7A4B"/>
    <w:rsid w:val="009B0328"/>
    <w:rsid w:val="009B0585"/>
    <w:rsid w:val="009B1143"/>
    <w:rsid w:val="009B4557"/>
    <w:rsid w:val="009B59C6"/>
    <w:rsid w:val="009B5C99"/>
    <w:rsid w:val="009B664D"/>
    <w:rsid w:val="009B6B56"/>
    <w:rsid w:val="009B789A"/>
    <w:rsid w:val="009C083D"/>
    <w:rsid w:val="009C0FAB"/>
    <w:rsid w:val="009C1C82"/>
    <w:rsid w:val="009C2130"/>
    <w:rsid w:val="009C2391"/>
    <w:rsid w:val="009C2B5A"/>
    <w:rsid w:val="009C2C31"/>
    <w:rsid w:val="009C2D6E"/>
    <w:rsid w:val="009C30B1"/>
    <w:rsid w:val="009C44C9"/>
    <w:rsid w:val="009C4798"/>
    <w:rsid w:val="009C4F4B"/>
    <w:rsid w:val="009C5294"/>
    <w:rsid w:val="009C5680"/>
    <w:rsid w:val="009C5937"/>
    <w:rsid w:val="009C5BB2"/>
    <w:rsid w:val="009C5CDD"/>
    <w:rsid w:val="009C66D5"/>
    <w:rsid w:val="009D0299"/>
    <w:rsid w:val="009D09A6"/>
    <w:rsid w:val="009D1D44"/>
    <w:rsid w:val="009D2FC6"/>
    <w:rsid w:val="009D3C18"/>
    <w:rsid w:val="009D4194"/>
    <w:rsid w:val="009D43F4"/>
    <w:rsid w:val="009D4D25"/>
    <w:rsid w:val="009D5345"/>
    <w:rsid w:val="009D5BB3"/>
    <w:rsid w:val="009D5E29"/>
    <w:rsid w:val="009D639F"/>
    <w:rsid w:val="009D63F3"/>
    <w:rsid w:val="009D6FCB"/>
    <w:rsid w:val="009D71F4"/>
    <w:rsid w:val="009D7BFC"/>
    <w:rsid w:val="009E03F1"/>
    <w:rsid w:val="009E1B12"/>
    <w:rsid w:val="009E1CB8"/>
    <w:rsid w:val="009E20CD"/>
    <w:rsid w:val="009E25A0"/>
    <w:rsid w:val="009E382C"/>
    <w:rsid w:val="009E3ACC"/>
    <w:rsid w:val="009E4E5B"/>
    <w:rsid w:val="009E5801"/>
    <w:rsid w:val="009E7C92"/>
    <w:rsid w:val="009F01CD"/>
    <w:rsid w:val="009F02B0"/>
    <w:rsid w:val="009F045A"/>
    <w:rsid w:val="009F099F"/>
    <w:rsid w:val="009F0DB5"/>
    <w:rsid w:val="009F14A0"/>
    <w:rsid w:val="009F2188"/>
    <w:rsid w:val="009F2C98"/>
    <w:rsid w:val="009F4606"/>
    <w:rsid w:val="009F4EC8"/>
    <w:rsid w:val="009F603F"/>
    <w:rsid w:val="009F650A"/>
    <w:rsid w:val="009F7038"/>
    <w:rsid w:val="00A007D8"/>
    <w:rsid w:val="00A014AA"/>
    <w:rsid w:val="00A015F8"/>
    <w:rsid w:val="00A01DBE"/>
    <w:rsid w:val="00A026C9"/>
    <w:rsid w:val="00A02AB9"/>
    <w:rsid w:val="00A02F1F"/>
    <w:rsid w:val="00A04706"/>
    <w:rsid w:val="00A04CD2"/>
    <w:rsid w:val="00A058B8"/>
    <w:rsid w:val="00A067C8"/>
    <w:rsid w:val="00A06843"/>
    <w:rsid w:val="00A06FA9"/>
    <w:rsid w:val="00A0703B"/>
    <w:rsid w:val="00A07146"/>
    <w:rsid w:val="00A07219"/>
    <w:rsid w:val="00A07A39"/>
    <w:rsid w:val="00A103AC"/>
    <w:rsid w:val="00A11639"/>
    <w:rsid w:val="00A116BF"/>
    <w:rsid w:val="00A12C64"/>
    <w:rsid w:val="00A13489"/>
    <w:rsid w:val="00A13680"/>
    <w:rsid w:val="00A15336"/>
    <w:rsid w:val="00A1590F"/>
    <w:rsid w:val="00A16270"/>
    <w:rsid w:val="00A20EFE"/>
    <w:rsid w:val="00A21098"/>
    <w:rsid w:val="00A22DCD"/>
    <w:rsid w:val="00A23940"/>
    <w:rsid w:val="00A23A8B"/>
    <w:rsid w:val="00A23ECB"/>
    <w:rsid w:val="00A2494B"/>
    <w:rsid w:val="00A2522B"/>
    <w:rsid w:val="00A25538"/>
    <w:rsid w:val="00A26463"/>
    <w:rsid w:val="00A2701D"/>
    <w:rsid w:val="00A27F89"/>
    <w:rsid w:val="00A307A1"/>
    <w:rsid w:val="00A30BDE"/>
    <w:rsid w:val="00A3143B"/>
    <w:rsid w:val="00A31DDB"/>
    <w:rsid w:val="00A32849"/>
    <w:rsid w:val="00A32F95"/>
    <w:rsid w:val="00A33583"/>
    <w:rsid w:val="00A33A14"/>
    <w:rsid w:val="00A342DE"/>
    <w:rsid w:val="00A35182"/>
    <w:rsid w:val="00A364FB"/>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2F4C"/>
    <w:rsid w:val="00A52F97"/>
    <w:rsid w:val="00A53241"/>
    <w:rsid w:val="00A53547"/>
    <w:rsid w:val="00A53583"/>
    <w:rsid w:val="00A538E5"/>
    <w:rsid w:val="00A56275"/>
    <w:rsid w:val="00A562C9"/>
    <w:rsid w:val="00A5635C"/>
    <w:rsid w:val="00A56D84"/>
    <w:rsid w:val="00A575AE"/>
    <w:rsid w:val="00A57DDE"/>
    <w:rsid w:val="00A616B6"/>
    <w:rsid w:val="00A61E53"/>
    <w:rsid w:val="00A61EAA"/>
    <w:rsid w:val="00A61F4D"/>
    <w:rsid w:val="00A62E33"/>
    <w:rsid w:val="00A630C8"/>
    <w:rsid w:val="00A63B1F"/>
    <w:rsid w:val="00A659AB"/>
    <w:rsid w:val="00A65EDA"/>
    <w:rsid w:val="00A66CD2"/>
    <w:rsid w:val="00A6711F"/>
    <w:rsid w:val="00A672A8"/>
    <w:rsid w:val="00A67B2A"/>
    <w:rsid w:val="00A7090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CA1"/>
    <w:rsid w:val="00A866FC"/>
    <w:rsid w:val="00A87C8F"/>
    <w:rsid w:val="00A904D9"/>
    <w:rsid w:val="00A9086B"/>
    <w:rsid w:val="00A9147B"/>
    <w:rsid w:val="00A9162E"/>
    <w:rsid w:val="00A919D4"/>
    <w:rsid w:val="00A91C0D"/>
    <w:rsid w:val="00A91C52"/>
    <w:rsid w:val="00A9213F"/>
    <w:rsid w:val="00A928C6"/>
    <w:rsid w:val="00A94415"/>
    <w:rsid w:val="00A944B1"/>
    <w:rsid w:val="00A947C4"/>
    <w:rsid w:val="00A959A4"/>
    <w:rsid w:val="00A96882"/>
    <w:rsid w:val="00A96D65"/>
    <w:rsid w:val="00A97402"/>
    <w:rsid w:val="00A97519"/>
    <w:rsid w:val="00AA07D8"/>
    <w:rsid w:val="00AA0AAF"/>
    <w:rsid w:val="00AA0B40"/>
    <w:rsid w:val="00AA0FCC"/>
    <w:rsid w:val="00AA1CB9"/>
    <w:rsid w:val="00AA211E"/>
    <w:rsid w:val="00AA258A"/>
    <w:rsid w:val="00AA2A12"/>
    <w:rsid w:val="00AA2B6D"/>
    <w:rsid w:val="00AA2F46"/>
    <w:rsid w:val="00AA3AE2"/>
    <w:rsid w:val="00AA48C2"/>
    <w:rsid w:val="00AA5055"/>
    <w:rsid w:val="00AA50E0"/>
    <w:rsid w:val="00AA5227"/>
    <w:rsid w:val="00AA5338"/>
    <w:rsid w:val="00AA5D06"/>
    <w:rsid w:val="00AA6C43"/>
    <w:rsid w:val="00AA6DC7"/>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4259"/>
    <w:rsid w:val="00AC49BC"/>
    <w:rsid w:val="00AC4C5A"/>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5D1"/>
    <w:rsid w:val="00AD4975"/>
    <w:rsid w:val="00AD4BF6"/>
    <w:rsid w:val="00AD589C"/>
    <w:rsid w:val="00AD76D3"/>
    <w:rsid w:val="00AE01BF"/>
    <w:rsid w:val="00AE0AD5"/>
    <w:rsid w:val="00AE0B67"/>
    <w:rsid w:val="00AE0C44"/>
    <w:rsid w:val="00AE105E"/>
    <w:rsid w:val="00AE11FC"/>
    <w:rsid w:val="00AE23AF"/>
    <w:rsid w:val="00AE2916"/>
    <w:rsid w:val="00AE2BA4"/>
    <w:rsid w:val="00AE3C8F"/>
    <w:rsid w:val="00AE4164"/>
    <w:rsid w:val="00AE446C"/>
    <w:rsid w:val="00AE5ACF"/>
    <w:rsid w:val="00AE6EBF"/>
    <w:rsid w:val="00AE7601"/>
    <w:rsid w:val="00AE7A2B"/>
    <w:rsid w:val="00AE7A4F"/>
    <w:rsid w:val="00AF029C"/>
    <w:rsid w:val="00AF0DF1"/>
    <w:rsid w:val="00AF1379"/>
    <w:rsid w:val="00AF2156"/>
    <w:rsid w:val="00AF440C"/>
    <w:rsid w:val="00AF4C59"/>
    <w:rsid w:val="00AF547B"/>
    <w:rsid w:val="00AF60B0"/>
    <w:rsid w:val="00AF7B27"/>
    <w:rsid w:val="00B006B6"/>
    <w:rsid w:val="00B016D6"/>
    <w:rsid w:val="00B02315"/>
    <w:rsid w:val="00B0358E"/>
    <w:rsid w:val="00B036A4"/>
    <w:rsid w:val="00B03DF3"/>
    <w:rsid w:val="00B04292"/>
    <w:rsid w:val="00B0488C"/>
    <w:rsid w:val="00B04E7C"/>
    <w:rsid w:val="00B0556A"/>
    <w:rsid w:val="00B05ADC"/>
    <w:rsid w:val="00B061D6"/>
    <w:rsid w:val="00B06B78"/>
    <w:rsid w:val="00B06D14"/>
    <w:rsid w:val="00B07032"/>
    <w:rsid w:val="00B076DD"/>
    <w:rsid w:val="00B10251"/>
    <w:rsid w:val="00B10A49"/>
    <w:rsid w:val="00B117AC"/>
    <w:rsid w:val="00B1211F"/>
    <w:rsid w:val="00B12B93"/>
    <w:rsid w:val="00B13928"/>
    <w:rsid w:val="00B13A73"/>
    <w:rsid w:val="00B13BB7"/>
    <w:rsid w:val="00B13FE0"/>
    <w:rsid w:val="00B14522"/>
    <w:rsid w:val="00B149A3"/>
    <w:rsid w:val="00B14D39"/>
    <w:rsid w:val="00B15F3D"/>
    <w:rsid w:val="00B163E6"/>
    <w:rsid w:val="00B16572"/>
    <w:rsid w:val="00B16AC4"/>
    <w:rsid w:val="00B17211"/>
    <w:rsid w:val="00B17475"/>
    <w:rsid w:val="00B17B03"/>
    <w:rsid w:val="00B17C52"/>
    <w:rsid w:val="00B21849"/>
    <w:rsid w:val="00B2190A"/>
    <w:rsid w:val="00B21B46"/>
    <w:rsid w:val="00B21D8F"/>
    <w:rsid w:val="00B21F5E"/>
    <w:rsid w:val="00B22881"/>
    <w:rsid w:val="00B234D1"/>
    <w:rsid w:val="00B239E5"/>
    <w:rsid w:val="00B254F7"/>
    <w:rsid w:val="00B25567"/>
    <w:rsid w:val="00B25FA0"/>
    <w:rsid w:val="00B265A2"/>
    <w:rsid w:val="00B275D8"/>
    <w:rsid w:val="00B27CE9"/>
    <w:rsid w:val="00B3094E"/>
    <w:rsid w:val="00B30D4E"/>
    <w:rsid w:val="00B31A39"/>
    <w:rsid w:val="00B32ECC"/>
    <w:rsid w:val="00B32ECD"/>
    <w:rsid w:val="00B3327A"/>
    <w:rsid w:val="00B33C34"/>
    <w:rsid w:val="00B33C90"/>
    <w:rsid w:val="00B36C39"/>
    <w:rsid w:val="00B401BE"/>
    <w:rsid w:val="00B409EB"/>
    <w:rsid w:val="00B40EF8"/>
    <w:rsid w:val="00B41874"/>
    <w:rsid w:val="00B419F9"/>
    <w:rsid w:val="00B41C1F"/>
    <w:rsid w:val="00B41EEA"/>
    <w:rsid w:val="00B427FC"/>
    <w:rsid w:val="00B42903"/>
    <w:rsid w:val="00B435DF"/>
    <w:rsid w:val="00B44D6D"/>
    <w:rsid w:val="00B44ECC"/>
    <w:rsid w:val="00B451A4"/>
    <w:rsid w:val="00B459D3"/>
    <w:rsid w:val="00B45F12"/>
    <w:rsid w:val="00B466DC"/>
    <w:rsid w:val="00B46DFF"/>
    <w:rsid w:val="00B473A4"/>
    <w:rsid w:val="00B47ABF"/>
    <w:rsid w:val="00B50142"/>
    <w:rsid w:val="00B51052"/>
    <w:rsid w:val="00B52E22"/>
    <w:rsid w:val="00B54AEA"/>
    <w:rsid w:val="00B54E0B"/>
    <w:rsid w:val="00B559E3"/>
    <w:rsid w:val="00B55D3D"/>
    <w:rsid w:val="00B56573"/>
    <w:rsid w:val="00B56DCB"/>
    <w:rsid w:val="00B57251"/>
    <w:rsid w:val="00B604E6"/>
    <w:rsid w:val="00B6076E"/>
    <w:rsid w:val="00B61021"/>
    <w:rsid w:val="00B62B72"/>
    <w:rsid w:val="00B62EC6"/>
    <w:rsid w:val="00B6317E"/>
    <w:rsid w:val="00B63C28"/>
    <w:rsid w:val="00B63D73"/>
    <w:rsid w:val="00B64308"/>
    <w:rsid w:val="00B6594D"/>
    <w:rsid w:val="00B65961"/>
    <w:rsid w:val="00B65DE1"/>
    <w:rsid w:val="00B66993"/>
    <w:rsid w:val="00B675A3"/>
    <w:rsid w:val="00B675E2"/>
    <w:rsid w:val="00B6781E"/>
    <w:rsid w:val="00B679DC"/>
    <w:rsid w:val="00B67F4A"/>
    <w:rsid w:val="00B703F7"/>
    <w:rsid w:val="00B7046A"/>
    <w:rsid w:val="00B710EE"/>
    <w:rsid w:val="00B7196A"/>
    <w:rsid w:val="00B72883"/>
    <w:rsid w:val="00B75C9C"/>
    <w:rsid w:val="00B76971"/>
    <w:rsid w:val="00B773D4"/>
    <w:rsid w:val="00B77AF6"/>
    <w:rsid w:val="00B80265"/>
    <w:rsid w:val="00B804D4"/>
    <w:rsid w:val="00B80745"/>
    <w:rsid w:val="00B81131"/>
    <w:rsid w:val="00B81E97"/>
    <w:rsid w:val="00B8281E"/>
    <w:rsid w:val="00B82D0B"/>
    <w:rsid w:val="00B82EDB"/>
    <w:rsid w:val="00B8311F"/>
    <w:rsid w:val="00B8390F"/>
    <w:rsid w:val="00B839B2"/>
    <w:rsid w:val="00B84509"/>
    <w:rsid w:val="00B84FBB"/>
    <w:rsid w:val="00B85F8B"/>
    <w:rsid w:val="00B86848"/>
    <w:rsid w:val="00B86F13"/>
    <w:rsid w:val="00B871D2"/>
    <w:rsid w:val="00B87A46"/>
    <w:rsid w:val="00B87CE2"/>
    <w:rsid w:val="00B90097"/>
    <w:rsid w:val="00B905AB"/>
    <w:rsid w:val="00B90608"/>
    <w:rsid w:val="00B90EA3"/>
    <w:rsid w:val="00B91522"/>
    <w:rsid w:val="00B91921"/>
    <w:rsid w:val="00B91DAB"/>
    <w:rsid w:val="00B925B1"/>
    <w:rsid w:val="00B92964"/>
    <w:rsid w:val="00B93263"/>
    <w:rsid w:val="00B936C7"/>
    <w:rsid w:val="00B96795"/>
    <w:rsid w:val="00B96D3C"/>
    <w:rsid w:val="00B96EB3"/>
    <w:rsid w:val="00B9702B"/>
    <w:rsid w:val="00BA048E"/>
    <w:rsid w:val="00BA0D5E"/>
    <w:rsid w:val="00BA1610"/>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C7E"/>
    <w:rsid w:val="00BC40FA"/>
    <w:rsid w:val="00BC43E6"/>
    <w:rsid w:val="00BC4F54"/>
    <w:rsid w:val="00BC4FA6"/>
    <w:rsid w:val="00BC613D"/>
    <w:rsid w:val="00BC7D31"/>
    <w:rsid w:val="00BC7FB5"/>
    <w:rsid w:val="00BD06DB"/>
    <w:rsid w:val="00BD0832"/>
    <w:rsid w:val="00BD083F"/>
    <w:rsid w:val="00BD485D"/>
    <w:rsid w:val="00BD5837"/>
    <w:rsid w:val="00BD5C9F"/>
    <w:rsid w:val="00BD5F88"/>
    <w:rsid w:val="00BD6034"/>
    <w:rsid w:val="00BD6221"/>
    <w:rsid w:val="00BD6833"/>
    <w:rsid w:val="00BD7519"/>
    <w:rsid w:val="00BD75AD"/>
    <w:rsid w:val="00BD7A29"/>
    <w:rsid w:val="00BE02D7"/>
    <w:rsid w:val="00BE05CF"/>
    <w:rsid w:val="00BE2460"/>
    <w:rsid w:val="00BE295C"/>
    <w:rsid w:val="00BE303A"/>
    <w:rsid w:val="00BE30EB"/>
    <w:rsid w:val="00BE3416"/>
    <w:rsid w:val="00BE3D24"/>
    <w:rsid w:val="00BE4227"/>
    <w:rsid w:val="00BE452B"/>
    <w:rsid w:val="00BE4818"/>
    <w:rsid w:val="00BE4AB4"/>
    <w:rsid w:val="00BE53DA"/>
    <w:rsid w:val="00BE5715"/>
    <w:rsid w:val="00BE5830"/>
    <w:rsid w:val="00BE5D06"/>
    <w:rsid w:val="00BE634F"/>
    <w:rsid w:val="00BE640A"/>
    <w:rsid w:val="00BE7A35"/>
    <w:rsid w:val="00BF1850"/>
    <w:rsid w:val="00BF18B5"/>
    <w:rsid w:val="00BF1B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5389"/>
    <w:rsid w:val="00C058FD"/>
    <w:rsid w:val="00C079B5"/>
    <w:rsid w:val="00C07B83"/>
    <w:rsid w:val="00C07CE5"/>
    <w:rsid w:val="00C07D7F"/>
    <w:rsid w:val="00C1084C"/>
    <w:rsid w:val="00C10BB1"/>
    <w:rsid w:val="00C11C87"/>
    <w:rsid w:val="00C1219E"/>
    <w:rsid w:val="00C12CD5"/>
    <w:rsid w:val="00C136CB"/>
    <w:rsid w:val="00C1444F"/>
    <w:rsid w:val="00C15772"/>
    <w:rsid w:val="00C218E3"/>
    <w:rsid w:val="00C223CE"/>
    <w:rsid w:val="00C231A5"/>
    <w:rsid w:val="00C23770"/>
    <w:rsid w:val="00C23B1D"/>
    <w:rsid w:val="00C23BFD"/>
    <w:rsid w:val="00C24560"/>
    <w:rsid w:val="00C25032"/>
    <w:rsid w:val="00C254C7"/>
    <w:rsid w:val="00C25C3A"/>
    <w:rsid w:val="00C26264"/>
    <w:rsid w:val="00C269AD"/>
    <w:rsid w:val="00C26D02"/>
    <w:rsid w:val="00C27085"/>
    <w:rsid w:val="00C27738"/>
    <w:rsid w:val="00C30295"/>
    <w:rsid w:val="00C30C95"/>
    <w:rsid w:val="00C32CFB"/>
    <w:rsid w:val="00C32EA1"/>
    <w:rsid w:val="00C330C1"/>
    <w:rsid w:val="00C34E3A"/>
    <w:rsid w:val="00C366FF"/>
    <w:rsid w:val="00C36B70"/>
    <w:rsid w:val="00C36B9B"/>
    <w:rsid w:val="00C36F97"/>
    <w:rsid w:val="00C378F3"/>
    <w:rsid w:val="00C37A64"/>
    <w:rsid w:val="00C40DB8"/>
    <w:rsid w:val="00C41623"/>
    <w:rsid w:val="00C41BA6"/>
    <w:rsid w:val="00C41C98"/>
    <w:rsid w:val="00C41FA0"/>
    <w:rsid w:val="00C421C6"/>
    <w:rsid w:val="00C422C4"/>
    <w:rsid w:val="00C4277A"/>
    <w:rsid w:val="00C44312"/>
    <w:rsid w:val="00C444F0"/>
    <w:rsid w:val="00C446E1"/>
    <w:rsid w:val="00C447DA"/>
    <w:rsid w:val="00C447EA"/>
    <w:rsid w:val="00C45380"/>
    <w:rsid w:val="00C46C85"/>
    <w:rsid w:val="00C4789E"/>
    <w:rsid w:val="00C529FD"/>
    <w:rsid w:val="00C53915"/>
    <w:rsid w:val="00C5405C"/>
    <w:rsid w:val="00C5437C"/>
    <w:rsid w:val="00C549EF"/>
    <w:rsid w:val="00C550C4"/>
    <w:rsid w:val="00C558B1"/>
    <w:rsid w:val="00C558FB"/>
    <w:rsid w:val="00C563CF"/>
    <w:rsid w:val="00C5649A"/>
    <w:rsid w:val="00C57813"/>
    <w:rsid w:val="00C6308B"/>
    <w:rsid w:val="00C63566"/>
    <w:rsid w:val="00C63DCD"/>
    <w:rsid w:val="00C64315"/>
    <w:rsid w:val="00C64654"/>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B13"/>
    <w:rsid w:val="00C80FE1"/>
    <w:rsid w:val="00C8253B"/>
    <w:rsid w:val="00C8457F"/>
    <w:rsid w:val="00C8553E"/>
    <w:rsid w:val="00C85608"/>
    <w:rsid w:val="00C8575D"/>
    <w:rsid w:val="00C85BBA"/>
    <w:rsid w:val="00C87441"/>
    <w:rsid w:val="00C879EC"/>
    <w:rsid w:val="00C90D27"/>
    <w:rsid w:val="00C90F8C"/>
    <w:rsid w:val="00C90FD1"/>
    <w:rsid w:val="00C91A4A"/>
    <w:rsid w:val="00C91B2A"/>
    <w:rsid w:val="00C9244C"/>
    <w:rsid w:val="00C927C7"/>
    <w:rsid w:val="00C93172"/>
    <w:rsid w:val="00C95225"/>
    <w:rsid w:val="00C96459"/>
    <w:rsid w:val="00C96D02"/>
    <w:rsid w:val="00C977F0"/>
    <w:rsid w:val="00C97C7D"/>
    <w:rsid w:val="00CA0C77"/>
    <w:rsid w:val="00CA155C"/>
    <w:rsid w:val="00CA184B"/>
    <w:rsid w:val="00CA1C4A"/>
    <w:rsid w:val="00CA2B59"/>
    <w:rsid w:val="00CA2CCF"/>
    <w:rsid w:val="00CA31B1"/>
    <w:rsid w:val="00CA4ACE"/>
    <w:rsid w:val="00CA552F"/>
    <w:rsid w:val="00CA5D72"/>
    <w:rsid w:val="00CA6E1B"/>
    <w:rsid w:val="00CA7823"/>
    <w:rsid w:val="00CB059E"/>
    <w:rsid w:val="00CB09D7"/>
    <w:rsid w:val="00CB1251"/>
    <w:rsid w:val="00CB1448"/>
    <w:rsid w:val="00CB15C8"/>
    <w:rsid w:val="00CB2C00"/>
    <w:rsid w:val="00CB359C"/>
    <w:rsid w:val="00CB3908"/>
    <w:rsid w:val="00CB6EAD"/>
    <w:rsid w:val="00CC14F8"/>
    <w:rsid w:val="00CC1ADE"/>
    <w:rsid w:val="00CC1F13"/>
    <w:rsid w:val="00CC2253"/>
    <w:rsid w:val="00CC3221"/>
    <w:rsid w:val="00CC3618"/>
    <w:rsid w:val="00CC41E0"/>
    <w:rsid w:val="00CC4465"/>
    <w:rsid w:val="00CC4A2D"/>
    <w:rsid w:val="00CC56B0"/>
    <w:rsid w:val="00CC614F"/>
    <w:rsid w:val="00CC686C"/>
    <w:rsid w:val="00CC68AA"/>
    <w:rsid w:val="00CC69B8"/>
    <w:rsid w:val="00CC7230"/>
    <w:rsid w:val="00CC7595"/>
    <w:rsid w:val="00CC79AB"/>
    <w:rsid w:val="00CD1250"/>
    <w:rsid w:val="00CD1A30"/>
    <w:rsid w:val="00CD1A3B"/>
    <w:rsid w:val="00CD2452"/>
    <w:rsid w:val="00CD25C6"/>
    <w:rsid w:val="00CD27C4"/>
    <w:rsid w:val="00CD3022"/>
    <w:rsid w:val="00CD325F"/>
    <w:rsid w:val="00CD3CC6"/>
    <w:rsid w:val="00CD4030"/>
    <w:rsid w:val="00CD4329"/>
    <w:rsid w:val="00CD5454"/>
    <w:rsid w:val="00CD56F2"/>
    <w:rsid w:val="00CD5711"/>
    <w:rsid w:val="00CD5729"/>
    <w:rsid w:val="00CD5924"/>
    <w:rsid w:val="00CD7270"/>
    <w:rsid w:val="00CD7F7B"/>
    <w:rsid w:val="00CE02A1"/>
    <w:rsid w:val="00CE04B4"/>
    <w:rsid w:val="00CE103B"/>
    <w:rsid w:val="00CE1098"/>
    <w:rsid w:val="00CE1D4F"/>
    <w:rsid w:val="00CE2136"/>
    <w:rsid w:val="00CE2363"/>
    <w:rsid w:val="00CE3CFF"/>
    <w:rsid w:val="00CE51B4"/>
    <w:rsid w:val="00CE57DE"/>
    <w:rsid w:val="00CE5F17"/>
    <w:rsid w:val="00CE6C0B"/>
    <w:rsid w:val="00CE7318"/>
    <w:rsid w:val="00CE7511"/>
    <w:rsid w:val="00CF07F2"/>
    <w:rsid w:val="00CF19AC"/>
    <w:rsid w:val="00CF1A6A"/>
    <w:rsid w:val="00CF3747"/>
    <w:rsid w:val="00CF3796"/>
    <w:rsid w:val="00CF37AE"/>
    <w:rsid w:val="00CF412A"/>
    <w:rsid w:val="00CF43A0"/>
    <w:rsid w:val="00CF4F50"/>
    <w:rsid w:val="00CF6066"/>
    <w:rsid w:val="00CF63DA"/>
    <w:rsid w:val="00CF6696"/>
    <w:rsid w:val="00CF7A60"/>
    <w:rsid w:val="00CF7B38"/>
    <w:rsid w:val="00CF7B8C"/>
    <w:rsid w:val="00D00061"/>
    <w:rsid w:val="00D00098"/>
    <w:rsid w:val="00D00198"/>
    <w:rsid w:val="00D003E2"/>
    <w:rsid w:val="00D005A3"/>
    <w:rsid w:val="00D0079A"/>
    <w:rsid w:val="00D02F4B"/>
    <w:rsid w:val="00D0314F"/>
    <w:rsid w:val="00D03B51"/>
    <w:rsid w:val="00D04AD9"/>
    <w:rsid w:val="00D06202"/>
    <w:rsid w:val="00D0718E"/>
    <w:rsid w:val="00D07C1A"/>
    <w:rsid w:val="00D108BB"/>
    <w:rsid w:val="00D1091B"/>
    <w:rsid w:val="00D1177C"/>
    <w:rsid w:val="00D11853"/>
    <w:rsid w:val="00D1196D"/>
    <w:rsid w:val="00D13B2B"/>
    <w:rsid w:val="00D13C61"/>
    <w:rsid w:val="00D15325"/>
    <w:rsid w:val="00D1564E"/>
    <w:rsid w:val="00D1721A"/>
    <w:rsid w:val="00D20965"/>
    <w:rsid w:val="00D20A8F"/>
    <w:rsid w:val="00D2172F"/>
    <w:rsid w:val="00D21ECB"/>
    <w:rsid w:val="00D22723"/>
    <w:rsid w:val="00D22937"/>
    <w:rsid w:val="00D246AF"/>
    <w:rsid w:val="00D24DAF"/>
    <w:rsid w:val="00D25378"/>
    <w:rsid w:val="00D25E61"/>
    <w:rsid w:val="00D30AC9"/>
    <w:rsid w:val="00D30DB2"/>
    <w:rsid w:val="00D31038"/>
    <w:rsid w:val="00D340EB"/>
    <w:rsid w:val="00D343D6"/>
    <w:rsid w:val="00D34B8D"/>
    <w:rsid w:val="00D34FF8"/>
    <w:rsid w:val="00D35472"/>
    <w:rsid w:val="00D35541"/>
    <w:rsid w:val="00D3599D"/>
    <w:rsid w:val="00D362FC"/>
    <w:rsid w:val="00D364C7"/>
    <w:rsid w:val="00D36CC8"/>
    <w:rsid w:val="00D37073"/>
    <w:rsid w:val="00D3717D"/>
    <w:rsid w:val="00D37B03"/>
    <w:rsid w:val="00D40347"/>
    <w:rsid w:val="00D40EFD"/>
    <w:rsid w:val="00D41610"/>
    <w:rsid w:val="00D4185C"/>
    <w:rsid w:val="00D41C62"/>
    <w:rsid w:val="00D42F22"/>
    <w:rsid w:val="00D440A8"/>
    <w:rsid w:val="00D4430C"/>
    <w:rsid w:val="00D447BD"/>
    <w:rsid w:val="00D44DBD"/>
    <w:rsid w:val="00D4544B"/>
    <w:rsid w:val="00D4596A"/>
    <w:rsid w:val="00D46326"/>
    <w:rsid w:val="00D46374"/>
    <w:rsid w:val="00D4682D"/>
    <w:rsid w:val="00D46F13"/>
    <w:rsid w:val="00D478E6"/>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73B"/>
    <w:rsid w:val="00D648C0"/>
    <w:rsid w:val="00D6627F"/>
    <w:rsid w:val="00D6637C"/>
    <w:rsid w:val="00D664CE"/>
    <w:rsid w:val="00D6688D"/>
    <w:rsid w:val="00D66D74"/>
    <w:rsid w:val="00D67224"/>
    <w:rsid w:val="00D67393"/>
    <w:rsid w:val="00D70DC4"/>
    <w:rsid w:val="00D71844"/>
    <w:rsid w:val="00D7188E"/>
    <w:rsid w:val="00D72BB1"/>
    <w:rsid w:val="00D737F8"/>
    <w:rsid w:val="00D740D5"/>
    <w:rsid w:val="00D74220"/>
    <w:rsid w:val="00D748D9"/>
    <w:rsid w:val="00D7498F"/>
    <w:rsid w:val="00D7607C"/>
    <w:rsid w:val="00D76B11"/>
    <w:rsid w:val="00D76BB9"/>
    <w:rsid w:val="00D76C2E"/>
    <w:rsid w:val="00D77552"/>
    <w:rsid w:val="00D77630"/>
    <w:rsid w:val="00D816EF"/>
    <w:rsid w:val="00D82B6C"/>
    <w:rsid w:val="00D83D08"/>
    <w:rsid w:val="00D83F1B"/>
    <w:rsid w:val="00D8405E"/>
    <w:rsid w:val="00D84FAA"/>
    <w:rsid w:val="00D85901"/>
    <w:rsid w:val="00D8614A"/>
    <w:rsid w:val="00D865B5"/>
    <w:rsid w:val="00D8664A"/>
    <w:rsid w:val="00D87A14"/>
    <w:rsid w:val="00D87EAD"/>
    <w:rsid w:val="00D90CFD"/>
    <w:rsid w:val="00D91596"/>
    <w:rsid w:val="00D91806"/>
    <w:rsid w:val="00D91AD5"/>
    <w:rsid w:val="00D91EDE"/>
    <w:rsid w:val="00D930A2"/>
    <w:rsid w:val="00D93537"/>
    <w:rsid w:val="00D95CF9"/>
    <w:rsid w:val="00D96004"/>
    <w:rsid w:val="00D96732"/>
    <w:rsid w:val="00DA1BB9"/>
    <w:rsid w:val="00DA258F"/>
    <w:rsid w:val="00DA37AE"/>
    <w:rsid w:val="00DA41F5"/>
    <w:rsid w:val="00DA4316"/>
    <w:rsid w:val="00DA4F1C"/>
    <w:rsid w:val="00DA5189"/>
    <w:rsid w:val="00DA51C5"/>
    <w:rsid w:val="00DA5552"/>
    <w:rsid w:val="00DA593E"/>
    <w:rsid w:val="00DA6631"/>
    <w:rsid w:val="00DA6D08"/>
    <w:rsid w:val="00DA6E2B"/>
    <w:rsid w:val="00DA79B6"/>
    <w:rsid w:val="00DA7A97"/>
    <w:rsid w:val="00DA7B2D"/>
    <w:rsid w:val="00DB0316"/>
    <w:rsid w:val="00DB0F55"/>
    <w:rsid w:val="00DB1389"/>
    <w:rsid w:val="00DB190C"/>
    <w:rsid w:val="00DB1CDB"/>
    <w:rsid w:val="00DB24E3"/>
    <w:rsid w:val="00DB36E2"/>
    <w:rsid w:val="00DB3770"/>
    <w:rsid w:val="00DB50AC"/>
    <w:rsid w:val="00DB5397"/>
    <w:rsid w:val="00DB6518"/>
    <w:rsid w:val="00DB76A0"/>
    <w:rsid w:val="00DB7A0D"/>
    <w:rsid w:val="00DC0367"/>
    <w:rsid w:val="00DC1178"/>
    <w:rsid w:val="00DC1272"/>
    <w:rsid w:val="00DC15D9"/>
    <w:rsid w:val="00DC1750"/>
    <w:rsid w:val="00DC2B3C"/>
    <w:rsid w:val="00DC444B"/>
    <w:rsid w:val="00DC50F1"/>
    <w:rsid w:val="00DC5310"/>
    <w:rsid w:val="00DC5B49"/>
    <w:rsid w:val="00DC7144"/>
    <w:rsid w:val="00DC727E"/>
    <w:rsid w:val="00DC7572"/>
    <w:rsid w:val="00DC7690"/>
    <w:rsid w:val="00DD02CE"/>
    <w:rsid w:val="00DD0514"/>
    <w:rsid w:val="00DD0B7E"/>
    <w:rsid w:val="00DD17F5"/>
    <w:rsid w:val="00DD21F7"/>
    <w:rsid w:val="00DD29EE"/>
    <w:rsid w:val="00DD48B9"/>
    <w:rsid w:val="00DD5183"/>
    <w:rsid w:val="00DD58AA"/>
    <w:rsid w:val="00DD610B"/>
    <w:rsid w:val="00DD6C9F"/>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E94"/>
    <w:rsid w:val="00DE65B1"/>
    <w:rsid w:val="00DE6A64"/>
    <w:rsid w:val="00DE6B07"/>
    <w:rsid w:val="00DF09E1"/>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800"/>
    <w:rsid w:val="00E11B37"/>
    <w:rsid w:val="00E11C4E"/>
    <w:rsid w:val="00E11E3B"/>
    <w:rsid w:val="00E12132"/>
    <w:rsid w:val="00E123ED"/>
    <w:rsid w:val="00E124E9"/>
    <w:rsid w:val="00E1275D"/>
    <w:rsid w:val="00E1432C"/>
    <w:rsid w:val="00E14C2B"/>
    <w:rsid w:val="00E14ECA"/>
    <w:rsid w:val="00E15702"/>
    <w:rsid w:val="00E15743"/>
    <w:rsid w:val="00E15BDF"/>
    <w:rsid w:val="00E16EBC"/>
    <w:rsid w:val="00E20192"/>
    <w:rsid w:val="00E21682"/>
    <w:rsid w:val="00E22798"/>
    <w:rsid w:val="00E2296E"/>
    <w:rsid w:val="00E22BE1"/>
    <w:rsid w:val="00E233B4"/>
    <w:rsid w:val="00E238B2"/>
    <w:rsid w:val="00E23F5F"/>
    <w:rsid w:val="00E252BB"/>
    <w:rsid w:val="00E25D22"/>
    <w:rsid w:val="00E3036C"/>
    <w:rsid w:val="00E31D1A"/>
    <w:rsid w:val="00E32933"/>
    <w:rsid w:val="00E32A02"/>
    <w:rsid w:val="00E32D38"/>
    <w:rsid w:val="00E33A8A"/>
    <w:rsid w:val="00E33CD3"/>
    <w:rsid w:val="00E34B39"/>
    <w:rsid w:val="00E35EDF"/>
    <w:rsid w:val="00E35F1C"/>
    <w:rsid w:val="00E36B79"/>
    <w:rsid w:val="00E37281"/>
    <w:rsid w:val="00E372D9"/>
    <w:rsid w:val="00E401F5"/>
    <w:rsid w:val="00E416A8"/>
    <w:rsid w:val="00E417A5"/>
    <w:rsid w:val="00E41DDE"/>
    <w:rsid w:val="00E42F42"/>
    <w:rsid w:val="00E433BD"/>
    <w:rsid w:val="00E439BA"/>
    <w:rsid w:val="00E43B26"/>
    <w:rsid w:val="00E4466E"/>
    <w:rsid w:val="00E44CD2"/>
    <w:rsid w:val="00E44D5A"/>
    <w:rsid w:val="00E454C9"/>
    <w:rsid w:val="00E47552"/>
    <w:rsid w:val="00E47DFB"/>
    <w:rsid w:val="00E47E7E"/>
    <w:rsid w:val="00E50DAC"/>
    <w:rsid w:val="00E51147"/>
    <w:rsid w:val="00E51292"/>
    <w:rsid w:val="00E51752"/>
    <w:rsid w:val="00E518BF"/>
    <w:rsid w:val="00E51A6D"/>
    <w:rsid w:val="00E520DD"/>
    <w:rsid w:val="00E52C74"/>
    <w:rsid w:val="00E53395"/>
    <w:rsid w:val="00E56D10"/>
    <w:rsid w:val="00E570A0"/>
    <w:rsid w:val="00E57435"/>
    <w:rsid w:val="00E57B24"/>
    <w:rsid w:val="00E603D6"/>
    <w:rsid w:val="00E614DC"/>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723"/>
    <w:rsid w:val="00E70D3A"/>
    <w:rsid w:val="00E722E4"/>
    <w:rsid w:val="00E72750"/>
    <w:rsid w:val="00E72931"/>
    <w:rsid w:val="00E72B51"/>
    <w:rsid w:val="00E731B8"/>
    <w:rsid w:val="00E7580D"/>
    <w:rsid w:val="00E75E16"/>
    <w:rsid w:val="00E76B2F"/>
    <w:rsid w:val="00E76BDC"/>
    <w:rsid w:val="00E76D89"/>
    <w:rsid w:val="00E775D5"/>
    <w:rsid w:val="00E80754"/>
    <w:rsid w:val="00E80F5F"/>
    <w:rsid w:val="00E8209B"/>
    <w:rsid w:val="00E820E5"/>
    <w:rsid w:val="00E82D21"/>
    <w:rsid w:val="00E8364C"/>
    <w:rsid w:val="00E84F74"/>
    <w:rsid w:val="00E8517E"/>
    <w:rsid w:val="00E8626D"/>
    <w:rsid w:val="00E90562"/>
    <w:rsid w:val="00E90959"/>
    <w:rsid w:val="00E90E79"/>
    <w:rsid w:val="00E92838"/>
    <w:rsid w:val="00E92F0D"/>
    <w:rsid w:val="00E9333D"/>
    <w:rsid w:val="00E93B48"/>
    <w:rsid w:val="00E93B6B"/>
    <w:rsid w:val="00E93DD7"/>
    <w:rsid w:val="00E94334"/>
    <w:rsid w:val="00E9474D"/>
    <w:rsid w:val="00E95959"/>
    <w:rsid w:val="00E96946"/>
    <w:rsid w:val="00E970B6"/>
    <w:rsid w:val="00EA036D"/>
    <w:rsid w:val="00EA0728"/>
    <w:rsid w:val="00EA2E7B"/>
    <w:rsid w:val="00EA2EF8"/>
    <w:rsid w:val="00EA332A"/>
    <w:rsid w:val="00EA3535"/>
    <w:rsid w:val="00EA42E5"/>
    <w:rsid w:val="00EA48EE"/>
    <w:rsid w:val="00EA4A68"/>
    <w:rsid w:val="00EA5154"/>
    <w:rsid w:val="00EA5481"/>
    <w:rsid w:val="00EA638A"/>
    <w:rsid w:val="00EA6572"/>
    <w:rsid w:val="00EA6BEA"/>
    <w:rsid w:val="00EA706A"/>
    <w:rsid w:val="00EA761D"/>
    <w:rsid w:val="00EB00FE"/>
    <w:rsid w:val="00EB086A"/>
    <w:rsid w:val="00EB108A"/>
    <w:rsid w:val="00EB2D58"/>
    <w:rsid w:val="00EB2FB9"/>
    <w:rsid w:val="00EB35EB"/>
    <w:rsid w:val="00EB3D9B"/>
    <w:rsid w:val="00EB4499"/>
    <w:rsid w:val="00EB5E01"/>
    <w:rsid w:val="00EB5E78"/>
    <w:rsid w:val="00EB5EB2"/>
    <w:rsid w:val="00EB6F3E"/>
    <w:rsid w:val="00EC0498"/>
    <w:rsid w:val="00EC0721"/>
    <w:rsid w:val="00EC1026"/>
    <w:rsid w:val="00EC13B5"/>
    <w:rsid w:val="00EC1D28"/>
    <w:rsid w:val="00EC21A3"/>
    <w:rsid w:val="00EC3801"/>
    <w:rsid w:val="00EC4276"/>
    <w:rsid w:val="00EC48A7"/>
    <w:rsid w:val="00EC527F"/>
    <w:rsid w:val="00EC59D3"/>
    <w:rsid w:val="00EC5E65"/>
    <w:rsid w:val="00EC5F3A"/>
    <w:rsid w:val="00EC6492"/>
    <w:rsid w:val="00EC679C"/>
    <w:rsid w:val="00EC6947"/>
    <w:rsid w:val="00EC7932"/>
    <w:rsid w:val="00ED22DA"/>
    <w:rsid w:val="00ED2E3F"/>
    <w:rsid w:val="00ED36D7"/>
    <w:rsid w:val="00ED3C17"/>
    <w:rsid w:val="00ED3DD1"/>
    <w:rsid w:val="00ED4254"/>
    <w:rsid w:val="00ED572C"/>
    <w:rsid w:val="00ED58BD"/>
    <w:rsid w:val="00ED5D68"/>
    <w:rsid w:val="00ED6148"/>
    <w:rsid w:val="00ED7127"/>
    <w:rsid w:val="00ED757B"/>
    <w:rsid w:val="00ED777D"/>
    <w:rsid w:val="00EE0D68"/>
    <w:rsid w:val="00EE1889"/>
    <w:rsid w:val="00EE1A77"/>
    <w:rsid w:val="00EE1D65"/>
    <w:rsid w:val="00EE1F41"/>
    <w:rsid w:val="00EE2502"/>
    <w:rsid w:val="00EE3475"/>
    <w:rsid w:val="00EE3F5F"/>
    <w:rsid w:val="00EE4422"/>
    <w:rsid w:val="00EE4895"/>
    <w:rsid w:val="00EE4974"/>
    <w:rsid w:val="00EE4B1C"/>
    <w:rsid w:val="00EE4F56"/>
    <w:rsid w:val="00EE5116"/>
    <w:rsid w:val="00EE5925"/>
    <w:rsid w:val="00EE5CEF"/>
    <w:rsid w:val="00EE675F"/>
    <w:rsid w:val="00EE6811"/>
    <w:rsid w:val="00EF01D6"/>
    <w:rsid w:val="00EF0260"/>
    <w:rsid w:val="00EF1DC1"/>
    <w:rsid w:val="00EF37AF"/>
    <w:rsid w:val="00EF3AF7"/>
    <w:rsid w:val="00EF5453"/>
    <w:rsid w:val="00F02843"/>
    <w:rsid w:val="00F02C54"/>
    <w:rsid w:val="00F02C6B"/>
    <w:rsid w:val="00F032C9"/>
    <w:rsid w:val="00F040B2"/>
    <w:rsid w:val="00F04DD5"/>
    <w:rsid w:val="00F06E7F"/>
    <w:rsid w:val="00F0716A"/>
    <w:rsid w:val="00F07370"/>
    <w:rsid w:val="00F1001F"/>
    <w:rsid w:val="00F1118C"/>
    <w:rsid w:val="00F118C4"/>
    <w:rsid w:val="00F11F28"/>
    <w:rsid w:val="00F12507"/>
    <w:rsid w:val="00F125E1"/>
    <w:rsid w:val="00F12705"/>
    <w:rsid w:val="00F129DD"/>
    <w:rsid w:val="00F12DC3"/>
    <w:rsid w:val="00F12F6B"/>
    <w:rsid w:val="00F12FF8"/>
    <w:rsid w:val="00F14707"/>
    <w:rsid w:val="00F14924"/>
    <w:rsid w:val="00F14E89"/>
    <w:rsid w:val="00F15153"/>
    <w:rsid w:val="00F151CC"/>
    <w:rsid w:val="00F177C9"/>
    <w:rsid w:val="00F17C31"/>
    <w:rsid w:val="00F20C6C"/>
    <w:rsid w:val="00F2186F"/>
    <w:rsid w:val="00F21E23"/>
    <w:rsid w:val="00F22273"/>
    <w:rsid w:val="00F23700"/>
    <w:rsid w:val="00F23D2C"/>
    <w:rsid w:val="00F24EAC"/>
    <w:rsid w:val="00F257AA"/>
    <w:rsid w:val="00F25C14"/>
    <w:rsid w:val="00F2602B"/>
    <w:rsid w:val="00F265AF"/>
    <w:rsid w:val="00F26CC1"/>
    <w:rsid w:val="00F305DA"/>
    <w:rsid w:val="00F30D33"/>
    <w:rsid w:val="00F3135B"/>
    <w:rsid w:val="00F31377"/>
    <w:rsid w:val="00F31C49"/>
    <w:rsid w:val="00F32108"/>
    <w:rsid w:val="00F3234E"/>
    <w:rsid w:val="00F32EC1"/>
    <w:rsid w:val="00F332E0"/>
    <w:rsid w:val="00F3336F"/>
    <w:rsid w:val="00F33407"/>
    <w:rsid w:val="00F34AF1"/>
    <w:rsid w:val="00F34D3C"/>
    <w:rsid w:val="00F35282"/>
    <w:rsid w:val="00F3556D"/>
    <w:rsid w:val="00F35BE0"/>
    <w:rsid w:val="00F365C3"/>
    <w:rsid w:val="00F37AF3"/>
    <w:rsid w:val="00F4013B"/>
    <w:rsid w:val="00F402B5"/>
    <w:rsid w:val="00F40313"/>
    <w:rsid w:val="00F4092C"/>
    <w:rsid w:val="00F41DDF"/>
    <w:rsid w:val="00F44A86"/>
    <w:rsid w:val="00F45697"/>
    <w:rsid w:val="00F46278"/>
    <w:rsid w:val="00F47A30"/>
    <w:rsid w:val="00F47B8C"/>
    <w:rsid w:val="00F502AA"/>
    <w:rsid w:val="00F50427"/>
    <w:rsid w:val="00F50BFB"/>
    <w:rsid w:val="00F51D28"/>
    <w:rsid w:val="00F52A16"/>
    <w:rsid w:val="00F52C5E"/>
    <w:rsid w:val="00F52F8A"/>
    <w:rsid w:val="00F55667"/>
    <w:rsid w:val="00F56694"/>
    <w:rsid w:val="00F568AB"/>
    <w:rsid w:val="00F56915"/>
    <w:rsid w:val="00F607D7"/>
    <w:rsid w:val="00F62745"/>
    <w:rsid w:val="00F628E6"/>
    <w:rsid w:val="00F62B99"/>
    <w:rsid w:val="00F62D23"/>
    <w:rsid w:val="00F62F97"/>
    <w:rsid w:val="00F63FB9"/>
    <w:rsid w:val="00F6432E"/>
    <w:rsid w:val="00F65518"/>
    <w:rsid w:val="00F66AF0"/>
    <w:rsid w:val="00F674EE"/>
    <w:rsid w:val="00F7008C"/>
    <w:rsid w:val="00F71291"/>
    <w:rsid w:val="00F72FDC"/>
    <w:rsid w:val="00F7365B"/>
    <w:rsid w:val="00F73E6E"/>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52DD"/>
    <w:rsid w:val="00F85C5B"/>
    <w:rsid w:val="00F875CE"/>
    <w:rsid w:val="00F878ED"/>
    <w:rsid w:val="00F91626"/>
    <w:rsid w:val="00F922A0"/>
    <w:rsid w:val="00F94146"/>
    <w:rsid w:val="00F9497E"/>
    <w:rsid w:val="00F953A2"/>
    <w:rsid w:val="00F9559D"/>
    <w:rsid w:val="00F964B2"/>
    <w:rsid w:val="00F9673B"/>
    <w:rsid w:val="00FA0741"/>
    <w:rsid w:val="00FA076E"/>
    <w:rsid w:val="00FA0B4D"/>
    <w:rsid w:val="00FA1F25"/>
    <w:rsid w:val="00FA3B9E"/>
    <w:rsid w:val="00FA3E89"/>
    <w:rsid w:val="00FA528A"/>
    <w:rsid w:val="00FA543B"/>
    <w:rsid w:val="00FA5637"/>
    <w:rsid w:val="00FA68B1"/>
    <w:rsid w:val="00FA7157"/>
    <w:rsid w:val="00FA7184"/>
    <w:rsid w:val="00FA7621"/>
    <w:rsid w:val="00FA7B3B"/>
    <w:rsid w:val="00FB0315"/>
    <w:rsid w:val="00FB05DA"/>
    <w:rsid w:val="00FB114A"/>
    <w:rsid w:val="00FB1C05"/>
    <w:rsid w:val="00FB2EC1"/>
    <w:rsid w:val="00FB38A8"/>
    <w:rsid w:val="00FB5466"/>
    <w:rsid w:val="00FB65D6"/>
    <w:rsid w:val="00FB6850"/>
    <w:rsid w:val="00FB7A3E"/>
    <w:rsid w:val="00FC0525"/>
    <w:rsid w:val="00FC28D0"/>
    <w:rsid w:val="00FC2DFB"/>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F65"/>
    <w:rsid w:val="00FD66DF"/>
    <w:rsid w:val="00FD7551"/>
    <w:rsid w:val="00FD791D"/>
    <w:rsid w:val="00FD7B53"/>
    <w:rsid w:val="00FD7C38"/>
    <w:rsid w:val="00FE052E"/>
    <w:rsid w:val="00FE0597"/>
    <w:rsid w:val="00FE0C1E"/>
    <w:rsid w:val="00FE1820"/>
    <w:rsid w:val="00FE22FE"/>
    <w:rsid w:val="00FE2AFB"/>
    <w:rsid w:val="00FE2D05"/>
    <w:rsid w:val="00FE3153"/>
    <w:rsid w:val="00FE480E"/>
    <w:rsid w:val="00FE537E"/>
    <w:rsid w:val="00FE58C3"/>
    <w:rsid w:val="00FE6CD7"/>
    <w:rsid w:val="00FE7569"/>
    <w:rsid w:val="00FE79DF"/>
    <w:rsid w:val="00FE7C2B"/>
    <w:rsid w:val="00FE7E57"/>
    <w:rsid w:val="00FF0232"/>
    <w:rsid w:val="00FF17AF"/>
    <w:rsid w:val="00FF2A9C"/>
    <w:rsid w:val="00FF2C99"/>
    <w:rsid w:val="00FF33D7"/>
    <w:rsid w:val="00FF39F4"/>
    <w:rsid w:val="00FF58F2"/>
    <w:rsid w:val="00FF6951"/>
    <w:rsid w:val="03682F56"/>
    <w:rsid w:val="06795E5B"/>
    <w:rsid w:val="0850A974"/>
    <w:rsid w:val="0B2FB0F3"/>
    <w:rsid w:val="0C0D07A9"/>
    <w:rsid w:val="0D33D296"/>
    <w:rsid w:val="0FBCD0C9"/>
    <w:rsid w:val="10074FFB"/>
    <w:rsid w:val="106F2227"/>
    <w:rsid w:val="10E47A47"/>
    <w:rsid w:val="121D98D0"/>
    <w:rsid w:val="139B16D0"/>
    <w:rsid w:val="1A8B8F5E"/>
    <w:rsid w:val="1BCB9E53"/>
    <w:rsid w:val="1CFB2BBB"/>
    <w:rsid w:val="1DEB6DF7"/>
    <w:rsid w:val="1E798408"/>
    <w:rsid w:val="1EB3F84F"/>
    <w:rsid w:val="29802965"/>
    <w:rsid w:val="2ADCC453"/>
    <w:rsid w:val="2BAC4098"/>
    <w:rsid w:val="2C0D5ED9"/>
    <w:rsid w:val="348B614E"/>
    <w:rsid w:val="4027C109"/>
    <w:rsid w:val="4314F1E4"/>
    <w:rsid w:val="44C6633E"/>
    <w:rsid w:val="462A7C60"/>
    <w:rsid w:val="50A72145"/>
    <w:rsid w:val="58B88FBA"/>
    <w:rsid w:val="596578F9"/>
    <w:rsid w:val="5F8EA5E0"/>
    <w:rsid w:val="61952A5F"/>
    <w:rsid w:val="6337BEC2"/>
    <w:rsid w:val="75E3CED4"/>
    <w:rsid w:val="79E92573"/>
    <w:rsid w:val="7A7997A3"/>
    <w:rsid w:val="7CB5660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92C2A"/>
  <w15:chartTrackingRefBased/>
  <w15:docId w15:val="{912708FA-D163-4749-A9B9-54DE0FC2E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6B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heme="majorBidi"/>
      <w:cap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917AA9"/>
    <w:pPr>
      <w:keepNext/>
      <w:keepLines/>
      <w:numPr>
        <w:ilvl w:val="3"/>
        <w:numId w:val="4"/>
      </w:numPr>
      <w:spacing w:before="120" w:line="259" w:lineRule="auto"/>
      <w:outlineLvl w:val="3"/>
    </w:pPr>
    <w:rPr>
      <w:rFonts w:asciiTheme="majorHAnsi" w:eastAsiaTheme="majorEastAsia" w:hAnsiTheme="majorHAnsi" w:cstheme="majorBidi"/>
      <w:caps/>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151D1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161">
      <w:bodyDiv w:val="1"/>
      <w:marLeft w:val="0"/>
      <w:marRight w:val="0"/>
      <w:marTop w:val="0"/>
      <w:marBottom w:val="0"/>
      <w:divBdr>
        <w:top w:val="none" w:sz="0" w:space="0" w:color="auto"/>
        <w:left w:val="none" w:sz="0" w:space="0" w:color="auto"/>
        <w:bottom w:val="none" w:sz="0" w:space="0" w:color="auto"/>
        <w:right w:val="none" w:sz="0" w:space="0" w:color="auto"/>
      </w:divBdr>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ckroachlabs.com/docs/stable/bulk-delete-dat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ockroachlabs.com/docs/stable/functions-and-operators.html%5d."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ockroachlabs.com/docs/stable/postgresql-compatibility.html" TargetMode="External"/><Relationship Id="rId25" Type="http://schemas.openxmlformats.org/officeDocument/2006/relationships/image" Target="media/image11.png"/><Relationship Id="rId33" Type="http://schemas.openxmlformats.org/officeDocument/2006/relationships/hyperlink" Target="https://www.cockroachlabs.com/docs/stable/sql-feature-support.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ockroachlabs.com/docs/stable/data-types.html"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hyperlink" Target="https://www.cockroachlabs.com/docs/stable/sql-feature-support.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3323</TotalTime>
  <Pages>37</Pages>
  <Words>9168</Words>
  <Characters>52264</Characters>
  <Application>Microsoft Office Word</Application>
  <DocSecurity>0</DocSecurity>
  <Lines>435</Lines>
  <Paragraphs>122</Paragraphs>
  <ScaleCrop>false</ScaleCrop>
  <Company/>
  <LinksUpToDate>false</LinksUpToDate>
  <CharactersWithSpaces>61310</CharactersWithSpaces>
  <SharedDoc>false</SharedDoc>
  <HLinks>
    <vt:vector size="36" baseType="variant">
      <vt:variant>
        <vt:i4>4063337</vt:i4>
      </vt:variant>
      <vt:variant>
        <vt:i4>15</vt:i4>
      </vt:variant>
      <vt:variant>
        <vt:i4>0</vt:i4>
      </vt:variant>
      <vt:variant>
        <vt:i4>5</vt:i4>
      </vt:variant>
      <vt:variant>
        <vt:lpwstr>https://www.cockroachlabs.com/docs/stable/sql-feature-support.html</vt:lpwstr>
      </vt:variant>
      <vt:variant>
        <vt:lpwstr/>
      </vt:variant>
      <vt:variant>
        <vt:i4>4063337</vt:i4>
      </vt:variant>
      <vt:variant>
        <vt:i4>12</vt:i4>
      </vt:variant>
      <vt:variant>
        <vt:i4>0</vt:i4>
      </vt:variant>
      <vt:variant>
        <vt:i4>5</vt:i4>
      </vt:variant>
      <vt:variant>
        <vt:lpwstr>https://www.cockroachlabs.com/docs/stable/sql-feature-support.html</vt:lpwstr>
      </vt:variant>
      <vt:variant>
        <vt:lpwstr/>
      </vt:variant>
      <vt:variant>
        <vt:i4>2031623</vt:i4>
      </vt:variant>
      <vt:variant>
        <vt:i4>9</vt:i4>
      </vt:variant>
      <vt:variant>
        <vt:i4>0</vt:i4>
      </vt:variant>
      <vt:variant>
        <vt:i4>5</vt:i4>
      </vt:variant>
      <vt:variant>
        <vt:lpwstr>https://www.cockroachlabs.com/docs/stable/data-types.html</vt:lpwstr>
      </vt:variant>
      <vt:variant>
        <vt:lpwstr/>
      </vt:variant>
      <vt:variant>
        <vt:i4>1507329</vt:i4>
      </vt:variant>
      <vt:variant>
        <vt:i4>6</vt:i4>
      </vt:variant>
      <vt:variant>
        <vt:i4>0</vt:i4>
      </vt:variant>
      <vt:variant>
        <vt:i4>5</vt:i4>
      </vt:variant>
      <vt:variant>
        <vt:lpwstr>https://www.cockroachlabs.com/blog/using-lateral-joins-in-the-cockroachdb-20-1-alpha/</vt:lpwstr>
      </vt:variant>
      <vt:variant>
        <vt:lpwstr/>
      </vt:variant>
      <vt:variant>
        <vt:i4>917558</vt:i4>
      </vt:variant>
      <vt:variant>
        <vt:i4>3</vt:i4>
      </vt:variant>
      <vt:variant>
        <vt:i4>0</vt:i4>
      </vt:variant>
      <vt:variant>
        <vt:i4>5</vt:i4>
      </vt:variant>
      <vt:variant>
        <vt:lpwstr>https://www.cockroachlabs.com/docs/stable/functions-and-operators.html].</vt:lpwstr>
      </vt:variant>
      <vt:variant>
        <vt:lpwstr/>
      </vt:variant>
      <vt:variant>
        <vt:i4>917532</vt:i4>
      </vt:variant>
      <vt:variant>
        <vt:i4>0</vt:i4>
      </vt:variant>
      <vt:variant>
        <vt:i4>0</vt:i4>
      </vt:variant>
      <vt:variant>
        <vt:i4>5</vt:i4>
      </vt:variant>
      <vt:variant>
        <vt:lpwstr>https://www.cockroachlabs.com/docs/stable/bulk-delete-data.html).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801</cp:revision>
  <dcterms:created xsi:type="dcterms:W3CDTF">2021-05-08T18:02:00Z</dcterms:created>
  <dcterms:modified xsi:type="dcterms:W3CDTF">2021-07-11T06:15:00Z</dcterms:modified>
</cp:coreProperties>
</file>