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81390C" w14:textId="44AB8834" w:rsidR="00C20610" w:rsidRDefault="00685A3F" w:rsidP="00685A3F">
      <w:pPr>
        <w:pStyle w:val="Heading1"/>
      </w:pPr>
      <w:r>
        <w:t>Chapter 2: CockroachDB architecture</w:t>
      </w:r>
    </w:p>
    <w:p w14:paraId="03951DD2" w14:textId="7F944135" w:rsidR="00685A3F" w:rsidRDefault="00685A3F" w:rsidP="00685A3F"/>
    <w:p w14:paraId="2A29442B" w14:textId="08CCF4E9" w:rsidR="00685A3F" w:rsidRDefault="00685A3F" w:rsidP="00685A3F">
      <w:r>
        <w:t>This chapter will outline the CockroachDB architecture from APIs and transactional models through to distributed clusters.   We’ll review the “familiar” bits: wire protocol, SQL language, transactions, then on to the architecture of a single node server.  Finally, we’ll dive deep into the distributed database architecture covering topics such as Ranges, replication strategies, leaseholders, clock synchronization and the role of the Raft protocol.</w:t>
      </w:r>
    </w:p>
    <w:p w14:paraId="39DC4438" w14:textId="5231ED50" w:rsidR="00685A3F" w:rsidRDefault="00685A3F" w:rsidP="00685A3F"/>
    <w:p w14:paraId="6069EF27" w14:textId="09DDB283" w:rsidR="00685A3F" w:rsidDel="00EE1D65" w:rsidRDefault="00685A3F" w:rsidP="00685A3F">
      <w:pPr>
        <w:pStyle w:val="Heading2"/>
        <w:rPr>
          <w:del w:id="0" w:author="Guy Harrison" w:date="2021-03-14T15:19:00Z"/>
        </w:rPr>
      </w:pPr>
      <w:del w:id="1" w:author="Guy Harrison" w:date="2021-03-14T15:19:00Z">
        <w:r w:rsidDel="00EE1D65">
          <w:delText>Architecture at a glance</w:delText>
        </w:r>
      </w:del>
    </w:p>
    <w:p w14:paraId="31F33515" w14:textId="79D8F883" w:rsidR="00685A3F" w:rsidDel="00EE1D65" w:rsidRDefault="00685A3F" w:rsidP="00685A3F">
      <w:pPr>
        <w:rPr>
          <w:del w:id="2" w:author="Guy Harrison" w:date="2021-03-14T15:19:00Z"/>
        </w:rPr>
      </w:pPr>
      <w:del w:id="3" w:author="Guy Harrison" w:date="2021-03-14T15:19:00Z">
        <w:r w:rsidDel="00EE1D65">
          <w:delText xml:space="preserve">Summary of all the sections below, with a master diagram </w:delText>
        </w:r>
      </w:del>
    </w:p>
    <w:p w14:paraId="2A928EFD" w14:textId="080A93A6" w:rsidR="00BE634F" w:rsidRPr="00B234D1" w:rsidDel="00EE1D65" w:rsidRDefault="596578F9" w:rsidP="00685A3F">
      <w:pPr>
        <w:rPr>
          <w:del w:id="4" w:author="Guy Harrison" w:date="2021-03-14T15:19:00Z"/>
          <w:color w:val="C00000"/>
        </w:rPr>
      </w:pPr>
      <w:del w:id="5" w:author="Guy Harrison" w:date="2021-03-14T15:19:00Z">
        <w:r w:rsidRPr="596578F9" w:rsidDel="00EE1D65">
          <w:rPr>
            <w:color w:val="C00000"/>
          </w:rPr>
          <w:delText xml:space="preserve">QUESTION:  </w:delText>
        </w:r>
        <w:commentRangeStart w:id="6"/>
        <w:r w:rsidRPr="596578F9" w:rsidDel="00EE1D65">
          <w:rPr>
            <w:color w:val="C00000"/>
          </w:rPr>
          <w:delText>Are the correct layers</w:delText>
        </w:r>
        <w:commentRangeEnd w:id="6"/>
        <w:r w:rsidR="00BE634F" w:rsidDel="00EE1D65">
          <w:commentReference w:id="6"/>
        </w:r>
        <w:r w:rsidRPr="596578F9" w:rsidDel="00EE1D65">
          <w:rPr>
            <w:color w:val="C00000"/>
          </w:rPr>
          <w:delText>:</w:delText>
        </w:r>
      </w:del>
    </w:p>
    <w:p w14:paraId="1466D90D" w14:textId="59016A9C" w:rsidR="00BE634F" w:rsidRPr="00B234D1" w:rsidDel="00EE1D65" w:rsidRDefault="00BE634F" w:rsidP="00BE634F">
      <w:pPr>
        <w:pStyle w:val="ListParagraph"/>
        <w:numPr>
          <w:ilvl w:val="0"/>
          <w:numId w:val="12"/>
        </w:numPr>
        <w:rPr>
          <w:del w:id="7" w:author="Guy Harrison" w:date="2021-03-14T15:19:00Z"/>
          <w:color w:val="C00000"/>
        </w:rPr>
      </w:pPr>
      <w:del w:id="8" w:author="Guy Harrison" w:date="2021-03-14T15:19:00Z">
        <w:r w:rsidRPr="00B234D1" w:rsidDel="00EE1D65">
          <w:rPr>
            <w:color w:val="C00000"/>
          </w:rPr>
          <w:delText>Wire protocol</w:delText>
        </w:r>
      </w:del>
    </w:p>
    <w:p w14:paraId="3B0F2B28" w14:textId="5CD34D49" w:rsidR="00BE634F" w:rsidRPr="00B234D1" w:rsidDel="00EE1D65" w:rsidRDefault="00BE634F" w:rsidP="00BE634F">
      <w:pPr>
        <w:pStyle w:val="ListParagraph"/>
        <w:numPr>
          <w:ilvl w:val="0"/>
          <w:numId w:val="12"/>
        </w:numPr>
        <w:rPr>
          <w:del w:id="9" w:author="Guy Harrison" w:date="2021-03-14T15:19:00Z"/>
          <w:color w:val="C00000"/>
        </w:rPr>
      </w:pPr>
      <w:del w:id="10" w:author="Guy Harrison" w:date="2021-03-14T15:19:00Z">
        <w:r w:rsidRPr="00B234D1" w:rsidDel="00EE1D65">
          <w:rPr>
            <w:color w:val="C00000"/>
          </w:rPr>
          <w:delText>SQL</w:delText>
        </w:r>
      </w:del>
    </w:p>
    <w:p w14:paraId="3DD86CF0" w14:textId="4FCECE58" w:rsidR="00BE634F" w:rsidRPr="00B234D1" w:rsidDel="00EE1D65" w:rsidRDefault="00BE634F" w:rsidP="00BE634F">
      <w:pPr>
        <w:pStyle w:val="ListParagraph"/>
        <w:numPr>
          <w:ilvl w:val="0"/>
          <w:numId w:val="12"/>
        </w:numPr>
        <w:rPr>
          <w:del w:id="11" w:author="Guy Harrison" w:date="2021-03-14T15:19:00Z"/>
          <w:color w:val="C00000"/>
        </w:rPr>
      </w:pPr>
      <w:del w:id="12" w:author="Guy Harrison" w:date="2021-03-14T15:19:00Z">
        <w:r w:rsidRPr="00B234D1" w:rsidDel="00EE1D65">
          <w:rPr>
            <w:color w:val="C00000"/>
          </w:rPr>
          <w:delText>Transactions</w:delText>
        </w:r>
      </w:del>
    </w:p>
    <w:p w14:paraId="560CFD79" w14:textId="59B20247" w:rsidR="00BE634F" w:rsidRPr="00B234D1" w:rsidDel="00EE1D65" w:rsidRDefault="00BE634F" w:rsidP="00BE634F">
      <w:pPr>
        <w:pStyle w:val="ListParagraph"/>
        <w:numPr>
          <w:ilvl w:val="0"/>
          <w:numId w:val="12"/>
        </w:numPr>
        <w:rPr>
          <w:del w:id="13" w:author="Guy Harrison" w:date="2021-03-14T15:19:00Z"/>
          <w:color w:val="C00000"/>
        </w:rPr>
      </w:pPr>
      <w:del w:id="14" w:author="Guy Harrison" w:date="2021-03-14T15:19:00Z">
        <w:r w:rsidRPr="00B234D1" w:rsidDel="00EE1D65">
          <w:rPr>
            <w:color w:val="C00000"/>
          </w:rPr>
          <w:delText>Distribution</w:delText>
        </w:r>
      </w:del>
    </w:p>
    <w:p w14:paraId="78D992E7" w14:textId="454DF577" w:rsidR="00BE634F" w:rsidRPr="00B234D1" w:rsidDel="00EE1D65" w:rsidRDefault="008C626C" w:rsidP="00BE634F">
      <w:pPr>
        <w:pStyle w:val="ListParagraph"/>
        <w:numPr>
          <w:ilvl w:val="0"/>
          <w:numId w:val="12"/>
        </w:numPr>
        <w:rPr>
          <w:del w:id="15" w:author="Guy Harrison" w:date="2021-03-14T15:19:00Z"/>
          <w:color w:val="C00000"/>
        </w:rPr>
      </w:pPr>
      <w:del w:id="16" w:author="Guy Harrison" w:date="2021-03-14T15:19:00Z">
        <w:r w:rsidRPr="00B234D1" w:rsidDel="00EE1D65">
          <w:rPr>
            <w:color w:val="C00000"/>
          </w:rPr>
          <w:delText>Storage</w:delText>
        </w:r>
      </w:del>
    </w:p>
    <w:p w14:paraId="410C604F" w14:textId="585CD4BF" w:rsidR="008C626C" w:rsidDel="00EE1D65" w:rsidRDefault="596578F9" w:rsidP="008C626C">
      <w:pPr>
        <w:rPr>
          <w:del w:id="17" w:author="Guy Harrison" w:date="2021-03-14T15:19:00Z"/>
          <w:color w:val="C00000"/>
        </w:rPr>
      </w:pPr>
      <w:del w:id="18" w:author="Guy Harrison" w:date="2021-03-14T15:19:00Z">
        <w:r w:rsidRPr="596578F9" w:rsidDel="00EE1D65">
          <w:rPr>
            <w:color w:val="C00000"/>
          </w:rPr>
          <w:delText xml:space="preserve">Transactions are implemented across the SQL, Distribution and Storage layer.  </w:delText>
        </w:r>
        <w:commentRangeStart w:id="19"/>
        <w:r w:rsidRPr="596578F9" w:rsidDel="00EE1D65">
          <w:rPr>
            <w:color w:val="C00000"/>
          </w:rPr>
          <w:delText>Maybe it’s best to push discussion on transactions until after all that has been made clear?</w:delText>
        </w:r>
        <w:commentRangeEnd w:id="19"/>
        <w:r w:rsidR="008C626C" w:rsidDel="00EE1D65">
          <w:commentReference w:id="19"/>
        </w:r>
        <w:r w:rsidRPr="596578F9" w:rsidDel="00EE1D65">
          <w:rPr>
            <w:color w:val="C00000"/>
          </w:rPr>
          <w:delText xml:space="preserve">  I guess this is why you have the “life of a Distributed transaction” in the docs after everything else has been described?</w:delText>
        </w:r>
      </w:del>
    </w:p>
    <w:p w14:paraId="1D18EFC4" w14:textId="60B2EDD8" w:rsidR="005B6133" w:rsidRDefault="005B6133" w:rsidP="008C626C">
      <w:pPr>
        <w:rPr>
          <w:color w:val="C00000"/>
        </w:rPr>
      </w:pPr>
    </w:p>
    <w:p w14:paraId="0D6C2F35" w14:textId="0A5BCCCA" w:rsidR="00C657E4" w:rsidRDefault="00C657E4" w:rsidP="008C626C">
      <w:pPr>
        <w:rPr>
          <w:color w:val="C00000"/>
        </w:rPr>
      </w:pPr>
    </w:p>
    <w:p w14:paraId="7ECC19C3" w14:textId="10BF2627" w:rsidR="00C657E4" w:rsidRPr="00B234D1" w:rsidRDefault="00B675E2" w:rsidP="008C626C">
      <w:pPr>
        <w:rPr>
          <w:color w:val="C00000"/>
        </w:rPr>
      </w:pPr>
      <w:r>
        <w:object w:dxaOrig="8341" w:dyaOrig="14340" w14:anchorId="1ED3C9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05.15pt;height:697.45pt" o:ole="">
            <v:imagedata r:id="rId9" o:title=""/>
          </v:shape>
          <o:OLEObject Type="Embed" ProgID="Visio.Drawing.15" ShapeID="_x0000_i1028" DrawAspect="Content" ObjectID="_1677240512" r:id="rId10"/>
        </w:object>
      </w:r>
    </w:p>
    <w:p w14:paraId="010F9FA3" w14:textId="39E29EA3" w:rsidR="009E20CD" w:rsidRDefault="00761CF3" w:rsidP="00685A3F">
      <w:pPr>
        <w:pStyle w:val="Heading2"/>
      </w:pPr>
      <w:r>
        <w:lastRenderedPageBreak/>
        <w:t>Physical</w:t>
      </w:r>
      <w:r w:rsidR="009E20CD">
        <w:t xml:space="preserve"> </w:t>
      </w:r>
      <w:r>
        <w:t>Architecture</w:t>
      </w:r>
    </w:p>
    <w:p w14:paraId="45EC95FA" w14:textId="0ECD6930" w:rsidR="0054532A" w:rsidRDefault="0054532A" w:rsidP="0054532A">
      <w:r>
        <w:t xml:space="preserve">IN this section, we look at the architecture of a CockroachDB cluster from a physical network perspective, showing the relationships between clients, nodes and </w:t>
      </w:r>
      <w:r w:rsidR="009F4EC8">
        <w:t xml:space="preserve">the cluster as a whole. The concept of a shared nothing database cluster.  The role of the gateway, load balancers and so on. </w:t>
      </w:r>
    </w:p>
    <w:p w14:paraId="3892EDBA" w14:textId="3ACCFA57" w:rsidR="00685A3F" w:rsidRDefault="596578F9" w:rsidP="00685A3F">
      <w:pPr>
        <w:pStyle w:val="Heading2"/>
      </w:pPr>
      <w:r>
        <w:t xml:space="preserve">The CockroachDB </w:t>
      </w:r>
      <w:commentRangeStart w:id="20"/>
      <w:r>
        <w:t>SQL LAYER</w:t>
      </w:r>
      <w:commentRangeEnd w:id="20"/>
      <w:r w:rsidR="00685A3F">
        <w:commentReference w:id="20"/>
      </w:r>
      <w:r w:rsidR="003923A6">
        <w:t xml:space="preserve"> </w:t>
      </w:r>
      <w:del w:id="21" w:author="Guy Harrison" w:date="2021-03-14T15:19:00Z">
        <w:r w:rsidR="003923A6" w:rsidDel="00EE1D65">
          <w:delText>(1)</w:delText>
        </w:r>
      </w:del>
      <w:ins w:id="22" w:author="Guy Harrison" w:date="2021-03-14T15:19:00Z">
        <w:r w:rsidR="00EE1D65">
          <w:t xml:space="preserve"> </w:t>
        </w:r>
      </w:ins>
    </w:p>
    <w:p w14:paraId="425F5982" w14:textId="3F311C15" w:rsidR="00C77150" w:rsidRPr="00C77150" w:rsidRDefault="00C77150" w:rsidP="00C77150"/>
    <w:p w14:paraId="20FEF7BC" w14:textId="7B0A1F76" w:rsidR="00F71291" w:rsidRDefault="00F71291" w:rsidP="00F71291">
      <w:r>
        <w:t xml:space="preserve">How CDB </w:t>
      </w:r>
      <w:r w:rsidR="00A026C9">
        <w:t xml:space="preserve">processes SQL requests and manages </w:t>
      </w:r>
      <w:r w:rsidR="009079D9">
        <w:t xml:space="preserve">data in relational form. </w:t>
      </w:r>
      <w:r w:rsidR="007D3588">
        <w:t xml:space="preserve"> </w:t>
      </w:r>
    </w:p>
    <w:p w14:paraId="12DDABCC" w14:textId="62E76443" w:rsidR="00F032C9" w:rsidRDefault="00F032C9" w:rsidP="00F4013B">
      <w:pPr>
        <w:pStyle w:val="ListParagraph"/>
        <w:numPr>
          <w:ilvl w:val="0"/>
          <w:numId w:val="14"/>
        </w:numPr>
        <w:rPr>
          <w:b/>
          <w:bCs/>
        </w:rPr>
      </w:pPr>
      <w:r>
        <w:rPr>
          <w:b/>
          <w:bCs/>
        </w:rPr>
        <w:t>Table</w:t>
      </w:r>
      <w:r w:rsidR="00ED22DA">
        <w:rPr>
          <w:b/>
          <w:bCs/>
        </w:rPr>
        <w:t>/KV Mapping overview</w:t>
      </w:r>
    </w:p>
    <w:p w14:paraId="61FE5A6B" w14:textId="1F219897" w:rsidR="00ED22DA" w:rsidRDefault="00ED22DA" w:rsidP="00ED22DA">
      <w:pPr>
        <w:pStyle w:val="ListParagraph"/>
        <w:numPr>
          <w:ilvl w:val="1"/>
          <w:numId w:val="14"/>
        </w:numPr>
        <w:rPr>
          <w:b/>
          <w:bCs/>
        </w:rPr>
      </w:pPr>
      <w:r>
        <w:t xml:space="preserve">We’ll start with an overview of how CockroachDB maps tables to KV storage since </w:t>
      </w:r>
      <w:r w:rsidR="00005FD6">
        <w:t xml:space="preserve">it impacts on everything to come. </w:t>
      </w:r>
    </w:p>
    <w:p w14:paraId="09329EB3" w14:textId="0DC327E1" w:rsidR="007D3588" w:rsidRDefault="00F964B2" w:rsidP="00F4013B">
      <w:pPr>
        <w:pStyle w:val="ListParagraph"/>
        <w:numPr>
          <w:ilvl w:val="0"/>
          <w:numId w:val="14"/>
        </w:numPr>
        <w:rPr>
          <w:b/>
          <w:bCs/>
        </w:rPr>
      </w:pPr>
      <w:r>
        <w:rPr>
          <w:b/>
          <w:bCs/>
        </w:rPr>
        <w:t>Request Handling</w:t>
      </w:r>
    </w:p>
    <w:p w14:paraId="1377F916" w14:textId="16BF8DAE" w:rsidR="0070767B" w:rsidRPr="0070767B" w:rsidRDefault="0070767B" w:rsidP="00DF6B28">
      <w:pPr>
        <w:pStyle w:val="ListParagraph"/>
        <w:numPr>
          <w:ilvl w:val="1"/>
          <w:numId w:val="14"/>
        </w:numPr>
      </w:pPr>
      <w:r w:rsidRPr="0070767B">
        <w:t xml:space="preserve">SQL clients: </w:t>
      </w:r>
      <w:proofErr w:type="spellStart"/>
      <w:r w:rsidRPr="0070767B">
        <w:t>postgres</w:t>
      </w:r>
      <w:proofErr w:type="spellEnd"/>
      <w:r w:rsidRPr="0070767B">
        <w:t xml:space="preserve"> compatible drivers</w:t>
      </w:r>
    </w:p>
    <w:p w14:paraId="688D9193" w14:textId="11010224" w:rsidR="00F964B2" w:rsidRDefault="00DF6B28" w:rsidP="00DF6B28">
      <w:pPr>
        <w:pStyle w:val="ListParagraph"/>
        <w:numPr>
          <w:ilvl w:val="1"/>
          <w:numId w:val="14"/>
        </w:numPr>
        <w:rPr>
          <w:b/>
          <w:bCs/>
        </w:rPr>
      </w:pPr>
      <w:r>
        <w:t>Typically, a load balancer is used to accept requests and route to one of the nodes in the CockroachDB cluster</w:t>
      </w:r>
      <w:r w:rsidR="00911C70">
        <w:t xml:space="preserve"> – this then serves as the Gateway for the request</w:t>
      </w:r>
      <w:r w:rsidR="00406B0D">
        <w:t>.</w:t>
      </w:r>
      <w:r w:rsidR="001241C7">
        <w:t xml:space="preserve"> </w:t>
      </w:r>
      <w:r>
        <w:t xml:space="preserve"> </w:t>
      </w:r>
    </w:p>
    <w:p w14:paraId="2C0307CA" w14:textId="3A4BCE35" w:rsidR="008D5EFC" w:rsidRPr="004E069C" w:rsidRDefault="008D5EFC" w:rsidP="00F4013B">
      <w:pPr>
        <w:pStyle w:val="ListParagraph"/>
        <w:numPr>
          <w:ilvl w:val="0"/>
          <w:numId w:val="14"/>
        </w:numPr>
        <w:rPr>
          <w:b/>
          <w:bCs/>
        </w:rPr>
      </w:pPr>
      <w:r w:rsidRPr="004E069C">
        <w:rPr>
          <w:b/>
          <w:bCs/>
        </w:rPr>
        <w:t xml:space="preserve">The </w:t>
      </w:r>
      <w:r w:rsidR="009079D9" w:rsidRPr="004E069C">
        <w:rPr>
          <w:b/>
          <w:bCs/>
        </w:rPr>
        <w:t xml:space="preserve">Query </w:t>
      </w:r>
      <w:r w:rsidRPr="004E069C">
        <w:rPr>
          <w:b/>
          <w:bCs/>
        </w:rPr>
        <w:t>optimizer</w:t>
      </w:r>
    </w:p>
    <w:p w14:paraId="70EA6375" w14:textId="578847E1" w:rsidR="009079D9" w:rsidRDefault="009079D9" w:rsidP="00F4013B">
      <w:pPr>
        <w:pStyle w:val="ListParagraph"/>
        <w:numPr>
          <w:ilvl w:val="1"/>
          <w:numId w:val="14"/>
        </w:numPr>
      </w:pPr>
      <w:r>
        <w:t xml:space="preserve">How SQL statements are parsed. Process of establishing an execution plan.  Cost based optimizer and table statistics. </w:t>
      </w:r>
    </w:p>
    <w:p w14:paraId="3BCB813E" w14:textId="56CC09B4" w:rsidR="008D5EFC" w:rsidRPr="004E069C" w:rsidRDefault="008D5EFC" w:rsidP="00F4013B">
      <w:pPr>
        <w:pStyle w:val="ListParagraph"/>
        <w:numPr>
          <w:ilvl w:val="0"/>
          <w:numId w:val="14"/>
        </w:numPr>
        <w:rPr>
          <w:b/>
          <w:bCs/>
        </w:rPr>
      </w:pPr>
      <w:r w:rsidRPr="004E069C">
        <w:rPr>
          <w:b/>
          <w:bCs/>
        </w:rPr>
        <w:t>Tabular data</w:t>
      </w:r>
    </w:p>
    <w:p w14:paraId="6C9D227E" w14:textId="7B5ED8E8" w:rsidR="004501E0" w:rsidRDefault="004501E0" w:rsidP="00F4013B">
      <w:pPr>
        <w:pStyle w:val="ListParagraph"/>
        <w:numPr>
          <w:ilvl w:val="1"/>
          <w:numId w:val="14"/>
        </w:numPr>
      </w:pPr>
      <w:r>
        <w:t>Introduction to table orientation.  Primary and foreign keys</w:t>
      </w:r>
      <w:r w:rsidR="00CD4329">
        <w:t xml:space="preserve">.  Datatypes </w:t>
      </w:r>
      <w:r w:rsidR="004E069C">
        <w:t>esp.</w:t>
      </w:r>
      <w:r w:rsidR="00CD4329">
        <w:t xml:space="preserve"> the </w:t>
      </w:r>
      <w:proofErr w:type="spellStart"/>
      <w:r w:rsidR="00CD4329">
        <w:t>non relational</w:t>
      </w:r>
      <w:proofErr w:type="spellEnd"/>
      <w:r w:rsidR="00CD4329">
        <w:t xml:space="preserve"> types</w:t>
      </w:r>
      <w:r w:rsidR="004E069C">
        <w:t>?\]:</w:t>
      </w:r>
      <w:r w:rsidR="00151B77">
        <w:t xml:space="preserve"> arrays, json, etc</w:t>
      </w:r>
      <w:r w:rsidR="00CD4329">
        <w:t xml:space="preserve">. </w:t>
      </w:r>
    </w:p>
    <w:p w14:paraId="7ECF5489" w14:textId="2D4EB1E2" w:rsidR="00961086" w:rsidRDefault="00961086" w:rsidP="00F4013B">
      <w:pPr>
        <w:pStyle w:val="ListParagraph"/>
        <w:numPr>
          <w:ilvl w:val="0"/>
          <w:numId w:val="14"/>
        </w:numPr>
      </w:pPr>
      <w:r>
        <w:t>Materialized views</w:t>
      </w:r>
    </w:p>
    <w:p w14:paraId="1476F1F6" w14:textId="63A74A64" w:rsidR="00940076" w:rsidRPr="004E069C" w:rsidRDefault="0077063C" w:rsidP="00F4013B">
      <w:pPr>
        <w:pStyle w:val="ListParagraph"/>
        <w:numPr>
          <w:ilvl w:val="0"/>
          <w:numId w:val="14"/>
        </w:numPr>
        <w:rPr>
          <w:b/>
          <w:bCs/>
        </w:rPr>
      </w:pPr>
      <w:r w:rsidRPr="004E069C">
        <w:rPr>
          <w:b/>
          <w:bCs/>
        </w:rPr>
        <w:t>Operations</w:t>
      </w:r>
    </w:p>
    <w:p w14:paraId="23DDCCC6" w14:textId="10274EEF" w:rsidR="0077063C" w:rsidRDefault="00CE5F17" w:rsidP="00F4013B">
      <w:pPr>
        <w:pStyle w:val="ListParagraph"/>
        <w:numPr>
          <w:ilvl w:val="1"/>
          <w:numId w:val="14"/>
        </w:numPr>
      </w:pPr>
      <w:r>
        <w:t>Lookups, scans, joins</w:t>
      </w:r>
      <w:r w:rsidR="00415D14">
        <w:t>. Sorts</w:t>
      </w:r>
      <w:r>
        <w:t xml:space="preserve"> and aggregations.  </w:t>
      </w:r>
    </w:p>
    <w:p w14:paraId="4F0BD31B" w14:textId="2170C0EA" w:rsidR="00B675E2" w:rsidRDefault="00B675E2" w:rsidP="00B675E2">
      <w:pPr>
        <w:pStyle w:val="ListParagraph"/>
        <w:numPr>
          <w:ilvl w:val="0"/>
          <w:numId w:val="14"/>
        </w:numPr>
        <w:rPr>
          <w:b/>
          <w:bCs/>
        </w:rPr>
      </w:pPr>
      <w:r w:rsidRPr="00B675E2">
        <w:rPr>
          <w:b/>
          <w:bCs/>
        </w:rPr>
        <w:t>Secondary indexes</w:t>
      </w:r>
      <w:r>
        <w:rPr>
          <w:b/>
          <w:bCs/>
        </w:rPr>
        <w:t xml:space="preserve"> </w:t>
      </w:r>
    </w:p>
    <w:p w14:paraId="7DA5890D" w14:textId="0839D652" w:rsidR="00B675E2" w:rsidRPr="008D210E" w:rsidRDefault="00686428" w:rsidP="00B675E2">
      <w:pPr>
        <w:pStyle w:val="ListParagraph"/>
        <w:numPr>
          <w:ilvl w:val="1"/>
          <w:numId w:val="14"/>
        </w:numPr>
        <w:rPr>
          <w:ins w:id="23" w:author="Guy Harrison" w:date="2021-03-14T15:22:00Z"/>
          <w:b/>
          <w:bCs/>
          <w:rPrChange w:id="24" w:author="Guy Harrison" w:date="2021-03-14T15:22:00Z">
            <w:rPr>
              <w:ins w:id="25" w:author="Guy Harrison" w:date="2021-03-14T15:22:00Z"/>
            </w:rPr>
          </w:rPrChange>
        </w:rPr>
      </w:pPr>
      <w:r>
        <w:t>May need an additional discussion in the Storage section I guess</w:t>
      </w:r>
      <w:r w:rsidR="00A7438F">
        <w:t xml:space="preserve"> </w:t>
      </w:r>
    </w:p>
    <w:p w14:paraId="2DDFBF16" w14:textId="77777777" w:rsidR="008D210E" w:rsidRPr="00B675E2" w:rsidRDefault="008D210E" w:rsidP="00B675E2">
      <w:pPr>
        <w:pStyle w:val="ListParagraph"/>
        <w:numPr>
          <w:ilvl w:val="1"/>
          <w:numId w:val="14"/>
        </w:numPr>
        <w:rPr>
          <w:b/>
          <w:bCs/>
        </w:rPr>
      </w:pPr>
    </w:p>
    <w:p w14:paraId="2BDEBE4F" w14:textId="371FB514" w:rsidR="004A72D4" w:rsidRPr="004E069C" w:rsidRDefault="004A72D4" w:rsidP="00F4013B">
      <w:pPr>
        <w:pStyle w:val="ListParagraph"/>
        <w:numPr>
          <w:ilvl w:val="0"/>
          <w:numId w:val="14"/>
        </w:numPr>
        <w:rPr>
          <w:b/>
          <w:bCs/>
        </w:rPr>
      </w:pPr>
      <w:r w:rsidRPr="004E069C">
        <w:rPr>
          <w:b/>
          <w:bCs/>
        </w:rPr>
        <w:t>Time Travel Queries</w:t>
      </w:r>
    </w:p>
    <w:p w14:paraId="6467330C" w14:textId="26D84002" w:rsidR="003923A6" w:rsidRDefault="003923A6" w:rsidP="003923A6">
      <w:pPr>
        <w:pStyle w:val="Heading2"/>
      </w:pPr>
      <w:del w:id="26" w:author="Guy Harrison" w:date="2021-03-14T15:20:00Z">
        <w:r w:rsidDel="00EE1D65">
          <w:delText xml:space="preserve">The CockroachDB </w:delText>
        </w:r>
        <w:commentRangeStart w:id="27"/>
        <w:r w:rsidDel="00EE1D65">
          <w:delText>SQL LAYER</w:delText>
        </w:r>
        <w:commentRangeEnd w:id="27"/>
        <w:r w:rsidDel="00EE1D65">
          <w:commentReference w:id="27"/>
        </w:r>
        <w:r w:rsidDel="00EE1D65">
          <w:delText xml:space="preserve"> (2)</w:delText>
        </w:r>
      </w:del>
    </w:p>
    <w:p w14:paraId="1298C6CA" w14:textId="688E44D2" w:rsidR="00685A3F" w:rsidRDefault="596578F9" w:rsidP="00685A3F">
      <w:pPr>
        <w:pStyle w:val="Heading2"/>
      </w:pPr>
      <w:commentRangeStart w:id="28"/>
      <w:r>
        <w:t>The Transactional layer</w:t>
      </w:r>
      <w:commentRangeEnd w:id="28"/>
      <w:r w:rsidR="00685A3F">
        <w:commentReference w:id="28"/>
      </w:r>
    </w:p>
    <w:p w14:paraId="1A7355F9" w14:textId="65E6CFAD" w:rsidR="004E069C" w:rsidRPr="004E069C" w:rsidRDefault="004E069C" w:rsidP="004E069C">
      <w:r>
        <w:t xml:space="preserve">Transactions at the logical/application level </w:t>
      </w:r>
    </w:p>
    <w:p w14:paraId="4A8A51DB" w14:textId="76EC04EA" w:rsidR="00F06E7F" w:rsidRPr="004E069C" w:rsidRDefault="009D09A6" w:rsidP="004E069C">
      <w:pPr>
        <w:pStyle w:val="ListParagraph"/>
        <w:numPr>
          <w:ilvl w:val="0"/>
          <w:numId w:val="15"/>
        </w:numPr>
        <w:rPr>
          <w:b/>
          <w:bCs/>
        </w:rPr>
      </w:pPr>
      <w:r w:rsidRPr="004E069C">
        <w:rPr>
          <w:b/>
          <w:bCs/>
        </w:rPr>
        <w:t>MVCC</w:t>
      </w:r>
    </w:p>
    <w:p w14:paraId="57857FD1" w14:textId="02FC682D" w:rsidR="00140268" w:rsidRDefault="00140268" w:rsidP="004E069C">
      <w:pPr>
        <w:ind w:left="720"/>
      </w:pPr>
      <w:r>
        <w:t>MVCC is implemented by the storage layer but is integral to transaction processing.  Basics of MVCC</w:t>
      </w:r>
      <w:r w:rsidR="004E069C">
        <w:t xml:space="preserve"> as it applies to SQL processing</w:t>
      </w:r>
      <w:ins w:id="29" w:author="Guy Harrison" w:date="2021-03-14T15:22:00Z">
        <w:r w:rsidR="00DE1B99">
          <w:t xml:space="preserve">, and how it allows for time travel queries. </w:t>
        </w:r>
      </w:ins>
    </w:p>
    <w:p w14:paraId="234EE4E0" w14:textId="41DEE76D" w:rsidR="005E4098" w:rsidRPr="004E069C" w:rsidRDefault="004E069C" w:rsidP="004E069C">
      <w:pPr>
        <w:pStyle w:val="ListParagraph"/>
        <w:numPr>
          <w:ilvl w:val="0"/>
          <w:numId w:val="15"/>
        </w:numPr>
        <w:rPr>
          <w:b/>
          <w:bCs/>
        </w:rPr>
      </w:pPr>
      <w:r w:rsidRPr="004E069C">
        <w:rPr>
          <w:b/>
          <w:bCs/>
        </w:rPr>
        <w:t>I</w:t>
      </w:r>
      <w:r w:rsidR="003A37BE" w:rsidRPr="004E069C">
        <w:rPr>
          <w:b/>
          <w:bCs/>
        </w:rPr>
        <w:t>s</w:t>
      </w:r>
      <w:r w:rsidR="005E4098" w:rsidRPr="004E069C">
        <w:rPr>
          <w:b/>
          <w:bCs/>
        </w:rPr>
        <w:t>olation levels</w:t>
      </w:r>
    </w:p>
    <w:p w14:paraId="71570A85" w14:textId="394D416B" w:rsidR="002420C1" w:rsidRDefault="596578F9" w:rsidP="004E069C">
      <w:pPr>
        <w:ind w:firstLine="720"/>
      </w:pPr>
      <w:proofErr w:type="spellStart"/>
      <w:r>
        <w:t>CockroachDB’s</w:t>
      </w:r>
      <w:proofErr w:type="spellEnd"/>
      <w:r>
        <w:t xml:space="preserve"> </w:t>
      </w:r>
      <w:proofErr w:type="spellStart"/>
      <w:r>
        <w:t>serliazable</w:t>
      </w:r>
      <w:proofErr w:type="spellEnd"/>
      <w:r>
        <w:t xml:space="preserve"> isolation level. </w:t>
      </w:r>
      <w:commentRangeStart w:id="30"/>
      <w:del w:id="31" w:author="Guy Harrison" w:date="2021-03-14T15:21:00Z">
        <w:r w:rsidDel="005D37DB">
          <w:delText>How it differs from Snapshot isolation</w:delText>
        </w:r>
        <w:commentRangeEnd w:id="30"/>
        <w:r w:rsidR="002420C1" w:rsidDel="005D37DB">
          <w:commentReference w:id="30"/>
        </w:r>
        <w:r w:rsidDel="005D37DB">
          <w:delText xml:space="preserve"> </w:delText>
        </w:r>
      </w:del>
    </w:p>
    <w:p w14:paraId="4B449D07" w14:textId="2D5C00DC" w:rsidR="003A37BE" w:rsidRPr="004E069C" w:rsidRDefault="00AE105E" w:rsidP="004E069C">
      <w:pPr>
        <w:pStyle w:val="ListParagraph"/>
        <w:numPr>
          <w:ilvl w:val="0"/>
          <w:numId w:val="15"/>
        </w:numPr>
        <w:rPr>
          <w:b/>
          <w:bCs/>
        </w:rPr>
      </w:pPr>
      <w:r w:rsidRPr="004E069C">
        <w:rPr>
          <w:b/>
          <w:bCs/>
        </w:rPr>
        <w:t>Managing transactions</w:t>
      </w:r>
    </w:p>
    <w:p w14:paraId="3D99D475" w14:textId="52BA1A7E" w:rsidR="00AE105E" w:rsidRDefault="00772CC3" w:rsidP="004E069C">
      <w:pPr>
        <w:ind w:left="720"/>
      </w:pPr>
      <w:r>
        <w:t xml:space="preserve">Transactional command BEGIN, COMMIT, SAVEPOINT.  </w:t>
      </w:r>
      <w:r w:rsidR="0097422B">
        <w:t xml:space="preserve"> Note idioms and strategies for coding transactions are deferred until a later chapter. </w:t>
      </w:r>
    </w:p>
    <w:p w14:paraId="48974810" w14:textId="33EA5EBF" w:rsidR="0017752C" w:rsidRDefault="0017752C" w:rsidP="004E069C">
      <w:pPr>
        <w:ind w:left="720"/>
      </w:pPr>
      <w:r>
        <w:lastRenderedPageBreak/>
        <w:t>Intent locks with FOR UPDATE</w:t>
      </w:r>
    </w:p>
    <w:p w14:paraId="41418B5F" w14:textId="14405A4F" w:rsidR="0017752C" w:rsidRDefault="0017752C" w:rsidP="004E069C">
      <w:pPr>
        <w:ind w:left="720"/>
      </w:pPr>
      <w:r>
        <w:t xml:space="preserve">Setting transaction priority </w:t>
      </w:r>
    </w:p>
    <w:p w14:paraId="5F5313BE" w14:textId="77777777" w:rsidR="006D370F" w:rsidRDefault="006D370F" w:rsidP="006D370F">
      <w:pPr>
        <w:pStyle w:val="ListParagraph"/>
      </w:pPr>
    </w:p>
    <w:p w14:paraId="46811DEA" w14:textId="0B4EA9D1" w:rsidR="00EE1D65" w:rsidRDefault="00EE1D65" w:rsidP="006D370F">
      <w:pPr>
        <w:pStyle w:val="ListParagraph"/>
        <w:numPr>
          <w:ilvl w:val="0"/>
          <w:numId w:val="15"/>
        </w:numPr>
        <w:rPr>
          <w:ins w:id="32" w:author="Guy Harrison" w:date="2021-03-14T15:20:00Z"/>
          <w:b/>
          <w:bCs/>
        </w:rPr>
      </w:pPr>
      <w:ins w:id="33" w:author="Guy Harrison" w:date="2021-03-14T15:20:00Z">
        <w:r>
          <w:rPr>
            <w:b/>
            <w:bCs/>
          </w:rPr>
          <w:t>Parallel commits</w:t>
        </w:r>
      </w:ins>
    </w:p>
    <w:p w14:paraId="63D57BC8" w14:textId="6314F16A" w:rsidR="00EE1D65" w:rsidRPr="005D37DB" w:rsidRDefault="005D37DB" w:rsidP="005D37DB">
      <w:pPr>
        <w:ind w:left="360"/>
        <w:rPr>
          <w:ins w:id="34" w:author="Guy Harrison" w:date="2021-03-14T15:20:00Z"/>
          <w:b/>
          <w:bCs/>
          <w:rPrChange w:id="35" w:author="Guy Harrison" w:date="2021-03-14T15:20:00Z">
            <w:rPr>
              <w:ins w:id="36" w:author="Guy Harrison" w:date="2021-03-14T15:20:00Z"/>
            </w:rPr>
          </w:rPrChange>
        </w:rPr>
        <w:pPrChange w:id="37" w:author="Guy Harrison" w:date="2021-03-14T15:20:00Z">
          <w:pPr>
            <w:pStyle w:val="ListParagraph"/>
            <w:numPr>
              <w:numId w:val="15"/>
            </w:numPr>
            <w:ind w:hanging="360"/>
          </w:pPr>
        </w:pPrChange>
      </w:pPr>
      <w:ins w:id="38" w:author="Guy Harrison" w:date="2021-03-14T15:20:00Z">
        <w:r>
          <w:t>https://www.cockroachlabs.com/blog/parallel-commits/</w:t>
        </w:r>
        <w:r>
          <w:annotationRef/>
        </w:r>
      </w:ins>
    </w:p>
    <w:p w14:paraId="6367EB3A" w14:textId="511C51F6" w:rsidR="00816644" w:rsidRPr="006D370F" w:rsidRDefault="005D5B6B" w:rsidP="006D370F">
      <w:pPr>
        <w:pStyle w:val="ListParagraph"/>
        <w:numPr>
          <w:ilvl w:val="0"/>
          <w:numId w:val="15"/>
        </w:numPr>
        <w:rPr>
          <w:b/>
          <w:bCs/>
        </w:rPr>
      </w:pPr>
      <w:r w:rsidRPr="006D370F">
        <w:rPr>
          <w:b/>
          <w:bCs/>
        </w:rPr>
        <w:t>Latches</w:t>
      </w:r>
    </w:p>
    <w:p w14:paraId="4AA48231" w14:textId="71ED8B0B" w:rsidR="0081448D" w:rsidRDefault="0081448D" w:rsidP="00552581">
      <w:pPr>
        <w:ind w:left="720"/>
      </w:pPr>
      <w:proofErr w:type="spellStart"/>
      <w:r>
        <w:t>Lightwieght</w:t>
      </w:r>
      <w:proofErr w:type="spellEnd"/>
      <w:r>
        <w:t xml:space="preserve"> mutexes that serialize access to key ranges across transactions </w:t>
      </w:r>
      <w:hyperlink r:id="rId11" w:anchor="latch-manager" w:history="1">
        <w:r w:rsidRPr="00F47472">
          <w:rPr>
            <w:rStyle w:val="Hyperlink"/>
          </w:rPr>
          <w:t>https://www.cockroachlabs.com/docs/v20.2/architecture/transaction-layer#latch-manager</w:t>
        </w:r>
      </w:hyperlink>
      <w:r>
        <w:t xml:space="preserve"> </w:t>
      </w:r>
    </w:p>
    <w:p w14:paraId="5FA85B9D" w14:textId="3CB47026" w:rsidR="003A37BE" w:rsidRPr="006D370F" w:rsidRDefault="003A37BE" w:rsidP="006D370F">
      <w:pPr>
        <w:pStyle w:val="ListParagraph"/>
        <w:numPr>
          <w:ilvl w:val="0"/>
          <w:numId w:val="15"/>
        </w:numPr>
        <w:rPr>
          <w:b/>
          <w:bCs/>
        </w:rPr>
      </w:pPr>
      <w:r w:rsidRPr="006D370F">
        <w:rPr>
          <w:b/>
          <w:bCs/>
        </w:rPr>
        <w:t>Conflict management</w:t>
      </w:r>
    </w:p>
    <w:p w14:paraId="713F2D54" w14:textId="416476F6" w:rsidR="006333DD" w:rsidRDefault="006333DD" w:rsidP="00552581">
      <w:pPr>
        <w:ind w:left="720"/>
      </w:pPr>
      <w:r>
        <w:t xml:space="preserve">Transaction retries, manual and automatic.  Reference forward to optimistic vs pessimistic locking in Chapter </w:t>
      </w:r>
      <w:r w:rsidR="005E0A44">
        <w:t>6</w:t>
      </w:r>
    </w:p>
    <w:p w14:paraId="07704EB6" w14:textId="1525FF58" w:rsidR="00685A3F" w:rsidRDefault="00685A3F" w:rsidP="00685A3F">
      <w:pPr>
        <w:pStyle w:val="Heading2"/>
      </w:pPr>
      <w:r>
        <w:t>The distribu</w:t>
      </w:r>
      <w:r w:rsidR="00EF5453">
        <w:t>tion layer</w:t>
      </w:r>
    </w:p>
    <w:p w14:paraId="6DC17F19" w14:textId="3335E1C3" w:rsidR="004507BD" w:rsidRDefault="004507BD" w:rsidP="004507BD"/>
    <w:p w14:paraId="3522BD19" w14:textId="10B5F5EA" w:rsidR="004507BD" w:rsidRPr="004507BD" w:rsidRDefault="004507BD" w:rsidP="004507BD">
      <w:r>
        <w:t xml:space="preserve">How data is distributed across nodes within a cluster. </w:t>
      </w:r>
    </w:p>
    <w:p w14:paraId="6EBE97C3" w14:textId="374F3F61" w:rsidR="0089397B" w:rsidRPr="00415D14" w:rsidRDefault="0089397B" w:rsidP="004507BD">
      <w:pPr>
        <w:pStyle w:val="ListParagraph"/>
        <w:numPr>
          <w:ilvl w:val="0"/>
          <w:numId w:val="15"/>
        </w:numPr>
        <w:rPr>
          <w:b/>
          <w:bCs/>
        </w:rPr>
      </w:pPr>
      <w:r w:rsidRPr="00415D14">
        <w:rPr>
          <w:b/>
          <w:bCs/>
        </w:rPr>
        <w:t>Ranges</w:t>
      </w:r>
    </w:p>
    <w:p w14:paraId="763F307F" w14:textId="427DB171" w:rsidR="00277CD4" w:rsidRDefault="00277CD4" w:rsidP="004507BD">
      <w:pPr>
        <w:pStyle w:val="ListParagraph"/>
        <w:numPr>
          <w:ilvl w:val="1"/>
          <w:numId w:val="15"/>
        </w:numPr>
      </w:pPr>
      <w:r>
        <w:t>Monolithic map</w:t>
      </w:r>
    </w:p>
    <w:p w14:paraId="20D0FB78" w14:textId="77777777" w:rsidR="0089397B" w:rsidRDefault="0089397B" w:rsidP="004507BD">
      <w:pPr>
        <w:pStyle w:val="ListParagraph"/>
        <w:numPr>
          <w:ilvl w:val="1"/>
          <w:numId w:val="15"/>
        </w:numPr>
      </w:pPr>
      <w:r>
        <w:t>Range Splits</w:t>
      </w:r>
    </w:p>
    <w:p w14:paraId="040DFD91" w14:textId="77777777" w:rsidR="0089397B" w:rsidRPr="00415D14" w:rsidRDefault="0089397B" w:rsidP="004507BD">
      <w:pPr>
        <w:pStyle w:val="ListParagraph"/>
        <w:numPr>
          <w:ilvl w:val="0"/>
          <w:numId w:val="15"/>
        </w:numPr>
        <w:rPr>
          <w:b/>
          <w:bCs/>
        </w:rPr>
      </w:pPr>
      <w:r w:rsidRPr="00415D14">
        <w:rPr>
          <w:b/>
          <w:bCs/>
        </w:rPr>
        <w:t>Leaseholders</w:t>
      </w:r>
    </w:p>
    <w:p w14:paraId="12A2B50C" w14:textId="576ED215" w:rsidR="00EF5453" w:rsidRDefault="00A2494B" w:rsidP="004507BD">
      <w:pPr>
        <w:pStyle w:val="ListParagraph"/>
        <w:numPr>
          <w:ilvl w:val="1"/>
          <w:numId w:val="15"/>
        </w:numPr>
      </w:pPr>
      <w:r>
        <w:t>Leaseholder rebalancing</w:t>
      </w:r>
    </w:p>
    <w:p w14:paraId="29387A21" w14:textId="43274E87" w:rsidR="00EF5453" w:rsidRDefault="00EF5453" w:rsidP="00685A3F">
      <w:pPr>
        <w:pStyle w:val="Heading2"/>
      </w:pPr>
      <w:r>
        <w:t xml:space="preserve">The replication layer </w:t>
      </w:r>
    </w:p>
    <w:p w14:paraId="6E12B067" w14:textId="487E8F02" w:rsidR="000C4999" w:rsidDel="005D37DB" w:rsidRDefault="596578F9" w:rsidP="000C4999">
      <w:pPr>
        <w:rPr>
          <w:del w:id="39" w:author="Guy Harrison" w:date="2021-03-14T15:21:00Z"/>
          <w:color w:val="C00000"/>
        </w:rPr>
      </w:pPr>
      <w:commentRangeStart w:id="40"/>
      <w:del w:id="41" w:author="Guy Harrison" w:date="2021-03-14T15:21:00Z">
        <w:r w:rsidRPr="596578F9" w:rsidDel="005D37DB">
          <w:rPr>
            <w:color w:val="C00000"/>
          </w:rPr>
          <w:delText>Q: your docs have distribution and replication as separate layers.  I’m inclined to combine them – thoughts?</w:delText>
        </w:r>
        <w:commentRangeEnd w:id="40"/>
        <w:r w:rsidR="000C4999" w:rsidDel="005D37DB">
          <w:commentReference w:id="40"/>
        </w:r>
      </w:del>
    </w:p>
    <w:p w14:paraId="36D5BD60" w14:textId="4123BDAC" w:rsidR="000F5E45" w:rsidRPr="004507BD" w:rsidRDefault="000F5E45" w:rsidP="000F5E45">
      <w:r>
        <w:t xml:space="preserve">How redundant copies of data are distributed across the cluster </w:t>
      </w:r>
    </w:p>
    <w:p w14:paraId="4C08B9A7" w14:textId="381090E8" w:rsidR="001D2BB3" w:rsidRPr="00415D14" w:rsidRDefault="001D2BB3" w:rsidP="00773CA4">
      <w:pPr>
        <w:pStyle w:val="ListParagraph"/>
        <w:numPr>
          <w:ilvl w:val="0"/>
          <w:numId w:val="16"/>
        </w:numPr>
        <w:rPr>
          <w:b/>
          <w:bCs/>
        </w:rPr>
      </w:pPr>
      <w:r w:rsidRPr="00415D14">
        <w:rPr>
          <w:b/>
          <w:bCs/>
        </w:rPr>
        <w:t>Clusters and nodes</w:t>
      </w:r>
    </w:p>
    <w:p w14:paraId="6E93E966" w14:textId="723EF6EF" w:rsidR="00AB3411" w:rsidRDefault="00AB3411" w:rsidP="00773CA4">
      <w:pPr>
        <w:pStyle w:val="ListParagraph"/>
        <w:numPr>
          <w:ilvl w:val="1"/>
          <w:numId w:val="16"/>
        </w:numPr>
      </w:pPr>
      <w:r>
        <w:t xml:space="preserve">How multiple nodes </w:t>
      </w:r>
      <w:r w:rsidR="008A4DF8">
        <w:t xml:space="preserve">co-operate to form a cluster. </w:t>
      </w:r>
    </w:p>
    <w:p w14:paraId="160AC3CA" w14:textId="0FD04CA4" w:rsidR="00B72883" w:rsidRPr="00415D14" w:rsidRDefault="00B72883" w:rsidP="00773CA4">
      <w:pPr>
        <w:pStyle w:val="ListParagraph"/>
        <w:numPr>
          <w:ilvl w:val="0"/>
          <w:numId w:val="16"/>
        </w:numPr>
        <w:rPr>
          <w:b/>
          <w:bCs/>
        </w:rPr>
      </w:pPr>
      <w:r w:rsidRPr="00415D14">
        <w:rPr>
          <w:b/>
          <w:bCs/>
        </w:rPr>
        <w:t>Replica</w:t>
      </w:r>
      <w:r w:rsidR="007A0AA4" w:rsidRPr="00415D14">
        <w:rPr>
          <w:b/>
          <w:bCs/>
        </w:rPr>
        <w:t>tion</w:t>
      </w:r>
    </w:p>
    <w:p w14:paraId="366F512D" w14:textId="571484D6" w:rsidR="00132B79" w:rsidRDefault="00132B79" w:rsidP="00773CA4">
      <w:pPr>
        <w:pStyle w:val="ListParagraph"/>
        <w:numPr>
          <w:ilvl w:val="1"/>
          <w:numId w:val="16"/>
        </w:numPr>
      </w:pPr>
      <w:r>
        <w:t>Replication log (RAFT log)</w:t>
      </w:r>
    </w:p>
    <w:p w14:paraId="1103E865" w14:textId="283783A0" w:rsidR="00194E98" w:rsidRDefault="00131C49" w:rsidP="00773CA4">
      <w:pPr>
        <w:pStyle w:val="ListParagraph"/>
        <w:numPr>
          <w:ilvl w:val="1"/>
          <w:numId w:val="16"/>
        </w:numPr>
      </w:pPr>
      <w:r>
        <w:t>Parallel commits</w:t>
      </w:r>
    </w:p>
    <w:p w14:paraId="74C15FCC" w14:textId="4845C0DC" w:rsidR="00EA5481" w:rsidRDefault="00EC6492" w:rsidP="00773CA4">
      <w:pPr>
        <w:pStyle w:val="ListParagraph"/>
        <w:numPr>
          <w:ilvl w:val="0"/>
          <w:numId w:val="16"/>
        </w:numPr>
      </w:pPr>
      <w:r>
        <w:t>Hybrid logical clocks</w:t>
      </w:r>
    </w:p>
    <w:p w14:paraId="37049775" w14:textId="6A2BC006" w:rsidR="00DA7A97" w:rsidRDefault="00DA7A97" w:rsidP="00773CA4">
      <w:pPr>
        <w:pStyle w:val="ListParagraph"/>
        <w:numPr>
          <w:ilvl w:val="0"/>
          <w:numId w:val="16"/>
        </w:numPr>
      </w:pPr>
      <w:r>
        <w:t>Gossip</w:t>
      </w:r>
    </w:p>
    <w:p w14:paraId="551B49B6" w14:textId="727B7BBC" w:rsidR="00194E98" w:rsidRDefault="00194E98" w:rsidP="00773CA4">
      <w:pPr>
        <w:pStyle w:val="ListParagraph"/>
        <w:numPr>
          <w:ilvl w:val="0"/>
          <w:numId w:val="16"/>
        </w:numPr>
      </w:pPr>
      <w:r>
        <w:t>RAFT</w:t>
      </w:r>
    </w:p>
    <w:p w14:paraId="0646C699" w14:textId="434389E9" w:rsidR="005331F0" w:rsidRDefault="005331F0" w:rsidP="00773CA4">
      <w:pPr>
        <w:pStyle w:val="ListParagraph"/>
        <w:numPr>
          <w:ilvl w:val="0"/>
          <w:numId w:val="16"/>
        </w:numPr>
      </w:pPr>
      <w:r>
        <w:t>Distributed Query optimization (</w:t>
      </w:r>
      <w:proofErr w:type="spellStart"/>
      <w:r>
        <w:t>DistSQL</w:t>
      </w:r>
      <w:proofErr w:type="spellEnd"/>
      <w:r>
        <w:t>)</w:t>
      </w:r>
    </w:p>
    <w:p w14:paraId="759682EA" w14:textId="61F87FDC" w:rsidR="00685A3F" w:rsidRDefault="596578F9" w:rsidP="00685A3F">
      <w:pPr>
        <w:pStyle w:val="Heading2"/>
      </w:pPr>
      <w:commentRangeStart w:id="42"/>
      <w:r>
        <w:t>The storage Engine</w:t>
      </w:r>
      <w:commentRangeEnd w:id="42"/>
      <w:r w:rsidR="00685A3F">
        <w:commentReference w:id="42"/>
      </w:r>
    </w:p>
    <w:p w14:paraId="486D7333" w14:textId="496C1D8D" w:rsidR="00CC56B0" w:rsidRPr="00CC56B0" w:rsidRDefault="00CC56B0" w:rsidP="00CC56B0">
      <w:r>
        <w:t xml:space="preserve">Details of the Pebble KV store on each node. </w:t>
      </w:r>
    </w:p>
    <w:p w14:paraId="7C620F11" w14:textId="77777777" w:rsidR="00C5437C" w:rsidRPr="00454DC6" w:rsidRDefault="00C5437C" w:rsidP="00454DC6">
      <w:pPr>
        <w:pStyle w:val="ListParagraph"/>
        <w:numPr>
          <w:ilvl w:val="0"/>
          <w:numId w:val="17"/>
        </w:numPr>
        <w:rPr>
          <w:b/>
          <w:bCs/>
        </w:rPr>
      </w:pPr>
      <w:r w:rsidRPr="00454DC6">
        <w:rPr>
          <w:b/>
          <w:bCs/>
        </w:rPr>
        <w:t>The Pebble Key-value store</w:t>
      </w:r>
    </w:p>
    <w:p w14:paraId="647C6E28" w14:textId="00A8D975" w:rsidR="00135DAE" w:rsidRPr="00454DC6" w:rsidRDefault="00135DAE" w:rsidP="00454DC6">
      <w:pPr>
        <w:pStyle w:val="ListParagraph"/>
        <w:numPr>
          <w:ilvl w:val="0"/>
          <w:numId w:val="17"/>
        </w:numPr>
        <w:rPr>
          <w:b/>
          <w:bCs/>
        </w:rPr>
      </w:pPr>
      <w:r w:rsidRPr="00454DC6">
        <w:rPr>
          <w:b/>
          <w:bCs/>
        </w:rPr>
        <w:t>Table mapping to KV</w:t>
      </w:r>
    </w:p>
    <w:p w14:paraId="1A2D60A1" w14:textId="2B4E0F88" w:rsidR="00C734B3" w:rsidRPr="00454DC6" w:rsidRDefault="004140CB" w:rsidP="00454DC6">
      <w:pPr>
        <w:pStyle w:val="ListParagraph"/>
        <w:numPr>
          <w:ilvl w:val="0"/>
          <w:numId w:val="17"/>
        </w:numPr>
        <w:rPr>
          <w:b/>
          <w:bCs/>
        </w:rPr>
      </w:pPr>
      <w:r w:rsidRPr="00454DC6">
        <w:rPr>
          <w:b/>
          <w:bCs/>
        </w:rPr>
        <w:lastRenderedPageBreak/>
        <w:t xml:space="preserve">Log Structured Merge Trees </w:t>
      </w:r>
    </w:p>
    <w:p w14:paraId="6CB6948B" w14:textId="74F0FF9A" w:rsidR="004140CB" w:rsidRPr="00454DC6" w:rsidRDefault="004140CB" w:rsidP="00454DC6">
      <w:pPr>
        <w:pStyle w:val="ListParagraph"/>
        <w:numPr>
          <w:ilvl w:val="1"/>
          <w:numId w:val="17"/>
        </w:numPr>
      </w:pPr>
      <w:proofErr w:type="spellStart"/>
      <w:r w:rsidRPr="00454DC6">
        <w:t>Memtables</w:t>
      </w:r>
      <w:proofErr w:type="spellEnd"/>
      <w:r w:rsidRPr="00454DC6">
        <w:t xml:space="preserve">, SSTables, </w:t>
      </w:r>
      <w:proofErr w:type="spellStart"/>
      <w:r w:rsidRPr="00454DC6">
        <w:t>CommitLog</w:t>
      </w:r>
      <w:proofErr w:type="spellEnd"/>
      <w:r w:rsidRPr="00454DC6">
        <w:t xml:space="preserve">, </w:t>
      </w:r>
      <w:r w:rsidR="0089427C" w:rsidRPr="00454DC6">
        <w:t>Bloom filters</w:t>
      </w:r>
    </w:p>
    <w:p w14:paraId="5C8AA8AF" w14:textId="799C4493" w:rsidR="006C2F72" w:rsidRPr="00454DC6" w:rsidDel="008D210E" w:rsidRDefault="006C2F72" w:rsidP="00454DC6">
      <w:pPr>
        <w:pStyle w:val="ListParagraph"/>
        <w:numPr>
          <w:ilvl w:val="0"/>
          <w:numId w:val="17"/>
        </w:numPr>
        <w:rPr>
          <w:del w:id="43" w:author="Guy Harrison" w:date="2021-03-14T15:21:00Z"/>
          <w:b/>
          <w:bCs/>
        </w:rPr>
      </w:pPr>
      <w:del w:id="44" w:author="Guy Harrison" w:date="2021-03-14T15:21:00Z">
        <w:r w:rsidRPr="00454DC6" w:rsidDel="008D210E">
          <w:rPr>
            <w:b/>
            <w:bCs/>
          </w:rPr>
          <w:delText>Column Families</w:delText>
        </w:r>
      </w:del>
    </w:p>
    <w:p w14:paraId="7079B443" w14:textId="4173881F" w:rsidR="00AE6EBF" w:rsidRPr="00454DC6" w:rsidDel="008D210E" w:rsidRDefault="00AE6EBF" w:rsidP="00454DC6">
      <w:pPr>
        <w:pStyle w:val="ListParagraph"/>
        <w:numPr>
          <w:ilvl w:val="0"/>
          <w:numId w:val="17"/>
        </w:numPr>
        <w:rPr>
          <w:del w:id="45" w:author="Guy Harrison" w:date="2021-03-14T15:21:00Z"/>
          <w:b/>
          <w:bCs/>
        </w:rPr>
      </w:pPr>
      <w:del w:id="46" w:author="Guy Harrison" w:date="2021-03-14T15:21:00Z">
        <w:r w:rsidRPr="00454DC6" w:rsidDel="008D210E">
          <w:rPr>
            <w:b/>
            <w:bCs/>
          </w:rPr>
          <w:delText>Vectorized execution</w:delText>
        </w:r>
      </w:del>
    </w:p>
    <w:p w14:paraId="02F04D6B" w14:textId="628A1BEF" w:rsidR="00AC4259" w:rsidRDefault="00AC4259" w:rsidP="00454DC6">
      <w:pPr>
        <w:pStyle w:val="ListParagraph"/>
        <w:numPr>
          <w:ilvl w:val="0"/>
          <w:numId w:val="17"/>
        </w:numPr>
        <w:rPr>
          <w:b/>
          <w:bCs/>
        </w:rPr>
      </w:pPr>
      <w:r w:rsidRPr="00454DC6">
        <w:rPr>
          <w:b/>
          <w:bCs/>
        </w:rPr>
        <w:t>Secondary indexes</w:t>
      </w:r>
    </w:p>
    <w:p w14:paraId="675E9755" w14:textId="775B2CB6" w:rsidR="00454DC6" w:rsidRDefault="00454DC6" w:rsidP="00454DC6">
      <w:pPr>
        <w:pStyle w:val="ListParagraph"/>
        <w:numPr>
          <w:ilvl w:val="0"/>
          <w:numId w:val="17"/>
        </w:numPr>
        <w:rPr>
          <w:b/>
          <w:bCs/>
        </w:rPr>
      </w:pPr>
      <w:r>
        <w:rPr>
          <w:b/>
          <w:bCs/>
        </w:rPr>
        <w:t>Caching</w:t>
      </w:r>
    </w:p>
    <w:p w14:paraId="7FCF2731" w14:textId="4789AABA" w:rsidR="00454DC6" w:rsidRDefault="00695AD5" w:rsidP="00454DC6">
      <w:pPr>
        <w:pStyle w:val="ListParagraph"/>
        <w:numPr>
          <w:ilvl w:val="0"/>
          <w:numId w:val="17"/>
        </w:numPr>
        <w:rPr>
          <w:b/>
          <w:bCs/>
        </w:rPr>
      </w:pPr>
      <w:r>
        <w:rPr>
          <w:b/>
          <w:bCs/>
        </w:rPr>
        <w:t>KV transactions</w:t>
      </w:r>
    </w:p>
    <w:p w14:paraId="30599100" w14:textId="58F7D158" w:rsidR="00454DC6" w:rsidRPr="00695AD5" w:rsidRDefault="00695AD5" w:rsidP="00454DC6">
      <w:pPr>
        <w:pStyle w:val="ListParagraph"/>
        <w:numPr>
          <w:ilvl w:val="0"/>
          <w:numId w:val="17"/>
        </w:numPr>
        <w:rPr>
          <w:b/>
          <w:bCs/>
        </w:rPr>
      </w:pPr>
      <w:r>
        <w:rPr>
          <w:b/>
          <w:bCs/>
        </w:rPr>
        <w:t>Hybrid logical clocks</w:t>
      </w:r>
    </w:p>
    <w:p w14:paraId="7418BD54" w14:textId="41F0FB17" w:rsidR="00A804AA" w:rsidRPr="00415D14" w:rsidDel="008D210E" w:rsidRDefault="596578F9" w:rsidP="004005F1">
      <w:pPr>
        <w:pStyle w:val="Heading3"/>
        <w:numPr>
          <w:ilvl w:val="2"/>
          <w:numId w:val="0"/>
        </w:numPr>
        <w:rPr>
          <w:del w:id="47" w:author="Guy Harrison" w:date="2021-03-14T15:21:00Z"/>
          <w:color w:val="C00000"/>
        </w:rPr>
      </w:pPr>
      <w:commentRangeStart w:id="48"/>
      <w:del w:id="49" w:author="Guy Harrison" w:date="2021-03-14T15:21:00Z">
        <w:r w:rsidRPr="596578F9" w:rsidDel="008D210E">
          <w:rPr>
            <w:color w:val="C00000"/>
          </w:rPr>
          <w:delText>Q:  Is the only caching KV caching?</w:delText>
        </w:r>
        <w:commentRangeEnd w:id="48"/>
        <w:r w:rsidR="00B234D1" w:rsidDel="008D210E">
          <w:commentReference w:id="48"/>
        </w:r>
        <w:r w:rsidRPr="596578F9" w:rsidDel="008D210E">
          <w:rPr>
            <w:color w:val="C00000"/>
          </w:rPr>
          <w:delText xml:space="preserve">  </w:delText>
        </w:r>
      </w:del>
    </w:p>
    <w:p w14:paraId="2E5F7F93" w14:textId="62F08E5F" w:rsidR="00A804AA" w:rsidRDefault="00151B77" w:rsidP="00151B77">
      <w:pPr>
        <w:pStyle w:val="Heading1"/>
      </w:pPr>
      <w:r>
        <w:t>Chapter resources</w:t>
      </w:r>
    </w:p>
    <w:p w14:paraId="36910056" w14:textId="77777777" w:rsidR="00151B77" w:rsidRDefault="00151B77" w:rsidP="00151B77">
      <w:pPr>
        <w:numPr>
          <w:ilvl w:val="0"/>
          <w:numId w:val="11"/>
        </w:numPr>
        <w:spacing w:after="0" w:line="240" w:lineRule="auto"/>
      </w:pPr>
      <w:r>
        <w:t>Chapter 2: The CockroachDB Architecture</w:t>
      </w:r>
    </w:p>
    <w:p w14:paraId="73C6C000" w14:textId="77777777" w:rsidR="00151B77" w:rsidRDefault="00151B77" w:rsidP="00151B77">
      <w:pPr>
        <w:numPr>
          <w:ilvl w:val="1"/>
          <w:numId w:val="11"/>
        </w:numPr>
        <w:spacing w:after="0" w:line="240" w:lineRule="auto"/>
      </w:pPr>
      <w:r>
        <w:t>Core concepts</w:t>
      </w:r>
    </w:p>
    <w:p w14:paraId="2AC0BB42" w14:textId="77777777" w:rsidR="00151B77" w:rsidRDefault="00151B77" w:rsidP="00151B77">
      <w:pPr>
        <w:numPr>
          <w:ilvl w:val="2"/>
          <w:numId w:val="11"/>
        </w:numPr>
        <w:spacing w:after="0" w:line="240" w:lineRule="auto"/>
      </w:pPr>
      <w:r>
        <w:t>Cluster, node, range, replica, leaseholder, raft leader, raft log, gateway</w:t>
      </w:r>
    </w:p>
    <w:p w14:paraId="3EDCA52C" w14:textId="77777777" w:rsidR="00151B77" w:rsidRDefault="00151B77" w:rsidP="00151B77">
      <w:pPr>
        <w:numPr>
          <w:ilvl w:val="3"/>
          <w:numId w:val="11"/>
        </w:numPr>
        <w:spacing w:after="0" w:line="240" w:lineRule="auto"/>
      </w:pPr>
      <w:r>
        <w:t>[Docs]</w:t>
      </w:r>
    </w:p>
    <w:p w14:paraId="31B96CCA" w14:textId="77777777" w:rsidR="00151B77" w:rsidRDefault="00DE1B99" w:rsidP="00151B77">
      <w:pPr>
        <w:numPr>
          <w:ilvl w:val="4"/>
          <w:numId w:val="11"/>
        </w:numPr>
        <w:spacing w:after="0" w:line="240" w:lineRule="auto"/>
      </w:pPr>
      <w:hyperlink r:id="rId12">
        <w:r w:rsidR="00151B77">
          <w:rPr>
            <w:color w:val="1155CC"/>
            <w:u w:val="single"/>
          </w:rPr>
          <w:t>Architecture overview</w:t>
        </w:r>
      </w:hyperlink>
    </w:p>
    <w:p w14:paraId="318F5920" w14:textId="77777777" w:rsidR="00151B77" w:rsidRDefault="00DE1B99" w:rsidP="00151B77">
      <w:pPr>
        <w:numPr>
          <w:ilvl w:val="4"/>
          <w:numId w:val="11"/>
        </w:numPr>
        <w:spacing w:after="0" w:line="240" w:lineRule="auto"/>
      </w:pPr>
      <w:hyperlink r:id="rId13">
        <w:r w:rsidR="00151B77">
          <w:rPr>
            <w:color w:val="1155CC"/>
            <w:u w:val="single"/>
          </w:rPr>
          <w:t>Reads and Writes Overview</w:t>
        </w:r>
      </w:hyperlink>
    </w:p>
    <w:p w14:paraId="635AEF00" w14:textId="77777777" w:rsidR="00151B77" w:rsidRDefault="00151B77" w:rsidP="00151B77">
      <w:pPr>
        <w:numPr>
          <w:ilvl w:val="3"/>
          <w:numId w:val="11"/>
        </w:numPr>
        <w:spacing w:after="0" w:line="240" w:lineRule="auto"/>
      </w:pPr>
      <w:r>
        <w:t xml:space="preserve">[Cockroach U] </w:t>
      </w:r>
    </w:p>
    <w:p w14:paraId="328FACB1" w14:textId="77777777" w:rsidR="00151B77" w:rsidRDefault="00DE1B99" w:rsidP="00151B77">
      <w:pPr>
        <w:numPr>
          <w:ilvl w:val="4"/>
          <w:numId w:val="11"/>
        </w:numPr>
        <w:spacing w:after="0" w:line="240" w:lineRule="auto"/>
      </w:pPr>
      <w:hyperlink r:id="rId14">
        <w:r w:rsidR="00151B77">
          <w:rPr>
            <w:color w:val="1155CC"/>
            <w:u w:val="single"/>
          </w:rPr>
          <w:t>The Keyspace, Replicas, and Ranges</w:t>
        </w:r>
      </w:hyperlink>
    </w:p>
    <w:p w14:paraId="4CE0C609" w14:textId="77777777" w:rsidR="00151B77" w:rsidRDefault="00DE1B99" w:rsidP="00151B77">
      <w:pPr>
        <w:numPr>
          <w:ilvl w:val="4"/>
          <w:numId w:val="11"/>
        </w:numPr>
        <w:spacing w:after="0" w:line="240" w:lineRule="auto"/>
      </w:pPr>
      <w:hyperlink r:id="rId15">
        <w:r w:rsidR="00151B77">
          <w:rPr>
            <w:color w:val="1155CC"/>
            <w:u w:val="single"/>
          </w:rPr>
          <w:t>The Raft Protocol</w:t>
        </w:r>
      </w:hyperlink>
    </w:p>
    <w:p w14:paraId="661A28E6" w14:textId="77777777" w:rsidR="00151B77" w:rsidRDefault="00151B77" w:rsidP="00151B77">
      <w:pPr>
        <w:numPr>
          <w:ilvl w:val="1"/>
          <w:numId w:val="11"/>
        </w:numPr>
        <w:spacing w:after="0" w:line="240" w:lineRule="auto"/>
      </w:pPr>
      <w:r>
        <w:t>Architecture layers</w:t>
      </w:r>
    </w:p>
    <w:p w14:paraId="149FF366" w14:textId="77777777" w:rsidR="00151B77" w:rsidRDefault="00151B77" w:rsidP="00151B77">
      <w:pPr>
        <w:numPr>
          <w:ilvl w:val="2"/>
          <w:numId w:val="11"/>
        </w:numPr>
        <w:spacing w:after="0" w:line="240" w:lineRule="auto"/>
      </w:pPr>
      <w:r>
        <w:t>SQL, Transaction, Distribution, Replication, Storage</w:t>
      </w:r>
    </w:p>
    <w:p w14:paraId="57493C7C" w14:textId="77777777" w:rsidR="00151B77" w:rsidRDefault="00DE1B99" w:rsidP="00151B77">
      <w:pPr>
        <w:numPr>
          <w:ilvl w:val="3"/>
          <w:numId w:val="11"/>
        </w:numPr>
        <w:spacing w:after="0" w:line="240" w:lineRule="auto"/>
      </w:pPr>
      <w:hyperlink r:id="rId16">
        <w:r w:rsidR="00151B77">
          <w:rPr>
            <w:color w:val="1155CC"/>
            <w:u w:val="single"/>
          </w:rPr>
          <w:t>[Docs] Architecture layer docs</w:t>
        </w:r>
      </w:hyperlink>
    </w:p>
    <w:p w14:paraId="2FA2563C" w14:textId="77777777" w:rsidR="00151B77" w:rsidRDefault="00151B77" w:rsidP="00151B77">
      <w:pPr>
        <w:numPr>
          <w:ilvl w:val="3"/>
          <w:numId w:val="11"/>
        </w:numPr>
        <w:spacing w:after="0" w:line="240" w:lineRule="auto"/>
      </w:pPr>
      <w:r>
        <w:t>[SIGMOD] Section 2, System Overview</w:t>
      </w:r>
    </w:p>
    <w:p w14:paraId="01D318F0" w14:textId="77777777" w:rsidR="00151B77" w:rsidRDefault="00151B77" w:rsidP="00151B77">
      <w:pPr>
        <w:numPr>
          <w:ilvl w:val="1"/>
          <w:numId w:val="11"/>
        </w:numPr>
        <w:spacing w:after="0" w:line="240" w:lineRule="auto"/>
      </w:pPr>
      <w:r>
        <w:t>Example: Life of a distributed transaction</w:t>
      </w:r>
    </w:p>
    <w:p w14:paraId="1A705A33" w14:textId="77777777" w:rsidR="00151B77" w:rsidRDefault="00DE1B99" w:rsidP="00151B77">
      <w:pPr>
        <w:numPr>
          <w:ilvl w:val="2"/>
          <w:numId w:val="11"/>
        </w:numPr>
        <w:spacing w:after="0" w:line="240" w:lineRule="auto"/>
      </w:pPr>
      <w:hyperlink r:id="rId17">
        <w:r w:rsidR="00151B77">
          <w:rPr>
            <w:color w:val="1155CC"/>
            <w:u w:val="single"/>
          </w:rPr>
          <w:t>[Docs] Life of a distributed transaction</w:t>
        </w:r>
      </w:hyperlink>
    </w:p>
    <w:p w14:paraId="6341140B" w14:textId="77777777" w:rsidR="00151B77" w:rsidRDefault="00151B77" w:rsidP="00151B77"/>
    <w:p w14:paraId="52AADFB5" w14:textId="77777777" w:rsidR="00151B77" w:rsidRDefault="00151B77" w:rsidP="00151B77"/>
    <w:p w14:paraId="00550A4F" w14:textId="77777777" w:rsidR="00151B77" w:rsidRDefault="00DE1B99" w:rsidP="00151B77">
      <w:hyperlink r:id="rId18" w:history="1">
        <w:r w:rsidR="00151B77" w:rsidRPr="00DB6EB4">
          <w:rPr>
            <w:rStyle w:val="Hyperlink"/>
          </w:rPr>
          <w:t>https://www.cockroachlabs.com/blog/raft-is-so-fetch/</w:t>
        </w:r>
      </w:hyperlink>
    </w:p>
    <w:p w14:paraId="59792D39" w14:textId="77777777" w:rsidR="00151B77" w:rsidRDefault="00DE1B99" w:rsidP="00151B77">
      <w:hyperlink r:id="rId19" w:history="1">
        <w:r w:rsidR="00151B77" w:rsidRPr="00DB6EB4">
          <w:rPr>
            <w:rStyle w:val="Hyperlink"/>
          </w:rPr>
          <w:t>https://www.cockroachlabs.com/blog/pebble-rocksdb-kv-store/</w:t>
        </w:r>
      </w:hyperlink>
      <w:r w:rsidR="00151B77">
        <w:t xml:space="preserve"> </w:t>
      </w:r>
    </w:p>
    <w:p w14:paraId="18C8CA37" w14:textId="77777777" w:rsidR="00151B77" w:rsidRDefault="00DE1B99" w:rsidP="00151B77">
      <w:hyperlink r:id="rId20" w:history="1">
        <w:r w:rsidR="00151B77" w:rsidRPr="00F47472">
          <w:rPr>
            <w:rStyle w:val="Hyperlink"/>
          </w:rPr>
          <w:t>https://www.cockroachlabs.com/blog/cost-based-optimizer-20-1/</w:t>
        </w:r>
      </w:hyperlink>
      <w:r w:rsidR="00151B77">
        <w:t xml:space="preserve"> </w:t>
      </w:r>
    </w:p>
    <w:p w14:paraId="6A024E0F" w14:textId="24223199" w:rsidR="00151B77" w:rsidRDefault="00DE1B99" w:rsidP="00151B77">
      <w:hyperlink r:id="rId21" w:history="1">
        <w:r w:rsidR="00151B77" w:rsidRPr="00DB6EB4">
          <w:rPr>
            <w:rStyle w:val="Hyperlink"/>
          </w:rPr>
          <w:t>https://www.cockroachlabs.com/blog/nested-transactions-in-cockroachdb-20-1/</w:t>
        </w:r>
      </w:hyperlink>
      <w:r w:rsidR="00151B77">
        <w:t xml:space="preserve"> </w:t>
      </w:r>
    </w:p>
    <w:p w14:paraId="4ED57720" w14:textId="4CFCFEC3" w:rsidR="0090697D" w:rsidRDefault="00DE1B99" w:rsidP="00151B77">
      <w:hyperlink r:id="rId22" w:history="1">
        <w:r w:rsidR="0090697D" w:rsidRPr="00F47472">
          <w:rPr>
            <w:rStyle w:val="Hyperlink"/>
          </w:rPr>
          <w:t>https://www.cockroachlabs.com/blog/time-travel-queries-select-witty_subtitle-the_future/</w:t>
        </w:r>
      </w:hyperlink>
      <w:r w:rsidR="0090697D">
        <w:t xml:space="preserve"> </w:t>
      </w:r>
    </w:p>
    <w:p w14:paraId="75798A7C" w14:textId="77777777" w:rsidR="00151B77" w:rsidRDefault="00DE1B99" w:rsidP="00151B77">
      <w:hyperlink r:id="rId23" w:history="1">
        <w:r w:rsidR="00151B77" w:rsidRPr="00DB6EB4">
          <w:rPr>
            <w:rStyle w:val="Hyperlink"/>
          </w:rPr>
          <w:t>https://www.cockroachlabs.com/blog/living-without-atomic-clocks/</w:t>
        </w:r>
      </w:hyperlink>
      <w:r w:rsidR="00151B77">
        <w:t xml:space="preserve"> </w:t>
      </w:r>
    </w:p>
    <w:p w14:paraId="52C2AC9C" w14:textId="77777777" w:rsidR="00151B77" w:rsidRDefault="00DE1B99" w:rsidP="00151B77">
      <w:hyperlink r:id="rId24" w:history="1">
        <w:r w:rsidR="00151B77" w:rsidRPr="00DB6EB4">
          <w:rPr>
            <w:rStyle w:val="Hyperlink"/>
          </w:rPr>
          <w:t>https://www.cockroachlabs.com/blog/joint-consensus-raft/</w:t>
        </w:r>
      </w:hyperlink>
    </w:p>
    <w:p w14:paraId="1164B65D" w14:textId="77777777" w:rsidR="00151B77" w:rsidRDefault="00DE1B99" w:rsidP="00151B77">
      <w:hyperlink r:id="rId25" w:history="1">
        <w:r w:rsidR="00151B77" w:rsidRPr="00DB6EB4">
          <w:rPr>
            <w:rStyle w:val="Hyperlink"/>
          </w:rPr>
          <w:t>https://www.cockroachlabs.com/blog/parallel-commits/</w:t>
        </w:r>
      </w:hyperlink>
      <w:r w:rsidR="00151B77">
        <w:t xml:space="preserve"> </w:t>
      </w:r>
    </w:p>
    <w:p w14:paraId="5FB4D185" w14:textId="77777777" w:rsidR="00151B77" w:rsidRDefault="00DE1B99" w:rsidP="00151B77">
      <w:hyperlink r:id="rId26" w:history="1">
        <w:r w:rsidR="00151B77" w:rsidRPr="00DB6EB4">
          <w:rPr>
            <w:rStyle w:val="Hyperlink"/>
          </w:rPr>
          <w:t>https://www.cockroachlabs.com/blog/how-we-built-a-vectorized-execution-engine/</w:t>
        </w:r>
      </w:hyperlink>
    </w:p>
    <w:p w14:paraId="36D6BCF3" w14:textId="77777777" w:rsidR="00151B77" w:rsidRDefault="00DE1B99" w:rsidP="00151B77">
      <w:hyperlink r:id="rId27" w:history="1">
        <w:r w:rsidR="00151B77" w:rsidRPr="00DB6EB4">
          <w:rPr>
            <w:rStyle w:val="Hyperlink"/>
          </w:rPr>
          <w:t>https://www.cockroachlabs.com/blog/what-write-skew-looks-like/</w:t>
        </w:r>
      </w:hyperlink>
      <w:r w:rsidR="00151B77">
        <w:t xml:space="preserve"> </w:t>
      </w:r>
    </w:p>
    <w:p w14:paraId="671B83C0" w14:textId="77777777" w:rsidR="00151B77" w:rsidRDefault="00DE1B99" w:rsidP="00151B77">
      <w:hyperlink r:id="rId28" w:history="1">
        <w:r w:rsidR="00151B77" w:rsidRPr="00DB6EB4">
          <w:rPr>
            <w:rStyle w:val="Hyperlink"/>
          </w:rPr>
          <w:t>https://www.cockroachlabs.com/blog/distributed-sql-key-value-store/</w:t>
        </w:r>
      </w:hyperlink>
      <w:r w:rsidR="00151B77">
        <w:t xml:space="preserve"> </w:t>
      </w:r>
    </w:p>
    <w:p w14:paraId="259A55E9" w14:textId="77777777" w:rsidR="00151B77" w:rsidRDefault="00151B77" w:rsidP="00151B77"/>
    <w:p w14:paraId="2CDE9A78" w14:textId="77777777" w:rsidR="00151B77" w:rsidRDefault="00151B77" w:rsidP="00151B77"/>
    <w:p w14:paraId="4192C4B4" w14:textId="77777777" w:rsidR="00151B77" w:rsidRPr="00685A3F" w:rsidRDefault="00151B77" w:rsidP="00151B77"/>
    <w:sectPr w:rsidR="00151B77" w:rsidRPr="00685A3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 w:author="Ben Darnell" w:date="2021-03-04T15:05:00Z" w:initials="BD">
    <w:p w14:paraId="6829BF88" w14:textId="5CCE3383" w:rsidR="596578F9" w:rsidRDefault="596578F9">
      <w:r>
        <w:t>We don't normally split the wire protocol out as a separate "layer", it's just a part of the SQL layer. Alternately we could split the SQL layer into several parts (maybe frontend (including wire protocol and parsing), planning, and execution. schema changes might be a fourth component here).</w:t>
      </w:r>
      <w:r>
        <w:annotationRef/>
      </w:r>
    </w:p>
    <w:p w14:paraId="7A0D02EA" w14:textId="6CAB8C5A" w:rsidR="596578F9" w:rsidRDefault="596578F9"/>
    <w:p w14:paraId="68E013F5" w14:textId="4B3086F7" w:rsidR="596578F9" w:rsidRDefault="596578F9">
      <w:r>
        <w:t xml:space="preserve">I tend to split distribution and replication into two layers because they have fairly distinct goals and mostly split up cleanly (although transaction/distribution/replication are all kind of jumbled up in the "KV" package in the code). </w:t>
      </w:r>
    </w:p>
    <w:p w14:paraId="68A87DF4" w14:textId="32811C2A" w:rsidR="596578F9" w:rsidRDefault="596578F9"/>
    <w:p w14:paraId="2D7E4C5B" w14:textId="0D33A3E9" w:rsidR="596578F9" w:rsidRDefault="596578F9">
      <w:r>
        <w:t xml:space="preserve">I'd err on the side of splitting things up in to separate layers wherever we can instead of combining layers. </w:t>
      </w:r>
    </w:p>
    <w:p w14:paraId="00162E8C" w14:textId="743E3297" w:rsidR="596578F9" w:rsidRDefault="596578F9"/>
    <w:p w14:paraId="1D687760" w14:textId="2DFA65AA" w:rsidR="596578F9" w:rsidRDefault="596578F9"/>
  </w:comment>
  <w:comment w:id="19" w:author="Ben Darnell" w:date="2021-03-04T15:15:00Z" w:initials="BD">
    <w:p w14:paraId="4EB6B096" w14:textId="6B087982" w:rsidR="596578F9" w:rsidRDefault="596578F9">
      <w:r>
        <w:t>The right order to teach these layers is something of an eternal debate. We've mostly settled on the top-down order shown here, with a follow-up "life of a transaction" section to tie it all together once all the building blocks have been explained.</w:t>
      </w:r>
      <w:r>
        <w:annotationRef/>
      </w:r>
    </w:p>
    <w:p w14:paraId="4E5C4F24" w14:textId="3C8795E5" w:rsidR="596578F9" w:rsidRDefault="596578F9"/>
    <w:p w14:paraId="7EA1E2FC" w14:textId="305766D0" w:rsidR="596578F9" w:rsidRDefault="596578F9">
      <w:r>
        <w:t xml:space="preserve">The nice thing about explaining transactions in between SQL and distribution is that the SQL and transactional layers are fairly similar to what you see in a monolithic DB; it's not until you get down to the distribution layer that things start to diverge. And I think there's enough stuff that's a part of the transaction system to talk about it its own layer (conflict management, retries, parallel commits) even though some bits of the implementation overlap with other layers. </w:t>
      </w:r>
    </w:p>
    <w:p w14:paraId="1F27E460" w14:textId="26E15A55" w:rsidR="596578F9" w:rsidRDefault="596578F9"/>
    <w:p w14:paraId="0F77DFDE" w14:textId="447FE0A6" w:rsidR="596578F9" w:rsidRDefault="596578F9"/>
    <w:p w14:paraId="251A5A6B" w14:textId="71730427" w:rsidR="596578F9" w:rsidRDefault="596578F9">
      <w:r>
        <w:t xml:space="preserve">I've also tried teaching this bottom-up, starting with the storage layer. In theory this is a nice way to build up the database from first principles, but in my experience it turns out to just be disorienting to talk about the lower levels before connecting them to the overall structure. And I've tried a few out-of-order </w:t>
      </w:r>
      <w:proofErr w:type="spellStart"/>
      <w:r>
        <w:t>tellings</w:t>
      </w:r>
      <w:proofErr w:type="spellEnd"/>
      <w:r>
        <w:t xml:space="preserve"> (usually putting transactions first) but haven't found anything that works as well as top-down. </w:t>
      </w:r>
    </w:p>
  </w:comment>
  <w:comment w:id="20" w:author="Ben Darnell" w:date="2021-03-04T15:22:00Z" w:initials="BD">
    <w:p w14:paraId="035C8319" w14:textId="19183187" w:rsidR="596578F9" w:rsidRDefault="596578F9">
      <w:r>
        <w:t>I'd start this section with the discussion of tabular data and the mapping from SQL tuples to KV blobs. That's useful context for everything else to come.</w:t>
      </w:r>
      <w:r>
        <w:annotationRef/>
      </w:r>
    </w:p>
    <w:p w14:paraId="7B3C56CD" w14:textId="57572E91" w:rsidR="596578F9" w:rsidRDefault="596578F9"/>
    <w:p w14:paraId="4A1D2F65" w14:textId="675D1952" w:rsidR="596578F9" w:rsidRDefault="596578F9">
      <w:r>
        <w:t xml:space="preserve">I don't think secondary indexes need a callout in storage, but I would talk about how primary and secondary indexes are basically the same kind of thing (recalling my comment from ch1 about how the physical storage of a table/relation is one or more indexes). </w:t>
      </w:r>
    </w:p>
    <w:p w14:paraId="55326AC8" w14:textId="7F09E89E" w:rsidR="596578F9" w:rsidRDefault="596578F9"/>
    <w:p w14:paraId="5C6D8186" w14:textId="45B718BC" w:rsidR="596578F9" w:rsidRDefault="596578F9">
      <w:r>
        <w:t xml:space="preserve">I'd postpone discussion of time travel queries until the MVCC discussion in the transaction layer (there's not much going on for time travel in the SQL layer). </w:t>
      </w:r>
    </w:p>
    <w:p w14:paraId="0617821F" w14:textId="7E8C9688" w:rsidR="596578F9" w:rsidRDefault="596578F9"/>
  </w:comment>
  <w:comment w:id="27" w:author="Ben Darnell" w:date="2021-03-04T15:22:00Z" w:initials="BD">
    <w:p w14:paraId="661E41BA" w14:textId="77777777" w:rsidR="003923A6" w:rsidRDefault="003923A6" w:rsidP="003923A6">
      <w:r>
        <w:t>I'd start this section with the discussion of tabular data and the mapping from SQL tuples to KV blobs. That's useful context for everything else to come.</w:t>
      </w:r>
      <w:r>
        <w:annotationRef/>
      </w:r>
    </w:p>
    <w:p w14:paraId="31CC6BC4" w14:textId="77777777" w:rsidR="003923A6" w:rsidRDefault="003923A6" w:rsidP="003923A6"/>
    <w:p w14:paraId="0A4F06F6" w14:textId="77777777" w:rsidR="003923A6" w:rsidRDefault="003923A6" w:rsidP="003923A6">
      <w:r>
        <w:t xml:space="preserve">I don't think secondary indexes need a callout in storage, but I would talk about how primary and secondary indexes are basically the same kind of thing (recalling my comment from ch1 about how the physical storage of a table/relation is one or more indexes). </w:t>
      </w:r>
    </w:p>
    <w:p w14:paraId="14CACD28" w14:textId="77777777" w:rsidR="003923A6" w:rsidRDefault="003923A6" w:rsidP="003923A6"/>
    <w:p w14:paraId="432D3D71" w14:textId="77777777" w:rsidR="003923A6" w:rsidRDefault="003923A6" w:rsidP="003923A6">
      <w:r>
        <w:t xml:space="preserve">I'd postpone discussion of time travel queries until the MVCC discussion in the transaction layer (there's not much going on for time travel in the SQL layer). </w:t>
      </w:r>
    </w:p>
    <w:p w14:paraId="399ADD96" w14:textId="77777777" w:rsidR="003923A6" w:rsidRDefault="003923A6" w:rsidP="003923A6"/>
  </w:comment>
  <w:comment w:id="28" w:author="Ben Darnell" w:date="2021-03-04T15:24:00Z" w:initials="BD">
    <w:p w14:paraId="6CF6EB1C" w14:textId="79E9300B" w:rsidR="596578F9" w:rsidRDefault="596578F9">
      <w:r>
        <w:t>We should have a subsection here for parallel commits. I don't think they're in our architecture docs yet but they're described in this blog post: https://www.cockroachlabs.com/blog/parallel-commits/</w:t>
      </w:r>
      <w:r>
        <w:annotationRef/>
      </w:r>
    </w:p>
  </w:comment>
  <w:comment w:id="30" w:author="Ben Darnell" w:date="2021-03-04T15:23:00Z" w:initials="BD">
    <w:p w14:paraId="5D328383" w14:textId="4145BBED" w:rsidR="596578F9" w:rsidRDefault="596578F9">
      <w:r>
        <w:t xml:space="preserve">I wouldn't emphasize snapshot isolation here. Early versions of CockroachDB supported a choice between serializable and snapshot isolation, but we removed the snapshot option because it was hard to use correctly and causing a lot of problems. Instead of comparing to snapshot isolation, we should compare to the other ANSI standard isolation levels (READ COMMITTED and REPEATABLE READ) and spanner's strict serializability. </w:t>
      </w:r>
      <w:r>
        <w:annotationRef/>
      </w:r>
    </w:p>
  </w:comment>
  <w:comment w:id="40" w:author="Ben Darnell" w:date="2021-03-04T15:29:00Z" w:initials="BD">
    <w:p w14:paraId="4325B1E7" w14:textId="74F1E44B" w:rsidR="596578F9" w:rsidRDefault="596578F9">
      <w:r>
        <w:t xml:space="preserve">I'd keep them separate. Distribution is about scale (how you handle the fact that one node can't have enough space to hold everything) while replication is about redundancy and resiliency. Only raft and leases really belong in the replication section. Gossip belongs in the distribution layer; HLC is in the transaction layer with MVCC, and </w:t>
      </w:r>
      <w:proofErr w:type="spellStart"/>
      <w:r>
        <w:t>distql</w:t>
      </w:r>
      <w:proofErr w:type="spellEnd"/>
      <w:r>
        <w:t xml:space="preserve"> probably belongs in the SQL layer (although I realize this contradicts what I said earlier about the SQL and transaction layers being essentially non-distributed). </w:t>
      </w:r>
      <w:r>
        <w:annotationRef/>
      </w:r>
    </w:p>
  </w:comment>
  <w:comment w:id="42" w:author="Ben Darnell" w:date="2021-03-04T15:31:00Z" w:initials="BD">
    <w:p w14:paraId="50FA924B" w14:textId="06ABDC99" w:rsidR="596578F9" w:rsidRDefault="596578F9">
      <w:r>
        <w:t xml:space="preserve">I think a lot of this is going to end up covered in the SQL section (table mapping to KV, column families, vectorized execution, secondary indexes). The storage layer is pretty narrowly focused on the LSM trees and caching. </w:t>
      </w:r>
      <w:r>
        <w:annotationRef/>
      </w:r>
    </w:p>
  </w:comment>
  <w:comment w:id="48" w:author="Ben Darnell" w:date="2021-03-04T15:32:00Z" w:initials="BD">
    <w:p w14:paraId="24C429EB" w14:textId="4B46FF47" w:rsidR="596578F9" w:rsidRDefault="596578F9">
      <w:r>
        <w:t xml:space="preserve">The cache in the storage layer is our main cache; we don't have another cache of query results at a higher layer. But we do have various other caches (for example, a cache of range metadata and leaseholders). </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D687760" w15:done="0"/>
  <w15:commentEx w15:paraId="251A5A6B" w15:done="0"/>
  <w15:commentEx w15:paraId="0617821F" w15:done="0"/>
  <w15:commentEx w15:paraId="399ADD96" w15:done="0"/>
  <w15:commentEx w15:paraId="6CF6EB1C" w15:done="0"/>
  <w15:commentEx w15:paraId="5D328383" w15:done="0"/>
  <w15:commentEx w15:paraId="4325B1E7" w15:done="0"/>
  <w15:commentEx w15:paraId="50FA924B" w15:done="0"/>
  <w15:commentEx w15:paraId="24C429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676FC653" w16cex:dateUtc="2021-03-04T20:05:00Z"/>
  <w16cex:commentExtensible w16cex:durableId="12FC8F68" w16cex:dateUtc="2021-03-04T20:15:00Z"/>
  <w16cex:commentExtensible w16cex:durableId="1EA9F969" w16cex:dateUtc="2021-03-04T20:22:00Z"/>
  <w16cex:commentExtensible w16cex:durableId="23F606F8" w16cex:dateUtc="2021-03-04T20:22:00Z"/>
  <w16cex:commentExtensible w16cex:durableId="10D285CA" w16cex:dateUtc="2021-03-04T20:24:00Z"/>
  <w16cex:commentExtensible w16cex:durableId="6AE06BE3" w16cex:dateUtc="2021-03-04T20:23:00Z"/>
  <w16cex:commentExtensible w16cex:durableId="124541C5" w16cex:dateUtc="2021-03-04T20:29:00Z"/>
  <w16cex:commentExtensible w16cex:durableId="1A44322B" w16cex:dateUtc="2021-03-04T20:31:00Z"/>
  <w16cex:commentExtensible w16cex:durableId="4C2F40BB" w16cex:dateUtc="2021-03-04T20: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D687760" w16cid:durableId="676FC653"/>
  <w16cid:commentId w16cid:paraId="251A5A6B" w16cid:durableId="12FC8F68"/>
  <w16cid:commentId w16cid:paraId="0617821F" w16cid:durableId="1EA9F969"/>
  <w16cid:commentId w16cid:paraId="399ADD96" w16cid:durableId="23F606F8"/>
  <w16cid:commentId w16cid:paraId="6CF6EB1C" w16cid:durableId="10D285CA"/>
  <w16cid:commentId w16cid:paraId="5D328383" w16cid:durableId="6AE06BE3"/>
  <w16cid:commentId w16cid:paraId="4325B1E7" w16cid:durableId="124541C5"/>
  <w16cid:commentId w16cid:paraId="50FA924B" w16cid:durableId="1A44322B"/>
  <w16cid:commentId w16cid:paraId="24C429EB" w16cid:durableId="4C2F40B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03BD9"/>
    <w:multiLevelType w:val="hybridMultilevel"/>
    <w:tmpl w:val="78D4031C"/>
    <w:lvl w:ilvl="0" w:tplc="9B2EB27A">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058088B"/>
    <w:multiLevelType w:val="hybridMultilevel"/>
    <w:tmpl w:val="B74A09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A55337"/>
    <w:multiLevelType w:val="hybridMultilevel"/>
    <w:tmpl w:val="91944B8A"/>
    <w:lvl w:ilvl="0" w:tplc="9B2EB27A">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4A46EC"/>
    <w:multiLevelType w:val="multilevel"/>
    <w:tmpl w:val="FDCC42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2B9146F"/>
    <w:multiLevelType w:val="hybridMultilevel"/>
    <w:tmpl w:val="5F4EA178"/>
    <w:lvl w:ilvl="0" w:tplc="9B2EB27A">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357115"/>
    <w:multiLevelType w:val="hybridMultilevel"/>
    <w:tmpl w:val="105CE5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B782EC8"/>
    <w:multiLevelType w:val="hybridMultilevel"/>
    <w:tmpl w:val="C442A84A"/>
    <w:lvl w:ilvl="0" w:tplc="9B2EB27A">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4"/>
  </w:num>
  <w:num w:numId="12">
    <w:abstractNumId w:val="3"/>
  </w:num>
  <w:num w:numId="13">
    <w:abstractNumId w:val="7"/>
  </w:num>
  <w:num w:numId="14">
    <w:abstractNumId w:val="0"/>
  </w:num>
  <w:num w:numId="15">
    <w:abstractNumId w:val="5"/>
  </w:num>
  <w:num w:numId="16">
    <w:abstractNumId w:val="2"/>
  </w:num>
  <w:num w:numId="1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uy Harrison">
    <w15:presenceInfo w15:providerId="Windows Live" w15:userId="4760335bb1ba0970"/>
  </w15:person>
  <w15:person w15:author="Ben Darnell">
    <w15:presenceInfo w15:providerId="Windows Live" w15:userId="43457bce3b1c23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yNLWwNAUCI3MLEyUdpeDU4uLM/DyQApNaAC3ei8IsAAAA"/>
  </w:docVars>
  <w:rsids>
    <w:rsidRoot w:val="00685A3F"/>
    <w:rsid w:val="00005FD6"/>
    <w:rsid w:val="000C4999"/>
    <w:rsid w:val="000F5E45"/>
    <w:rsid w:val="00101628"/>
    <w:rsid w:val="001241C7"/>
    <w:rsid w:val="00127520"/>
    <w:rsid w:val="00131C49"/>
    <w:rsid w:val="00132B79"/>
    <w:rsid w:val="00135DAE"/>
    <w:rsid w:val="00140268"/>
    <w:rsid w:val="00151B77"/>
    <w:rsid w:val="0017752C"/>
    <w:rsid w:val="00194E98"/>
    <w:rsid w:val="001D2BB3"/>
    <w:rsid w:val="00216B30"/>
    <w:rsid w:val="002420C1"/>
    <w:rsid w:val="00254F3B"/>
    <w:rsid w:val="00256E83"/>
    <w:rsid w:val="00277CD4"/>
    <w:rsid w:val="003452C0"/>
    <w:rsid w:val="00376E3C"/>
    <w:rsid w:val="003923A6"/>
    <w:rsid w:val="00397630"/>
    <w:rsid w:val="003A37BE"/>
    <w:rsid w:val="004005F1"/>
    <w:rsid w:val="00406B0D"/>
    <w:rsid w:val="004140CB"/>
    <w:rsid w:val="00415D14"/>
    <w:rsid w:val="004172EA"/>
    <w:rsid w:val="004308C0"/>
    <w:rsid w:val="004501E0"/>
    <w:rsid w:val="004507BD"/>
    <w:rsid w:val="00454DC6"/>
    <w:rsid w:val="004A72D4"/>
    <w:rsid w:val="004E069C"/>
    <w:rsid w:val="005331F0"/>
    <w:rsid w:val="0054532A"/>
    <w:rsid w:val="00552581"/>
    <w:rsid w:val="005B6133"/>
    <w:rsid w:val="005D37DB"/>
    <w:rsid w:val="005D5B6B"/>
    <w:rsid w:val="005E0A44"/>
    <w:rsid w:val="005E4098"/>
    <w:rsid w:val="00613C6F"/>
    <w:rsid w:val="006333DD"/>
    <w:rsid w:val="00685A3F"/>
    <w:rsid w:val="00686428"/>
    <w:rsid w:val="00695AD5"/>
    <w:rsid w:val="006A20F5"/>
    <w:rsid w:val="006C2F72"/>
    <w:rsid w:val="006D370F"/>
    <w:rsid w:val="006D5AFB"/>
    <w:rsid w:val="006E30E2"/>
    <w:rsid w:val="0070767B"/>
    <w:rsid w:val="00761CF3"/>
    <w:rsid w:val="0077063C"/>
    <w:rsid w:val="00772CC3"/>
    <w:rsid w:val="00773CA4"/>
    <w:rsid w:val="007A0AA4"/>
    <w:rsid w:val="007A4ED8"/>
    <w:rsid w:val="007D3588"/>
    <w:rsid w:val="0081448D"/>
    <w:rsid w:val="00816644"/>
    <w:rsid w:val="00856ECE"/>
    <w:rsid w:val="008653EB"/>
    <w:rsid w:val="00877DA4"/>
    <w:rsid w:val="0089397B"/>
    <w:rsid w:val="0089427C"/>
    <w:rsid w:val="008A4DF8"/>
    <w:rsid w:val="008C626C"/>
    <w:rsid w:val="008D210E"/>
    <w:rsid w:val="008D5EFC"/>
    <w:rsid w:val="0090697D"/>
    <w:rsid w:val="009079D9"/>
    <w:rsid w:val="00911C70"/>
    <w:rsid w:val="00940076"/>
    <w:rsid w:val="00961086"/>
    <w:rsid w:val="0097422B"/>
    <w:rsid w:val="009D09A6"/>
    <w:rsid w:val="009E20CD"/>
    <w:rsid w:val="009F4EC8"/>
    <w:rsid w:val="00A026C9"/>
    <w:rsid w:val="00A2494B"/>
    <w:rsid w:val="00A56D84"/>
    <w:rsid w:val="00A7438F"/>
    <w:rsid w:val="00A75BE8"/>
    <w:rsid w:val="00A804AA"/>
    <w:rsid w:val="00A91C0D"/>
    <w:rsid w:val="00AA258A"/>
    <w:rsid w:val="00AB3411"/>
    <w:rsid w:val="00AC4259"/>
    <w:rsid w:val="00AC4C5A"/>
    <w:rsid w:val="00AD24BA"/>
    <w:rsid w:val="00AE105E"/>
    <w:rsid w:val="00AE6EBF"/>
    <w:rsid w:val="00AE7A4F"/>
    <w:rsid w:val="00B13FE0"/>
    <w:rsid w:val="00B234D1"/>
    <w:rsid w:val="00B675E2"/>
    <w:rsid w:val="00B72883"/>
    <w:rsid w:val="00BB6685"/>
    <w:rsid w:val="00BE634F"/>
    <w:rsid w:val="00C5437C"/>
    <w:rsid w:val="00C657E4"/>
    <w:rsid w:val="00C734B3"/>
    <w:rsid w:val="00C77150"/>
    <w:rsid w:val="00CC56B0"/>
    <w:rsid w:val="00CD4329"/>
    <w:rsid w:val="00CE5F17"/>
    <w:rsid w:val="00D11853"/>
    <w:rsid w:val="00D40EFD"/>
    <w:rsid w:val="00D4682D"/>
    <w:rsid w:val="00D60722"/>
    <w:rsid w:val="00DA7A97"/>
    <w:rsid w:val="00DE06EC"/>
    <w:rsid w:val="00DE1B99"/>
    <w:rsid w:val="00DE4C84"/>
    <w:rsid w:val="00DF4C0C"/>
    <w:rsid w:val="00DF6B28"/>
    <w:rsid w:val="00E44D5A"/>
    <w:rsid w:val="00EA5481"/>
    <w:rsid w:val="00EC6492"/>
    <w:rsid w:val="00ED22DA"/>
    <w:rsid w:val="00ED3DD1"/>
    <w:rsid w:val="00EE1D65"/>
    <w:rsid w:val="00EF5453"/>
    <w:rsid w:val="00F032C9"/>
    <w:rsid w:val="00F06E7F"/>
    <w:rsid w:val="00F14E89"/>
    <w:rsid w:val="00F4013B"/>
    <w:rsid w:val="00F71291"/>
    <w:rsid w:val="00F964B2"/>
    <w:rsid w:val="00FE6CD7"/>
    <w:rsid w:val="596578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3892C2A"/>
  <w15:chartTrackingRefBased/>
  <w15:docId w15:val="{8144BD47-EC44-D349-81EE-1EE5AE873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58A"/>
  </w:style>
  <w:style w:type="paragraph" w:styleId="Heading1">
    <w:name w:val="heading 1"/>
    <w:basedOn w:val="Normal"/>
    <w:next w:val="Normal"/>
    <w:link w:val="Heading1Char"/>
    <w:uiPriority w:val="9"/>
    <w:qFormat/>
    <w:rsid w:val="00AA258A"/>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AA258A"/>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AA258A"/>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AA258A"/>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AA258A"/>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AA258A"/>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AA258A"/>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A258A"/>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A258A"/>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58A"/>
    <w:rPr>
      <w:rFonts w:asciiTheme="majorHAnsi" w:eastAsiaTheme="majorEastAsia" w:hAnsiTheme="majorHAnsi" w:cstheme="majorBidi"/>
      <w:b/>
      <w:bCs/>
      <w:smallCaps/>
      <w:color w:val="000000" w:themeColor="text1"/>
      <w:sz w:val="36"/>
      <w:szCs w:val="36"/>
    </w:rPr>
  </w:style>
  <w:style w:type="character" w:customStyle="1" w:styleId="Heading3Char">
    <w:name w:val="Heading 3 Char"/>
    <w:basedOn w:val="DefaultParagraphFont"/>
    <w:link w:val="Heading3"/>
    <w:uiPriority w:val="9"/>
    <w:rsid w:val="00AA258A"/>
    <w:rPr>
      <w:rFonts w:asciiTheme="majorHAnsi" w:eastAsiaTheme="majorEastAsia" w:hAnsiTheme="majorHAnsi" w:cstheme="majorBidi"/>
      <w:b/>
      <w:bCs/>
      <w:color w:val="000000" w:themeColor="text1"/>
    </w:rPr>
  </w:style>
  <w:style w:type="character" w:customStyle="1" w:styleId="Heading2Char">
    <w:name w:val="Heading 2 Char"/>
    <w:basedOn w:val="DefaultParagraphFont"/>
    <w:link w:val="Heading2"/>
    <w:uiPriority w:val="9"/>
    <w:rsid w:val="00AA258A"/>
    <w:rPr>
      <w:rFonts w:asciiTheme="majorHAnsi" w:eastAsiaTheme="majorEastAsia" w:hAnsiTheme="majorHAnsi" w:cstheme="majorBidi"/>
      <w:b/>
      <w:bCs/>
      <w:smallCaps/>
      <w:color w:val="000000" w:themeColor="text1"/>
      <w:sz w:val="28"/>
      <w:szCs w:val="28"/>
    </w:rPr>
  </w:style>
  <w:style w:type="character" w:customStyle="1" w:styleId="Heading4Char">
    <w:name w:val="Heading 4 Char"/>
    <w:basedOn w:val="DefaultParagraphFont"/>
    <w:link w:val="Heading4"/>
    <w:uiPriority w:val="9"/>
    <w:rsid w:val="00AA258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AA258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AA258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AA258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A258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A258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A258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AA258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A258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AA258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A258A"/>
    <w:rPr>
      <w:color w:val="5A5A5A" w:themeColor="text1" w:themeTint="A5"/>
      <w:spacing w:val="10"/>
    </w:rPr>
  </w:style>
  <w:style w:type="character" w:styleId="Strong">
    <w:name w:val="Strong"/>
    <w:basedOn w:val="DefaultParagraphFont"/>
    <w:uiPriority w:val="22"/>
    <w:qFormat/>
    <w:rsid w:val="00AA258A"/>
    <w:rPr>
      <w:b/>
      <w:bCs/>
      <w:color w:val="000000" w:themeColor="text1"/>
    </w:rPr>
  </w:style>
  <w:style w:type="character" w:styleId="Emphasis">
    <w:name w:val="Emphasis"/>
    <w:basedOn w:val="DefaultParagraphFont"/>
    <w:uiPriority w:val="20"/>
    <w:qFormat/>
    <w:rsid w:val="00AA258A"/>
    <w:rPr>
      <w:i/>
      <w:iCs/>
      <w:color w:val="auto"/>
    </w:rPr>
  </w:style>
  <w:style w:type="paragraph" w:styleId="NoSpacing">
    <w:name w:val="No Spacing"/>
    <w:uiPriority w:val="1"/>
    <w:qFormat/>
    <w:rsid w:val="00AA258A"/>
    <w:pPr>
      <w:spacing w:after="0" w:line="240" w:lineRule="auto"/>
    </w:pPr>
  </w:style>
  <w:style w:type="paragraph" w:styleId="Quote">
    <w:name w:val="Quote"/>
    <w:basedOn w:val="Normal"/>
    <w:next w:val="Normal"/>
    <w:link w:val="QuoteChar"/>
    <w:uiPriority w:val="29"/>
    <w:qFormat/>
    <w:rsid w:val="00AA258A"/>
    <w:pPr>
      <w:spacing w:before="160"/>
      <w:ind w:left="720" w:right="720"/>
    </w:pPr>
    <w:rPr>
      <w:i/>
      <w:iCs/>
      <w:color w:val="000000" w:themeColor="text1"/>
    </w:rPr>
  </w:style>
  <w:style w:type="character" w:customStyle="1" w:styleId="QuoteChar">
    <w:name w:val="Quote Char"/>
    <w:basedOn w:val="DefaultParagraphFont"/>
    <w:link w:val="Quote"/>
    <w:uiPriority w:val="29"/>
    <w:rsid w:val="00AA258A"/>
    <w:rPr>
      <w:i/>
      <w:iCs/>
      <w:color w:val="000000" w:themeColor="text1"/>
    </w:rPr>
  </w:style>
  <w:style w:type="paragraph" w:styleId="IntenseQuote">
    <w:name w:val="Intense Quote"/>
    <w:basedOn w:val="Normal"/>
    <w:next w:val="Normal"/>
    <w:link w:val="IntenseQuoteChar"/>
    <w:uiPriority w:val="30"/>
    <w:qFormat/>
    <w:rsid w:val="00AA258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A258A"/>
    <w:rPr>
      <w:color w:val="000000" w:themeColor="text1"/>
      <w:shd w:val="clear" w:color="auto" w:fill="F2F2F2" w:themeFill="background1" w:themeFillShade="F2"/>
    </w:rPr>
  </w:style>
  <w:style w:type="character" w:styleId="SubtleEmphasis">
    <w:name w:val="Subtle Emphasis"/>
    <w:basedOn w:val="DefaultParagraphFont"/>
    <w:uiPriority w:val="19"/>
    <w:qFormat/>
    <w:rsid w:val="00AA258A"/>
    <w:rPr>
      <w:i/>
      <w:iCs/>
      <w:color w:val="404040" w:themeColor="text1" w:themeTint="BF"/>
    </w:rPr>
  </w:style>
  <w:style w:type="character" w:styleId="IntenseEmphasis">
    <w:name w:val="Intense Emphasis"/>
    <w:basedOn w:val="DefaultParagraphFont"/>
    <w:uiPriority w:val="21"/>
    <w:qFormat/>
    <w:rsid w:val="00AA258A"/>
    <w:rPr>
      <w:b/>
      <w:bCs/>
      <w:i/>
      <w:iCs/>
      <w:caps/>
    </w:rPr>
  </w:style>
  <w:style w:type="character" w:styleId="SubtleReference">
    <w:name w:val="Subtle Reference"/>
    <w:basedOn w:val="DefaultParagraphFont"/>
    <w:uiPriority w:val="31"/>
    <w:qFormat/>
    <w:rsid w:val="00AA258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A258A"/>
    <w:rPr>
      <w:b/>
      <w:bCs/>
      <w:smallCaps/>
      <w:u w:val="single"/>
    </w:rPr>
  </w:style>
  <w:style w:type="character" w:styleId="BookTitle">
    <w:name w:val="Book Title"/>
    <w:basedOn w:val="DefaultParagraphFont"/>
    <w:uiPriority w:val="33"/>
    <w:qFormat/>
    <w:rsid w:val="00AA258A"/>
    <w:rPr>
      <w:b w:val="0"/>
      <w:bCs w:val="0"/>
      <w:smallCaps/>
      <w:spacing w:val="5"/>
    </w:rPr>
  </w:style>
  <w:style w:type="paragraph" w:styleId="TOCHeading">
    <w:name w:val="TOC Heading"/>
    <w:basedOn w:val="Heading1"/>
    <w:next w:val="Normal"/>
    <w:uiPriority w:val="39"/>
    <w:semiHidden/>
    <w:unhideWhenUsed/>
    <w:qFormat/>
    <w:rsid w:val="00AA258A"/>
    <w:pPr>
      <w:outlineLvl w:val="9"/>
    </w:pPr>
  </w:style>
  <w:style w:type="character" w:styleId="Hyperlink">
    <w:name w:val="Hyperlink"/>
    <w:basedOn w:val="DefaultParagraphFont"/>
    <w:uiPriority w:val="99"/>
    <w:unhideWhenUsed/>
    <w:rsid w:val="00151B77"/>
    <w:rPr>
      <w:color w:val="0563C1" w:themeColor="hyperlink"/>
      <w:u w:val="single"/>
    </w:rPr>
  </w:style>
  <w:style w:type="character" w:styleId="UnresolvedMention">
    <w:name w:val="Unresolved Mention"/>
    <w:basedOn w:val="DefaultParagraphFont"/>
    <w:uiPriority w:val="99"/>
    <w:semiHidden/>
    <w:unhideWhenUsed/>
    <w:rsid w:val="0090697D"/>
    <w:rPr>
      <w:color w:val="605E5C"/>
      <w:shd w:val="clear" w:color="auto" w:fill="E1DFDD"/>
    </w:rPr>
  </w:style>
  <w:style w:type="paragraph" w:styleId="ListParagraph">
    <w:name w:val="List Paragraph"/>
    <w:basedOn w:val="Normal"/>
    <w:uiPriority w:val="34"/>
    <w:qFormat/>
    <w:rsid w:val="00BE634F"/>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www.cockroachlabs.com/docs/stable/architecture/reads-and-writes-overview.html" TargetMode="External"/><Relationship Id="rId18" Type="http://schemas.openxmlformats.org/officeDocument/2006/relationships/hyperlink" Target="https://www.cockroachlabs.com/blog/raft-is-so-fetch/" TargetMode="External"/><Relationship Id="rId26" Type="http://schemas.openxmlformats.org/officeDocument/2006/relationships/hyperlink" Target="https://www.cockroachlabs.com/blog/how-we-built-a-vectorized-execution-engine/" TargetMode="External"/><Relationship Id="rId3" Type="http://schemas.openxmlformats.org/officeDocument/2006/relationships/settings" Target="settings.xml"/><Relationship Id="rId21" Type="http://schemas.openxmlformats.org/officeDocument/2006/relationships/hyperlink" Target="https://www.cockroachlabs.com/blog/nested-transactions-in-cockroachdb-20-1/" TargetMode="External"/><Relationship Id="rId7" Type="http://schemas.microsoft.com/office/2016/09/relationships/commentsIds" Target="commentsIds.xml"/><Relationship Id="rId12" Type="http://schemas.openxmlformats.org/officeDocument/2006/relationships/hyperlink" Target="https://www.cockroachlabs.com/docs/stable/architecture/overview.html" TargetMode="External"/><Relationship Id="rId17" Type="http://schemas.openxmlformats.org/officeDocument/2006/relationships/hyperlink" Target="https://www.cockroachlabs.com/docs/v20.2/architecture/life-of-a-distributed-transaction.html" TargetMode="External"/><Relationship Id="rId25" Type="http://schemas.openxmlformats.org/officeDocument/2006/relationships/hyperlink" Target="https://www.cockroachlabs.com/blog/parallel-commits/" TargetMode="External"/><Relationship Id="rId2" Type="http://schemas.openxmlformats.org/officeDocument/2006/relationships/styles" Target="styles.xml"/><Relationship Id="rId16" Type="http://schemas.openxmlformats.org/officeDocument/2006/relationships/hyperlink" Target="https://www.cockroachlabs.com/docs/stable/architecture/overview.html" TargetMode="External"/><Relationship Id="rId20" Type="http://schemas.openxmlformats.org/officeDocument/2006/relationships/hyperlink" Target="https://www.cockroachlabs.com/blog/cost-based-optimizer-20-1/" TargetMode="External"/><Relationship Id="rId29"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cockroachlabs.com/docs/v20.2/architecture/transaction-layer" TargetMode="External"/><Relationship Id="rId24" Type="http://schemas.openxmlformats.org/officeDocument/2006/relationships/hyperlink" Target="https://www.cockroachlabs.com/blog/joint-consensus-raft/" TargetMode="External"/><Relationship Id="rId5" Type="http://schemas.openxmlformats.org/officeDocument/2006/relationships/comments" Target="comments.xml"/><Relationship Id="rId15" Type="http://schemas.openxmlformats.org/officeDocument/2006/relationships/hyperlink" Target="https://www.youtube.com/watch?v=k5BR9m8o9ec&amp;list=PL_QaflmEF2e8Prn7r7CIyBKsHPgsgNO_1&amp;index=11" TargetMode="External"/><Relationship Id="rId23" Type="http://schemas.openxmlformats.org/officeDocument/2006/relationships/hyperlink" Target="https://www.cockroachlabs.com/blog/living-without-atomic-clocks/" TargetMode="External"/><Relationship Id="rId28" Type="http://schemas.openxmlformats.org/officeDocument/2006/relationships/hyperlink" Target="https://www.cockroachlabs.com/blog/distributed-sql-key-value-store/" TargetMode="External"/><Relationship Id="rId10" Type="http://schemas.openxmlformats.org/officeDocument/2006/relationships/package" Target="embeddings/Microsoft_Visio_Drawing.vsdx"/><Relationship Id="rId19" Type="http://schemas.openxmlformats.org/officeDocument/2006/relationships/hyperlink" Target="https://www.cockroachlabs.com/blog/pebble-rocksdb-kv-stor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hyperlink" Target="https://www.youtube.com/watch?v=LgbrmIjH0cU&amp;list=PL_QaflmEF2e8Prn7r7CIyBKsHPgsgNO_1&amp;index=10" TargetMode="External"/><Relationship Id="rId22" Type="http://schemas.openxmlformats.org/officeDocument/2006/relationships/hyperlink" Target="https://www.cockroachlabs.com/blog/time-travel-queries-select-witty_subtitle-the_future/" TargetMode="External"/><Relationship Id="rId27" Type="http://schemas.openxmlformats.org/officeDocument/2006/relationships/hyperlink" Target="https://www.cockroachlabs.com/blog/what-write-skew-looks-like/"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1035</Words>
  <Characters>5905</Characters>
  <Application>Microsoft Office Word</Application>
  <DocSecurity>0</DocSecurity>
  <Lines>49</Lines>
  <Paragraphs>13</Paragraphs>
  <ScaleCrop>false</ScaleCrop>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Harrison</dc:creator>
  <cp:keywords/>
  <dc:description/>
  <cp:lastModifiedBy>Guy Harrison</cp:lastModifiedBy>
  <cp:revision>133</cp:revision>
  <dcterms:created xsi:type="dcterms:W3CDTF">2021-02-26T02:50:00Z</dcterms:created>
  <dcterms:modified xsi:type="dcterms:W3CDTF">2021-03-14T04:22:00Z</dcterms:modified>
</cp:coreProperties>
</file>