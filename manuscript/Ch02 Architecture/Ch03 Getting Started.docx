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390C" w14:textId="32B5C3FA" w:rsidR="0089065C" w:rsidRDefault="00685A3F" w:rsidP="00685A3F">
      <w:pPr>
        <w:pStyle w:val="Heading1"/>
      </w:pPr>
      <w:r>
        <w:t>CockroachDB architecture</w:t>
      </w:r>
    </w:p>
    <w:p w14:paraId="03951DD2" w14:textId="7F944135" w:rsidR="00685A3F" w:rsidRDefault="00685A3F" w:rsidP="00685A3F"/>
    <w:p w14:paraId="0B3CE8C0" w14:textId="6B31BA43" w:rsidR="00F257AA" w:rsidRDefault="00F257AA" w:rsidP="00685A3F">
      <w:r>
        <w:t xml:space="preserve">The architecture of a software system </w:t>
      </w:r>
      <w:r w:rsidR="00D91596">
        <w:t>defines</w:t>
      </w:r>
      <w:r w:rsidR="002D1879">
        <w:t xml:space="preserve"> the </w:t>
      </w:r>
      <w:r w:rsidR="005E7848">
        <w:t>high</w:t>
      </w:r>
      <w:r w:rsidR="00FC3301">
        <w:t>-</w:t>
      </w:r>
      <w:r w:rsidR="002D1879">
        <w:t xml:space="preserve">level design decisions that </w:t>
      </w:r>
      <w:r w:rsidR="00FC3301">
        <w:t>enable</w:t>
      </w:r>
      <w:r w:rsidR="00A3143B">
        <w:t xml:space="preserve"> the goals of that system.  </w:t>
      </w:r>
      <w:r w:rsidR="00D91596">
        <w:t xml:space="preserve"> </w:t>
      </w:r>
      <w:r w:rsidR="00591CC9">
        <w:t xml:space="preserve">As you may recall from Chapter 1, the goals of CockroachDB </w:t>
      </w:r>
      <w:r w:rsidR="00201B43">
        <w:t>are to provide a scalable, highly available, highly performant, strongly consistent, ge</w:t>
      </w:r>
      <w:r w:rsidR="00FC3301">
        <w:t>o-</w:t>
      </w:r>
      <w:r w:rsidR="00201B43">
        <w:t>distrusted, SQL</w:t>
      </w:r>
      <w:r w:rsidR="00FC3301">
        <w:t>-</w:t>
      </w:r>
      <w:r w:rsidR="0002606B">
        <w:t>powered</w:t>
      </w:r>
      <w:r w:rsidR="00201B43">
        <w:t xml:space="preserve"> relational database </w:t>
      </w:r>
      <w:r w:rsidR="0002606B">
        <w:t xml:space="preserve">system capable of running across a wide variety of hardware platforms. </w:t>
      </w:r>
      <w:r w:rsidR="00FC3301">
        <w:t xml:space="preserve"> The architecture of CockroachDB is aligned to those objectives.</w:t>
      </w:r>
    </w:p>
    <w:p w14:paraId="46EAEC44" w14:textId="4E48EC41" w:rsidR="0002606B" w:rsidRDefault="0019402F" w:rsidP="00685A3F">
      <w:r>
        <w:t>There</w:t>
      </w:r>
      <w:r w:rsidR="00FC3301">
        <w:t xml:space="preserve"> are</w:t>
      </w:r>
      <w:r>
        <w:t xml:space="preserve"> multiple ways of looking at the CockroachDB architecture.  </w:t>
      </w:r>
      <w:del w:id="0" w:author="Guy Harrison" w:date="2021-04-10T16:23:00Z">
        <w:r w:rsidDel="00AB2B67">
          <w:delText xml:space="preserve">From a </w:delText>
        </w:r>
        <w:r w:rsidR="00A96882" w:rsidDel="00AB2B67">
          <w:delText>physical</w:delText>
        </w:r>
      </w:del>
      <w:ins w:id="1" w:author="Guy Harrison" w:date="2021-04-10T16:23:00Z">
        <w:r w:rsidR="00AB2B67">
          <w:t>At the</w:t>
        </w:r>
      </w:ins>
      <w:r w:rsidR="00A96882">
        <w:t xml:space="preserve"> cluster level, a CockroachDB deployment consists of one or more shared-nothing, masterless nodes that collaborate to present a single logical view of the distributed database system.  </w:t>
      </w:r>
      <w:r w:rsidR="0003065B">
        <w:t xml:space="preserve">Within each node, we can observe the CockroachDB architecture as a series of layers that provide essential </w:t>
      </w:r>
      <w:r w:rsidR="0028536F">
        <w:t>database services</w:t>
      </w:r>
      <w:r w:rsidR="00FC3301">
        <w:t>,</w:t>
      </w:r>
      <w:r w:rsidR="0028536F">
        <w:t xml:space="preserve"> including SQL processing, transaction processing, replication, distribution and storage.  </w:t>
      </w:r>
    </w:p>
    <w:p w14:paraId="495200E1" w14:textId="778D6ED6" w:rsidR="00F56915" w:rsidRDefault="0028536F" w:rsidP="00685A3F">
      <w:r>
        <w:t>In this chapter</w:t>
      </w:r>
      <w:r w:rsidR="00FC3301">
        <w:t>,</w:t>
      </w:r>
      <w:r>
        <w:t xml:space="preserve"> we</w:t>
      </w:r>
      <w:r w:rsidR="00295E40">
        <w:t>'</w:t>
      </w:r>
      <w:r>
        <w:t xml:space="preserve">ll </w:t>
      </w:r>
      <w:del w:id="2" w:author="Guy Harrison" w:date="2021-04-12T09:10:00Z">
        <w:r w:rsidR="00F14707">
          <w:delText>endeavor</w:delText>
        </w:r>
      </w:del>
      <w:proofErr w:type="spellStart"/>
      <w:ins w:id="3" w:author="Guy Harrison" w:date="2021-04-12T09:10:00Z">
        <w:r w:rsidR="0085291A">
          <w:t>endeavor</w:t>
        </w:r>
      </w:ins>
      <w:proofErr w:type="spellEnd"/>
      <w:r>
        <w:t xml:space="preserve"> to give you a</w:t>
      </w:r>
      <w:r w:rsidR="00F14707">
        <w:t xml:space="preserve"> comprehensive overview of the CockroachDB architecture.  The aim of the chapter is to provide you with the fundamental concepts that will help </w:t>
      </w:r>
      <w:r w:rsidR="00981C8C">
        <w:t xml:space="preserve">you make sensible decisions </w:t>
      </w:r>
      <w:r w:rsidR="00403CE3">
        <w:t>regarding</w:t>
      </w:r>
      <w:r w:rsidR="00981C8C">
        <w:t xml:space="preserve"> schema design, performance optimization, cluster deployment and other topics. </w:t>
      </w:r>
    </w:p>
    <w:p w14:paraId="3033C9C7" w14:textId="68542746" w:rsidR="0028536F" w:rsidRDefault="00F56915" w:rsidP="00685A3F">
      <w:r>
        <w:t xml:space="preserve">The CockroachDB architecture is sophisticated:  it incorporates decades of </w:t>
      </w:r>
      <w:r w:rsidR="00AB7806">
        <w:t xml:space="preserve">database engineering best practice designs together with </w:t>
      </w:r>
      <w:r w:rsidR="008A2E36">
        <w:t xml:space="preserve">several unique innovations. </w:t>
      </w:r>
      <w:r w:rsidR="00981C8C">
        <w:t xml:space="preserve"> </w:t>
      </w:r>
      <w:r w:rsidR="00E90E79">
        <w:t>However, CockroachDB doesn</w:t>
      </w:r>
      <w:r w:rsidR="00295E40">
        <w:t>'</w:t>
      </w:r>
      <w:r w:rsidR="00E90E79">
        <w:t xml:space="preserve">t require that you understand its internals in order to </w:t>
      </w:r>
      <w:r w:rsidR="00CE2363">
        <w:t xml:space="preserve">get things done. </w:t>
      </w:r>
      <w:r w:rsidR="0032289F">
        <w:t xml:space="preserve">  If you are in a hurry to get started with CockroachDB, you can skip forward to the next chapter and </w:t>
      </w:r>
      <w:r w:rsidR="00AC3D74">
        <w:t xml:space="preserve">return to this chapter later as necessary. </w:t>
      </w:r>
      <w:r w:rsidR="0028536F">
        <w:t xml:space="preserve"> </w:t>
      </w:r>
      <w:r w:rsidR="00403CE3">
        <w:t xml:space="preserve"> We will, however, assume you are broadly familiar with the key concepts in this chapter when we consider advanced topics </w:t>
      </w:r>
      <w:r w:rsidR="000A5427">
        <w:t>later in the book.</w:t>
      </w:r>
    </w:p>
    <w:p w14:paraId="010F9FA3" w14:textId="1A6BC52F" w:rsidR="009E20CD" w:rsidRDefault="009B5C99" w:rsidP="00685A3F">
      <w:pPr>
        <w:pStyle w:val="Heading2"/>
      </w:pPr>
      <w:r>
        <w:t xml:space="preserve">The CockroachDB </w:t>
      </w:r>
      <w:r w:rsidR="001B62D1">
        <w:t xml:space="preserve">Cluster </w:t>
      </w:r>
      <w:r w:rsidR="00761CF3">
        <w:t>Architecture</w:t>
      </w:r>
    </w:p>
    <w:p w14:paraId="789A3B06" w14:textId="33AA2032" w:rsidR="001B62D1" w:rsidRDefault="0022345E" w:rsidP="001B62D1">
      <w:r>
        <w:t xml:space="preserve">From a distance, a CockroachDB deployment consists of one or more </w:t>
      </w:r>
      <w:r w:rsidR="0034233C">
        <w:t>database server processes.  Each</w:t>
      </w:r>
      <w:r w:rsidR="0079647D">
        <w:t xml:space="preserve"> server has its own dedicated storage – </w:t>
      </w:r>
      <w:r w:rsidR="00E1432C">
        <w:t xml:space="preserve"> </w:t>
      </w:r>
      <w:r w:rsidR="0079647D">
        <w:t xml:space="preserve"> </w:t>
      </w:r>
      <w:r w:rsidR="000A5427">
        <w:t>the familiar</w:t>
      </w:r>
      <w:r w:rsidR="0079647D">
        <w:t xml:space="preserve"> </w:t>
      </w:r>
      <w:r w:rsidR="00295E40">
        <w:t>"</w:t>
      </w:r>
      <w:r w:rsidR="0079647D" w:rsidRPr="00736BFD">
        <w:rPr>
          <w:b/>
          <w:bCs/>
        </w:rPr>
        <w:t>shared nothing</w:t>
      </w:r>
      <w:r w:rsidR="00295E40">
        <w:t>"</w:t>
      </w:r>
      <w:r w:rsidR="0079647D">
        <w:t xml:space="preserve"> </w:t>
      </w:r>
      <w:r w:rsidR="00E1432C">
        <w:t xml:space="preserve">database cluster </w:t>
      </w:r>
      <w:r w:rsidR="000A5427">
        <w:t>pattern</w:t>
      </w:r>
      <w:r w:rsidR="0079647D">
        <w:t xml:space="preserve">.  </w:t>
      </w:r>
      <w:r w:rsidR="0029078C">
        <w:t xml:space="preserve">The nodes in a CockroachDB cluster are symmetrical – there are no </w:t>
      </w:r>
      <w:r w:rsidR="00295E40">
        <w:t>"</w:t>
      </w:r>
      <w:r w:rsidR="0029078C">
        <w:t>special</w:t>
      </w:r>
      <w:r w:rsidR="00295E40">
        <w:t>"</w:t>
      </w:r>
      <w:r w:rsidR="0029078C">
        <w:t xml:space="preserve"> or </w:t>
      </w:r>
      <w:r w:rsidR="00295E40">
        <w:t>"</w:t>
      </w:r>
      <w:r w:rsidR="0029078C">
        <w:t>master nodes</w:t>
      </w:r>
      <w:r w:rsidR="00295E40">
        <w:t>"</w:t>
      </w:r>
      <w:r w:rsidR="0029078C">
        <w:t xml:space="preserve">.  </w:t>
      </w:r>
      <w:r w:rsidR="0079647D">
        <w:t>Th</w:t>
      </w:r>
      <w:r w:rsidR="00674C15">
        <w:t>is storage is often directly attached to the machine on which the CockroachDB server runs, though it</w:t>
      </w:r>
      <w:r w:rsidR="00295E40">
        <w:t>'</w:t>
      </w:r>
      <w:r w:rsidR="00674C15">
        <w:t xml:space="preserve">s also possible for that data to be physically located on a shared </w:t>
      </w:r>
      <w:r w:rsidR="00E1432C">
        <w:t>s</w:t>
      </w:r>
      <w:r w:rsidR="00674C15">
        <w:t xml:space="preserve">torage </w:t>
      </w:r>
      <w:r w:rsidR="00E1432C">
        <w:t>sub</w:t>
      </w:r>
      <w:r w:rsidR="00674C15">
        <w:t xml:space="preserve">system. </w:t>
      </w:r>
    </w:p>
    <w:p w14:paraId="6F646340" w14:textId="59B31909" w:rsidR="008C1885" w:rsidRDefault="1DEB6DF7" w:rsidP="001B62D1">
      <w:r>
        <w:t xml:space="preserve">Data is distributed across the cluster based on </w:t>
      </w:r>
      <w:r w:rsidRPr="1DEB6DF7">
        <w:rPr>
          <w:b/>
          <w:bCs/>
        </w:rPr>
        <w:t>key ranges</w:t>
      </w:r>
      <w:r>
        <w:t xml:space="preserve">.  Each range is replicated to at least three members of the cluster.  </w:t>
      </w:r>
      <w:del w:id="4" w:author="Guy Harrison" w:date="2021-04-05T10:39:00Z">
        <w:r w:rsidR="005F0461" w:rsidDel="00475507">
          <w:delText xml:space="preserve">Any node can respond to a request for a specific range, but the </w:delText>
        </w:r>
        <w:r w:rsidDel="00475507">
          <w:delText xml:space="preserve">Only if a node has a copy of a specific range can it respond to </w:delText>
        </w:r>
        <w:commentRangeStart w:id="5"/>
        <w:r w:rsidDel="00475507">
          <w:delText>SQL requests</w:delText>
        </w:r>
        <w:commentRangeEnd w:id="5"/>
        <w:r w:rsidR="008C1885" w:rsidDel="00475507">
          <w:rPr>
            <w:rStyle w:val="CommentReference"/>
          </w:rPr>
          <w:commentReference w:id="5"/>
        </w:r>
        <w:r w:rsidDel="00475507">
          <w:delText xml:space="preserve"> for that range. </w:delText>
        </w:r>
      </w:del>
    </w:p>
    <w:p w14:paraId="0C55911C" w14:textId="1A38DE9D" w:rsidR="00254A32" w:rsidRDefault="00254A32" w:rsidP="001B62D1">
      <w:r w:rsidRPr="00736BFD">
        <w:rPr>
          <w:b/>
          <w:bCs/>
        </w:rPr>
        <w:t>Database clients</w:t>
      </w:r>
      <w:r>
        <w:t xml:space="preserve"> – applications, </w:t>
      </w:r>
      <w:r w:rsidR="005671C2">
        <w:t>administrative consoles, the CockroachDB shell</w:t>
      </w:r>
      <w:r w:rsidR="00821EB2">
        <w:t xml:space="preserve"> and so on</w:t>
      </w:r>
      <w:r w:rsidR="005671C2">
        <w:t xml:space="preserve"> – connect to a CockroachDB server within the cluster.  </w:t>
      </w:r>
    </w:p>
    <w:p w14:paraId="097CE2C9" w14:textId="785953BA" w:rsidR="008B7E5F" w:rsidRDefault="00F9673B" w:rsidP="001B62D1">
      <w:r>
        <w:t>The communication</w:t>
      </w:r>
      <w:r w:rsidR="00E63181">
        <w:t>s</w:t>
      </w:r>
      <w:r>
        <w:t xml:space="preserve"> between </w:t>
      </w:r>
      <w:r w:rsidR="00821EB2">
        <w:t xml:space="preserve">a </w:t>
      </w:r>
      <w:r>
        <w:t xml:space="preserve">database server and database client </w:t>
      </w:r>
      <w:r w:rsidR="00821EB2">
        <w:t>occur</w:t>
      </w:r>
      <w:r w:rsidR="00E63181">
        <w:t xml:space="preserve"> </w:t>
      </w:r>
      <w:r w:rsidR="00821EB2">
        <w:t>over</w:t>
      </w:r>
      <w:r w:rsidR="00E63181">
        <w:t xml:space="preserve"> the PostgreSQL </w:t>
      </w:r>
      <w:r w:rsidR="00E63181" w:rsidRPr="00736BFD">
        <w:rPr>
          <w:b/>
          <w:bCs/>
        </w:rPr>
        <w:t>wire protocol</w:t>
      </w:r>
      <w:r w:rsidR="00E63181">
        <w:t xml:space="preserve"> format.  This protocol describes how SQL requests and responses are transmitted</w:t>
      </w:r>
      <w:r w:rsidR="00140E98">
        <w:t xml:space="preserve"> between a PostgreSQL client and a PostgreSQL server.  </w:t>
      </w:r>
      <w:r w:rsidR="00D46374">
        <w:t xml:space="preserve">Because CockroachDB uses the PostgreSQL wire protocol, any PostgreSQL driver can be used to communicate with a CockroachDB server. </w:t>
      </w:r>
    </w:p>
    <w:p w14:paraId="6A308E6C" w14:textId="712E05B8" w:rsidR="008B7E5F" w:rsidRDefault="1DEB6DF7" w:rsidP="001B62D1">
      <w:r>
        <w:t xml:space="preserve">In a </w:t>
      </w:r>
      <w:commentRangeStart w:id="6"/>
      <w:del w:id="7" w:author="Guy Harrison" w:date="2021-04-05T10:39:00Z">
        <w:r w:rsidDel="00475507">
          <w:delText xml:space="preserve">serious </w:delText>
        </w:r>
      </w:del>
      <w:ins w:id="8" w:author="Guy Harrison" w:date="2021-04-05T10:39:00Z">
        <w:r w:rsidR="00475507">
          <w:t xml:space="preserve">more complex </w:t>
        </w:r>
      </w:ins>
      <w:commentRangeEnd w:id="6"/>
      <w:r w:rsidR="008B7E5F">
        <w:rPr>
          <w:rStyle w:val="CommentReference"/>
        </w:rPr>
        <w:commentReference w:id="6"/>
      </w:r>
      <w:r>
        <w:t xml:space="preserve">deployment, one or more </w:t>
      </w:r>
      <w:r w:rsidRPr="1DEB6DF7">
        <w:rPr>
          <w:b/>
          <w:bCs/>
        </w:rPr>
        <w:t>load balancer</w:t>
      </w:r>
      <w:r>
        <w:t xml:space="preserve"> processes will be responsible for ensuring that these connections are evenly and sensibly distributed across nodes.   The load balancer will connect the client with one of the nodes within the cluster, which will become the </w:t>
      </w:r>
      <w:r w:rsidRPr="1DEB6DF7">
        <w:rPr>
          <w:b/>
          <w:bCs/>
        </w:rPr>
        <w:t>gateway server</w:t>
      </w:r>
      <w:r>
        <w:t xml:space="preserve"> for the connection.</w:t>
      </w:r>
    </w:p>
    <w:p w14:paraId="43C3E434" w14:textId="37154FC5" w:rsidR="0035170C" w:rsidRDefault="1DEB6DF7" w:rsidP="001B62D1">
      <w:r>
        <w:lastRenderedPageBreak/>
        <w:t xml:space="preserve">The client request might involve reading and writing data to a single node or to multiple nodes within the cluster.  For any given range of key values, a </w:t>
      </w:r>
      <w:r w:rsidRPr="1DEB6DF7">
        <w:rPr>
          <w:b/>
          <w:bCs/>
        </w:rPr>
        <w:t>Leaseholder node</w:t>
      </w:r>
      <w:r>
        <w:t xml:space="preserve"> will be responsible for controlling reads and writes to that range.  The Leaseholder is also usually the </w:t>
      </w:r>
      <w:del w:id="9" w:author="Guy Harrison" w:date="2021-04-05T11:04:00Z">
        <w:r w:rsidR="00E722E4" w:rsidDel="00802131">
          <w:rPr>
            <w:b/>
            <w:bCs/>
          </w:rPr>
          <w:delText>Raft</w:delText>
        </w:r>
      </w:del>
      <w:ins w:id="10" w:author="Guy Harrison" w:date="2021-04-05T11:04:00Z">
        <w:r w:rsidR="00802131">
          <w:rPr>
            <w:b/>
            <w:bCs/>
          </w:rPr>
          <w:t>Raft</w:t>
        </w:r>
      </w:ins>
      <w:commentRangeStart w:id="11"/>
      <w:r w:rsidRPr="1DEB6DF7">
        <w:rPr>
          <w:b/>
          <w:bCs/>
        </w:rPr>
        <w:t xml:space="preserve"> </w:t>
      </w:r>
      <w:commentRangeEnd w:id="11"/>
      <w:r w:rsidR="006B3996">
        <w:rPr>
          <w:rStyle w:val="CommentReference"/>
        </w:rPr>
        <w:commentReference w:id="11"/>
      </w:r>
      <w:r w:rsidRPr="1DEB6DF7">
        <w:rPr>
          <w:b/>
          <w:bCs/>
        </w:rPr>
        <w:t>leader</w:t>
      </w:r>
      <w:r>
        <w:t xml:space="preserve">, which has the responsibility to make sure that replicas of the data are maintained correctly.  </w:t>
      </w:r>
    </w:p>
    <w:p w14:paraId="56660E05" w14:textId="50E6B48D" w:rsidR="00D52A9E" w:rsidRDefault="00D52A9E" w:rsidP="001B62D1">
      <w:r>
        <w:fldChar w:fldCharType="begin"/>
      </w:r>
      <w:r>
        <w:instrText xml:space="preserve"> REF _Ref66693329 \h </w:instrText>
      </w:r>
      <w:r>
        <w:fldChar w:fldCharType="separate"/>
      </w:r>
      <w:ins w:id="12" w:author="Guy Harrison" w:date="2021-04-05T15:02:00Z">
        <w:r w:rsidR="00566499">
          <w:t xml:space="preserve">Figure </w:t>
        </w:r>
        <w:r w:rsidR="00566499">
          <w:rPr>
            <w:noProof/>
          </w:rPr>
          <w:t>1</w:t>
        </w:r>
      </w:ins>
      <w:del w:id="13" w:author="Guy Harrison" w:date="2021-04-05T11:37:00Z">
        <w:r w:rsidR="5F8EA5E0" w:rsidDel="00BF1850">
          <w:delText xml:space="preserve">Figure </w:delText>
        </w:r>
        <w:r w:rsidR="5F8EA5E0" w:rsidRPr="5F8EA5E0" w:rsidDel="00BF1850">
          <w:rPr>
            <w:noProof/>
          </w:rPr>
          <w:delText>1</w:delText>
        </w:r>
      </w:del>
      <w:r>
        <w:fldChar w:fldCharType="end"/>
      </w:r>
      <w:r w:rsidR="5F8EA5E0">
        <w:t xml:space="preserve"> illustrates some of these concepts.  A Database client connects to a Load Balancer (1) that </w:t>
      </w:r>
      <w:commentRangeStart w:id="14"/>
      <w:commentRangeStart w:id="15"/>
      <w:del w:id="16" w:author="Guy Harrison" w:date="2021-04-05T10:41:00Z">
        <w:r w:rsidR="5F8EA5E0" w:rsidDel="00372DA9">
          <w:delText>directs it to a CockroachDB node</w:delText>
        </w:r>
        <w:commentRangeEnd w:id="14"/>
        <w:r w:rsidDel="00372DA9">
          <w:rPr>
            <w:rStyle w:val="CommentReference"/>
          </w:rPr>
          <w:commentReference w:id="14"/>
        </w:r>
        <w:commentRangeEnd w:id="15"/>
        <w:r w:rsidDel="00372DA9">
          <w:rPr>
            <w:rStyle w:val="CommentReference"/>
          </w:rPr>
          <w:commentReference w:id="15"/>
        </w:r>
      </w:del>
      <w:ins w:id="17" w:author="Guy Harrison" w:date="2021-04-05T10:41:00Z">
        <w:r w:rsidR="00372DA9">
          <w:t>serves as a proxy for the CockroachDB cluster</w:t>
        </w:r>
        <w:r w:rsidR="00E84F74">
          <w:t>.  The Load Balancer directs requests to an available CockroachDB node</w:t>
        </w:r>
      </w:ins>
      <w:r w:rsidR="5F8EA5E0">
        <w:t xml:space="preserve"> (2).  This node becomes the Gateway node</w:t>
      </w:r>
      <w:ins w:id="18" w:author="Ben Darnell" w:date="2021-03-31T20:29:00Z">
        <w:r w:rsidR="5F8EA5E0">
          <w:t xml:space="preserve"> for this connection</w:t>
        </w:r>
      </w:ins>
      <w:r w:rsidR="5F8EA5E0">
        <w:t xml:space="preserve">.  The request requires data in Range </w:t>
      </w:r>
      <w:ins w:id="19" w:author="Guy Harrison" w:date="2021-04-05T10:45:00Z">
        <w:r w:rsidR="00D46326">
          <w:t>4</w:t>
        </w:r>
      </w:ins>
      <w:del w:id="20" w:author="Guy Harrison" w:date="2021-04-05T10:45:00Z">
        <w:r w:rsidR="5F8EA5E0" w:rsidDel="00D46326">
          <w:delText>2</w:delText>
        </w:r>
      </w:del>
      <w:r w:rsidR="5F8EA5E0">
        <w:t>, so the Gateway node communicates with the Leaseholder node</w:t>
      </w:r>
      <w:ins w:id="21" w:author="Guy Harrison" w:date="2021-04-05T10:46:00Z">
        <w:r w:rsidR="00FA5637">
          <w:t xml:space="preserve"> for this range</w:t>
        </w:r>
      </w:ins>
      <w:r w:rsidR="5F8EA5E0">
        <w:t xml:space="preserve"> (3), which returns data to the gateway, which in turn returns the required data to the database client (4).</w:t>
      </w:r>
    </w:p>
    <w:p w14:paraId="21117451" w14:textId="35A80F6F" w:rsidR="00212558" w:rsidRDefault="00212558" w:rsidP="001B62D1"/>
    <w:p w14:paraId="3D93B3FA" w14:textId="5E6D8757" w:rsidR="00D52A9E" w:rsidRDefault="00BF590B" w:rsidP="00736BFD">
      <w:pPr>
        <w:keepNext/>
      </w:pPr>
      <w:r>
        <w:object w:dxaOrig="13500" w:dyaOrig="9495" w14:anchorId="348BA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17.15pt" o:ole="">
            <v:imagedata r:id="rId12" o:title=""/>
          </v:shape>
          <o:OLEObject Type="Embed" ProgID="Visio.Drawing.15" ShapeID="_x0000_i1025" DrawAspect="Content" ObjectID="_1679761843" r:id="rId13"/>
        </w:object>
      </w:r>
    </w:p>
    <w:p w14:paraId="0B64DE28" w14:textId="00B63059" w:rsidR="00212558" w:rsidRDefault="00D52A9E" w:rsidP="00736BFD">
      <w:pPr>
        <w:pStyle w:val="Caption"/>
      </w:pPr>
      <w:bookmarkStart w:id="22" w:name="_Ref66693329"/>
      <w:r>
        <w:t xml:space="preserve">Figure </w:t>
      </w:r>
      <w:r>
        <w:fldChar w:fldCharType="begin"/>
      </w:r>
      <w:r>
        <w:instrText>SEQ Figure \* ARABIC</w:instrText>
      </w:r>
      <w:r>
        <w:fldChar w:fldCharType="separate"/>
      </w:r>
      <w:r w:rsidR="00566499">
        <w:rPr>
          <w:noProof/>
        </w:rPr>
        <w:t>1</w:t>
      </w:r>
      <w:r>
        <w:fldChar w:fldCharType="end"/>
      </w:r>
      <w:bookmarkEnd w:id="22"/>
      <w:r>
        <w:t xml:space="preserve"> CockroachDB Cluster architecture</w:t>
      </w:r>
    </w:p>
    <w:p w14:paraId="58F97DA0" w14:textId="08EB3EE6" w:rsidR="001807BB" w:rsidRDefault="001807BB" w:rsidP="001B62D1">
      <w:pPr>
        <w:rPr>
          <w:ins w:id="23" w:author="Guy Harrison" w:date="2021-04-05T10:48:00Z"/>
        </w:rPr>
      </w:pPr>
      <w:ins w:id="24" w:author="Guy Harrison" w:date="2021-04-05T10:48:00Z">
        <w:r>
          <w:lastRenderedPageBreak/>
          <w:t xml:space="preserve">This architecture distributes load evenly across the nodes of the cluster.  Gateway duties are distributed evenly across the nodes </w:t>
        </w:r>
      </w:ins>
      <w:ins w:id="25" w:author="Guy Harrison" w:date="2021-04-12T14:37:00Z">
        <w:r w:rsidR="006F558C">
          <w:t>of the cluster</w:t>
        </w:r>
      </w:ins>
      <w:ins w:id="26" w:author="Guy Harrison" w:date="2021-04-05T10:48:00Z">
        <w:r>
          <w:t xml:space="preserve"> by the </w:t>
        </w:r>
      </w:ins>
      <w:ins w:id="27" w:author="Guy Harrison" w:date="2021-04-05T10:49:00Z">
        <w:r w:rsidR="009839B4">
          <w:t>load balancer</w:t>
        </w:r>
      </w:ins>
      <w:ins w:id="28" w:author="Guy Harrison" w:date="2021-04-12T14:38:00Z">
        <w:r w:rsidR="00066F91">
          <w:t>;</w:t>
        </w:r>
      </w:ins>
      <w:ins w:id="29" w:author="Guy Harrison" w:date="2021-04-05T10:49:00Z">
        <w:r w:rsidR="009839B4">
          <w:t xml:space="preserve"> </w:t>
        </w:r>
        <w:r w:rsidR="00C558B1">
          <w:t xml:space="preserve">leaseholder duties </w:t>
        </w:r>
      </w:ins>
      <w:ins w:id="30" w:author="Guy Harrison" w:date="2021-04-12T14:37:00Z">
        <w:r w:rsidR="006F558C">
          <w:t xml:space="preserve">are </w:t>
        </w:r>
      </w:ins>
      <w:ins w:id="31" w:author="Guy Harrison" w:date="2021-04-05T10:49:00Z">
        <w:r w:rsidR="00C558B1">
          <w:t xml:space="preserve">similarly distributed by ranges across all the nodes. </w:t>
        </w:r>
      </w:ins>
    </w:p>
    <w:p w14:paraId="616D96EA" w14:textId="4D3DDAA3" w:rsidR="00E8364C" w:rsidRDefault="00E07A19" w:rsidP="001B62D1">
      <w:r>
        <w:t xml:space="preserve">In the case of a query </w:t>
      </w:r>
      <w:r w:rsidR="003B569C">
        <w:t>that</w:t>
      </w:r>
      <w:r>
        <w:t xml:space="preserve"> requires data from multiple ranges or where data must be changed (and therefore replicated)</w:t>
      </w:r>
      <w:r w:rsidR="003B569C">
        <w:t>,</w:t>
      </w:r>
      <w:r>
        <w:t xml:space="preserve"> the workflow involves more steps.  </w:t>
      </w:r>
      <w:r w:rsidR="00121B4D">
        <w:t>We will</w:t>
      </w:r>
      <w:r>
        <w:t xml:space="preserve"> work through a more complex example towards the end of the chapter. </w:t>
      </w:r>
    </w:p>
    <w:p w14:paraId="5BCF4D42" w14:textId="23925434" w:rsidR="0029078C" w:rsidRDefault="004056A6" w:rsidP="000D62CB">
      <w:pPr>
        <w:pStyle w:val="Heading3"/>
      </w:pPr>
      <w:r>
        <w:t>Ranges and Replicas</w:t>
      </w:r>
    </w:p>
    <w:p w14:paraId="3FB5152C" w14:textId="002176A3" w:rsidR="004056A6" w:rsidRDefault="004056A6" w:rsidP="001B62D1">
      <w:r>
        <w:t>We</w:t>
      </w:r>
      <w:r w:rsidR="00295E40">
        <w:t>'</w:t>
      </w:r>
      <w:r>
        <w:t xml:space="preserve">ll examine the nuances of CockroachDB distribution and replication </w:t>
      </w:r>
      <w:r w:rsidR="009150EB">
        <w:t>later in this chapter.  But for now, there are a few concepts we need to understand.</w:t>
      </w:r>
    </w:p>
    <w:p w14:paraId="22190957" w14:textId="3404A4BC" w:rsidR="00670956" w:rsidRDefault="5F8EA5E0" w:rsidP="001B62D1">
      <w:r>
        <w:t xml:space="preserve">Under the hood, data in a CockroachDB table is organized in a </w:t>
      </w:r>
      <w:r w:rsidRPr="5F8EA5E0">
        <w:rPr>
          <w:b/>
          <w:bCs/>
        </w:rPr>
        <w:t>Key-Value</w:t>
      </w:r>
      <w:r>
        <w:t xml:space="preserve"> (</w:t>
      </w:r>
      <w:commentRangeStart w:id="32"/>
      <w:r w:rsidR="00026CE8">
        <w:t>KV</w:t>
      </w:r>
      <w:commentRangeEnd w:id="32"/>
      <w:r w:rsidR="03682F56">
        <w:rPr>
          <w:rStyle w:val="CommentReference"/>
        </w:rPr>
        <w:commentReference w:id="32"/>
      </w:r>
      <w:r>
        <w:t xml:space="preserve">) storage system.  The Key for the </w:t>
      </w:r>
      <w:r w:rsidR="00026CE8">
        <w:t>KV</w:t>
      </w:r>
      <w:r>
        <w:t xml:space="preserve"> store is the table's Primary Key.  The Value in the </w:t>
      </w:r>
      <w:r w:rsidR="00026CE8">
        <w:t>KV</w:t>
      </w:r>
      <w:r>
        <w:t xml:space="preserve"> store is a binary representation of the values for all the columns in that row.  </w:t>
      </w:r>
    </w:p>
    <w:p w14:paraId="29199025" w14:textId="12FFCF18" w:rsidR="00050932" w:rsidRDefault="5F8EA5E0" w:rsidP="001B62D1">
      <w:r>
        <w:t xml:space="preserve">Indexes are also stored in the </w:t>
      </w:r>
      <w:r w:rsidR="00026CE8">
        <w:t>KV</w:t>
      </w:r>
      <w:r>
        <w:t xml:space="preserve"> system</w:t>
      </w:r>
      <w:r w:rsidR="00670956">
        <w:t xml:space="preserve">.  In the case of a non-unique index, the </w:t>
      </w:r>
      <w:r w:rsidR="00BD6833">
        <w:t>K</w:t>
      </w:r>
      <w:r>
        <w:t xml:space="preserve">ey is the index key </w:t>
      </w:r>
      <w:r w:rsidR="00666BB8">
        <w:t>concatenated to</w:t>
      </w:r>
      <w:r>
        <w:t xml:space="preserve"> the table's </w:t>
      </w:r>
      <w:r w:rsidR="00624538">
        <w:t xml:space="preserve">Primary </w:t>
      </w:r>
      <w:r>
        <w:t>Key</w:t>
      </w:r>
      <w:r w:rsidR="00BD6833">
        <w:t xml:space="preserve">.  In the case of a unique index, the Key is the index key, with the primary key appearing as the corresponding Value for that key. </w:t>
      </w:r>
      <w:r>
        <w:t xml:space="preserve"> </w:t>
      </w:r>
    </w:p>
    <w:p w14:paraId="0C0CF826" w14:textId="1F359E7D" w:rsidR="00420ACD" w:rsidRDefault="00E35F1C" w:rsidP="001B62D1">
      <w:pPr>
        <w:rPr>
          <w:ins w:id="33" w:author="Guy Harrison" w:date="2021-04-05T11:02:00Z"/>
        </w:rPr>
      </w:pPr>
      <w:r w:rsidRPr="00736BFD">
        <w:rPr>
          <w:b/>
          <w:bCs/>
        </w:rPr>
        <w:t>Ranges</w:t>
      </w:r>
      <w:r>
        <w:t xml:space="preserve"> store contiguous spans of key values.  </w:t>
      </w:r>
      <w:r w:rsidR="007323B3">
        <w:t xml:space="preserve"> </w:t>
      </w:r>
      <w:r w:rsidR="007323B3">
        <w:fldChar w:fldCharType="begin"/>
      </w:r>
      <w:r w:rsidR="007323B3">
        <w:instrText xml:space="preserve"> REF _Ref68095741 \h </w:instrText>
      </w:r>
      <w:r w:rsidR="007323B3">
        <w:fldChar w:fldCharType="separate"/>
      </w:r>
      <w:r w:rsidR="00566499">
        <w:t xml:space="preserve">Figure </w:t>
      </w:r>
      <w:r w:rsidR="00566499">
        <w:rPr>
          <w:noProof/>
        </w:rPr>
        <w:t>2</w:t>
      </w:r>
      <w:r w:rsidR="007323B3">
        <w:fldChar w:fldCharType="end"/>
      </w:r>
      <w:r w:rsidR="007323B3">
        <w:t xml:space="preserve"> ill</w:t>
      </w:r>
      <w:r w:rsidR="00974D7A">
        <w:t>us</w:t>
      </w:r>
      <w:r w:rsidR="007323B3">
        <w:t xml:space="preserve">trates how a </w:t>
      </w:r>
      <w:r w:rsidR="00295E40">
        <w:t>"</w:t>
      </w:r>
      <w:r w:rsidR="007323B3">
        <w:t>dogs</w:t>
      </w:r>
      <w:r w:rsidR="00295E40">
        <w:t>"</w:t>
      </w:r>
      <w:r w:rsidR="007323B3">
        <w:t xml:space="preserve"> table might be segmented into ranges. </w:t>
      </w:r>
    </w:p>
    <w:p w14:paraId="78AE9044" w14:textId="73315906" w:rsidR="00C136CB" w:rsidRDefault="00C136CB" w:rsidP="001B62D1">
      <w:pPr>
        <w:rPr>
          <w:ins w:id="34" w:author="Guy Harrison" w:date="2021-04-05T11:01:00Z"/>
        </w:rPr>
      </w:pPr>
      <w:ins w:id="35" w:author="Guy Harrison" w:date="2021-04-05T11:02:00Z">
        <w:r>
          <w:rPr>
            <w:noProof/>
          </w:rPr>
          <w:drawing>
            <wp:inline distT="0" distB="0" distL="0" distR="0" wp14:anchorId="70A347CA" wp14:editId="773460D5">
              <wp:extent cx="4407535" cy="2578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4407535" cy="2578735"/>
                      </a:xfrm>
                      <a:prstGeom prst="rect">
                        <a:avLst/>
                      </a:prstGeom>
                    </pic:spPr>
                  </pic:pic>
                </a:graphicData>
              </a:graphic>
            </wp:inline>
          </w:drawing>
        </w:r>
      </w:ins>
    </w:p>
    <w:p w14:paraId="3CC1EECE" w14:textId="77777777" w:rsidR="00D62475" w:rsidRDefault="00D62475" w:rsidP="001B62D1"/>
    <w:p w14:paraId="49FB18CD" w14:textId="473134CA" w:rsidR="00974908" w:rsidRDefault="00974908" w:rsidP="00736BFD">
      <w:pPr>
        <w:keepNext/>
      </w:pPr>
      <w:del w:id="36" w:author="Guy Harrison" w:date="2021-04-05T11:01:00Z">
        <w:r>
          <w:rPr>
            <w:noProof/>
          </w:rPr>
          <w:lastRenderedPageBreak/>
          <w:drawing>
            <wp:inline distT="0" distB="0" distL="0" distR="0" wp14:anchorId="231B87C7" wp14:editId="75EE1509">
              <wp:extent cx="5731510" cy="2190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del>
      <w:commentRangeStart w:id="37"/>
      <w:commentRangeEnd w:id="37"/>
      <w:r>
        <w:rPr>
          <w:rStyle w:val="CommentReference"/>
        </w:rPr>
        <w:commentReference w:id="37"/>
      </w:r>
    </w:p>
    <w:p w14:paraId="2EE3F362" w14:textId="4C452758" w:rsidR="00974908" w:rsidRDefault="00974908" w:rsidP="00736BFD">
      <w:pPr>
        <w:pStyle w:val="Caption"/>
      </w:pPr>
      <w:bookmarkStart w:id="38" w:name="_Ref68095741"/>
      <w:r>
        <w:t xml:space="preserve">Figure </w:t>
      </w:r>
      <w:r>
        <w:fldChar w:fldCharType="begin"/>
      </w:r>
      <w:r>
        <w:instrText>SEQ Figure \* ARABIC</w:instrText>
      </w:r>
      <w:r>
        <w:fldChar w:fldCharType="separate"/>
      </w:r>
      <w:r w:rsidR="00566499">
        <w:rPr>
          <w:noProof/>
        </w:rPr>
        <w:t>2</w:t>
      </w:r>
      <w:r>
        <w:fldChar w:fldCharType="end"/>
      </w:r>
      <w:bookmarkEnd w:id="38"/>
      <w:r>
        <w:t xml:space="preserve"> Ranges</w:t>
      </w:r>
    </w:p>
    <w:p w14:paraId="39C004D0" w14:textId="0D7BECAD" w:rsidR="00F9673B" w:rsidRDefault="00882C77">
      <w:r w:rsidRPr="00882C77">
        <w:t>As mentioned earlier,</w:t>
      </w:r>
      <w:r>
        <w:rPr>
          <w:b/>
          <w:bCs/>
        </w:rPr>
        <w:t xml:space="preserve"> </w:t>
      </w:r>
      <w:r w:rsidR="009C5680" w:rsidRPr="00736BFD">
        <w:rPr>
          <w:b/>
          <w:bCs/>
        </w:rPr>
        <w:t>Leases</w:t>
      </w:r>
      <w:r w:rsidR="009C5680">
        <w:t xml:space="preserve"> are granted to a node giving it responsibility for managing reads and writes to</w:t>
      </w:r>
      <w:r w:rsidR="00C701DC">
        <w:t xml:space="preserve"> a</w:t>
      </w:r>
      <w:r w:rsidR="009C5680">
        <w:t xml:space="preserve"> range.  </w:t>
      </w:r>
      <w:r w:rsidR="0087107E">
        <w:t>The</w:t>
      </w:r>
      <w:r w:rsidR="009C5680">
        <w:t xml:space="preserve"> node</w:t>
      </w:r>
      <w:r w:rsidR="0087107E" w:rsidDel="00C136CB">
        <w:t xml:space="preserve"> </w:t>
      </w:r>
      <w:r w:rsidR="00C136CB">
        <w:t xml:space="preserve">holding the lease </w:t>
      </w:r>
      <w:r w:rsidR="009C5680">
        <w:t xml:space="preserve">is known as the </w:t>
      </w:r>
      <w:r w:rsidR="009C5680" w:rsidRPr="00736BFD">
        <w:rPr>
          <w:b/>
          <w:bCs/>
        </w:rPr>
        <w:t>Leaseho</w:t>
      </w:r>
      <w:r w:rsidR="00F7008C">
        <w:rPr>
          <w:b/>
          <w:bCs/>
        </w:rPr>
        <w:t>l</w:t>
      </w:r>
      <w:r w:rsidR="009C5680" w:rsidRPr="00736BFD">
        <w:rPr>
          <w:b/>
          <w:bCs/>
        </w:rPr>
        <w:t>der</w:t>
      </w:r>
      <w:r w:rsidR="009C5680">
        <w:t xml:space="preserve">. </w:t>
      </w:r>
      <w:r w:rsidR="00E10201">
        <w:t xml:space="preserve"> The same node </w:t>
      </w:r>
      <w:r w:rsidR="00F7008C">
        <w:t xml:space="preserve">is </w:t>
      </w:r>
      <w:r w:rsidR="00E10201">
        <w:t xml:space="preserve">generally </w:t>
      </w:r>
      <w:r w:rsidR="00802131">
        <w:t>also the</w:t>
      </w:r>
      <w:r w:rsidR="00F7008C">
        <w:t xml:space="preserve"> </w:t>
      </w:r>
      <w:r w:rsidR="00802131">
        <w:rPr>
          <w:b/>
          <w:bCs/>
        </w:rPr>
        <w:t>Raft</w:t>
      </w:r>
      <w:r w:rsidR="00E10201" w:rsidRPr="00C701DC">
        <w:rPr>
          <w:b/>
          <w:bCs/>
        </w:rPr>
        <w:t xml:space="preserve"> leader</w:t>
      </w:r>
      <w:r w:rsidR="00F7008C">
        <w:rPr>
          <w:b/>
          <w:bCs/>
        </w:rPr>
        <w:t>,</w:t>
      </w:r>
      <w:r w:rsidR="00E10201">
        <w:t xml:space="preserve"> </w:t>
      </w:r>
      <w:r w:rsidR="0033714B">
        <w:t>who</w:t>
      </w:r>
      <w:r w:rsidR="00802131">
        <w:t xml:space="preserve"> is responsible for</w:t>
      </w:r>
      <w:r w:rsidR="00E10201">
        <w:t xml:space="preserve"> ensuring that replicas of the node </w:t>
      </w:r>
      <w:r w:rsidR="000B3390">
        <w:t xml:space="preserve">are correctly maintained across multiple nodes. </w:t>
      </w:r>
      <w:r w:rsidR="00E10201">
        <w:t xml:space="preserve"> </w:t>
      </w:r>
    </w:p>
    <w:p w14:paraId="7AEA3AA5" w14:textId="3858FFC3" w:rsidR="00C231A5" w:rsidRDefault="000D62CB" w:rsidP="004C5B3A">
      <w:pPr>
        <w:pStyle w:val="Heading2"/>
      </w:pPr>
      <w:r>
        <w:t>The CockroachDB software stack</w:t>
      </w:r>
    </w:p>
    <w:p w14:paraId="6A266503" w14:textId="33DE55A8" w:rsidR="00490F43" w:rsidRDefault="004C5B3A" w:rsidP="004C5B3A">
      <w:r>
        <w:br/>
      </w:r>
      <w:r w:rsidR="0084008B">
        <w:t>Each CockroachDB node runs a copy of the CockroachDB software</w:t>
      </w:r>
      <w:r w:rsidR="0087107E">
        <w:t>,</w:t>
      </w:r>
      <w:r w:rsidR="0084008B">
        <w:t xml:space="preserve"> which is a single multi-threaded process.   From the Operating System perspective</w:t>
      </w:r>
      <w:r w:rsidR="0087107E">
        <w:t>,</w:t>
      </w:r>
      <w:r w:rsidR="0084008B">
        <w:t xml:space="preserve"> </w:t>
      </w:r>
      <w:r w:rsidR="0087107E">
        <w:t>the CockroachDB process</w:t>
      </w:r>
      <w:r w:rsidR="0084008B">
        <w:t xml:space="preserve"> might seem like a black-box, but internally it is organized into multiple logical layers</w:t>
      </w:r>
      <w:r w:rsidR="0087107E">
        <w:t>,</w:t>
      </w:r>
      <w:r w:rsidR="0084008B">
        <w:t xml:space="preserve"> as shown in</w:t>
      </w:r>
      <w:r w:rsidR="00490F43">
        <w:t xml:space="preserve"> </w:t>
      </w:r>
      <w:r w:rsidR="00490F43">
        <w:fldChar w:fldCharType="begin"/>
      </w:r>
      <w:r w:rsidR="00490F43">
        <w:instrText xml:space="preserve"> REF _Ref66895374 \h </w:instrText>
      </w:r>
      <w:r w:rsidR="00490F43">
        <w:fldChar w:fldCharType="separate"/>
      </w:r>
      <w:r w:rsidR="00566499">
        <w:t xml:space="preserve">Figure </w:t>
      </w:r>
      <w:r w:rsidR="00566499">
        <w:rPr>
          <w:noProof/>
        </w:rPr>
        <w:t>3</w:t>
      </w:r>
      <w:r w:rsidR="00490F43">
        <w:fldChar w:fldCharType="end"/>
      </w:r>
      <w:r w:rsidR="00490F43">
        <w:t>.</w:t>
      </w:r>
      <w:r w:rsidR="0084008B">
        <w:t xml:space="preserve"> </w:t>
      </w:r>
    </w:p>
    <w:p w14:paraId="2D9FA7B1" w14:textId="2ACB08CB" w:rsidR="00490F43" w:rsidRDefault="00C07CE5" w:rsidP="007C0C5B">
      <w:pPr>
        <w:keepNext/>
        <w:jc w:val="center"/>
        <w:pPrChange w:id="39" w:author="Guy Harrison" w:date="2021-04-12T16:25:00Z">
          <w:pPr>
            <w:keepNext/>
          </w:pPr>
        </w:pPrChange>
      </w:pPr>
      <w:r>
        <w:object w:dxaOrig="6796" w:dyaOrig="9766" w14:anchorId="5522FE17">
          <v:shape id="_x0000_i1036" type="#_x0000_t75" style="width:339.95pt;height:488.5pt" o:ole="">
            <v:imagedata r:id="rId16" o:title=""/>
          </v:shape>
          <o:OLEObject Type="Embed" ProgID="Visio.Drawing.15" ShapeID="_x0000_i1036" DrawAspect="Content" ObjectID="_1679761844" r:id="rId17"/>
        </w:object>
      </w:r>
    </w:p>
    <w:p w14:paraId="60F0F137" w14:textId="2CC1A69D" w:rsidR="00490F43" w:rsidRDefault="00490F43">
      <w:pPr>
        <w:pStyle w:val="Caption"/>
      </w:pPr>
      <w:bookmarkStart w:id="40" w:name="_Ref66895374"/>
      <w:r>
        <w:t xml:space="preserve">Figure </w:t>
      </w:r>
      <w:r>
        <w:fldChar w:fldCharType="begin"/>
      </w:r>
      <w:r>
        <w:instrText>SEQ Figure \* ARABIC</w:instrText>
      </w:r>
      <w:r>
        <w:fldChar w:fldCharType="separate"/>
      </w:r>
      <w:r w:rsidR="00566499">
        <w:rPr>
          <w:noProof/>
        </w:rPr>
        <w:t>3</w:t>
      </w:r>
      <w:r>
        <w:fldChar w:fldCharType="end"/>
      </w:r>
      <w:bookmarkEnd w:id="40"/>
      <w:r>
        <w:t xml:space="preserve"> CockroachDB  software layers</w:t>
      </w:r>
    </w:p>
    <w:p w14:paraId="1B0239B9" w14:textId="49740C7C" w:rsidR="006A225C" w:rsidRPr="004C5B3A" w:rsidRDefault="0087107E">
      <w:r>
        <w:t xml:space="preserve">We'll discuss each of these layers in turn as we proceed through the chapter. </w:t>
      </w:r>
    </w:p>
    <w:p w14:paraId="6E02E4B4" w14:textId="77777777" w:rsidR="004C5B3A" w:rsidRPr="00395885" w:rsidRDefault="004C5B3A" w:rsidP="00736BFD"/>
    <w:p w14:paraId="3892EDBA" w14:textId="6442F4FF" w:rsidR="00685A3F" w:rsidRDefault="596578F9" w:rsidP="000A5347">
      <w:pPr>
        <w:pStyle w:val="Heading2"/>
      </w:pPr>
      <w:r>
        <w:t xml:space="preserve">The CockroachDB SQL </w:t>
      </w:r>
      <w:r w:rsidR="0087107E">
        <w:t>layer</w:t>
      </w:r>
      <w:r w:rsidR="003923A6">
        <w:t xml:space="preserve"> </w:t>
      </w:r>
      <w:r w:rsidR="00EE1D65">
        <w:t xml:space="preserve"> </w:t>
      </w:r>
    </w:p>
    <w:p w14:paraId="425F5982" w14:textId="737F50A1" w:rsidR="00C77150" w:rsidRDefault="000B3390" w:rsidP="00C77150">
      <w:r>
        <w:t xml:space="preserve">The CockroachDB SQL layer is the </w:t>
      </w:r>
      <w:r w:rsidR="009512BA">
        <w:t xml:space="preserve">part of the CockroachDB software stack that is responsible for handling SQL requests.  Since </w:t>
      </w:r>
      <w:r w:rsidR="00DB24E3">
        <w:t>CockroachDB is a SQL database</w:t>
      </w:r>
      <w:r w:rsidR="0087107E">
        <w:t>,</w:t>
      </w:r>
      <w:r w:rsidR="00DB24E3">
        <w:t xml:space="preserve"> you would be forgiven for thinking that the SQL layer does pretty much everything.  However</w:t>
      </w:r>
      <w:r w:rsidR="00974EE9">
        <w:t xml:space="preserve">, the core responsibility of the SQL layer is </w:t>
      </w:r>
      <w:r w:rsidR="0087107E">
        <w:t xml:space="preserve">actually </w:t>
      </w:r>
      <w:r w:rsidR="00974EE9">
        <w:t xml:space="preserve">to turn SQL requests into requests that can be serviced by the Key-Value subsystem.  Other layers handle transactions, </w:t>
      </w:r>
      <w:r w:rsidR="00221225">
        <w:t xml:space="preserve">distribution and replication of ranges and physical storage to disk.  </w:t>
      </w:r>
    </w:p>
    <w:p w14:paraId="38E48254" w14:textId="77777777" w:rsidR="00357A3D" w:rsidRDefault="00357A3D" w:rsidP="00357A3D">
      <w:r>
        <w:t xml:space="preserve">The SQL layer receives requests from </w:t>
      </w:r>
      <w:r w:rsidRPr="00357A3D">
        <w:rPr>
          <w:b/>
          <w:bCs/>
        </w:rPr>
        <w:t>database clients</w:t>
      </w:r>
      <w:r>
        <w:t xml:space="preserve"> over the </w:t>
      </w:r>
      <w:r w:rsidRPr="00357A3D">
        <w:rPr>
          <w:b/>
          <w:bCs/>
        </w:rPr>
        <w:t>PostgreSQL wire protocol</w:t>
      </w:r>
      <w:r>
        <w:t xml:space="preserve">.  </w:t>
      </w:r>
    </w:p>
    <w:p w14:paraId="18A9A7BB" w14:textId="54AEA5FE" w:rsidR="00357A3D" w:rsidRDefault="00357A3D" w:rsidP="00357A3D">
      <w:r>
        <w:t xml:space="preserve">A database client is any program that is using a database driver to communicate with the server and includes the CockroachDB command-line SQL processor, GUI tools such as </w:t>
      </w:r>
      <w:proofErr w:type="spellStart"/>
      <w:r>
        <w:t>DBEaver</w:t>
      </w:r>
      <w:proofErr w:type="spellEnd"/>
      <w:r>
        <w:t xml:space="preserve"> or Tableau or applications written in Java, Go, NodeJS, Python or any other language that has a compatible driver.</w:t>
      </w:r>
    </w:p>
    <w:p w14:paraId="4B22D6EB" w14:textId="50F72218" w:rsidR="00357A3D" w:rsidRDefault="00357A3D" w:rsidP="00357A3D">
      <w:r>
        <w:t>The Po</w:t>
      </w:r>
      <w:r w:rsidR="0081315C">
        <w:t xml:space="preserve">stgreSQL wire protocol </w:t>
      </w:r>
      <w:r w:rsidR="007A29B7">
        <w:t xml:space="preserve">describes the format of network packets </w:t>
      </w:r>
      <w:r w:rsidR="00D67393">
        <w:t xml:space="preserve">that are used to send requests and receive results from a database client and server.  The wire protocol layers on top of a transport medium such as TCP/IP or Unix-style sockets.  The use of the PostgreSQL wire protocol </w:t>
      </w:r>
      <w:r w:rsidR="00D67393">
        <w:lastRenderedPageBreak/>
        <w:t>allows CockroachDB to take advantage of the large ecosystem of compatible language drivers and tools that support the PostgreSQL database</w:t>
      </w:r>
      <w:r w:rsidR="00917502">
        <w:t xml:space="preserve">. </w:t>
      </w:r>
    </w:p>
    <w:p w14:paraId="550215BE" w14:textId="090C8A07" w:rsidR="00917502" w:rsidRDefault="00917502" w:rsidP="00917502">
      <w:pPr>
        <w:pStyle w:val="Heading3"/>
      </w:pPr>
      <w:r>
        <w:t>SQL Optimization</w:t>
      </w:r>
    </w:p>
    <w:p w14:paraId="107FDFF1" w14:textId="4C27B2A1" w:rsidR="00917502" w:rsidRPr="00917502" w:rsidRDefault="00917502" w:rsidP="00917502">
      <w:r>
        <w:t xml:space="preserve">The SQL layer parses the SQL request, checking it for syntactical accuracy and ensuring that the connection has privileges to perform the requested task.  </w:t>
      </w:r>
    </w:p>
    <w:p w14:paraId="3340EDFF" w14:textId="5835A950" w:rsidR="008E37DA" w:rsidRDefault="5F8EA5E0" w:rsidP="00F71291">
      <w:r>
        <w:t>CockroachDB then</w:t>
      </w:r>
      <w:r w:rsidR="00096B87">
        <w:t xml:space="preserve"> creates an execution plan for the SQL </w:t>
      </w:r>
      <w:commentRangeStart w:id="41"/>
      <w:r>
        <w:t>statement</w:t>
      </w:r>
      <w:commentRangeEnd w:id="41"/>
      <w:r w:rsidR="00FC65C0">
        <w:rPr>
          <w:rStyle w:val="CommentReference"/>
        </w:rPr>
        <w:commentReference w:id="41"/>
      </w:r>
      <w:r w:rsidR="00096B87">
        <w:t xml:space="preserve"> and </w:t>
      </w:r>
      <w:r w:rsidR="00181CF7">
        <w:t xml:space="preserve">proceeds to </w:t>
      </w:r>
      <w:r w:rsidR="00181CF7" w:rsidRPr="00A014AA">
        <w:rPr>
          <w:b/>
          <w:bCs/>
        </w:rPr>
        <w:t>optimize</w:t>
      </w:r>
      <w:r w:rsidR="00181CF7">
        <w:t xml:space="preserve"> that plan</w:t>
      </w:r>
      <w:r>
        <w:t xml:space="preserve">. </w:t>
      </w:r>
    </w:p>
    <w:p w14:paraId="540D86AB" w14:textId="6FF47D10" w:rsidR="008E37DA" w:rsidRDefault="5F8EA5E0" w:rsidP="00F71291">
      <w:r>
        <w:t xml:space="preserve">SQL is a </w:t>
      </w:r>
      <w:commentRangeStart w:id="42"/>
      <w:del w:id="43" w:author="Guy Harrison" w:date="2021-04-05T11:06:00Z">
        <w:r w:rsidDel="00181CF7">
          <w:delText>non-procedural</w:delText>
        </w:r>
        <w:commentRangeEnd w:id="42"/>
        <w:r w:rsidR="008E37DA" w:rsidDel="00181CF7">
          <w:rPr>
            <w:rStyle w:val="CommentReference"/>
          </w:rPr>
          <w:commentReference w:id="42"/>
        </w:r>
      </w:del>
      <w:ins w:id="44" w:author="Guy Harrison" w:date="2021-04-05T11:06:00Z">
        <w:r w:rsidR="00181CF7">
          <w:t>declarative</w:t>
        </w:r>
      </w:ins>
      <w:r>
        <w:t xml:space="preserve"> language: You define the data you want, not how to get it. Although the non-procedural nature of SQL results in improvements in programmer productivity, the database server must support a set of sophisticated algorithms to determine the optimal method of executing the SQL. These algorithms are collectively referred to as </w:t>
      </w:r>
      <w:r w:rsidRPr="5F8EA5E0">
        <w:rPr>
          <w:b/>
          <w:bCs/>
        </w:rPr>
        <w:t>the optimizer</w:t>
      </w:r>
      <w:r>
        <w:t>.</w:t>
      </w:r>
    </w:p>
    <w:p w14:paraId="1C86BCBA" w14:textId="15EF8FD3" w:rsidR="007C6A63" w:rsidRDefault="5F8EA5E0" w:rsidP="006C727B">
      <w:r>
        <w:t xml:space="preserve">For almost all SQL statements, there will be more than one way for </w:t>
      </w:r>
      <w:commentRangeStart w:id="45"/>
      <w:r w:rsidR="00C65DAF">
        <w:t xml:space="preserve">CockroachDB </w:t>
      </w:r>
      <w:commentRangeEnd w:id="45"/>
      <w:r w:rsidR="006C727B">
        <w:rPr>
          <w:rStyle w:val="CommentReference"/>
        </w:rPr>
        <w:commentReference w:id="45"/>
      </w:r>
      <w:r>
        <w:t xml:space="preserve">to retrieve the rows required.   For instance, given a SQL with JOIN and WHERE clauses, there may be multiple join orders and multiple access paths (table scans, index lookups, etc.) available to retrieve data. It's the goal of the optimizer to determine the best access path. </w:t>
      </w:r>
      <w:proofErr w:type="spellStart"/>
      <w:r w:rsidR="00742432">
        <w:t>CockroachDB'</w:t>
      </w:r>
      <w:r>
        <w:t>s</w:t>
      </w:r>
      <w:proofErr w:type="spellEnd"/>
      <w:r>
        <w:t xml:space="preserve"> SQL optimizer has some unique features relating to its distributed architecture, but broadly speaking, the Cost-based optimizer is similar to that found in other SQL databases such as Oracle or PostgreSQL.</w:t>
      </w:r>
    </w:p>
    <w:p w14:paraId="31561D59" w14:textId="553D958D" w:rsidR="006F0212" w:rsidRDefault="006F0212" w:rsidP="00F71291">
      <w:r>
        <w:t xml:space="preserve">The optimizer uses </w:t>
      </w:r>
      <w:r w:rsidR="00F80B92">
        <w:t xml:space="preserve">both heuristics – rules – and cost-based algorithms to perform its work.  </w:t>
      </w:r>
    </w:p>
    <w:p w14:paraId="103EC0CC" w14:textId="70124334" w:rsidR="00F129DD" w:rsidRDefault="5F8EA5E0" w:rsidP="00F71291">
      <w:pPr>
        <w:rPr>
          <w:ins w:id="46" w:author="Guy Harrison" w:date="2021-04-05T11:07:00Z"/>
        </w:rPr>
      </w:pPr>
      <w:r>
        <w:t xml:space="preserve">The first stage of the SQL optimization process is to transform the SQL into a normalized form suitable for further optimization.  </w:t>
      </w:r>
      <w:commentRangeStart w:id="47"/>
      <w:del w:id="48" w:author="Guy Harrison" w:date="2021-04-05T11:07:00Z">
        <w:r w:rsidDel="00AA48C2">
          <w:delText xml:space="preserve">SQL is transformed to a Domain Specific Language called </w:delText>
        </w:r>
        <w:r w:rsidRPr="5F8EA5E0" w:rsidDel="00AA48C2">
          <w:rPr>
            <w:b/>
            <w:bCs/>
          </w:rPr>
          <w:delText>Optgen,</w:delText>
        </w:r>
        <w:r w:rsidDel="00AA48C2">
          <w:delText xml:space="preserve"> which in turn compiles to Go Language code</w:delText>
        </w:r>
        <w:commentRangeEnd w:id="47"/>
        <w:r w:rsidR="00DC15D9" w:rsidDel="00AA48C2">
          <w:rPr>
            <w:rStyle w:val="CommentReference"/>
          </w:rPr>
          <w:commentReference w:id="47"/>
        </w:r>
        <w:r w:rsidDel="00AA48C2">
          <w:delText xml:space="preserve">.  </w:delText>
        </w:r>
      </w:del>
      <w:r>
        <w:t xml:space="preserve">This transformation removes any redundancies in the SQL statement and performs rule-based transformations to improve performance.  The transformation takes into account the distribution of data for the table, adding predicates to direct parts of the queries to specific ranges or adding predicates that allow the use of indexed retrieval paths. </w:t>
      </w:r>
    </w:p>
    <w:p w14:paraId="6DEBBD44" w14:textId="77777777" w:rsidR="004B17F8" w:rsidRDefault="00462ADF" w:rsidP="00F71291">
      <w:r>
        <w:t xml:space="preserve">The </w:t>
      </w:r>
      <w:r w:rsidR="00B65DE1">
        <w:t xml:space="preserve">optimization of the SQL statement proceeds in two stages – expansion and ranking.  The SQL statement is transformed into an initial plan. Then the optimizer expands that plan into a set of equivalent candidate plans </w:t>
      </w:r>
      <w:r w:rsidR="00021029">
        <w:t>which involve alternative execution paths such as join orders or indexes.</w:t>
      </w:r>
      <w:r w:rsidR="00B65DE1">
        <w:t xml:space="preserve"> </w:t>
      </w:r>
    </w:p>
    <w:p w14:paraId="07A9240B" w14:textId="0824EC59" w:rsidR="00462ADF" w:rsidRDefault="00021029" w:rsidP="00F71291">
      <w:r>
        <w:t xml:space="preserve">The optimizer then ranks the plans </w:t>
      </w:r>
      <w:r w:rsidR="004B17F8">
        <w:t>by calculating the relative cost of each operation</w:t>
      </w:r>
      <w:ins w:id="49" w:author="Guy Harrison" w:date="2021-04-12T14:43:00Z">
        <w:r w:rsidR="009F4606">
          <w:t>,</w:t>
        </w:r>
      </w:ins>
      <w:r w:rsidR="004B17F8">
        <w:t xml:space="preserve"> leveraging statistics that supply the size and distribution of data within each table.  The plan with the lowest cost is then selected. </w:t>
      </w:r>
    </w:p>
    <w:p w14:paraId="3B5BFC1D" w14:textId="0908CE71" w:rsidR="00117BC1" w:rsidRDefault="00A015F8" w:rsidP="00F71291">
      <w:r>
        <w:t xml:space="preserve">CockroachDB also supports a </w:t>
      </w:r>
      <w:r w:rsidRPr="00A015F8">
        <w:rPr>
          <w:b/>
          <w:bCs/>
        </w:rPr>
        <w:t>vectorized execution</w:t>
      </w:r>
      <w:r>
        <w:t xml:space="preserve"> engine that can speed up the processing of batches of data. </w:t>
      </w:r>
      <w:r w:rsidR="00473EDC">
        <w:t xml:space="preserve"> This engine translates data from a row</w:t>
      </w:r>
      <w:r w:rsidR="006C727B">
        <w:t>-</w:t>
      </w:r>
      <w:r w:rsidR="00473EDC">
        <w:t xml:space="preserve">oriented format (where sets of data contain data from the same row) to a column-oriented format (where every set of data contains information from the same column).  </w:t>
      </w:r>
    </w:p>
    <w:p w14:paraId="17B1AC52" w14:textId="327EAA6A" w:rsidR="00F72FDC" w:rsidRDefault="00F72FDC" w:rsidP="00F71291">
      <w:commentRangeStart w:id="50"/>
      <w:commentRangeEnd w:id="50"/>
      <w:r>
        <w:rPr>
          <w:rStyle w:val="CommentReference"/>
        </w:rPr>
        <w:lastRenderedPageBreak/>
        <w:commentReference w:id="50"/>
      </w:r>
    </w:p>
    <w:p w14:paraId="68CEE97C" w14:textId="77777777" w:rsidR="0061120A" w:rsidRDefault="0061120A" w:rsidP="00F71291"/>
    <w:p w14:paraId="2F8475D4" w14:textId="294CA8A4" w:rsidR="00A35182" w:rsidRDefault="00A35182" w:rsidP="00F71291"/>
    <w:p w14:paraId="6973E73A" w14:textId="569028D4" w:rsidR="003B7364" w:rsidRDefault="003B7364" w:rsidP="00F71291">
      <w:r>
        <w:t>We</w:t>
      </w:r>
      <w:r w:rsidR="00295E40">
        <w:t>'</w:t>
      </w:r>
      <w:r>
        <w:t xml:space="preserve">ll return to the optimizer in </w:t>
      </w:r>
      <w:r w:rsidR="00E07F72">
        <w:t>C</w:t>
      </w:r>
      <w:r w:rsidR="00295E40">
        <w:t>hapter</w:t>
      </w:r>
      <w:r w:rsidR="00E07F72">
        <w:t xml:space="preserve"> </w:t>
      </w:r>
      <w:r w:rsidR="009E3ACC">
        <w:t>8</w:t>
      </w:r>
      <w:r>
        <w:t xml:space="preserve"> when we look in detail at SQL tuning. </w:t>
      </w:r>
    </w:p>
    <w:p w14:paraId="15153941" w14:textId="235DB700" w:rsidR="00917502" w:rsidRDefault="5F8EA5E0">
      <w:pPr>
        <w:pStyle w:val="Heading2"/>
        <w:pPrChange w:id="51" w:author="Guy Harrison" w:date="2021-04-05T17:40:00Z">
          <w:pPr>
            <w:pStyle w:val="Heading3"/>
          </w:pPr>
        </w:pPrChange>
      </w:pPr>
      <w:commentRangeStart w:id="52"/>
      <w:commentRangeStart w:id="53"/>
      <w:r>
        <w:t>From SQL to Key-Values</w:t>
      </w:r>
      <w:commentRangeEnd w:id="52"/>
      <w:r w:rsidR="009E3ACC">
        <w:rPr>
          <w:rStyle w:val="CommentReference"/>
        </w:rPr>
        <w:commentReference w:id="52"/>
      </w:r>
      <w:commentRangeEnd w:id="53"/>
      <w:r w:rsidR="00193D4D">
        <w:rPr>
          <w:rStyle w:val="CommentReference"/>
          <w:rFonts w:asciiTheme="minorHAnsi" w:eastAsiaTheme="minorEastAsia" w:hAnsiTheme="minorHAnsi" w:cstheme="minorBidi"/>
          <w:color w:val="auto"/>
        </w:rPr>
        <w:commentReference w:id="53"/>
      </w:r>
    </w:p>
    <w:p w14:paraId="0656ACE1" w14:textId="22F0538E" w:rsidR="00411AA8" w:rsidRDefault="00917502" w:rsidP="00411AA8">
      <w:pPr>
        <w:rPr>
          <w:ins w:id="54" w:author="Guy Harrison" w:date="2021-04-05T17:52:00Z"/>
        </w:rPr>
      </w:pPr>
      <w:r>
        <w:t xml:space="preserve">As we </w:t>
      </w:r>
      <w:r w:rsidR="009E3ACC">
        <w:t>mentioned earlier</w:t>
      </w:r>
      <w:r>
        <w:t xml:space="preserve">, CockroachDB data ends up stored in a Key-Value storage system that is distributed across multiple nodes in ranges. </w:t>
      </w:r>
      <w:r w:rsidR="00742432">
        <w:t>We'</w:t>
      </w:r>
      <w:r w:rsidR="00EA6BEA">
        <w:t>ll look at the details of this storage system towards the end of the chapter, but since the outputs of the SQL layer are in fact</w:t>
      </w:r>
      <w:r w:rsidR="00950457">
        <w:t>,</w:t>
      </w:r>
      <w:r w:rsidR="00EA6BEA">
        <w:t xml:space="preserve"> Key-Value </w:t>
      </w:r>
      <w:r w:rsidR="00D76B11">
        <w:t xml:space="preserve">(KV) </w:t>
      </w:r>
      <w:r w:rsidR="00EA6BEA">
        <w:t>operations</w:t>
      </w:r>
      <w:r w:rsidR="004D58A9">
        <w:t xml:space="preserve">, </w:t>
      </w:r>
      <w:r w:rsidR="003E2735">
        <w:t>the mapping of data from tables and indexes to Key</w:t>
      </w:r>
      <w:r w:rsidR="00950457">
        <w:t>-</w:t>
      </w:r>
      <w:r w:rsidR="003E2735">
        <w:t xml:space="preserve">Value </w:t>
      </w:r>
      <w:r w:rsidR="00DF2466">
        <w:t>representation</w:t>
      </w:r>
      <w:r w:rsidR="003E2735">
        <w:t xml:space="preserve"> is </w:t>
      </w:r>
      <w:r w:rsidR="00DF2466">
        <w:t>part of the SQL layer</w:t>
      </w:r>
      <w:r w:rsidR="00D76B11">
        <w:t xml:space="preserve">. </w:t>
      </w:r>
      <w:r w:rsidR="00411AA8">
        <w:t xml:space="preserve">The output of the SQL layer are Key-Value operations.  </w:t>
      </w:r>
    </w:p>
    <w:p w14:paraId="4F703D10" w14:textId="4EA76190" w:rsidR="00411AA8" w:rsidRDefault="00411AA8" w:rsidP="00411AA8">
      <w:r>
        <w:t xml:space="preserve">  This translation means that only the SQL layer needs to be concerned with SQL syntax – </w:t>
      </w:r>
      <w:commentRangeStart w:id="55"/>
      <w:commentRangeStart w:id="56"/>
      <w:r>
        <w:t>all the subsequent layers are blissfully unaware of the SQL language</w:t>
      </w:r>
      <w:commentRangeEnd w:id="55"/>
      <w:r>
        <w:rPr>
          <w:rStyle w:val="CommentReference"/>
        </w:rPr>
        <w:commentReference w:id="55"/>
      </w:r>
      <w:commentRangeEnd w:id="56"/>
      <w:r>
        <w:rPr>
          <w:rStyle w:val="CommentReference"/>
        </w:rPr>
        <w:commentReference w:id="56"/>
      </w:r>
      <w:r>
        <w:t>.</w:t>
      </w:r>
    </w:p>
    <w:p w14:paraId="1FE36C40" w14:textId="4AB5E3E3" w:rsidR="00411AA8" w:rsidRDefault="00411AA8" w:rsidP="00411AA8">
      <w:pPr>
        <w:rPr>
          <w:del w:id="57" w:author="Guy Harrison" w:date="2021-04-12T16:03:00Z"/>
        </w:rPr>
      </w:pPr>
      <w:del w:id="58" w:author="Guy Harrison" w:date="2021-04-12T16:03:00Z">
        <w:r>
          <w:delText xml:space="preserve">Most of the time, this mapping is relatively unimportant.  However, do remember that single SQL statements will often translate into multiple Key-Value operations and that each of these will have a distinct transactional scope.  </w:delText>
        </w:r>
      </w:del>
    </w:p>
    <w:p w14:paraId="0BCE9F32" w14:textId="77777777" w:rsidR="00D25378" w:rsidRDefault="00D25378" w:rsidP="007B0B7C"/>
    <w:p w14:paraId="6EA1A764" w14:textId="648F1626" w:rsidR="00D25378" w:rsidRDefault="00A61F4D">
      <w:pPr>
        <w:pStyle w:val="Heading3"/>
        <w:pPrChange w:id="59" w:author="Guy Harrison" w:date="2021-04-05T17:52:00Z">
          <w:pPr>
            <w:pStyle w:val="Heading2"/>
          </w:pPr>
        </w:pPrChange>
      </w:pPr>
      <w:r>
        <w:t>Tables as represented in the</w:t>
      </w:r>
      <w:r w:rsidR="00223641">
        <w:t xml:space="preserve"> KV store</w:t>
      </w:r>
    </w:p>
    <w:p w14:paraId="0FD95847" w14:textId="2FAA38C1" w:rsidR="00505363" w:rsidRDefault="00505363" w:rsidP="00505363">
      <w:r>
        <w:t xml:space="preserve">Each entry in the KV store has a </w:t>
      </w:r>
      <w:r w:rsidR="00080958">
        <w:t xml:space="preserve">Key based on the following </w:t>
      </w:r>
      <w:r w:rsidR="003022FB">
        <w:t>structure:</w:t>
      </w:r>
    </w:p>
    <w:p w14:paraId="3EB5F0F2" w14:textId="5785A48A" w:rsidR="003022FB" w:rsidRDefault="003022FB" w:rsidP="003022FB">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commentRangeStart w:id="60"/>
      <w:r>
        <w:rPr>
          <w:rStyle w:val="HTMLCode"/>
          <w:rFonts w:ascii="Consolas" w:hAnsi="Consolas"/>
          <w:color w:val="24292E"/>
          <w:bdr w:val="none" w:sz="0" w:space="0" w:color="auto" w:frame="1"/>
        </w:rPr>
        <w:t>/&lt;</w:t>
      </w:r>
      <w:proofErr w:type="spellStart"/>
      <w:r>
        <w:rPr>
          <w:rStyle w:val="HTMLCode"/>
          <w:rFonts w:ascii="Consolas" w:hAnsi="Consolas"/>
          <w:color w:val="24292E"/>
          <w:bdr w:val="none" w:sz="0" w:space="0" w:color="auto" w:frame="1"/>
        </w:rPr>
        <w:t>tableID</w:t>
      </w:r>
      <w:proofErr w:type="spellEnd"/>
      <w:r>
        <w:rPr>
          <w:rStyle w:val="HTMLCode"/>
          <w:rFonts w:ascii="Consolas" w:hAnsi="Consolas"/>
          <w:color w:val="24292E"/>
          <w:bdr w:val="none" w:sz="0" w:space="0" w:color="auto" w:frame="1"/>
        </w:rPr>
        <w:t>&gt;/&lt;</w:t>
      </w:r>
      <w:proofErr w:type="spellStart"/>
      <w:r>
        <w:rPr>
          <w:rStyle w:val="HTMLCode"/>
          <w:rFonts w:ascii="Consolas" w:hAnsi="Consolas"/>
          <w:color w:val="24292E"/>
          <w:bdr w:val="none" w:sz="0" w:space="0" w:color="auto" w:frame="1"/>
        </w:rPr>
        <w:t>indexID</w:t>
      </w:r>
      <w:proofErr w:type="spellEnd"/>
      <w:r>
        <w:rPr>
          <w:rStyle w:val="HTMLCode"/>
          <w:rFonts w:ascii="Consolas" w:hAnsi="Consolas"/>
          <w:color w:val="24292E"/>
          <w:bdr w:val="none" w:sz="0" w:space="0" w:color="auto" w:frame="1"/>
        </w:rPr>
        <w:t>&gt;/&lt;</w:t>
      </w:r>
      <w:proofErr w:type="spellStart"/>
      <w:r w:rsidR="00387638">
        <w:rPr>
          <w:rStyle w:val="HTMLCode"/>
          <w:rFonts w:ascii="Consolas" w:hAnsi="Consolas"/>
          <w:color w:val="24292E"/>
          <w:bdr w:val="none" w:sz="0" w:space="0" w:color="auto" w:frame="1"/>
        </w:rPr>
        <w:t>IndexKeyValues</w:t>
      </w:r>
      <w:proofErr w:type="spellEnd"/>
      <w:r>
        <w:rPr>
          <w:rStyle w:val="HTMLCode"/>
          <w:rFonts w:ascii="Consolas" w:hAnsi="Consolas"/>
          <w:color w:val="24292E"/>
          <w:bdr w:val="none" w:sz="0" w:space="0" w:color="auto" w:frame="1"/>
        </w:rPr>
        <w:t>&gt;</w:t>
      </w:r>
      <w:commentRangeEnd w:id="60"/>
      <w:r>
        <w:rPr>
          <w:rStyle w:val="CommentReference"/>
        </w:rPr>
        <w:commentReference w:id="60"/>
      </w:r>
      <w:r w:rsidR="00B839B2">
        <w:rPr>
          <w:rStyle w:val="HTMLCode"/>
          <w:rFonts w:ascii="Consolas" w:hAnsi="Consolas"/>
          <w:color w:val="24292E"/>
          <w:bdr w:val="none" w:sz="0" w:space="0" w:color="auto" w:frame="1"/>
        </w:rPr>
        <w:t>/</w:t>
      </w:r>
      <w:r w:rsidR="00D36CC8">
        <w:rPr>
          <w:rStyle w:val="HTMLCode"/>
          <w:rFonts w:ascii="Consolas" w:hAnsi="Consolas"/>
          <w:color w:val="24292E"/>
          <w:bdr w:val="none" w:sz="0" w:space="0" w:color="auto" w:frame="1"/>
        </w:rPr>
        <w:t>&lt;ColumnFamily&gt;</w:t>
      </w:r>
      <w:r>
        <w:rPr>
          <w:rStyle w:val="HTMLCode"/>
          <w:rFonts w:ascii="Consolas" w:hAnsi="Consolas"/>
          <w:color w:val="24292E"/>
          <w:bdr w:val="none" w:sz="0" w:space="0" w:color="auto" w:frame="1"/>
        </w:rPr>
        <w:t>+</w:t>
      </w:r>
    </w:p>
    <w:p w14:paraId="4DD9F1EC" w14:textId="6D57D460" w:rsidR="00387638" w:rsidRDefault="00387638" w:rsidP="003022FB">
      <w:pPr>
        <w:pStyle w:val="HTMLPreformatted"/>
        <w:rPr>
          <w:rStyle w:val="HTMLCode"/>
          <w:rFonts w:ascii="Consolas" w:hAnsi="Consolas"/>
          <w:color w:val="24292E"/>
          <w:bdr w:val="none" w:sz="0" w:space="0" w:color="auto" w:frame="1"/>
        </w:rPr>
      </w:pPr>
    </w:p>
    <w:p w14:paraId="2E5EEA39" w14:textId="572A4D41" w:rsidR="00FC5499" w:rsidRDefault="00742432" w:rsidP="00D36CC8">
      <w:r>
        <w:t>We</w:t>
      </w:r>
      <w:r>
        <w:t>'</w:t>
      </w:r>
      <w:r>
        <w:t xml:space="preserve">ll </w:t>
      </w:r>
      <w:r w:rsidR="00FF2C99">
        <w:t xml:space="preserve">discuss ColumnFamilies </w:t>
      </w:r>
      <w:r w:rsidR="006F2F1F">
        <w:t>in the next section</w:t>
      </w:r>
      <w:r w:rsidR="007C0D30">
        <w:t>.</w:t>
      </w:r>
      <w:r w:rsidR="00FF2C99">
        <w:t xml:space="preserve">  </w:t>
      </w:r>
      <w:r w:rsidR="007C0D30">
        <w:t>By</w:t>
      </w:r>
      <w:r w:rsidR="00FF2C99">
        <w:t xml:space="preserve"> default, all columns are included in </w:t>
      </w:r>
      <w:r w:rsidR="00AB035E">
        <w:t>a single</w:t>
      </w:r>
      <w:r w:rsidR="00FF2C99">
        <w:t xml:space="preserve"> default ColumnFamily. </w:t>
      </w:r>
    </w:p>
    <w:p w14:paraId="7EA0239C" w14:textId="600C8A71" w:rsidR="006A2B75" w:rsidRDefault="00387638" w:rsidP="00206004">
      <w:r w:rsidRPr="00206004">
        <w:t xml:space="preserve">For </w:t>
      </w:r>
      <w:r w:rsidR="00FF2C99">
        <w:t>a</w:t>
      </w:r>
      <w:r w:rsidR="00FF2C99" w:rsidRPr="00206004">
        <w:t xml:space="preserve"> </w:t>
      </w:r>
      <w:r w:rsidRPr="00206004">
        <w:t xml:space="preserve">base table, the default </w:t>
      </w:r>
      <w:proofErr w:type="spellStart"/>
      <w:r w:rsidRPr="00206004">
        <w:t>indexID</w:t>
      </w:r>
      <w:proofErr w:type="spellEnd"/>
      <w:r w:rsidRPr="00206004">
        <w:t xml:space="preserve"> is </w:t>
      </w:r>
      <w:r w:rsidR="00742432">
        <w:t>"</w:t>
      </w:r>
      <w:r w:rsidRPr="00206004">
        <w:t>primary</w:t>
      </w:r>
      <w:r w:rsidR="00742432">
        <w:t>"</w:t>
      </w:r>
      <w:r w:rsidR="00742432" w:rsidRPr="00206004">
        <w:t xml:space="preserve">. </w:t>
      </w:r>
    </w:p>
    <w:p w14:paraId="1287FFF0" w14:textId="422E2076" w:rsidR="0012533C" w:rsidRPr="00206004" w:rsidRDefault="007A388E" w:rsidP="00206004">
      <w:r w:rsidRPr="00206004">
        <w:t xml:space="preserve">Figure 5 </w:t>
      </w:r>
      <w:r w:rsidR="00FC5499">
        <w:t xml:space="preserve">shows a simplified version of </w:t>
      </w:r>
      <w:r w:rsidRPr="00206004">
        <w:t xml:space="preserve">this </w:t>
      </w:r>
      <w:r w:rsidR="0012533C" w:rsidRPr="00206004">
        <w:t>mapping</w:t>
      </w:r>
      <w:r w:rsidR="000D48E9">
        <w:t>, omitting the ColumnFamily identifier</w:t>
      </w:r>
      <w:r w:rsidR="0012533C" w:rsidRPr="00206004">
        <w:t>.</w:t>
      </w:r>
    </w:p>
    <w:p w14:paraId="20FE95DE" w14:textId="65F7EE21" w:rsidR="000C14BE" w:rsidRDefault="00917502" w:rsidP="00206004">
      <w:pPr>
        <w:keepNext/>
      </w:pPr>
      <w:r>
        <w:rPr>
          <w:noProof/>
        </w:rPr>
        <w:lastRenderedPageBreak/>
        <w:drawing>
          <wp:inline distT="0" distB="0" distL="0" distR="0" wp14:anchorId="38B1D673" wp14:editId="10168362">
            <wp:extent cx="5731510" cy="2338070"/>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8">
                      <a:extLst>
                        <a:ext uri="{28A0092B-C50C-407E-A947-70E740481C1C}">
                          <a14:useLocalDpi xmlns:a14="http://schemas.microsoft.com/office/drawing/2010/main" val="0"/>
                        </a:ext>
                      </a:extLst>
                    </a:blip>
                    <a:stretch>
                      <a:fillRect/>
                    </a:stretch>
                  </pic:blipFill>
                  <pic:spPr>
                    <a:xfrm>
                      <a:off x="0" y="0"/>
                      <a:ext cx="5731510" cy="2338070"/>
                    </a:xfrm>
                    <a:prstGeom prst="rect">
                      <a:avLst/>
                    </a:prstGeom>
                  </pic:spPr>
                </pic:pic>
              </a:graphicData>
            </a:graphic>
          </wp:inline>
        </w:drawing>
      </w:r>
    </w:p>
    <w:p w14:paraId="413F42E7" w14:textId="5C280976" w:rsidR="00EE4B1C" w:rsidRDefault="000C14BE" w:rsidP="000C14BE">
      <w:pPr>
        <w:pStyle w:val="Caption"/>
      </w:pPr>
      <w:bookmarkStart w:id="61" w:name="_Ref68514357"/>
      <w:r>
        <w:t xml:space="preserve">Figure </w:t>
      </w:r>
      <w:r>
        <w:fldChar w:fldCharType="begin"/>
      </w:r>
      <w:r>
        <w:instrText>SEQ Figure \* ARABIC</w:instrText>
      </w:r>
      <w:r>
        <w:fldChar w:fldCharType="separate"/>
      </w:r>
      <w:r w:rsidR="00277D24">
        <w:rPr>
          <w:noProof/>
        </w:rPr>
        <w:t>4</w:t>
      </w:r>
      <w:r>
        <w:fldChar w:fldCharType="end"/>
      </w:r>
      <w:bookmarkEnd w:id="61"/>
      <w:r>
        <w:t xml:space="preserve"> The table KV store contains table and index identifiers for each record.</w:t>
      </w:r>
    </w:p>
    <w:p w14:paraId="5FF3BD0E" w14:textId="6BC1A2F3" w:rsidR="000C14BE" w:rsidRDefault="008646B5" w:rsidP="000C14BE">
      <w:r>
        <w:fldChar w:fldCharType="begin"/>
      </w:r>
      <w:r>
        <w:instrText xml:space="preserve"> REF _Ref68514357 \h </w:instrText>
      </w:r>
      <w:r>
        <w:fldChar w:fldCharType="separate"/>
      </w:r>
      <w:r w:rsidR="0028150D">
        <w:t xml:space="preserve">Figure </w:t>
      </w:r>
      <w:r w:rsidR="0028150D">
        <w:rPr>
          <w:noProof/>
        </w:rPr>
        <w:t>4</w:t>
      </w:r>
      <w:r>
        <w:fldChar w:fldCharType="end"/>
      </w:r>
      <w:r>
        <w:t xml:space="preserve"> shows the table name and index name </w:t>
      </w:r>
      <w:r w:rsidR="00742432">
        <w:t>("</w:t>
      </w:r>
      <w:r>
        <w:t>primary</w:t>
      </w:r>
      <w:r w:rsidR="00742432">
        <w:t>"</w:t>
      </w:r>
      <w:r w:rsidR="00742432">
        <w:t xml:space="preserve">) </w:t>
      </w:r>
      <w:r>
        <w:t xml:space="preserve">as text, but </w:t>
      </w:r>
      <w:r w:rsidR="009D6FCB">
        <w:t>within the KV store</w:t>
      </w:r>
      <w:r w:rsidR="0062323E">
        <w:t xml:space="preserve">, these are </w:t>
      </w:r>
      <w:del w:id="62" w:author="Guy Harrison" w:date="2021-04-12T16:03:00Z">
        <w:r w:rsidR="0062323E">
          <w:delText xml:space="preserve">actually </w:delText>
        </w:r>
      </w:del>
      <w:r w:rsidR="0062323E">
        <w:t xml:space="preserve">represented as </w:t>
      </w:r>
      <w:r w:rsidR="0012533C">
        <w:t>compact table and index identifiers</w:t>
      </w:r>
      <w:r w:rsidR="00FD7B53">
        <w:t xml:space="preserve">. </w:t>
      </w:r>
    </w:p>
    <w:p w14:paraId="2343FBFD" w14:textId="77777777" w:rsidR="006F2F1F" w:rsidRDefault="006F2F1F" w:rsidP="006F2F1F">
      <w:pPr>
        <w:pStyle w:val="Heading3"/>
      </w:pPr>
      <w:r>
        <w:t>Column Families</w:t>
      </w:r>
    </w:p>
    <w:p w14:paraId="0226CEF0" w14:textId="0214C175" w:rsidR="006F2F1F" w:rsidRDefault="006F2F1F" w:rsidP="006F2F1F">
      <w:r>
        <w:t xml:space="preserve">In the above example, all the columns for a table are aggregated together in the Value section of </w:t>
      </w:r>
      <w:r w:rsidR="00F52F8A">
        <w:t xml:space="preserve">a single </w:t>
      </w:r>
      <w:r w:rsidR="00B2190A">
        <w:t>KV entry</w:t>
      </w:r>
      <w:r>
        <w:t xml:space="preserve">. </w:t>
      </w:r>
      <w:r w:rsidR="00F52F8A">
        <w:t xml:space="preserve"> However,</w:t>
      </w:r>
      <w:r w:rsidDel="00742432">
        <w:t xml:space="preserve"> </w:t>
      </w:r>
      <w:r w:rsidR="00742432">
        <w:t>it</w:t>
      </w:r>
      <w:r w:rsidR="00742432">
        <w:t>'</w:t>
      </w:r>
      <w:r w:rsidR="00742432">
        <w:t xml:space="preserve">s </w:t>
      </w:r>
      <w:r>
        <w:t>possible to direct CockroachDB to store groups of columns in separate KV entries</w:t>
      </w:r>
      <w:r w:rsidR="00B2190A">
        <w:t xml:space="preserve"> using </w:t>
      </w:r>
      <w:r w:rsidR="00B2190A" w:rsidRPr="00734272">
        <w:rPr>
          <w:b/>
          <w:bCs/>
        </w:rPr>
        <w:t>Column Families</w:t>
      </w:r>
      <w:r>
        <w:t xml:space="preserve">.  Each column family in a table will be allocated </w:t>
      </w:r>
      <w:r w:rsidR="00DC1178">
        <w:t xml:space="preserve">its </w:t>
      </w:r>
      <w:r>
        <w:t xml:space="preserve">own KV </w:t>
      </w:r>
      <w:r w:rsidR="00B2190A">
        <w:t>entry</w:t>
      </w:r>
      <w:r>
        <w:t xml:space="preserve">. </w:t>
      </w:r>
      <w:r w:rsidR="007860F7">
        <w:t xml:space="preserve"> </w:t>
      </w:r>
      <w:r w:rsidR="006F52A2">
        <w:t xml:space="preserve"> </w:t>
      </w:r>
      <w:r w:rsidR="006F52A2">
        <w:fldChar w:fldCharType="begin"/>
      </w:r>
      <w:r w:rsidR="006F52A2">
        <w:instrText xml:space="preserve"> REF _Ref68686546 \h </w:instrText>
      </w:r>
      <w:r w:rsidR="006F52A2">
        <w:fldChar w:fldCharType="separate"/>
      </w:r>
      <w:r w:rsidR="00566499">
        <w:t xml:space="preserve">Figure </w:t>
      </w:r>
      <w:r w:rsidR="00566499">
        <w:rPr>
          <w:noProof/>
        </w:rPr>
        <w:t>5</w:t>
      </w:r>
      <w:r w:rsidR="006F52A2">
        <w:fldChar w:fldCharType="end"/>
      </w:r>
      <w:r w:rsidR="006F52A2">
        <w:t xml:space="preserve"> illustrates this concept – if a table has two column families, then each row in the table will be represented by two KV entries.</w:t>
      </w:r>
    </w:p>
    <w:p w14:paraId="3E554B81" w14:textId="77777777" w:rsidR="007860F7" w:rsidRDefault="006F2F1F" w:rsidP="00C90F8C">
      <w:pPr>
        <w:keepNext/>
      </w:pPr>
      <w:r>
        <w:rPr>
          <w:noProof/>
        </w:rPr>
        <w:drawing>
          <wp:inline distT="0" distB="0" distL="0" distR="0" wp14:anchorId="68EC135D" wp14:editId="2259DD25">
            <wp:extent cx="5731510" cy="28657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5DD7F3E" w14:textId="4EA9AE8E" w:rsidR="006F2F1F" w:rsidRDefault="007860F7" w:rsidP="00566499">
      <w:pPr>
        <w:pStyle w:val="Caption"/>
      </w:pPr>
      <w:bookmarkStart w:id="63" w:name="_Ref68686546"/>
      <w:r>
        <w:t xml:space="preserve">Figure </w:t>
      </w:r>
      <w:r>
        <w:fldChar w:fldCharType="begin"/>
      </w:r>
      <w:r>
        <w:instrText>SEQ Figure \* ARABIC</w:instrText>
      </w:r>
      <w:r>
        <w:fldChar w:fldCharType="separate"/>
      </w:r>
      <w:r w:rsidR="00566499">
        <w:rPr>
          <w:noProof/>
        </w:rPr>
        <w:t>5</w:t>
      </w:r>
      <w:r>
        <w:fldChar w:fldCharType="end"/>
      </w:r>
      <w:bookmarkEnd w:id="63"/>
      <w:r>
        <w:t xml:space="preserve"> Column Families in the KV store</w:t>
      </w:r>
    </w:p>
    <w:p w14:paraId="3A584F6E" w14:textId="714E4FE9" w:rsidR="006F2F1F" w:rsidRPr="005E7612" w:rsidRDefault="00002FA1" w:rsidP="006F2F1F">
      <w:pPr>
        <w:rPr>
          <w:del w:id="64" w:author="Guy Harrison" w:date="2021-04-12T14:49:00Z"/>
        </w:rPr>
      </w:pPr>
      <w:r>
        <w:t>Column Families</w:t>
      </w:r>
      <w:r w:rsidR="006F2F1F">
        <w:t xml:space="preserve"> can have a number of advantages.  If infrequently accessed large columns are separated, then they will not be retrieved during row lookups which can improve the efficiency of the Key-Value store </w:t>
      </w:r>
      <w:commentRangeStart w:id="65"/>
      <w:commentRangeStart w:id="66"/>
      <w:r w:rsidR="006F2F1F">
        <w:t>cache</w:t>
      </w:r>
      <w:commentRangeEnd w:id="65"/>
      <w:r w:rsidR="006F2F1F">
        <w:rPr>
          <w:rStyle w:val="CommentReference"/>
        </w:rPr>
        <w:commentReference w:id="65"/>
      </w:r>
      <w:commentRangeEnd w:id="66"/>
      <w:r w:rsidR="006F2F1F">
        <w:rPr>
          <w:rStyle w:val="CommentReference"/>
        </w:rPr>
        <w:commentReference w:id="66"/>
      </w:r>
      <w:r w:rsidR="006F2F1F">
        <w:t xml:space="preserve">. Furthermore, concurrent operations </w:t>
      </w:r>
      <w:r w:rsidR="00C90F8C">
        <w:t xml:space="preserve">on </w:t>
      </w:r>
      <w:r w:rsidR="006F2F1F">
        <w:t xml:space="preserve">columns in separate column families will not interfere with each other. </w:t>
      </w:r>
    </w:p>
    <w:p w14:paraId="1B3033E8" w14:textId="77777777" w:rsidR="006F2F1F" w:rsidRDefault="006F2F1F" w:rsidP="000C14BE"/>
    <w:p w14:paraId="0CD1DF7F" w14:textId="6B6EFADB" w:rsidR="0012533C" w:rsidRDefault="00DF6514" w:rsidP="00206004">
      <w:pPr>
        <w:pStyle w:val="Heading3"/>
      </w:pPr>
      <w:r>
        <w:lastRenderedPageBreak/>
        <w:t>Indexes in the KV store</w:t>
      </w:r>
    </w:p>
    <w:p w14:paraId="34A129D4" w14:textId="3576C8F8" w:rsidR="00F806F5" w:rsidRDefault="00F806F5" w:rsidP="000C14BE">
      <w:r>
        <w:t xml:space="preserve">Indexes are represented by </w:t>
      </w:r>
      <w:r w:rsidR="009876A2">
        <w:t>a similar KV structure</w:t>
      </w:r>
      <w:r w:rsidR="0063093F">
        <w:t>.  For instance,</w:t>
      </w:r>
      <w:r w:rsidR="00DF6514">
        <w:t xml:space="preserve"> the representation of</w:t>
      </w:r>
      <w:r w:rsidR="0063093F">
        <w:t xml:space="preserve"> a non-unique index is shown in </w:t>
      </w:r>
      <w:r w:rsidR="00806E83">
        <w:fldChar w:fldCharType="begin"/>
      </w:r>
      <w:r w:rsidR="00806E83">
        <w:instrText xml:space="preserve"> REF _Ref68514504 \h </w:instrText>
      </w:r>
      <w:r w:rsidR="00806E83">
        <w:fldChar w:fldCharType="separate"/>
      </w:r>
      <w:r w:rsidR="00566499">
        <w:t xml:space="preserve">Figure </w:t>
      </w:r>
      <w:r w:rsidR="00566499">
        <w:rPr>
          <w:noProof/>
        </w:rPr>
        <w:t>6</w:t>
      </w:r>
      <w:r w:rsidR="00806E83">
        <w:fldChar w:fldCharType="end"/>
      </w:r>
    </w:p>
    <w:p w14:paraId="37C96CFC" w14:textId="17AC7F71" w:rsidR="00806E83" w:rsidRDefault="0063093F">
      <w:pPr>
        <w:keepNext/>
        <w:pPrChange w:id="67" w:author="Guy Harrison" w:date="2021-04-05T11:27:00Z">
          <w:pPr/>
        </w:pPrChange>
      </w:pPr>
      <w:r>
        <w:rPr>
          <w:noProof/>
        </w:rPr>
        <w:drawing>
          <wp:inline distT="0" distB="0" distL="0" distR="0" wp14:anchorId="0D1A3EEC" wp14:editId="6E2FEBD5">
            <wp:extent cx="5731510" cy="25412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20">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inline>
        </w:drawing>
      </w:r>
    </w:p>
    <w:p w14:paraId="7F735907" w14:textId="12CE6386" w:rsidR="0063093F" w:rsidRDefault="00806E83" w:rsidP="00806E83">
      <w:pPr>
        <w:pStyle w:val="Caption"/>
      </w:pPr>
      <w:bookmarkStart w:id="68" w:name="_Ref68514504"/>
      <w:r>
        <w:t xml:space="preserve">Figure </w:t>
      </w:r>
      <w:r>
        <w:fldChar w:fldCharType="begin"/>
      </w:r>
      <w:r>
        <w:instrText>SEQ Figure \* ARABIC</w:instrText>
      </w:r>
      <w:r>
        <w:fldChar w:fldCharType="separate"/>
      </w:r>
      <w:r w:rsidR="0028150D">
        <w:rPr>
          <w:noProof/>
        </w:rPr>
        <w:t>6</w:t>
      </w:r>
      <w:r>
        <w:fldChar w:fldCharType="end"/>
      </w:r>
      <w:bookmarkEnd w:id="68"/>
      <w:r>
        <w:t xml:space="preserve"> Non-unique index KV store representation</w:t>
      </w:r>
    </w:p>
    <w:p w14:paraId="35CFEF7D" w14:textId="73ECDFEA" w:rsidR="00806E83" w:rsidRDefault="008163D0" w:rsidP="00806E83">
      <w:r>
        <w:t>The key for a non-unique index includes the table and index name, the key value and the primary key value</w:t>
      </w:r>
      <w:r w:rsidR="0045769C">
        <w:t xml:space="preserve">.  For a non-unique index there is no </w:t>
      </w:r>
      <w:r w:rsidR="00742432">
        <w:t>"</w:t>
      </w:r>
      <w:r w:rsidR="0045769C">
        <w:t>Value</w:t>
      </w:r>
      <w:r w:rsidR="00742432">
        <w:t>"</w:t>
      </w:r>
      <w:r w:rsidR="00742432">
        <w:t xml:space="preserve"> </w:t>
      </w:r>
      <w:r w:rsidR="003D3107">
        <w:t>by default</w:t>
      </w:r>
      <w:r w:rsidR="58B88FBA">
        <w:t>.</w:t>
      </w:r>
      <w:r>
        <w:t xml:space="preserve"> </w:t>
      </w:r>
      <w:r w:rsidR="000E06F7">
        <w:t xml:space="preserve"> </w:t>
      </w:r>
    </w:p>
    <w:p w14:paraId="7BB86EB2" w14:textId="1C133B78" w:rsidR="000E06F7" w:rsidRDefault="000E06F7" w:rsidP="00806E83">
      <w:r>
        <w:t xml:space="preserve">For a unique index, the </w:t>
      </w:r>
      <w:r w:rsidR="006A2C83">
        <w:t>KV Value</w:t>
      </w:r>
      <w:r>
        <w:t xml:space="preserve"> </w:t>
      </w:r>
      <w:r w:rsidR="006A2C83">
        <w:t>defaults to</w:t>
      </w:r>
      <w:r>
        <w:t xml:space="preserve"> the value of the primary key</w:t>
      </w:r>
      <w:r w:rsidR="58B88FBA">
        <w:t>.</w:t>
      </w:r>
      <w:r>
        <w:t xml:space="preserve">  </w:t>
      </w:r>
      <w:r w:rsidR="0045769C">
        <w:t>So,</w:t>
      </w:r>
      <w:r>
        <w:t xml:space="preserve"> if +name+ was unique in the +inventory+ table used in previous examples, a unique index on name could </w:t>
      </w:r>
      <w:r w:rsidR="00E72931">
        <w:t xml:space="preserve">be represented as shown in </w:t>
      </w:r>
      <w:r w:rsidR="003642DE">
        <w:fldChar w:fldCharType="begin"/>
      </w:r>
      <w:r w:rsidR="003642DE">
        <w:instrText xml:space="preserve"> REF _Ref68515059 \h </w:instrText>
      </w:r>
      <w:r w:rsidR="003642DE">
        <w:fldChar w:fldCharType="separate"/>
      </w:r>
      <w:r w:rsidR="00566499">
        <w:t xml:space="preserve">Figure </w:t>
      </w:r>
      <w:r w:rsidR="00566499">
        <w:rPr>
          <w:noProof/>
        </w:rPr>
        <w:t>7</w:t>
      </w:r>
      <w:r w:rsidR="003642DE">
        <w:fldChar w:fldCharType="end"/>
      </w:r>
      <w:r w:rsidR="003642DE">
        <w:t>.</w:t>
      </w:r>
    </w:p>
    <w:p w14:paraId="2DB3DEFD" w14:textId="72FE995D" w:rsidR="003642DE" w:rsidRDefault="00C24560">
      <w:pPr>
        <w:keepNext/>
        <w:pPrChange w:id="69" w:author="Guy Harrison" w:date="2021-04-05T11:37:00Z">
          <w:pPr/>
        </w:pPrChange>
      </w:pPr>
      <w:r>
        <w:rPr>
          <w:noProof/>
        </w:rPr>
        <w:drawing>
          <wp:inline distT="0" distB="0" distL="0" distR="0" wp14:anchorId="27E985E4" wp14:editId="715E16D9">
            <wp:extent cx="5731510" cy="238696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1">
                      <a:extLst>
                        <a:ext uri="{28A0092B-C50C-407E-A947-70E740481C1C}">
                          <a14:useLocalDpi xmlns:a14="http://schemas.microsoft.com/office/drawing/2010/main" val="0"/>
                        </a:ext>
                      </a:extLst>
                    </a:blip>
                    <a:stretch>
                      <a:fillRect/>
                    </a:stretch>
                  </pic:blipFill>
                  <pic:spPr>
                    <a:xfrm>
                      <a:off x="0" y="0"/>
                      <a:ext cx="5731510" cy="2386965"/>
                    </a:xfrm>
                    <a:prstGeom prst="rect">
                      <a:avLst/>
                    </a:prstGeom>
                  </pic:spPr>
                </pic:pic>
              </a:graphicData>
            </a:graphic>
          </wp:inline>
        </w:drawing>
      </w:r>
    </w:p>
    <w:p w14:paraId="4CD03559" w14:textId="6718A8BE" w:rsidR="00A02F1F" w:rsidRPr="00A02F1F" w:rsidRDefault="003642DE" w:rsidP="005C7793">
      <w:pPr>
        <w:pStyle w:val="Caption"/>
      </w:pPr>
      <w:bookmarkStart w:id="70" w:name="_Ref68515059"/>
      <w:r>
        <w:t xml:space="preserve">Figure </w:t>
      </w:r>
      <w:fldSimple w:instr=" SEQ Figure \* ARABIC ">
        <w:r w:rsidR="0028150D">
          <w:rPr>
            <w:noProof/>
          </w:rPr>
          <w:t>7</w:t>
        </w:r>
      </w:fldSimple>
      <w:bookmarkEnd w:id="70"/>
      <w:r>
        <w:t xml:space="preserve"> Unique index KV store representation</w:t>
      </w:r>
    </w:p>
    <w:p w14:paraId="33C40A8D" w14:textId="314C72EF" w:rsidR="005061AC" w:rsidRPr="00012765" w:rsidRDefault="00C079B5" w:rsidP="00C079B5">
      <w:pPr>
        <w:pStyle w:val="Heading3"/>
        <w:pPrChange w:id="71" w:author="Guy Harrison" w:date="2021-04-12T14:49:00Z">
          <w:pPr/>
        </w:pPrChange>
      </w:pPr>
      <w:r>
        <w:t>Inverted Indexes</w:t>
      </w:r>
    </w:p>
    <w:p w14:paraId="2C4E832F" w14:textId="6BED162E" w:rsidR="00E72931" w:rsidRDefault="00084087" w:rsidP="00806E83">
      <w:r>
        <w:t xml:space="preserve">Inverted indexes allow </w:t>
      </w:r>
      <w:r w:rsidR="009B0328">
        <w:t xml:space="preserve">indexed searches into </w:t>
      </w:r>
      <w:r w:rsidR="00F62745">
        <w:t>values included in JSON documents.  In this case, the key values include the JSON path and value</w:t>
      </w:r>
      <w:r w:rsidR="007B7DA0">
        <w:t xml:space="preserve"> together with the primary key</w:t>
      </w:r>
      <w:r w:rsidR="00CC79AB">
        <w:t xml:space="preserve"> </w:t>
      </w:r>
      <w:r w:rsidR="00D6233C">
        <w:t xml:space="preserve">- </w:t>
      </w:r>
      <w:r w:rsidR="008C2F0B">
        <w:t>as shown in</w:t>
      </w:r>
      <w:r w:rsidR="00CC79AB">
        <w:t xml:space="preserve"> </w:t>
      </w:r>
      <w:commentRangeStart w:id="72"/>
      <w:commentRangeStart w:id="73"/>
      <w:r w:rsidR="00CC79AB">
        <w:fldChar w:fldCharType="begin"/>
      </w:r>
      <w:r w:rsidR="00CC79AB">
        <w:instrText xml:space="preserve"> REF _Ref68516701 \h </w:instrText>
      </w:r>
      <w:r w:rsidR="00CC79AB">
        <w:fldChar w:fldCharType="separate"/>
      </w:r>
      <w:r w:rsidR="00566499">
        <w:t xml:space="preserve">Figure </w:t>
      </w:r>
      <w:r w:rsidR="00566499">
        <w:rPr>
          <w:noProof/>
        </w:rPr>
        <w:t>8</w:t>
      </w:r>
      <w:r w:rsidR="00CC79AB">
        <w:fldChar w:fldCharType="end"/>
      </w:r>
      <w:commentRangeEnd w:id="72"/>
      <w:r w:rsidR="00CC79AB">
        <w:rPr>
          <w:rStyle w:val="CommentReference"/>
        </w:rPr>
        <w:commentReference w:id="72"/>
      </w:r>
      <w:commentRangeEnd w:id="73"/>
      <w:r>
        <w:rPr>
          <w:rStyle w:val="CommentReference"/>
        </w:rPr>
        <w:commentReference w:id="73"/>
      </w:r>
      <w:r w:rsidR="007B7DA0">
        <w:t xml:space="preserve">.  </w:t>
      </w:r>
    </w:p>
    <w:p w14:paraId="76DEBAC1" w14:textId="2C4E7BC6" w:rsidR="00CC79AB" w:rsidRDefault="00CC79AB">
      <w:pPr>
        <w:keepNext/>
        <w:pPrChange w:id="74" w:author="Guy Harrison" w:date="2021-04-05T12:04:00Z">
          <w:pPr/>
        </w:pPrChange>
      </w:pPr>
      <w:r>
        <w:rPr>
          <w:noProof/>
        </w:rPr>
        <w:drawing>
          <wp:inline distT="0" distB="0" distL="0" distR="0" wp14:anchorId="1CDB2038" wp14:editId="341F50D2">
            <wp:extent cx="5731510" cy="2222500"/>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2">
                      <a:extLst>
                        <a:ext uri="{28A0092B-C50C-407E-A947-70E740481C1C}">
                          <a14:useLocalDpi xmlns:a14="http://schemas.microsoft.com/office/drawing/2010/main" val="0"/>
                        </a:ext>
                      </a:extLst>
                    </a:blip>
                    <a:stretch>
                      <a:fillRect/>
                    </a:stretch>
                  </pic:blipFill>
                  <pic:spPr>
                    <a:xfrm>
                      <a:off x="0" y="0"/>
                      <a:ext cx="5731510" cy="2222500"/>
                    </a:xfrm>
                    <a:prstGeom prst="rect">
                      <a:avLst/>
                    </a:prstGeom>
                  </pic:spPr>
                </pic:pic>
              </a:graphicData>
            </a:graphic>
          </wp:inline>
        </w:drawing>
      </w:r>
    </w:p>
    <w:p w14:paraId="460EABAC" w14:textId="0C6D023D" w:rsidR="007B7DA0" w:rsidRDefault="00CC79AB" w:rsidP="00885431">
      <w:pPr>
        <w:pStyle w:val="Caption"/>
      </w:pPr>
      <w:bookmarkStart w:id="75" w:name="_Ref68516701"/>
      <w:r>
        <w:t xml:space="preserve">Figure </w:t>
      </w:r>
      <w:r>
        <w:fldChar w:fldCharType="begin"/>
      </w:r>
      <w:r>
        <w:instrText>SEQ Figure \* ARABIC</w:instrText>
      </w:r>
      <w:r>
        <w:fldChar w:fldCharType="separate"/>
      </w:r>
      <w:r w:rsidR="0028150D">
        <w:rPr>
          <w:noProof/>
        </w:rPr>
        <w:t>8</w:t>
      </w:r>
      <w:r>
        <w:fldChar w:fldCharType="end"/>
      </w:r>
      <w:bookmarkEnd w:id="75"/>
      <w:r>
        <w:t xml:space="preserve"> Inverted Index KV representation</w:t>
      </w:r>
    </w:p>
    <w:p w14:paraId="0428E7BA" w14:textId="77777777" w:rsidR="00333112" w:rsidRDefault="000919A4" w:rsidP="000919A4">
      <w:r>
        <w:t xml:space="preserve">Inverted indexes are also used Spatial indexes – see Chapter </w:t>
      </w:r>
      <w:r w:rsidR="003D6811">
        <w:t xml:space="preserve">8 for more details. </w:t>
      </w:r>
      <w:r w:rsidR="004C5D3E">
        <w:t xml:space="preserve"> </w:t>
      </w:r>
    </w:p>
    <w:p w14:paraId="317AB29A" w14:textId="612350BC" w:rsidR="00330EC5" w:rsidRPr="00330EC5" w:rsidRDefault="004C5D3E" w:rsidP="00330EC5">
      <w:r>
        <w:t xml:space="preserve">Inverted indexes can be larger and more expensive to maintain than other indexes since </w:t>
      </w:r>
      <w:r w:rsidR="006013F4">
        <w:t xml:space="preserve">a </w:t>
      </w:r>
      <w:r>
        <w:t xml:space="preserve">single JSON document in a row </w:t>
      </w:r>
      <w:r w:rsidR="0046722F">
        <w:t>will generate one index entry for each unique attribute</w:t>
      </w:r>
      <w:r w:rsidR="0021270F">
        <w:t xml:space="preserve">.  </w:t>
      </w:r>
      <w:r w:rsidR="0035322E">
        <w:t>For</w:t>
      </w:r>
      <w:r w:rsidR="0021270F">
        <w:t xml:space="preserve"> very complex JSON document</w:t>
      </w:r>
      <w:r w:rsidR="00CA7823">
        <w:t>s</w:t>
      </w:r>
      <w:r w:rsidR="0021270F">
        <w:t xml:space="preserve">, </w:t>
      </w:r>
      <w:r w:rsidR="006A2080">
        <w:t xml:space="preserve">this might </w:t>
      </w:r>
      <w:r w:rsidR="004072EF">
        <w:t xml:space="preserve">result in dozens of index entries for each </w:t>
      </w:r>
      <w:r w:rsidR="0045151B">
        <w:t>document</w:t>
      </w:r>
      <w:r w:rsidR="0046722F">
        <w:t xml:space="preserve">. </w:t>
      </w:r>
      <w:r w:rsidR="00742432">
        <w:t>We'</w:t>
      </w:r>
      <w:r w:rsidR="0046722F">
        <w:t xml:space="preserve">ll also discuss this further </w:t>
      </w:r>
      <w:r w:rsidR="00CA7823">
        <w:t xml:space="preserve">– and consider some alternatives - </w:t>
      </w:r>
      <w:r w:rsidR="0046722F">
        <w:t xml:space="preserve">in Chapter 8. </w:t>
      </w:r>
    </w:p>
    <w:p w14:paraId="0242C78B" w14:textId="24A6E0B1" w:rsidR="003D4319" w:rsidRDefault="003D4319" w:rsidP="00993212">
      <w:pPr>
        <w:pStyle w:val="Heading3"/>
      </w:pPr>
      <w:r>
        <w:t>The STORING clause</w:t>
      </w:r>
    </w:p>
    <w:p w14:paraId="5DFA3892" w14:textId="00346019" w:rsidR="0046722F" w:rsidRDefault="007C51F4" w:rsidP="000919A4">
      <w:r>
        <w:t>The +STORING+ clause of +CREATE INDEX+ allow</w:t>
      </w:r>
      <w:r w:rsidR="004726CE">
        <w:t>s</w:t>
      </w:r>
      <w:r>
        <w:t xml:space="preserve"> us to add additional </w:t>
      </w:r>
      <w:r w:rsidR="00D6145F">
        <w:t xml:space="preserve">columns to the </w:t>
      </w:r>
      <w:r w:rsidR="000C41AE">
        <w:t xml:space="preserve">Value portion of the KV index structure.  These additional columns </w:t>
      </w:r>
      <w:r w:rsidR="00B86848">
        <w:t>can</w:t>
      </w:r>
      <w:r w:rsidR="00B86848" w:rsidDel="004569FA">
        <w:t xml:space="preserve"> </w:t>
      </w:r>
      <w:r w:rsidR="004569FA">
        <w:t xml:space="preserve">streamline </w:t>
      </w:r>
      <w:r w:rsidR="00B86848">
        <w:t>a query that contains a projection that includes only those columns and the index keys.</w:t>
      </w:r>
      <w:r w:rsidR="0027232B">
        <w:t xml:space="preserve">  For instance, in </w:t>
      </w:r>
      <w:r w:rsidR="00112A47">
        <w:fldChar w:fldCharType="begin"/>
      </w:r>
      <w:r w:rsidR="00112A47">
        <w:instrText xml:space="preserve"> REF _Ref68685985 \h </w:instrText>
      </w:r>
      <w:r w:rsidR="00112A47">
        <w:fldChar w:fldCharType="separate"/>
      </w:r>
      <w:r w:rsidR="0028150D">
        <w:t xml:space="preserve">Figure </w:t>
      </w:r>
      <w:r w:rsidR="0028150D">
        <w:rPr>
          <w:noProof/>
        </w:rPr>
        <w:t>9</w:t>
      </w:r>
      <w:r w:rsidR="00112A47">
        <w:fldChar w:fldCharType="end"/>
      </w:r>
      <w:r w:rsidR="002A4003">
        <w:t>,</w:t>
      </w:r>
      <w:r w:rsidR="00112A47">
        <w:t xml:space="preserve"> we see a non</w:t>
      </w:r>
      <w:r w:rsidR="00AA2F46">
        <w:t>-</w:t>
      </w:r>
      <w:r w:rsidR="00112A47">
        <w:t xml:space="preserve">unique index </w:t>
      </w:r>
      <w:r w:rsidR="001149FA">
        <w:t xml:space="preserve">on name and date of birth that uses the STORING clause to </w:t>
      </w:r>
      <w:r w:rsidR="00994C28">
        <w:t xml:space="preserve">add the phone number to the KV Value.  Queries that seek to find the phone number using name and date of birth can now be resolved by the index </w:t>
      </w:r>
      <w:r w:rsidR="00950B17">
        <w:t xml:space="preserve">alone </w:t>
      </w:r>
      <w:r w:rsidR="00994C28">
        <w:t xml:space="preserve">without reference to the base table. </w:t>
      </w:r>
      <w:r w:rsidR="00B86848">
        <w:t xml:space="preserve">  </w:t>
      </w:r>
    </w:p>
    <w:p w14:paraId="37EE7515" w14:textId="77777777" w:rsidR="0027232B" w:rsidRDefault="0027232B" w:rsidP="00C90F8C">
      <w:pPr>
        <w:keepNext/>
      </w:pPr>
      <w:r>
        <w:rPr>
          <w:noProof/>
        </w:rPr>
        <w:drawing>
          <wp:inline distT="0" distB="0" distL="0" distR="0" wp14:anchorId="708AF5F6" wp14:editId="6A598660">
            <wp:extent cx="5731510" cy="26396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5731510" cy="2639695"/>
                    </a:xfrm>
                    <a:prstGeom prst="rect">
                      <a:avLst/>
                    </a:prstGeom>
                  </pic:spPr>
                </pic:pic>
              </a:graphicData>
            </a:graphic>
          </wp:inline>
        </w:drawing>
      </w:r>
    </w:p>
    <w:p w14:paraId="6ADA178C" w14:textId="1379E71B" w:rsidR="0046722F" w:rsidRPr="00C90F8C" w:rsidRDefault="0027232B" w:rsidP="00C90F8C">
      <w:pPr>
        <w:pStyle w:val="Caption"/>
      </w:pPr>
      <w:bookmarkStart w:id="76" w:name="_Ref68685985"/>
      <w:r>
        <w:t xml:space="preserve">Figure </w:t>
      </w:r>
      <w:r>
        <w:fldChar w:fldCharType="begin"/>
      </w:r>
      <w:r>
        <w:instrText>SEQ Figure \* ARABIC</w:instrText>
      </w:r>
      <w:r>
        <w:fldChar w:fldCharType="separate"/>
      </w:r>
      <w:r w:rsidR="0028150D">
        <w:rPr>
          <w:noProof/>
        </w:rPr>
        <w:t>9</w:t>
      </w:r>
      <w:r>
        <w:fldChar w:fldCharType="end"/>
      </w:r>
      <w:bookmarkEnd w:id="76"/>
      <w:r>
        <w:t xml:space="preserve"> STORING clause of CREATE INDEX</w:t>
      </w:r>
    </w:p>
    <w:p w14:paraId="67244917" w14:textId="1F617A9D" w:rsidR="00E64F54" w:rsidRDefault="00E64F54" w:rsidP="00F71291">
      <w:pPr>
        <w:rPr>
          <w:ins w:id="77" w:author="Guy Harrison" w:date="2021-04-05T17:32:00Z"/>
        </w:rPr>
      </w:pPr>
    </w:p>
    <w:p w14:paraId="1298C6CA" w14:textId="5061F46F" w:rsidR="00685A3F" w:rsidRDefault="596578F9" w:rsidP="00685A3F">
      <w:pPr>
        <w:pStyle w:val="Heading2"/>
      </w:pPr>
      <w:commentRangeStart w:id="78"/>
      <w:r>
        <w:t xml:space="preserve">The </w:t>
      </w:r>
      <w:r w:rsidR="00142B0D">
        <w:t xml:space="preserve">CockroachDB </w:t>
      </w:r>
      <w:r>
        <w:t>Transactional layer</w:t>
      </w:r>
      <w:commentRangeEnd w:id="78"/>
      <w:r w:rsidR="00685A3F">
        <w:commentReference w:id="78"/>
      </w:r>
    </w:p>
    <w:p w14:paraId="2933682D" w14:textId="77777777" w:rsidR="00AE0B67" w:rsidRDefault="00BE452B" w:rsidP="00BE452B">
      <w:r>
        <w:t xml:space="preserve">The transaction layer is responsible for maintaining </w:t>
      </w:r>
      <w:r w:rsidR="00545A17">
        <w:t xml:space="preserve">the atomicity of transactions by ensuring that all operations </w:t>
      </w:r>
      <w:r w:rsidR="00AE0B67">
        <w:t xml:space="preserve">in a transaction </w:t>
      </w:r>
      <w:r w:rsidR="00545A17">
        <w:t xml:space="preserve">are committed or aborted.  </w:t>
      </w:r>
    </w:p>
    <w:p w14:paraId="27A2C636" w14:textId="51E5CD85" w:rsidR="00422B9E" w:rsidRDefault="00545A17" w:rsidP="00BE452B">
      <w:r>
        <w:t>Additionally, the transactional layer maintains seri</w:t>
      </w:r>
      <w:r w:rsidR="00422B9E">
        <w:t xml:space="preserve">alizable isolation between transactions – which means that transactions are completely isolated from the effects of other transactions.  Although multiple transactions may be in progress at the same time, the experience of each transaction is as if the transactions were run one at a time – </w:t>
      </w:r>
      <w:r w:rsidR="00C36F97">
        <w:t>the</w:t>
      </w:r>
      <w:r w:rsidR="00422B9E">
        <w:t xml:space="preserve"> </w:t>
      </w:r>
      <w:r w:rsidR="00B17B03">
        <w:rPr>
          <w:b/>
          <w:bCs/>
        </w:rPr>
        <w:t>SERIALIZABLE</w:t>
      </w:r>
      <w:r w:rsidR="00B17B03">
        <w:t xml:space="preserve"> </w:t>
      </w:r>
      <w:r w:rsidR="00C36F97">
        <w:t>isolation level.</w:t>
      </w:r>
    </w:p>
    <w:p w14:paraId="5CBDF545" w14:textId="77777777" w:rsidR="004866B6" w:rsidRPr="00012765" w:rsidRDefault="004866B6" w:rsidP="004866B6">
      <w:pPr>
        <w:rPr>
          <w:highlight w:val="lightGray"/>
        </w:rPr>
      </w:pPr>
      <w:r w:rsidRPr="00F922A0">
        <w:rPr>
          <w:highlight w:val="lightGray"/>
        </w:rPr>
        <w:t>.isolation Levels</w:t>
      </w:r>
    </w:p>
    <w:p w14:paraId="7E772D8E" w14:textId="77777777" w:rsidR="004866B6" w:rsidRPr="00012765" w:rsidRDefault="004866B6" w:rsidP="004866B6">
      <w:pPr>
        <w:rPr>
          <w:highlight w:val="lightGray"/>
        </w:rPr>
      </w:pPr>
      <w:r w:rsidRPr="00012765">
        <w:rPr>
          <w:highlight w:val="lightGray"/>
        </w:rPr>
        <w:t>****</w:t>
      </w:r>
    </w:p>
    <w:p w14:paraId="3D1BAA74" w14:textId="0A3BF5B8" w:rsidR="004866B6" w:rsidRPr="00012765" w:rsidRDefault="5F8EA5E0" w:rsidP="004866B6">
      <w:pPr>
        <w:rPr>
          <w:highlight w:val="lightGray"/>
        </w:rPr>
      </w:pPr>
      <w:r w:rsidRPr="00012765">
        <w:rPr>
          <w:highlight w:val="lightGray"/>
        </w:rPr>
        <w:t>Transaction "isolation levels" define to what extent transactions are isolated from the effects of other transactions.  ANSI SQL defines four isolation levels which are, from weakest to strongest: +</w:t>
      </w:r>
      <w:r w:rsidR="00B17B03" w:rsidRPr="00012765">
        <w:rPr>
          <w:highlight w:val="lightGray"/>
        </w:rPr>
        <w:t>READ UNCOMMITTED</w:t>
      </w:r>
      <w:r w:rsidRPr="00012765">
        <w:rPr>
          <w:highlight w:val="lightGray"/>
        </w:rPr>
        <w:t>+, +</w:t>
      </w:r>
      <w:r w:rsidR="00B17B03" w:rsidRPr="00012765">
        <w:rPr>
          <w:highlight w:val="lightGray"/>
        </w:rPr>
        <w:t>READ COMMITTED</w:t>
      </w:r>
      <w:r w:rsidRPr="00012765">
        <w:rPr>
          <w:highlight w:val="lightGray"/>
        </w:rPr>
        <w:t>+, +</w:t>
      </w:r>
      <w:r w:rsidR="00B17B03" w:rsidRPr="00012765">
        <w:rPr>
          <w:highlight w:val="lightGray"/>
        </w:rPr>
        <w:t>REPEATABLE READ</w:t>
      </w:r>
      <w:r w:rsidRPr="00012765">
        <w:rPr>
          <w:highlight w:val="lightGray"/>
        </w:rPr>
        <w:t>+ and +</w:t>
      </w:r>
      <w:r w:rsidR="00B17B03" w:rsidRPr="00012765">
        <w:rPr>
          <w:highlight w:val="lightGray"/>
        </w:rPr>
        <w:t>SERIALIZABLE</w:t>
      </w:r>
      <w:r w:rsidRPr="00012765">
        <w:rPr>
          <w:highlight w:val="lightGray"/>
        </w:rPr>
        <w:t>+.  Additionally, an isolation level of +</w:t>
      </w:r>
      <w:r w:rsidR="00B17B03" w:rsidRPr="00012765">
        <w:rPr>
          <w:highlight w:val="lightGray"/>
        </w:rPr>
        <w:t>SNAPSHOT</w:t>
      </w:r>
      <w:r w:rsidRPr="00012765">
        <w:rPr>
          <w:highlight w:val="lightGray"/>
        </w:rPr>
        <w:t>+ is used by many databases</w:t>
      </w:r>
      <w:r w:rsidR="00AE0C44" w:rsidRPr="00012765">
        <w:rPr>
          <w:highlight w:val="lightGray"/>
        </w:rPr>
        <w:t xml:space="preserve"> as an alternative </w:t>
      </w:r>
      <w:del w:id="79" w:author="Guy Harrison" w:date="2021-04-10T16:24:00Z">
        <w:r w:rsidR="00FA7184" w:rsidRPr="00012765" w:rsidDel="00742432">
          <w:rPr>
            <w:highlight w:val="lightGray"/>
          </w:rPr>
          <w:delText>“</w:delText>
        </w:r>
      </w:del>
      <w:ins w:id="80" w:author="Guy Harrison" w:date="2021-04-10T16:24:00Z">
        <w:r w:rsidR="00742432" w:rsidRPr="00012765">
          <w:rPr>
            <w:highlight w:val="lightGray"/>
          </w:rPr>
          <w:t>"</w:t>
        </w:r>
      </w:ins>
      <w:r w:rsidR="00FA7184" w:rsidRPr="00012765">
        <w:rPr>
          <w:highlight w:val="lightGray"/>
        </w:rPr>
        <w:t>strong</w:t>
      </w:r>
      <w:del w:id="81" w:author="Guy Harrison" w:date="2021-04-10T16:24:00Z">
        <w:r w:rsidR="00FA7184" w:rsidRPr="00012765" w:rsidDel="00742432">
          <w:rPr>
            <w:highlight w:val="lightGray"/>
          </w:rPr>
          <w:delText xml:space="preserve">” </w:delText>
        </w:r>
      </w:del>
      <w:r w:rsidR="00742432" w:rsidRPr="00012765">
        <w:rPr>
          <w:highlight w:val="lightGray"/>
        </w:rPr>
        <w:t>"</w:t>
      </w:r>
      <w:r w:rsidR="00742432" w:rsidRPr="00012765">
        <w:rPr>
          <w:highlight w:val="lightGray"/>
        </w:rPr>
        <w:t xml:space="preserve"> </w:t>
      </w:r>
      <w:r w:rsidR="00FA7184" w:rsidRPr="00012765">
        <w:rPr>
          <w:highlight w:val="lightGray"/>
        </w:rPr>
        <w:t xml:space="preserve">isolation </w:t>
      </w:r>
      <w:r w:rsidR="00FA7184" w:rsidRPr="00B0488C">
        <w:rPr>
          <w:highlight w:val="lightGray"/>
        </w:rPr>
        <w:t>level</w:t>
      </w:r>
      <w:r w:rsidR="00FA7184" w:rsidRPr="00944076">
        <w:rPr>
          <w:highlight w:val="lightGray"/>
        </w:rPr>
        <w:t>.</w:t>
      </w:r>
      <w:r w:rsidR="0033266B" w:rsidRPr="00012765">
        <w:rPr>
          <w:highlight w:val="lightGray"/>
        </w:rPr>
        <w:t xml:space="preserve"> </w:t>
      </w:r>
    </w:p>
    <w:p w14:paraId="6967065F" w14:textId="0DA808B8" w:rsidR="004866B6" w:rsidRPr="00012765" w:rsidRDefault="004866B6" w:rsidP="004866B6">
      <w:pPr>
        <w:rPr>
          <w:highlight w:val="lightGray"/>
        </w:rPr>
      </w:pPr>
      <w:r w:rsidRPr="00012765">
        <w:rPr>
          <w:highlight w:val="lightGray"/>
        </w:rPr>
        <w:t>In some databases, users may choose a lower level of isolation in order to achieve</w:t>
      </w:r>
      <w:r w:rsidRPr="0067408A">
        <w:rPr>
          <w:highlight w:val="lightGray"/>
        </w:rPr>
        <w:t xml:space="preserve"> </w:t>
      </w:r>
      <w:r w:rsidR="0067408A">
        <w:rPr>
          <w:highlight w:val="lightGray"/>
        </w:rPr>
        <w:t>improved</w:t>
      </w:r>
      <w:r w:rsidRPr="0067408A">
        <w:rPr>
          <w:highlight w:val="lightGray"/>
        </w:rPr>
        <w:t xml:space="preserve"> concurrency</w:t>
      </w:r>
      <w:r w:rsidR="0067408A">
        <w:rPr>
          <w:highlight w:val="lightGray"/>
        </w:rPr>
        <w:t xml:space="preserve"> at the expense of consi</w:t>
      </w:r>
      <w:r w:rsidR="00B0488C">
        <w:rPr>
          <w:highlight w:val="lightGray"/>
        </w:rPr>
        <w:t>s</w:t>
      </w:r>
      <w:r w:rsidR="0067408A">
        <w:rPr>
          <w:highlight w:val="lightGray"/>
        </w:rPr>
        <w:t>ten</w:t>
      </w:r>
      <w:r w:rsidR="00B0488C">
        <w:rPr>
          <w:highlight w:val="lightGray"/>
        </w:rPr>
        <w:t>cy</w:t>
      </w:r>
      <w:r w:rsidRPr="0067408A">
        <w:rPr>
          <w:highlight w:val="lightGray"/>
        </w:rPr>
        <w:t xml:space="preserve">. </w:t>
      </w:r>
    </w:p>
    <w:p w14:paraId="306C495F" w14:textId="001059BE" w:rsidR="004866B6" w:rsidRPr="00F922A0" w:rsidRDefault="5F8EA5E0" w:rsidP="004866B6">
      <w:pPr>
        <w:rPr>
          <w:highlight w:val="lightGray"/>
        </w:rPr>
      </w:pPr>
      <w:r w:rsidRPr="00012765">
        <w:rPr>
          <w:highlight w:val="lightGray"/>
        </w:rPr>
        <w:t>However, CockroachDB s</w:t>
      </w:r>
      <w:commentRangeStart w:id="82"/>
      <w:commentRangeStart w:id="83"/>
      <w:commentRangeStart w:id="84"/>
      <w:r w:rsidRPr="00012765">
        <w:rPr>
          <w:highlight w:val="lightGray"/>
        </w:rPr>
        <w:t xml:space="preserve">upports only the </w:t>
      </w:r>
      <w:commentRangeStart w:id="85"/>
      <w:commentRangeStart w:id="86"/>
      <w:commentRangeEnd w:id="85"/>
      <w:r w:rsidR="004866B6" w:rsidRPr="00F922A0" w:rsidDel="00B17C52">
        <w:rPr>
          <w:rStyle w:val="CommentReference"/>
          <w:highlight w:val="lightGray"/>
          <w:rPrChange w:id="87" w:author="Guy Harrison" w:date="2021-04-12T14:51:00Z">
            <w:rPr>
              <w:rStyle w:val="CommentReference"/>
            </w:rPr>
          </w:rPrChange>
        </w:rPr>
        <w:commentReference w:id="85"/>
      </w:r>
      <w:commentRangeEnd w:id="86"/>
      <w:r w:rsidR="006E0752" w:rsidRPr="00F922A0">
        <w:rPr>
          <w:rStyle w:val="CommentReference"/>
          <w:highlight w:val="lightGray"/>
          <w:rPrChange w:id="88" w:author="Guy Harrison" w:date="2021-04-12T14:51:00Z">
            <w:rPr>
              <w:rStyle w:val="CommentReference"/>
            </w:rPr>
          </w:rPrChange>
        </w:rPr>
        <w:commentReference w:id="86"/>
      </w:r>
      <w:r w:rsidRPr="00012765">
        <w:rPr>
          <w:highlight w:val="lightGray"/>
        </w:rPr>
        <w:t>+</w:t>
      </w:r>
      <w:r w:rsidR="00D95CF9" w:rsidRPr="00012765">
        <w:rPr>
          <w:highlight w:val="lightGray"/>
        </w:rPr>
        <w:t>SERIALIZABLE</w:t>
      </w:r>
      <w:r w:rsidRPr="00012765">
        <w:rPr>
          <w:highlight w:val="lightGray"/>
        </w:rPr>
        <w:t>+ level of isolation</w:t>
      </w:r>
      <w:commentRangeEnd w:id="82"/>
      <w:r w:rsidR="004866B6" w:rsidRPr="00F922A0">
        <w:rPr>
          <w:rStyle w:val="CommentReference"/>
          <w:highlight w:val="lightGray"/>
          <w:rPrChange w:id="89" w:author="Guy Harrison" w:date="2021-04-12T14:51:00Z">
            <w:rPr>
              <w:rStyle w:val="CommentReference"/>
            </w:rPr>
          </w:rPrChange>
        </w:rPr>
        <w:commentReference w:id="82"/>
      </w:r>
      <w:commentRangeEnd w:id="83"/>
      <w:r w:rsidR="00C4277A" w:rsidRPr="00F922A0">
        <w:rPr>
          <w:rStyle w:val="CommentReference"/>
          <w:highlight w:val="lightGray"/>
          <w:rPrChange w:id="90" w:author="Guy Harrison" w:date="2021-04-12T14:51:00Z">
            <w:rPr>
              <w:rStyle w:val="CommentReference"/>
            </w:rPr>
          </w:rPrChange>
        </w:rPr>
        <w:commentReference w:id="83"/>
      </w:r>
      <w:commentRangeEnd w:id="84"/>
      <w:r w:rsidRPr="00F922A0">
        <w:rPr>
          <w:rStyle w:val="CommentReference"/>
          <w:highlight w:val="lightGray"/>
          <w:rPrChange w:id="91" w:author="Guy Harrison" w:date="2021-04-12T14:51:00Z">
            <w:rPr>
              <w:rStyle w:val="CommentReference"/>
            </w:rPr>
          </w:rPrChange>
        </w:rPr>
        <w:commentReference w:id="84"/>
      </w:r>
      <w:r w:rsidRPr="00012765">
        <w:rPr>
          <w:highlight w:val="lightGray"/>
        </w:rPr>
        <w:t xml:space="preserve">.  This means that CockroachDB transactions must exhibit absolute independence from all other transactions.  The results of a set of concurrent transactions must be the same as if they had all been performed one </w:t>
      </w:r>
      <w:r w:rsidRPr="00B0488C">
        <w:rPr>
          <w:highlight w:val="lightGray"/>
        </w:rPr>
        <w:t xml:space="preserve">after the other. </w:t>
      </w:r>
      <w:r w:rsidR="00B17C52" w:rsidRPr="00F922A0">
        <w:rPr>
          <w:highlight w:val="lightGray"/>
          <w:rPrChange w:id="92" w:author="Guy Harrison" w:date="2021-04-12T14:51:00Z">
            <w:rPr/>
          </w:rPrChange>
        </w:rPr>
        <w:br/>
      </w:r>
      <w:r w:rsidR="00B17C52" w:rsidRPr="00F922A0">
        <w:rPr>
          <w:highlight w:val="lightGray"/>
          <w:rPrChange w:id="93" w:author="Guy Harrison" w:date="2021-04-12T14:51:00Z">
            <w:rPr/>
          </w:rPrChange>
        </w:rPr>
        <w:br/>
      </w:r>
      <w:r w:rsidR="00B17C52" w:rsidRPr="00012765">
        <w:rPr>
          <w:highlight w:val="lightGray"/>
        </w:rPr>
        <w:t xml:space="preserve">Even +SERIALIZABLE+ </w:t>
      </w:r>
      <w:r w:rsidR="00DE6A64" w:rsidRPr="00012765">
        <w:rPr>
          <w:highlight w:val="lightGray"/>
        </w:rPr>
        <w:t>is arguably a compromise between performance and correctness.</w:t>
      </w:r>
      <w:r w:rsidR="003A7DC6" w:rsidRPr="00012765">
        <w:rPr>
          <w:highlight w:val="lightGray"/>
        </w:rPr>
        <w:t xml:space="preserve">    </w:t>
      </w:r>
      <w:r w:rsidR="001472B5" w:rsidRPr="00F922A0">
        <w:rPr>
          <w:highlight w:val="lightGray"/>
          <w:rPrChange w:id="94" w:author="Guy Harrison" w:date="2021-04-12T14:51:00Z">
            <w:rPr/>
          </w:rPrChange>
        </w:rPr>
        <w:t>+</w:t>
      </w:r>
      <w:r w:rsidR="00C03D47" w:rsidRPr="00F922A0">
        <w:rPr>
          <w:highlight w:val="lightGray"/>
          <w:rPrChange w:id="95" w:author="Guy Harrison" w:date="2021-04-12T14:51:00Z">
            <w:rPr/>
          </w:rPrChange>
        </w:rPr>
        <w:t>LINEARIZABLE</w:t>
      </w:r>
      <w:r w:rsidR="001472B5" w:rsidRPr="00F922A0">
        <w:rPr>
          <w:highlight w:val="lightGray"/>
          <w:rPrChange w:id="96" w:author="Guy Harrison" w:date="2021-04-12T14:51:00Z">
            <w:rPr/>
          </w:rPrChange>
        </w:rPr>
        <w:t>+</w:t>
      </w:r>
      <w:r w:rsidR="00796A81" w:rsidRPr="00F922A0">
        <w:rPr>
          <w:highlight w:val="lightGray"/>
          <w:rPrChange w:id="97" w:author="Guy Harrison" w:date="2021-04-12T14:51:00Z">
            <w:rPr/>
          </w:rPrChange>
        </w:rPr>
        <w:t xml:space="preserve"> or </w:t>
      </w:r>
      <w:r w:rsidR="001472B5" w:rsidRPr="00F922A0">
        <w:rPr>
          <w:highlight w:val="lightGray"/>
          <w:rPrChange w:id="98" w:author="Guy Harrison" w:date="2021-04-12T14:51:00Z">
            <w:rPr/>
          </w:rPrChange>
        </w:rPr>
        <w:t>+</w:t>
      </w:r>
      <w:r w:rsidR="00C03D47" w:rsidRPr="00F922A0">
        <w:rPr>
          <w:highlight w:val="lightGray"/>
          <w:rPrChange w:id="99" w:author="Guy Harrison" w:date="2021-04-12T14:51:00Z">
            <w:rPr/>
          </w:rPrChange>
        </w:rPr>
        <w:t>STRICT</w:t>
      </w:r>
      <w:r w:rsidR="00796A81" w:rsidRPr="00F922A0">
        <w:rPr>
          <w:highlight w:val="lightGray"/>
          <w:rPrChange w:id="100" w:author="Guy Harrison" w:date="2021-04-12T14:51:00Z">
            <w:rPr/>
          </w:rPrChange>
        </w:rPr>
        <w:t xml:space="preserve"> </w:t>
      </w:r>
      <w:r w:rsidR="00C03D47" w:rsidRPr="00012765">
        <w:rPr>
          <w:highlight w:val="lightGray"/>
        </w:rPr>
        <w:t>SERIALIZABLE</w:t>
      </w:r>
      <w:r w:rsidR="00C03D47" w:rsidRPr="00F922A0">
        <w:rPr>
          <w:highlight w:val="lightGray"/>
          <w:rPrChange w:id="101" w:author="Guy Harrison" w:date="2021-04-12T14:51:00Z">
            <w:rPr/>
          </w:rPrChange>
        </w:rPr>
        <w:t xml:space="preserve"> </w:t>
      </w:r>
      <w:r w:rsidR="001472B5" w:rsidRPr="00F922A0">
        <w:rPr>
          <w:highlight w:val="lightGray"/>
          <w:rPrChange w:id="102" w:author="Guy Harrison" w:date="2021-04-12T14:51:00Z">
            <w:rPr/>
          </w:rPrChange>
        </w:rPr>
        <w:t>+ isolation levels</w:t>
      </w:r>
      <w:del w:id="103" w:author="Guy Harrison" w:date="2021-04-12T14:54:00Z">
        <w:r w:rsidR="00466DE5" w:rsidRPr="00F922A0">
          <w:rPr>
            <w:highlight w:val="lightGray"/>
            <w:rPrChange w:id="104" w:author="Guy Harrison" w:date="2021-04-12T14:51:00Z">
              <w:rPr/>
            </w:rPrChange>
          </w:rPr>
          <w:delText xml:space="preserve"> </w:delText>
        </w:r>
        <w:r w:rsidR="001472B5" w:rsidRPr="00F922A0">
          <w:rPr>
            <w:highlight w:val="lightGray"/>
            <w:rPrChange w:id="105" w:author="Guy Harrison" w:date="2021-04-12T14:51:00Z">
              <w:rPr/>
            </w:rPrChange>
          </w:rPr>
          <w:delText>place</w:delText>
        </w:r>
        <w:r w:rsidR="001472B5" w:rsidRPr="00F922A0">
          <w:rPr>
            <w:highlight w:val="lightGray"/>
            <w:rPrChange w:id="106" w:author="Guy Harrison" w:date="2021-04-12T14:51:00Z">
              <w:rPr/>
            </w:rPrChange>
          </w:rPr>
          <w:delText xml:space="preserve"> </w:delText>
        </w:r>
      </w:del>
      <w:ins w:id="107" w:author="Guy Harrison" w:date="2021-04-12T14:54:00Z">
        <w:r w:rsidR="00587845" w:rsidRPr="00F922A0">
          <w:rPr>
            <w:highlight w:val="lightGray"/>
            <w:rPrChange w:id="108" w:author="Guy Harrison" w:date="2021-04-12T14:51:00Z">
              <w:rPr/>
            </w:rPrChange>
          </w:rPr>
          <w:t xml:space="preserve"> </w:t>
        </w:r>
      </w:ins>
      <w:del w:id="109" w:author="Guy Harrison" w:date="2021-04-12T14:54:00Z">
        <w:r w:rsidR="001472B5" w:rsidRPr="00F922A0">
          <w:rPr>
            <w:highlight w:val="lightGray"/>
            <w:rPrChange w:id="110" w:author="Guy Harrison" w:date="2021-04-12T14:51:00Z">
              <w:rPr/>
            </w:rPrChange>
          </w:rPr>
          <w:delText>create</w:delText>
        </w:r>
        <w:r w:rsidR="001472B5" w:rsidRPr="00F922A0">
          <w:rPr>
            <w:highlight w:val="lightGray"/>
            <w:rPrChange w:id="111" w:author="Guy Harrison" w:date="2021-04-12T14:51:00Z">
              <w:rPr/>
            </w:rPrChange>
          </w:rPr>
          <w:delText xml:space="preserve"> </w:delText>
        </w:r>
      </w:del>
      <w:ins w:id="112" w:author="Guy Harrison" w:date="2021-04-12T14:54:00Z">
        <w:r w:rsidR="00D246AF">
          <w:rPr>
            <w:highlight w:val="lightGray"/>
          </w:rPr>
          <w:t>provide</w:t>
        </w:r>
        <w:r w:rsidR="00D246AF" w:rsidRPr="00F922A0">
          <w:rPr>
            <w:highlight w:val="lightGray"/>
            <w:rPrChange w:id="113" w:author="Guy Harrison" w:date="2021-04-12T14:51:00Z">
              <w:rPr/>
            </w:rPrChange>
          </w:rPr>
          <w:t xml:space="preserve"> </w:t>
        </w:r>
      </w:ins>
      <w:r w:rsidR="001472B5" w:rsidRPr="00F922A0">
        <w:rPr>
          <w:highlight w:val="lightGray"/>
          <w:rPrChange w:id="114" w:author="Guy Harrison" w:date="2021-04-12T14:51:00Z">
            <w:rPr/>
          </w:rPrChange>
        </w:rPr>
        <w:t xml:space="preserve">even stronger </w:t>
      </w:r>
      <w:r w:rsidR="00C67DAA" w:rsidRPr="00F922A0">
        <w:rPr>
          <w:highlight w:val="lightGray"/>
          <w:rPrChange w:id="115" w:author="Guy Harrison" w:date="2021-04-12T14:51:00Z">
            <w:rPr/>
          </w:rPrChange>
        </w:rPr>
        <w:t>guarantees</w:t>
      </w:r>
      <w:r w:rsidR="001472B5" w:rsidRPr="00F922A0">
        <w:rPr>
          <w:highlight w:val="lightGray"/>
          <w:rPrChange w:id="116" w:author="Guy Harrison" w:date="2021-04-12T14:51:00Z">
            <w:rPr/>
          </w:rPrChange>
        </w:rPr>
        <w:t xml:space="preserve"> </w:t>
      </w:r>
      <w:r w:rsidR="00C67DAA" w:rsidRPr="00F922A0">
        <w:rPr>
          <w:highlight w:val="lightGray"/>
          <w:rPrChange w:id="117" w:author="Guy Harrison" w:date="2021-04-12T14:51:00Z">
            <w:rPr/>
          </w:rPrChange>
        </w:rPr>
        <w:t xml:space="preserve">that transactions will be sequenced in the exact order they occurred in the real world.  </w:t>
      </w:r>
      <w:r w:rsidR="0015234F" w:rsidRPr="00F922A0">
        <w:rPr>
          <w:highlight w:val="lightGray"/>
          <w:rPrChange w:id="118" w:author="Guy Harrison" w:date="2021-04-12T14:51:00Z">
            <w:rPr/>
          </w:rPrChange>
        </w:rPr>
        <w:t>However, in practice</w:t>
      </w:r>
      <w:r w:rsidR="00C03D47" w:rsidRPr="00F922A0">
        <w:rPr>
          <w:highlight w:val="lightGray"/>
          <w:rPrChange w:id="119" w:author="Guy Harrison" w:date="2021-04-12T14:51:00Z">
            <w:rPr/>
          </w:rPrChange>
        </w:rPr>
        <w:t xml:space="preserve">, </w:t>
      </w:r>
      <w:r w:rsidR="000D0BEC" w:rsidRPr="00F922A0">
        <w:rPr>
          <w:highlight w:val="lightGray"/>
          <w:rPrChange w:id="120" w:author="Guy Harrison" w:date="2021-04-12T14:51:00Z">
            <w:rPr/>
          </w:rPrChange>
        </w:rPr>
        <w:t>+STRICT SERIALIZABLE+ isolation requires either specialized hardware (as in Spanner) or</w:t>
      </w:r>
      <w:r w:rsidR="00D1091B" w:rsidRPr="00F922A0">
        <w:rPr>
          <w:highlight w:val="lightGray"/>
          <w:rPrChange w:id="121" w:author="Guy Harrison" w:date="2021-04-12T14:51:00Z">
            <w:rPr/>
          </w:rPrChange>
        </w:rPr>
        <w:t xml:space="preserve"> extreme limits on concurrency. </w:t>
      </w:r>
    </w:p>
    <w:p w14:paraId="454799B4" w14:textId="48D7DEF1" w:rsidR="004866B6" w:rsidRPr="00012765" w:rsidRDefault="004866B6" w:rsidP="004866B6">
      <w:pPr>
        <w:rPr>
          <w:highlight w:val="lightGray"/>
        </w:rPr>
      </w:pPr>
    </w:p>
    <w:p w14:paraId="539B8F18" w14:textId="66E06036" w:rsidR="00325249" w:rsidRDefault="004866B6" w:rsidP="004866B6">
      <w:r w:rsidRPr="00012765">
        <w:rPr>
          <w:highlight w:val="lightGray"/>
        </w:rPr>
        <w:t>****</w:t>
      </w:r>
    </w:p>
    <w:p w14:paraId="472128FA" w14:textId="3392BED7" w:rsidR="002A71EA" w:rsidRDefault="00356C47" w:rsidP="00BE452B">
      <w:r>
        <w:t xml:space="preserve">The transactional layer </w:t>
      </w:r>
      <w:r w:rsidR="007D1F72">
        <w:t>processes</w:t>
      </w:r>
      <w:r>
        <w:t xml:space="preserve"> </w:t>
      </w:r>
      <w:r w:rsidR="007D1F72">
        <w:t>key-value operations</w:t>
      </w:r>
      <w:r>
        <w:t xml:space="preserve"> generated by the SQL </w:t>
      </w:r>
      <w:r w:rsidR="008D0FAE">
        <w:t xml:space="preserve">layer.  A transaction consists of multiple Key-Value </w:t>
      </w:r>
      <w:r w:rsidR="007D1F72">
        <w:t>operations</w:t>
      </w:r>
      <w:r w:rsidR="008D0FAE">
        <w:t>, some of which may be the result of a single SQL statement</w:t>
      </w:r>
      <w:r w:rsidR="007D1F72">
        <w:t xml:space="preserve">.  </w:t>
      </w:r>
      <w:r w:rsidR="005E642E">
        <w:t xml:space="preserve">In addition to updating table entries, index entries must </w:t>
      </w:r>
      <w:r w:rsidR="009A1211">
        <w:t xml:space="preserve">also </w:t>
      </w:r>
      <w:r w:rsidR="005E642E">
        <w:t>be updated</w:t>
      </w:r>
      <w:commentRangeStart w:id="122"/>
      <w:del w:id="123" w:author="Guy Harrison" w:date="2021-04-05T13:49:00Z">
        <w:r w:rsidR="005E642E" w:rsidDel="009A1211">
          <w:delText xml:space="preserve">, and data must be </w:delText>
        </w:r>
        <w:r w:rsidR="00E12132" w:rsidDel="009A1211">
          <w:delText>updated in all copies of the data</w:delText>
        </w:r>
        <w:commentRangeEnd w:id="122"/>
        <w:r w:rsidDel="009A1211">
          <w:rPr>
            <w:rStyle w:val="CommentReference"/>
          </w:rPr>
          <w:commentReference w:id="122"/>
        </w:r>
      </w:del>
      <w:r w:rsidR="00E12132">
        <w:t xml:space="preserve">. </w:t>
      </w:r>
      <w:r w:rsidR="001E2EF0">
        <w:t xml:space="preserve"> Maintaining perfect consistency under all circumstances involves multiple sophisticated algorithms, not all of which can be </w:t>
      </w:r>
      <w:r w:rsidR="00D7188E">
        <w:t xml:space="preserve">covered in this chapter.  For deep details, you may wish to consult the </w:t>
      </w:r>
      <w:r w:rsidR="00C74D85">
        <w:t>CockroachDB 2020 SIGMOD paper</w:t>
      </w:r>
      <w:r w:rsidR="00C74D85">
        <w:rPr>
          <w:rStyle w:val="FootnoteReference"/>
        </w:rPr>
        <w:footnoteReference w:id="2"/>
      </w:r>
      <w:r w:rsidR="00C74D85">
        <w:t xml:space="preserve"> </w:t>
      </w:r>
      <w:r w:rsidR="000404F2">
        <w:t xml:space="preserve">, </w:t>
      </w:r>
      <w:r w:rsidR="00C74D85">
        <w:t xml:space="preserve">which covers many of these principles in more detail. </w:t>
      </w:r>
    </w:p>
    <w:p w14:paraId="6E8F4B8D" w14:textId="311CAE27" w:rsidR="009E1CB8" w:rsidRDefault="009E1CB8" w:rsidP="00E12132">
      <w:pPr>
        <w:pStyle w:val="Heading3"/>
      </w:pPr>
      <w:r>
        <w:t>MVCC principles</w:t>
      </w:r>
    </w:p>
    <w:p w14:paraId="44BAE586" w14:textId="1FB00584" w:rsidR="00C330C1" w:rsidRDefault="00C74D85" w:rsidP="00C74D85">
      <w:r>
        <w:t xml:space="preserve">Like most transactional database systems, CockroachDB implements the </w:t>
      </w:r>
      <w:proofErr w:type="spellStart"/>
      <w:r w:rsidR="00694AE9" w:rsidRPr="00694AE9">
        <w:t>Multi</w:t>
      </w:r>
      <w:r w:rsidR="00ED7127">
        <w:t>V</w:t>
      </w:r>
      <w:r w:rsidR="00694AE9" w:rsidRPr="00694AE9">
        <w:t>ersion</w:t>
      </w:r>
      <w:proofErr w:type="spellEnd"/>
      <w:r w:rsidR="00694AE9" w:rsidRPr="00694AE9">
        <w:t xml:space="preserve"> </w:t>
      </w:r>
      <w:r w:rsidR="00694AE9">
        <w:t>C</w:t>
      </w:r>
      <w:r w:rsidR="00694AE9" w:rsidRPr="00694AE9">
        <w:t xml:space="preserve">oncurrency </w:t>
      </w:r>
      <w:r w:rsidR="00694AE9">
        <w:t>C</w:t>
      </w:r>
      <w:r w:rsidR="00694AE9" w:rsidRPr="00694AE9">
        <w:t>ontrol</w:t>
      </w:r>
      <w:r w:rsidR="00694AE9">
        <w:t xml:space="preserve"> (MVCC) pattern</w:t>
      </w:r>
      <w:r w:rsidR="00D612A4">
        <w:t xml:space="preserve">.  MVCC allows readers to </w:t>
      </w:r>
      <w:r w:rsidR="0003398A">
        <w:t xml:space="preserve">obtain a consistent view of information, even while that information is being modified.  </w:t>
      </w:r>
      <w:r w:rsidR="003A1258">
        <w:t xml:space="preserve">Without MVCC, </w:t>
      </w:r>
      <w:r w:rsidR="006078DD">
        <w:t xml:space="preserve"> consistent</w:t>
      </w:r>
      <w:r w:rsidR="00A61EAA">
        <w:t xml:space="preserve"> reads of a data item </w:t>
      </w:r>
      <w:r w:rsidR="00C330C1">
        <w:t xml:space="preserve">need to block simultaneous writes of that item and vice-versa.  With MVCC, readers can obtain a consistent view of information even while the information is being modified by a concurrent transaction. </w:t>
      </w:r>
    </w:p>
    <w:p w14:paraId="7DE8E0AA" w14:textId="1C766F98" w:rsidR="008116C2" w:rsidRDefault="008116C2" w:rsidP="008116C2">
      <w:r>
        <w:fldChar w:fldCharType="begin"/>
      </w:r>
      <w:r>
        <w:instrText xml:space="preserve"> REF _Ref66957335 \h </w:instrText>
      </w:r>
      <w:r>
        <w:fldChar w:fldCharType="separate"/>
      </w:r>
      <w:r w:rsidR="0028150D">
        <w:t xml:space="preserve">Figure </w:t>
      </w:r>
      <w:r w:rsidR="0028150D">
        <w:rPr>
          <w:noProof/>
        </w:rPr>
        <w:t>10</w:t>
      </w:r>
      <w:r>
        <w:fldChar w:fldCharType="end"/>
      </w:r>
      <w:r w:rsidR="5F8EA5E0">
        <w:t xml:space="preserve"> illustrates the basic principles of MVCC.  At time t1, session s1 commences a transaction (1). At timestamp t2, s1 updates row r2 (2), creating a new version of that row  (3).  </w:t>
      </w:r>
      <w:commentRangeStart w:id="124"/>
      <w:r w:rsidR="5F8EA5E0">
        <w:t>Also at timestamp t</w:t>
      </w:r>
      <w:ins w:id="125" w:author="Guy Harrison" w:date="2021-04-05T14:06:00Z">
        <w:r w:rsidR="008A06D4">
          <w:t>1</w:t>
        </w:r>
      </w:ins>
      <w:del w:id="126" w:author="Guy Harrison" w:date="2021-04-05T14:06:00Z">
        <w:r w:rsidR="5F8EA5E0" w:rsidDel="008A06D4">
          <w:delText>2</w:delText>
        </w:r>
      </w:del>
      <w:r w:rsidR="5F8EA5E0">
        <w:t xml:space="preserve">, another database session s2 </w:t>
      </w:r>
      <w:ins w:id="127" w:author="Guy Harrison" w:date="2021-04-05T14:07:00Z">
        <w:r w:rsidR="008A06D4">
          <w:t>commences a transaction</w:t>
        </w:r>
      </w:ins>
      <w:ins w:id="128" w:author="Guy Harrison" w:date="2021-04-05T14:08:00Z">
        <w:r w:rsidR="009C2D6E">
          <w:t xml:space="preserve"> (4)</w:t>
        </w:r>
      </w:ins>
      <w:ins w:id="129" w:author="Guy Harrison" w:date="2021-04-05T14:07:00Z">
        <w:r w:rsidR="008A06D4">
          <w:t>.</w:t>
        </w:r>
        <w:r w:rsidR="00B31A39">
          <w:t xml:space="preserve"> When s2 attempts to read </w:t>
        </w:r>
        <w:r w:rsidR="009C2D6E">
          <w:t xml:space="preserve">row r2 at </w:t>
        </w:r>
      </w:ins>
      <w:ins w:id="130" w:author="Guy Harrison" w:date="2021-04-05T14:08:00Z">
        <w:r w:rsidR="009C2D6E">
          <w:t>time t2, it</w:t>
        </w:r>
      </w:ins>
      <w:del w:id="131" w:author="Guy Harrison" w:date="2021-04-05T14:08:00Z">
        <w:r w:rsidR="5F8EA5E0" w:rsidDel="009C2D6E">
          <w:delText>attempts to read from row r1.  Because version v2 of the row has not been committed, session s2</w:delText>
        </w:r>
      </w:del>
      <w:r w:rsidR="5F8EA5E0">
        <w:t xml:space="preserve"> reads from the original version of the row - v1</w:t>
      </w:r>
      <w:commentRangeEnd w:id="124"/>
      <w:r>
        <w:rPr>
          <w:rStyle w:val="CommentReference"/>
        </w:rPr>
        <w:commentReference w:id="124"/>
      </w:r>
      <w:r w:rsidR="5F8EA5E0">
        <w:t xml:space="preserve"> (</w:t>
      </w:r>
      <w:ins w:id="133" w:author="Guy Harrison" w:date="2021-04-05T14:08:00Z">
        <w:r w:rsidR="009C2D6E">
          <w:t>5</w:t>
        </w:r>
      </w:ins>
      <w:del w:id="134" w:author="Guy Harrison" w:date="2021-04-05T14:08:00Z">
        <w:r w:rsidR="5F8EA5E0" w:rsidDel="009C2D6E">
          <w:delText>4</w:delText>
        </w:r>
      </w:del>
      <w:r w:rsidR="5F8EA5E0">
        <w:t xml:space="preserve">). </w:t>
      </w:r>
      <w:ins w:id="135" w:author="Guy Harrison" w:date="2021-04-05T14:08:00Z">
        <w:r w:rsidR="009C2D6E">
          <w:t xml:space="preserve"> After both </w:t>
        </w:r>
        <w:r w:rsidR="002453F7">
          <w:t xml:space="preserve">transactions commit, (5 &amp; 6) </w:t>
        </w:r>
      </w:ins>
      <w:del w:id="136" w:author="Guy Harrison" w:date="2021-04-05T14:08:00Z">
        <w:r w:rsidR="5F8EA5E0" w:rsidDel="002453F7">
          <w:delText xml:space="preserve">At timestamp t3, s1 commits its transaction (5).  </w:delText>
        </w:r>
        <w:commentRangeStart w:id="137"/>
        <w:r w:rsidR="5F8EA5E0" w:rsidDel="002453F7">
          <w:delText xml:space="preserve">From that point on, </w:delText>
        </w:r>
      </w:del>
      <w:r w:rsidR="5F8EA5E0">
        <w:t>session s2 will read from version v2 of the row (</w:t>
      </w:r>
      <w:ins w:id="138" w:author="Guy Harrison" w:date="2021-04-05T14:08:00Z">
        <w:r w:rsidR="002453F7">
          <w:t>7</w:t>
        </w:r>
      </w:ins>
      <w:del w:id="139" w:author="Guy Harrison" w:date="2021-04-05T14:08:00Z">
        <w:r w:rsidR="5F8EA5E0" w:rsidDel="002453F7">
          <w:delText>6</w:delText>
        </w:r>
      </w:del>
      <w:r w:rsidR="5F8EA5E0">
        <w:t xml:space="preserve">). </w:t>
      </w:r>
      <w:commentRangeEnd w:id="137"/>
      <w:r>
        <w:rPr>
          <w:rStyle w:val="CommentReference"/>
        </w:rPr>
        <w:commentReference w:id="137"/>
      </w:r>
    </w:p>
    <w:p w14:paraId="5B844F73" w14:textId="77777777" w:rsidR="008116C2" w:rsidRDefault="008116C2" w:rsidP="00C74D85"/>
    <w:p w14:paraId="4409A910" w14:textId="40C96F33" w:rsidR="001316A9" w:rsidRDefault="00A61EAA" w:rsidP="00736BFD">
      <w:pPr>
        <w:keepNext/>
      </w:pPr>
      <w:r>
        <w:t xml:space="preserve"> </w:t>
      </w:r>
    </w:p>
    <w:p w14:paraId="42816954" w14:textId="0ABBC6F4" w:rsidR="008A06D4" w:rsidRDefault="00B31A39" w:rsidP="00736BFD">
      <w:pPr>
        <w:keepNext/>
      </w:pPr>
      <w:ins w:id="140" w:author="Guy Harrison" w:date="2021-04-05T14:07:00Z">
        <w:r>
          <w:object w:dxaOrig="7666" w:dyaOrig="11295" w14:anchorId="5B6D1C3C">
            <v:shape id="_x0000_i1028" type="#_x0000_t75" style="width:383.25pt;height:564.6pt" o:ole="">
              <v:imagedata r:id="rId24" o:title=""/>
            </v:shape>
            <o:OLEObject Type="Embed" ProgID="Visio.Drawing.15" ShapeID="_x0000_i1028" DrawAspect="Content" ObjectID="_1679761845" r:id="rId25"/>
          </w:object>
        </w:r>
      </w:ins>
    </w:p>
    <w:p w14:paraId="3451DF9E" w14:textId="3127064F" w:rsidR="00C74D85" w:rsidRDefault="001316A9" w:rsidP="001316A9">
      <w:pPr>
        <w:pStyle w:val="Caption"/>
      </w:pPr>
      <w:bookmarkStart w:id="141" w:name="_Ref66957335"/>
      <w:r>
        <w:t xml:space="preserve">Figure </w:t>
      </w:r>
      <w:r>
        <w:fldChar w:fldCharType="begin"/>
      </w:r>
      <w:r>
        <w:instrText>SEQ Figure \* ARABIC</w:instrText>
      </w:r>
      <w:r>
        <w:fldChar w:fldCharType="separate"/>
      </w:r>
      <w:r w:rsidR="0028150D">
        <w:rPr>
          <w:noProof/>
        </w:rPr>
        <w:t>10</w:t>
      </w:r>
      <w:r>
        <w:fldChar w:fldCharType="end"/>
      </w:r>
      <w:bookmarkEnd w:id="141"/>
      <w:r>
        <w:t xml:space="preserve"> </w:t>
      </w:r>
      <w:proofErr w:type="spellStart"/>
      <w:r>
        <w:t>MultiVersion</w:t>
      </w:r>
      <w:proofErr w:type="spellEnd"/>
      <w:r>
        <w:t xml:space="preserve"> Concurrency Control</w:t>
      </w:r>
      <w:r w:rsidR="00B31A39">
        <w:t xml:space="preserve"> (MVCC)</w:t>
      </w:r>
    </w:p>
    <w:p w14:paraId="0F380845" w14:textId="390C9DA8" w:rsidR="001954C7" w:rsidRDefault="001954C7" w:rsidP="001954C7">
      <w:pPr>
        <w:rPr>
          <w:ins w:id="142" w:author="Guy Harrison" w:date="2021-04-05T14:11:00Z"/>
        </w:rPr>
      </w:pPr>
      <w:ins w:id="143" w:author="Guy Harrison" w:date="2021-04-05T14:11:00Z">
        <w:r>
          <w:t xml:space="preserve">The constraints of +SERIALIZABLE+ isolation </w:t>
        </w:r>
        <w:r w:rsidR="009A5D1F">
          <w:t>limit the ability of transactions to read from previous ver</w:t>
        </w:r>
      </w:ins>
      <w:ins w:id="144" w:author="Guy Harrison" w:date="2021-04-05T14:12:00Z">
        <w:r w:rsidR="00CE1098">
          <w:t>s</w:t>
        </w:r>
      </w:ins>
      <w:ins w:id="145" w:author="Guy Harrison" w:date="2021-04-05T14:11:00Z">
        <w:r w:rsidR="009A5D1F">
          <w:t>ions.  For instance, if a read transaction commences after a write transaction</w:t>
        </w:r>
      </w:ins>
      <w:ins w:id="146" w:author="Guy Harrison" w:date="2021-04-08T11:41:00Z">
        <w:r w:rsidR="00EE4F56">
          <w:t xml:space="preserve"> has commenced</w:t>
        </w:r>
      </w:ins>
      <w:ins w:id="147" w:author="Guy Harrison" w:date="2021-04-12T14:55:00Z">
        <w:r w:rsidR="0068709C">
          <w:t>,</w:t>
        </w:r>
      </w:ins>
      <w:ins w:id="148" w:author="Guy Harrison" w:date="2021-04-05T14:11:00Z">
        <w:r w:rsidR="009A5D1F">
          <w:t xml:space="preserve"> it may no</w:t>
        </w:r>
      </w:ins>
      <w:ins w:id="149" w:author="Guy Harrison" w:date="2021-04-05T14:12:00Z">
        <w:r w:rsidR="009A5D1F">
          <w:t xml:space="preserve">t be able to read the </w:t>
        </w:r>
        <w:r w:rsidR="00CE1098">
          <w:t xml:space="preserve">original version of the row because it might be inconsistent with other data already read or </w:t>
        </w:r>
      </w:ins>
      <w:ins w:id="150" w:author="Guy Harrison" w:date="2021-04-08T11:41:00Z">
        <w:r w:rsidR="00C76459">
          <w:t xml:space="preserve">which will be </w:t>
        </w:r>
      </w:ins>
      <w:ins w:id="151" w:author="Guy Harrison" w:date="2021-04-05T14:12:00Z">
        <w:r w:rsidR="00CE1098">
          <w:t>read later in the transaction</w:t>
        </w:r>
      </w:ins>
      <w:ins w:id="152" w:author="Guy Harrison" w:date="2021-04-08T16:55:00Z">
        <w:r w:rsidR="00E92F0D">
          <w:t xml:space="preserve">. This may result </w:t>
        </w:r>
      </w:ins>
      <w:ins w:id="153" w:author="Guy Harrison" w:date="2021-04-12T14:55:00Z">
        <w:r w:rsidR="0068709C">
          <w:t>i</w:t>
        </w:r>
      </w:ins>
      <w:ins w:id="154" w:author="Guy Harrison" w:date="2021-04-08T16:55:00Z">
        <w:r w:rsidR="00E92F0D">
          <w:t xml:space="preserve">n the read transaction </w:t>
        </w:r>
      </w:ins>
      <w:ins w:id="155" w:author="Guy Harrison" w:date="2021-04-10T16:24:00Z">
        <w:r w:rsidR="00742432">
          <w:t>"</w:t>
        </w:r>
      </w:ins>
      <w:ins w:id="156" w:author="Guy Harrison" w:date="2021-04-08T16:55:00Z">
        <w:r w:rsidR="00E92F0D">
          <w:t>blocking</w:t>
        </w:r>
      </w:ins>
      <w:ins w:id="157" w:author="Guy Harrison" w:date="2021-04-10T16:24:00Z">
        <w:r w:rsidR="00742432">
          <w:t>"</w:t>
        </w:r>
      </w:ins>
      <w:ins w:id="158" w:author="Guy Harrison" w:date="2021-04-08T16:55:00Z">
        <w:r w:rsidR="00E92F0D">
          <w:t xml:space="preserve"> until the write transaction commits or aborts. </w:t>
        </w:r>
      </w:ins>
    </w:p>
    <w:p w14:paraId="17E37DE9" w14:textId="09A0302A" w:rsidR="008116C2" w:rsidRPr="00736BFD" w:rsidRDefault="008116C2" w:rsidP="00736BFD">
      <w:r>
        <w:t>We</w:t>
      </w:r>
      <w:r w:rsidR="00295E40">
        <w:t>'</w:t>
      </w:r>
      <w:r>
        <w:t>ll see later on how the storage engine implements MVCC, but for now</w:t>
      </w:r>
      <w:r w:rsidR="00207696">
        <w:t>,</w:t>
      </w:r>
      <w:r>
        <w:t xml:space="preserve"> the important concept is that multiple versions of any row </w:t>
      </w:r>
      <w:r w:rsidR="00E11B37">
        <w:t>are maintained by the system</w:t>
      </w:r>
      <w:r w:rsidR="00207696">
        <w:t>,</w:t>
      </w:r>
      <w:r w:rsidR="00E11B37">
        <w:t xml:space="preserve"> and transaction</w:t>
      </w:r>
      <w:r w:rsidR="00207696">
        <w:t>s</w:t>
      </w:r>
      <w:r w:rsidR="00E11B37">
        <w:t xml:space="preserve"> can determine which version of the row to read depending on their timestamp and the timestamp of any concurrent transactions. </w:t>
      </w:r>
    </w:p>
    <w:p w14:paraId="49789071" w14:textId="24AD5631" w:rsidR="00664ADE" w:rsidDel="00A01DBE" w:rsidRDefault="5F8EA5E0" w:rsidP="00736BFD">
      <w:pPr>
        <w:pStyle w:val="Heading3"/>
        <w:rPr>
          <w:del w:id="159" w:author="Guy Harrison" w:date="2021-04-05T14:15:00Z"/>
        </w:rPr>
      </w:pPr>
      <w:r>
        <w:t xml:space="preserve">Transaction </w:t>
      </w:r>
      <w:commentRangeStart w:id="160"/>
      <w:del w:id="161" w:author="Guy Harrison" w:date="2021-04-05T14:15:00Z">
        <w:r w:rsidDel="00A01DBE">
          <w:delText>preparation</w:delText>
        </w:r>
        <w:commentRangeEnd w:id="160"/>
        <w:r w:rsidR="00790398" w:rsidDel="00A01DBE">
          <w:rPr>
            <w:rStyle w:val="CommentReference"/>
          </w:rPr>
          <w:commentReference w:id="160"/>
        </w:r>
      </w:del>
      <w:ins w:id="162" w:author="Guy Harrison" w:date="2021-04-05T14:15:00Z">
        <w:r w:rsidR="00A01DBE">
          <w:t>workflow</w:t>
        </w:r>
      </w:ins>
    </w:p>
    <w:p w14:paraId="01696ADA" w14:textId="4434CD31" w:rsidR="00053BC8" w:rsidRDefault="00053BC8" w:rsidP="00A014AA"/>
    <w:p w14:paraId="195EF6CF" w14:textId="775A2AAB" w:rsidR="00A36C48" w:rsidRDefault="00053BC8" w:rsidP="00A36C48">
      <w:r>
        <w:t xml:space="preserve">Distributed transactions </w:t>
      </w:r>
      <w:r w:rsidR="005B1F1B">
        <w:t xml:space="preserve">must proceed in multiple stages.  Simplistically, each node in the distributed system must </w:t>
      </w:r>
      <w:r w:rsidR="00A01DBE">
        <w:t>lay the groundwork for</w:t>
      </w:r>
      <w:r w:rsidR="005B1F1B" w:rsidDel="00A01DBE">
        <w:t xml:space="preserve"> </w:t>
      </w:r>
      <w:r w:rsidR="005B1F1B">
        <w:t xml:space="preserve">the transaction and </w:t>
      </w:r>
      <w:r w:rsidR="00E15743">
        <w:t xml:space="preserve">only if all nodes </w:t>
      </w:r>
      <w:r w:rsidR="0009655C">
        <w:t xml:space="preserve">report that the transaction </w:t>
      </w:r>
      <w:r w:rsidR="000019F6">
        <w:t xml:space="preserve">can be </w:t>
      </w:r>
      <w:r w:rsidR="006F31F0">
        <w:t>performed</w:t>
      </w:r>
      <w:r w:rsidR="00E15743" w:rsidDel="006F31F0">
        <w:t xml:space="preserve"> </w:t>
      </w:r>
      <w:r w:rsidR="006F31F0">
        <w:t>will</w:t>
      </w:r>
      <w:r w:rsidR="00E15743">
        <w:t xml:space="preserve"> the transaction </w:t>
      </w:r>
      <w:r w:rsidR="00790398">
        <w:t>be finalized</w:t>
      </w:r>
      <w:r w:rsidR="00E15743">
        <w:t>.</w:t>
      </w:r>
    </w:p>
    <w:p w14:paraId="0C06942C" w14:textId="108F3B94" w:rsidR="00A36C48" w:rsidRPr="00A36C48" w:rsidRDefault="002650BA" w:rsidP="00A36C48">
      <w:r>
        <w:fldChar w:fldCharType="begin"/>
      </w:r>
      <w:r>
        <w:instrText xml:space="preserve"> REF _Ref67060696 \h </w:instrText>
      </w:r>
      <w:r>
        <w:fldChar w:fldCharType="separate"/>
      </w:r>
      <w:r w:rsidR="0028150D">
        <w:t xml:space="preserve">Figure </w:t>
      </w:r>
      <w:r w:rsidR="0028150D">
        <w:rPr>
          <w:noProof/>
        </w:rPr>
        <w:t>11</w:t>
      </w:r>
      <w:r>
        <w:fldChar w:fldCharType="end"/>
      </w:r>
      <w:r>
        <w:t xml:space="preserve"> illustrates </w:t>
      </w:r>
      <w:r w:rsidR="00E56D10">
        <w:t>a highly simplified</w:t>
      </w:r>
      <w:r>
        <w:t xml:space="preserve"> flow of a transaction</w:t>
      </w:r>
      <w:r w:rsidR="00053BC8">
        <w:t xml:space="preserve"> prep</w:t>
      </w:r>
      <w:r w:rsidR="00790398">
        <w:t>a</w:t>
      </w:r>
      <w:r w:rsidR="00053BC8">
        <w:t>rati</w:t>
      </w:r>
      <w:r w:rsidR="00E15743">
        <w:t>o</w:t>
      </w:r>
      <w:r w:rsidR="00053BC8">
        <w:t>n</w:t>
      </w:r>
      <w:r>
        <w:t xml:space="preserve">.  </w:t>
      </w:r>
      <w:r w:rsidR="00E56D10">
        <w:t>In this case</w:t>
      </w:r>
      <w:r w:rsidR="00790398">
        <w:t>,</w:t>
      </w:r>
      <w:r w:rsidR="00E56D10">
        <w:t xml:space="preserve"> a </w:t>
      </w:r>
      <w:del w:id="163" w:author="Guy Harrison" w:date="2021-04-12T16:07:00Z">
        <w:r w:rsidR="00E56D10">
          <w:delText xml:space="preserve">two </w:delText>
        </w:r>
      </w:del>
      <w:r w:rsidR="00EC0498">
        <w:t>two-</w:t>
      </w:r>
      <w:r w:rsidR="00E56D10">
        <w:t>statement transaction is sent to the CockroachDB gateway node</w:t>
      </w:r>
      <w:r w:rsidR="00A32F95">
        <w:t xml:space="preserve"> (1)</w:t>
      </w:r>
      <w:r w:rsidR="00E56D10">
        <w:t>.  The first statement i</w:t>
      </w:r>
      <w:r w:rsidR="00A53241">
        <w:t xml:space="preserve">nvolves a change to range 2, so that request is sent to the </w:t>
      </w:r>
      <w:r w:rsidR="006E5C0B">
        <w:t>L</w:t>
      </w:r>
      <w:r w:rsidR="00A53241">
        <w:t xml:space="preserve">easeholder for that range, which </w:t>
      </w:r>
      <w:del w:id="164" w:author="Guy Harrison" w:date="2021-04-05T14:16:00Z">
        <w:r w:rsidR="00A53241" w:rsidDel="00616A6D">
          <w:delText>prepares the change</w:delText>
        </w:r>
        <w:commentRangeStart w:id="165"/>
        <w:commentRangeStart w:id="166"/>
        <w:commentRangeStart w:id="167"/>
        <w:commentRangeStart w:id="168"/>
        <w:r w:rsidR="00A53241" w:rsidDel="00616A6D">
          <w:delText xml:space="preserve"> and </w:delText>
        </w:r>
      </w:del>
      <w:ins w:id="169" w:author="Guy Harrison" w:date="2021-04-05T14:17:00Z">
        <w:r w:rsidR="003E6A93">
          <w:t>create</w:t>
        </w:r>
      </w:ins>
      <w:ins w:id="170" w:author="Guy Harrison" w:date="2021-04-12T14:55:00Z">
        <w:r w:rsidR="0068709C">
          <w:t>s</w:t>
        </w:r>
      </w:ins>
      <w:ins w:id="171" w:author="Guy Harrison" w:date="2021-04-05T14:17:00Z">
        <w:r w:rsidR="003E6A93">
          <w:t xml:space="preserve"> a new tentative version of the range</w:t>
        </w:r>
      </w:ins>
      <w:ins w:id="172" w:author="Guy Harrison" w:date="2021-04-08T18:04:00Z">
        <w:r w:rsidR="00EF1DC1">
          <w:t xml:space="preserve">.  </w:t>
        </w:r>
        <w:r w:rsidR="00B75C9C">
          <w:t xml:space="preserve"> </w:t>
        </w:r>
      </w:ins>
      <w:del w:id="173" w:author="Guy Harrison" w:date="2021-04-08T18:04:00Z">
        <w:r w:rsidR="00A53241" w:rsidDel="00B75C9C">
          <w:delText>prop</w:delText>
        </w:r>
        <w:r w:rsidR="00790398" w:rsidDel="00B75C9C">
          <w:delText>a</w:delText>
        </w:r>
        <w:r w:rsidR="00A53241" w:rsidDel="00B75C9C">
          <w:delText>gates the changes to the other replicas for that range</w:delText>
        </w:r>
        <w:commentRangeEnd w:id="165"/>
        <w:r w:rsidDel="00B75C9C">
          <w:rPr>
            <w:rStyle w:val="CommentReference"/>
          </w:rPr>
          <w:commentReference w:id="165"/>
        </w:r>
        <w:commentRangeEnd w:id="166"/>
        <w:r w:rsidDel="00B75C9C">
          <w:rPr>
            <w:rStyle w:val="CommentReference"/>
          </w:rPr>
          <w:commentReference w:id="166"/>
        </w:r>
        <w:commentRangeEnd w:id="167"/>
        <w:r w:rsidR="00EA2EF8" w:rsidDel="00B75C9C">
          <w:rPr>
            <w:rStyle w:val="CommentReference"/>
          </w:rPr>
          <w:commentReference w:id="167"/>
        </w:r>
      </w:del>
      <w:commentRangeEnd w:id="168"/>
      <w:r w:rsidR="00BA048E">
        <w:rPr>
          <w:rStyle w:val="CommentReference"/>
        </w:rPr>
        <w:commentReference w:id="168"/>
      </w:r>
      <w:del w:id="174" w:author="Guy Harrison" w:date="2021-04-08T18:04:00Z">
        <w:r w:rsidR="00A53241" w:rsidDel="00B75C9C">
          <w:rPr>
            <w:rStyle w:val="FootnoteReference"/>
          </w:rPr>
          <w:footnoteReference w:id="3"/>
        </w:r>
        <w:r w:rsidR="00A53241" w:rsidDel="00B75C9C">
          <w:delText>.</w:delText>
        </w:r>
      </w:del>
      <w:r w:rsidR="00A53241">
        <w:t xml:space="preserve"> </w:t>
      </w:r>
      <w:r w:rsidR="00EE4895">
        <w:t xml:space="preserve"> </w:t>
      </w:r>
      <w:r w:rsidR="00274330">
        <w:t xml:space="preserve">The second statement affects </w:t>
      </w:r>
      <w:r w:rsidR="00B0556A">
        <w:t xml:space="preserve">range 4, </w:t>
      </w:r>
      <w:del w:id="176" w:author="Guy Harrison" w:date="2021-04-08T18:05:00Z">
        <w:r w:rsidR="00B0556A" w:rsidDel="00690EF1">
          <w:delText>which likewise prop</w:delText>
        </w:r>
        <w:r w:rsidR="00790398" w:rsidDel="00690EF1">
          <w:delText>a</w:delText>
        </w:r>
        <w:r w:rsidR="00B0556A" w:rsidDel="00690EF1">
          <w:delText>gates the change to the Leaseholde</w:delText>
        </w:r>
      </w:del>
      <w:ins w:id="177" w:author="Guy Harrison" w:date="2021-04-08T18:05:00Z">
        <w:r w:rsidR="00690EF1">
          <w:t>so the transa</w:t>
        </w:r>
        <w:r w:rsidR="00DF2E42">
          <w:t>ction coordinator sends that request to the appropriate Leaseholder</w:t>
        </w:r>
      </w:ins>
      <w:ins w:id="178" w:author="Guy Harrison" w:date="2021-04-08T18:04:00Z">
        <w:r w:rsidR="00B75C9C">
          <w:t xml:space="preserve">.  </w:t>
        </w:r>
      </w:ins>
      <w:del w:id="179" w:author="Guy Harrison" w:date="2021-04-05T14:19:00Z">
        <w:r w:rsidR="00B0556A" w:rsidDel="002178F9">
          <w:delText xml:space="preserve">r and to </w:delText>
        </w:r>
        <w:r w:rsidR="0009606E" w:rsidDel="002178F9">
          <w:delText xml:space="preserve">its </w:delText>
        </w:r>
        <w:r w:rsidR="00B0556A" w:rsidDel="002178F9">
          <w:delText>replicas</w:delText>
        </w:r>
        <w:r w:rsidR="008807CA" w:rsidDel="002178F9">
          <w:delText xml:space="preserve"> </w:delText>
        </w:r>
        <w:r w:rsidR="0009606E" w:rsidDel="002178F9">
          <w:delText>(</w:delText>
        </w:r>
        <w:r w:rsidR="008807CA" w:rsidDel="002178F9">
          <w:delText>6,7 &amp; 8)</w:delText>
        </w:r>
        <w:r w:rsidR="00B0556A" w:rsidDel="002178F9">
          <w:delText xml:space="preserve">.  </w:delText>
        </w:r>
        <w:r w:rsidR="003626E7" w:rsidDel="002178F9">
          <w:delText xml:space="preserve"> </w:delText>
        </w:r>
      </w:del>
      <w:r w:rsidR="000239A5">
        <w:t>When all changes have correctly propagated, the transaction completes</w:t>
      </w:r>
      <w:ins w:id="180" w:author="Guy Harrison" w:date="2021-04-12T14:55:00Z">
        <w:r w:rsidR="0068709C">
          <w:t>,</w:t>
        </w:r>
      </w:ins>
      <w:r w:rsidR="000239A5">
        <w:t xml:space="preserve"> and the client is notified of success (9).</w:t>
      </w:r>
    </w:p>
    <w:p w14:paraId="24CAFAA3" w14:textId="53452BBB" w:rsidR="00D447BD" w:rsidRDefault="00D447BD" w:rsidP="00CC69B8"/>
    <w:p w14:paraId="22B840C1" w14:textId="1A9D8F96" w:rsidR="003F74A0" w:rsidRDefault="00A32F95" w:rsidP="003F74A0">
      <w:pPr>
        <w:keepNext/>
      </w:pPr>
      <w:r>
        <w:object w:dxaOrig="10441" w:dyaOrig="10126" w14:anchorId="4F11C072">
          <v:shape id="_x0000_i1029" type="#_x0000_t75" style="width:450.25pt;height:437.45pt" o:ole="">
            <v:imagedata r:id="rId26" o:title=""/>
          </v:shape>
          <o:OLEObject Type="Embed" ProgID="Visio.Drawing.15" ShapeID="_x0000_i1029" DrawAspect="Content" ObjectID="_1679761846" r:id="rId27"/>
        </w:object>
      </w:r>
    </w:p>
    <w:p w14:paraId="2CD619E6" w14:textId="66DF903F" w:rsidR="000D1A84" w:rsidRDefault="003F74A0" w:rsidP="00AC7540">
      <w:pPr>
        <w:pStyle w:val="Caption"/>
        <w:rPr>
          <w:ins w:id="181" w:author="Guy Harrison" w:date="2021-04-08T18:05:00Z"/>
        </w:rPr>
      </w:pPr>
      <w:bookmarkStart w:id="182" w:name="_Ref67060696"/>
      <w:r>
        <w:t xml:space="preserve">Figure </w:t>
      </w:r>
      <w:r>
        <w:fldChar w:fldCharType="begin"/>
      </w:r>
      <w:r>
        <w:instrText>SEQ Figure \* ARABIC</w:instrText>
      </w:r>
      <w:r>
        <w:fldChar w:fldCharType="separate"/>
      </w:r>
      <w:r w:rsidR="0028150D">
        <w:rPr>
          <w:noProof/>
        </w:rPr>
        <w:t>11</w:t>
      </w:r>
      <w:r>
        <w:fldChar w:fldCharType="end"/>
      </w:r>
      <w:bookmarkEnd w:id="182"/>
      <w:r>
        <w:t xml:space="preserve"> Basic transaction flow</w:t>
      </w:r>
    </w:p>
    <w:p w14:paraId="2FF8160B" w14:textId="6DCADFAD" w:rsidR="00DF2E42" w:rsidRPr="00403AA6" w:rsidRDefault="00DF2E42">
      <w:pPr>
        <w:pPrChange w:id="183" w:author="Guy Harrison" w:date="2021-04-08T18:05:00Z">
          <w:pPr>
            <w:pStyle w:val="Caption"/>
          </w:pPr>
        </w:pPrChange>
      </w:pPr>
      <w:ins w:id="184" w:author="Guy Harrison" w:date="2021-04-08T18:05:00Z">
        <w:r>
          <w:t xml:space="preserve">Behind the scenes, </w:t>
        </w:r>
        <w:r w:rsidR="00874244">
          <w:t xml:space="preserve">these changes are propagated to replicas by the distribution </w:t>
        </w:r>
      </w:ins>
      <w:ins w:id="185" w:author="Guy Harrison" w:date="2021-04-08T18:06:00Z">
        <w:r w:rsidR="00874244">
          <w:t>layer</w:t>
        </w:r>
        <w:r w:rsidR="00B77AF6">
          <w:t xml:space="preserve">.  </w:t>
        </w:r>
      </w:ins>
    </w:p>
    <w:p w14:paraId="2563E4EA" w14:textId="530E5139" w:rsidR="000239A5" w:rsidRDefault="5F8EA5E0" w:rsidP="000239A5">
      <w:pPr>
        <w:pStyle w:val="Heading3"/>
      </w:pPr>
      <w:commentRangeStart w:id="186"/>
      <w:commentRangeStart w:id="187"/>
      <w:commentRangeStart w:id="188"/>
      <w:del w:id="189" w:author="Guy Harrison" w:date="2021-04-08T17:36:00Z">
        <w:r w:rsidDel="00E233B4">
          <w:delText xml:space="preserve">Pipelining and </w:delText>
        </w:r>
      </w:del>
      <w:ins w:id="190" w:author="Guy Harrison" w:date="2021-04-08T17:36:00Z">
        <w:r w:rsidR="00E233B4">
          <w:t>W</w:t>
        </w:r>
      </w:ins>
      <w:del w:id="191" w:author="Guy Harrison" w:date="2021-04-08T17:36:00Z">
        <w:r w:rsidDel="00E233B4">
          <w:delText>w</w:delText>
        </w:r>
      </w:del>
      <w:r>
        <w:t>rite intents</w:t>
      </w:r>
      <w:commentRangeEnd w:id="186"/>
      <w:r w:rsidR="000239A5">
        <w:rPr>
          <w:rStyle w:val="CommentReference"/>
        </w:rPr>
        <w:commentReference w:id="186"/>
      </w:r>
      <w:commentRangeEnd w:id="187"/>
      <w:r w:rsidR="00BE295C">
        <w:rPr>
          <w:rStyle w:val="CommentReference"/>
        </w:rPr>
        <w:commentReference w:id="187"/>
      </w:r>
      <w:commentRangeEnd w:id="188"/>
      <w:r>
        <w:rPr>
          <w:rStyle w:val="CommentReference"/>
        </w:rPr>
        <w:commentReference w:id="188"/>
      </w:r>
    </w:p>
    <w:p w14:paraId="05E7DE27" w14:textId="513A7056" w:rsidR="00722638" w:rsidDel="00EF1DC1" w:rsidRDefault="00D90CFD" w:rsidP="008807CA">
      <w:pPr>
        <w:rPr>
          <w:del w:id="192" w:author="Guy Harrison" w:date="2021-04-08T18:03:00Z"/>
        </w:rPr>
      </w:pPr>
      <w:del w:id="193" w:author="Guy Harrison" w:date="2021-04-08T17:58:00Z">
        <w:r w:rsidDel="00D03B51">
          <w:delText>The Leas</w:delText>
        </w:r>
        <w:r w:rsidR="000239A5" w:rsidDel="00D03B51">
          <w:delText>ehol</w:delText>
        </w:r>
        <w:r w:rsidDel="00D03B51">
          <w:delText xml:space="preserve">der </w:delText>
        </w:r>
      </w:del>
      <w:del w:id="194" w:author="Guy Harrison" w:date="2021-04-08T17:36:00Z">
        <w:r w:rsidR="000239A5" w:rsidDel="00E233B4">
          <w:delText>transmits</w:delText>
        </w:r>
        <w:r w:rsidDel="00E233B4">
          <w:delText xml:space="preserve"> write </w:delText>
        </w:r>
        <w:r w:rsidR="00E6566D" w:rsidDel="00E233B4">
          <w:delText xml:space="preserve">commands </w:delText>
        </w:r>
        <w:r w:rsidDel="00E233B4">
          <w:delText>to replicas in an asy</w:delText>
        </w:r>
        <w:r w:rsidR="000239A5" w:rsidDel="00E233B4">
          <w:delText>nchr</w:delText>
        </w:r>
        <w:r w:rsidDel="00E233B4">
          <w:delText xml:space="preserve">onous mode, referred to as </w:delText>
        </w:r>
        <w:r w:rsidRPr="00CD1A3B" w:rsidDel="00E233B4">
          <w:rPr>
            <w:b/>
            <w:bCs/>
          </w:rPr>
          <w:delText>transaction pipelining</w:delText>
        </w:r>
        <w:r w:rsidDel="00E233B4">
          <w:delText>.  The Leaseho</w:delText>
        </w:r>
        <w:r w:rsidR="00E6566D" w:rsidDel="00E233B4">
          <w:delText>l</w:delText>
        </w:r>
        <w:r w:rsidDel="00E233B4">
          <w:delText>der sends</w:delText>
        </w:r>
        <w:r w:rsidR="000239A5" w:rsidDel="00E233B4">
          <w:delText xml:space="preserve"> </w:delText>
        </w:r>
        <w:r w:rsidDel="00E233B4">
          <w:delText xml:space="preserve"> </w:delText>
        </w:r>
        <w:r w:rsidR="00E6566D" w:rsidDel="00E233B4">
          <w:delText xml:space="preserve">the </w:delText>
        </w:r>
        <w:r w:rsidDel="00E233B4">
          <w:delText xml:space="preserve">write commands to the replicas and responds to </w:delText>
        </w:r>
        <w:r w:rsidR="0042056B" w:rsidDel="00E233B4">
          <w:delText xml:space="preserve">the gateway without waiting for those replicas to </w:delText>
        </w:r>
        <w:r w:rsidR="00E6566D" w:rsidDel="00E233B4">
          <w:delText>acknowledge the writes</w:delText>
        </w:r>
      </w:del>
      <w:del w:id="195" w:author="Guy Harrison" w:date="2021-04-08T17:58:00Z">
        <w:r w:rsidR="0042056B" w:rsidDel="00D03B51">
          <w:delText xml:space="preserve">  </w:delText>
        </w:r>
        <w:r w:rsidR="005A7CA7" w:rsidDel="00D03B51">
          <w:delText xml:space="preserve"> </w:delText>
        </w:r>
        <w:r w:rsidR="00CD1A3B" w:rsidDel="00D03B51">
          <w:delText xml:space="preserve">  </w:delText>
        </w:r>
      </w:del>
      <w:ins w:id="196" w:author="Guy Harrison" w:date="2021-04-08T17:58:00Z">
        <w:r w:rsidR="00D03B51">
          <w:t xml:space="preserve">During the initial stages of </w:t>
        </w:r>
        <w:r w:rsidR="00947BCB">
          <w:t>transaction processing</w:t>
        </w:r>
      </w:ins>
      <w:ins w:id="197" w:author="Guy Harrison" w:date="2021-04-12T14:55:00Z">
        <w:r w:rsidR="0068709C">
          <w:t>,</w:t>
        </w:r>
      </w:ins>
      <w:ins w:id="198" w:author="Guy Harrison" w:date="2021-04-08T18:02:00Z">
        <w:r w:rsidR="007B31EC">
          <w:t xml:space="preserve"> when </w:t>
        </w:r>
        <w:r w:rsidR="00DC2B3C">
          <w:t>it is not yet known whether the transaction will succeed</w:t>
        </w:r>
      </w:ins>
      <w:ins w:id="199" w:author="Guy Harrison" w:date="2021-04-08T17:58:00Z">
        <w:r w:rsidR="00947BCB">
          <w:t>, the Leaseholder</w:t>
        </w:r>
      </w:ins>
      <w:ins w:id="200" w:author="Guy Harrison" w:date="2021-04-08T18:02:00Z">
        <w:r w:rsidR="00DC2B3C">
          <w:t xml:space="preserve"> </w:t>
        </w:r>
      </w:ins>
      <w:ins w:id="201" w:author="Guy Harrison" w:date="2021-04-08T18:03:00Z">
        <w:r w:rsidR="00EF1DC1">
          <w:t>writes tentative modifications to modified values known as</w:t>
        </w:r>
        <w:r w:rsidR="00EF1DC1" w:rsidRPr="00EF1DC1">
          <w:rPr>
            <w:b/>
            <w:bCs/>
            <w:rPrChange w:id="202" w:author="Guy Harrison" w:date="2021-04-08T18:03:00Z">
              <w:rPr/>
            </w:rPrChange>
          </w:rPr>
          <w:t xml:space="preserve"> write intents</w:t>
        </w:r>
      </w:ins>
    </w:p>
    <w:p w14:paraId="27A09599" w14:textId="55BB5C8C" w:rsidR="008807CA" w:rsidRDefault="008807CA" w:rsidP="00403AA6">
      <w:del w:id="203" w:author="Guy Harrison" w:date="2021-04-08T18:03:00Z">
        <w:r w:rsidDel="00EF1DC1">
          <w:delText xml:space="preserve">Of course, </w:delText>
        </w:r>
        <w:r w:rsidR="00D87EAD" w:rsidDel="00EF1DC1">
          <w:delText>during these initial stages, it is not yet known whether the transaction will succeed,</w:delText>
        </w:r>
        <w:r w:rsidR="00865543" w:rsidDel="00EF1DC1">
          <w:delText xml:space="preserve"> </w:delText>
        </w:r>
        <w:r w:rsidR="00D87EAD" w:rsidDel="00EF1DC1">
          <w:delText>so it</w:delText>
        </w:r>
        <w:r w:rsidR="00295E40" w:rsidDel="00EF1DC1">
          <w:delText>'</w:delText>
        </w:r>
        <w:r w:rsidR="00D87EAD" w:rsidDel="00EF1DC1">
          <w:delText xml:space="preserve">s premature to </w:delText>
        </w:r>
        <w:r w:rsidR="00083E19" w:rsidDel="00EF1DC1">
          <w:delText xml:space="preserve">permanently apply the new values to the database.  Instead, </w:delText>
        </w:r>
        <w:r w:rsidR="00E6566D" w:rsidDel="00EF1DC1">
          <w:delText>tentative modifications</w:delText>
        </w:r>
        <w:r w:rsidR="00804813" w:rsidDel="00EF1DC1">
          <w:delText xml:space="preserve"> called </w:delText>
        </w:r>
        <w:r w:rsidR="00804813" w:rsidRPr="00147942" w:rsidDel="00EF1DC1">
          <w:rPr>
            <w:b/>
            <w:bCs/>
          </w:rPr>
          <w:delText>write intents</w:delText>
        </w:r>
        <w:r w:rsidR="00E6566D" w:rsidRPr="00E6566D" w:rsidDel="00EF1DC1">
          <w:delText xml:space="preserve"> are created</w:delText>
        </w:r>
      </w:del>
      <w:r w:rsidR="00804813">
        <w:t xml:space="preserve">.  Write intents are specially </w:t>
      </w:r>
      <w:r w:rsidR="00E6566D">
        <w:t>constructed</w:t>
      </w:r>
      <w:r w:rsidR="00804813">
        <w:t xml:space="preserve"> MVCC-compliant versions of the </w:t>
      </w:r>
      <w:r w:rsidR="00CE57DE">
        <w:t>records, which are marked as provisional.  They serve both as</w:t>
      </w:r>
      <w:r w:rsidR="005929A2">
        <w:t xml:space="preserve"> </w:t>
      </w:r>
      <w:r w:rsidR="00CE57DE">
        <w:t xml:space="preserve">tentative transaction outcomes and as </w:t>
      </w:r>
      <w:r w:rsidR="00147942">
        <w:t xml:space="preserve">locks that prevent any concurrent attempts to update the same record. </w:t>
      </w:r>
    </w:p>
    <w:p w14:paraId="0D6D1CF4" w14:textId="6721BB88" w:rsidR="005929A2" w:rsidRDefault="005929A2" w:rsidP="008807CA">
      <w:r>
        <w:t>Inside the first key range to be modified by the transaction, CockroachDB writes a special</w:t>
      </w:r>
      <w:r w:rsidR="00685E22">
        <w:t xml:space="preserve"> </w:t>
      </w:r>
      <w:r w:rsidR="00685E22" w:rsidRPr="00685E22">
        <w:rPr>
          <w:b/>
          <w:bCs/>
        </w:rPr>
        <w:t>transaction record</w:t>
      </w:r>
      <w:r w:rsidR="00D84FAA">
        <w:t xml:space="preserve">.  This transaction record </w:t>
      </w:r>
      <w:del w:id="204" w:author="Guy Harrison" w:date="2021-04-08T18:03:00Z">
        <w:r w:rsidR="00D84FAA" w:rsidDel="00EF1DC1">
          <w:delText xml:space="preserve">contains </w:delText>
        </w:r>
      </w:del>
      <w:ins w:id="205" w:author="Guy Harrison" w:date="2021-04-08T18:03:00Z">
        <w:r w:rsidR="00EF1DC1">
          <w:t xml:space="preserve">records </w:t>
        </w:r>
      </w:ins>
      <w:r w:rsidR="00D84FAA">
        <w:t xml:space="preserve">the </w:t>
      </w:r>
      <w:del w:id="206" w:author="Guy Harrison" w:date="2021-04-08T18:04:00Z">
        <w:r w:rsidR="00D84FAA" w:rsidDel="00EF1DC1">
          <w:delText xml:space="preserve">official </w:delText>
        </w:r>
      </w:del>
      <w:ins w:id="207" w:author="Guy Harrison" w:date="2021-04-08T18:04:00Z">
        <w:r w:rsidR="00EF1DC1">
          <w:t xml:space="preserve">definitive </w:t>
        </w:r>
      </w:ins>
      <w:r>
        <w:t>status</w:t>
      </w:r>
      <w:r w:rsidR="00D84FAA">
        <w:t xml:space="preserve"> of the transaction.  In the example shown in </w:t>
      </w:r>
      <w:r w:rsidR="00D84FAA">
        <w:fldChar w:fldCharType="begin"/>
      </w:r>
      <w:r w:rsidR="00D84FAA">
        <w:instrText xml:space="preserve"> REF _Ref67060696 \h </w:instrText>
      </w:r>
      <w:r w:rsidR="00D84FAA">
        <w:fldChar w:fldCharType="separate"/>
      </w:r>
      <w:r w:rsidR="0028150D">
        <w:t xml:space="preserve">Figure </w:t>
      </w:r>
      <w:ins w:id="208" w:author="Guy Harrison" w:date="2021-04-08T11:31:00Z">
        <w:r w:rsidR="0028150D">
          <w:rPr>
            <w:noProof/>
          </w:rPr>
          <w:t>11</w:t>
        </w:r>
      </w:ins>
      <w:r w:rsidR="00D84FAA">
        <w:fldChar w:fldCharType="end"/>
      </w:r>
      <w:r w:rsidR="00D84FAA">
        <w:t xml:space="preserve">, this transaction record would be stored in range 2 since that is the first range </w:t>
      </w:r>
      <w:r>
        <w:t>to be modified in the</w:t>
      </w:r>
      <w:r w:rsidR="00F47A30">
        <w:t xml:space="preserve"> trans</w:t>
      </w:r>
      <w:r>
        <w:t>ac</w:t>
      </w:r>
      <w:r w:rsidR="00F47A30">
        <w:t xml:space="preserve">tion.  </w:t>
      </w:r>
    </w:p>
    <w:p w14:paraId="4B05CE68" w14:textId="779B4AF3" w:rsidR="00AC7540" w:rsidRDefault="00F47A30" w:rsidP="008807CA">
      <w:r>
        <w:t xml:space="preserve">This </w:t>
      </w:r>
      <w:r w:rsidR="005929A2">
        <w:t>transaction record</w:t>
      </w:r>
      <w:r>
        <w:t xml:space="preserve"> will record the transaction state as one of the following:</w:t>
      </w:r>
    </w:p>
    <w:p w14:paraId="516C412D" w14:textId="56B7FA68" w:rsidR="00C41623" w:rsidRDefault="00C41623" w:rsidP="00C41623">
      <w:pPr>
        <w:pStyle w:val="ListParagraph"/>
        <w:numPr>
          <w:ilvl w:val="0"/>
          <w:numId w:val="19"/>
        </w:numPr>
        <w:rPr>
          <w:ins w:id="209" w:author="Guy Harrison" w:date="2021-04-05T14:18:00Z"/>
        </w:rPr>
      </w:pPr>
      <w:r w:rsidRPr="005929A2">
        <w:rPr>
          <w:b/>
          <w:bCs/>
        </w:rPr>
        <w:t>PENDING</w:t>
      </w:r>
      <w:r>
        <w:t>: Indicates that the write intent's transaction is still in progress.</w:t>
      </w:r>
    </w:p>
    <w:p w14:paraId="1E48934E" w14:textId="634BA667" w:rsidR="00D83F1B" w:rsidDel="00CC69B8" w:rsidRDefault="00D83F1B" w:rsidP="00D83F1B">
      <w:pPr>
        <w:pStyle w:val="ListParagraph"/>
        <w:numPr>
          <w:ilvl w:val="0"/>
          <w:numId w:val="19"/>
        </w:numPr>
        <w:rPr>
          <w:ins w:id="210" w:author="Guy Harrison" w:date="2021-04-05T14:18:00Z"/>
          <w:del w:id="211" w:author="Guy Harrison" w:date="2021-04-05T17:31:00Z"/>
        </w:rPr>
      </w:pPr>
      <w:ins w:id="212" w:author="Guy Harrison" w:date="2021-04-05T14:18:00Z">
        <w:r w:rsidRPr="5F8EA5E0">
          <w:rPr>
            <w:b/>
            <w:bCs/>
          </w:rPr>
          <w:t>STAGING</w:t>
        </w:r>
        <w:r>
          <w:t xml:space="preserve">: </w:t>
        </w:r>
      </w:ins>
      <w:ins w:id="213" w:author="Guy Harrison" w:date="2021-04-08T11:46:00Z">
        <w:r w:rsidR="000002CD">
          <w:t xml:space="preserve">All transaction writes have been performed, but the </w:t>
        </w:r>
        <w:r w:rsidR="00D66D74">
          <w:t>transaction is not yet guaranteed to c</w:t>
        </w:r>
      </w:ins>
      <w:ins w:id="214" w:author="Guy Harrison" w:date="2021-04-08T11:47:00Z">
        <w:r w:rsidR="00D66D74">
          <w:t>ommit</w:t>
        </w:r>
        <w:r w:rsidR="00BF4DA8">
          <w:t>.</w:t>
        </w:r>
      </w:ins>
      <w:ins w:id="215" w:author="Guy Harrison" w:date="2021-04-05T14:18:00Z">
        <w:r>
          <w:t xml:space="preserve"> </w:t>
        </w:r>
      </w:ins>
    </w:p>
    <w:p w14:paraId="6B0E4A62" w14:textId="77777777" w:rsidR="00D83F1B" w:rsidRDefault="00D83F1B" w:rsidP="00CC69B8">
      <w:pPr>
        <w:pStyle w:val="ListParagraph"/>
        <w:numPr>
          <w:ilvl w:val="0"/>
          <w:numId w:val="19"/>
        </w:numPr>
      </w:pPr>
    </w:p>
    <w:p w14:paraId="410D31D1" w14:textId="1B974D15" w:rsidR="00C41623" w:rsidRDefault="00C41623" w:rsidP="00C41623">
      <w:pPr>
        <w:pStyle w:val="ListParagraph"/>
        <w:numPr>
          <w:ilvl w:val="0"/>
          <w:numId w:val="19"/>
        </w:numPr>
      </w:pPr>
      <w:r w:rsidRPr="005929A2">
        <w:rPr>
          <w:b/>
          <w:bCs/>
        </w:rPr>
        <w:t>COMMITTED</w:t>
      </w:r>
      <w:r>
        <w:t xml:space="preserve">: The transaction has </w:t>
      </w:r>
      <w:r w:rsidR="005929A2">
        <w:t xml:space="preserve">been </w:t>
      </w:r>
      <w:r>
        <w:t>successfully completed.</w:t>
      </w:r>
    </w:p>
    <w:p w14:paraId="323CE9EE" w14:textId="035B0ABF" w:rsidR="00C41623" w:rsidDel="00D83F1B" w:rsidRDefault="5F8EA5E0" w:rsidP="00C41623">
      <w:pPr>
        <w:pStyle w:val="ListParagraph"/>
        <w:numPr>
          <w:ilvl w:val="0"/>
          <w:numId w:val="19"/>
        </w:numPr>
        <w:rPr>
          <w:del w:id="216" w:author="Guy Harrison" w:date="2021-04-05T14:18:00Z"/>
        </w:rPr>
      </w:pPr>
      <w:commentRangeStart w:id="217"/>
      <w:commentRangeStart w:id="218"/>
      <w:commentRangeStart w:id="219"/>
      <w:commentRangeStart w:id="220"/>
      <w:del w:id="221" w:author="Guy Harrison" w:date="2021-04-05T14:18:00Z">
        <w:r w:rsidRPr="5F8EA5E0" w:rsidDel="00D83F1B">
          <w:rPr>
            <w:b/>
            <w:bCs/>
          </w:rPr>
          <w:delText>STAGING</w:delText>
        </w:r>
        <w:r w:rsidDel="00D83F1B">
          <w:delText>: The transaction is in the process of being committed.</w:delText>
        </w:r>
      </w:del>
      <w:commentRangeEnd w:id="217"/>
      <w:r w:rsidR="00C41623" w:rsidDel="00D83F1B">
        <w:rPr>
          <w:rStyle w:val="CommentReference"/>
        </w:rPr>
        <w:commentReference w:id="217"/>
      </w:r>
      <w:commentRangeEnd w:id="218"/>
      <w:r w:rsidR="003219D1">
        <w:rPr>
          <w:rStyle w:val="CommentReference"/>
        </w:rPr>
        <w:commentReference w:id="218"/>
      </w:r>
      <w:commentRangeEnd w:id="219"/>
      <w:r>
        <w:rPr>
          <w:rStyle w:val="CommentReference"/>
        </w:rPr>
        <w:commentReference w:id="219"/>
      </w:r>
      <w:commentRangeEnd w:id="220"/>
      <w:r w:rsidR="00012571">
        <w:rPr>
          <w:rStyle w:val="CommentReference"/>
        </w:rPr>
        <w:commentReference w:id="220"/>
      </w:r>
      <w:del w:id="222" w:author="Guy Harrison" w:date="2021-04-05T14:18:00Z">
        <w:r w:rsidDel="00D83F1B">
          <w:delText xml:space="preserve"> </w:delText>
        </w:r>
      </w:del>
    </w:p>
    <w:p w14:paraId="24A298F8" w14:textId="2075002C" w:rsidR="00C41623" w:rsidRDefault="00C41623" w:rsidP="00C41623">
      <w:pPr>
        <w:pStyle w:val="ListParagraph"/>
        <w:numPr>
          <w:ilvl w:val="0"/>
          <w:numId w:val="19"/>
        </w:numPr>
      </w:pPr>
      <w:r w:rsidRPr="005929A2">
        <w:rPr>
          <w:b/>
          <w:bCs/>
        </w:rPr>
        <w:t>ABORTED</w:t>
      </w:r>
      <w:r>
        <w:t>: Indicates that the transaction was aborted and its values should be discarded.</w:t>
      </w:r>
    </w:p>
    <w:p w14:paraId="245DDA53" w14:textId="60EE9444" w:rsidR="00024E0A" w:rsidRPr="00885431" w:rsidRDefault="5F8EA5E0" w:rsidP="00D22723">
      <w:pPr>
        <w:pStyle w:val="Heading3"/>
      </w:pPr>
      <w:commentRangeStart w:id="223"/>
      <w:r>
        <w:t>Parallel Commit</w:t>
      </w:r>
      <w:commentRangeEnd w:id="223"/>
      <w:r w:rsidR="00356C47">
        <w:rPr>
          <w:rStyle w:val="CommentReference"/>
        </w:rPr>
        <w:commentReference w:id="223"/>
      </w:r>
    </w:p>
    <w:p w14:paraId="7EB210DE" w14:textId="64D9ED27" w:rsidR="00024E0A" w:rsidRDefault="00024E0A" w:rsidP="00024E0A">
      <w:pPr>
        <w:rPr>
          <w:ins w:id="225" w:author="Guy Harrison" w:date="2021-04-05T14:24:00Z"/>
        </w:rPr>
      </w:pPr>
      <w:ins w:id="226" w:author="Guy Harrison" w:date="2021-04-05T14:24:00Z">
        <w:r>
          <w:t xml:space="preserve">In a distributed database, the number of network round trips is often the dominant factor in latency. In general, committing a distributed transaction requires at least two round trips (indeed, one of the classic algorithms for this is called Two-Phase Commit). CockroachDB uses an innovative protocol called </w:t>
        </w:r>
        <w:r w:rsidRPr="003B00A4">
          <w:rPr>
            <w:b/>
            <w:bCs/>
            <w:rPrChange w:id="227" w:author="Guy Harrison" w:date="2021-04-12T14:57:00Z">
              <w:rPr/>
            </w:rPrChange>
          </w:rPr>
          <w:t>Parallel Commits</w:t>
        </w:r>
        <w:r>
          <w:t xml:space="preserve"> to hide one of these round trips from the latency as perceived by the client. </w:t>
        </w:r>
      </w:ins>
    </w:p>
    <w:p w14:paraId="37120AB3" w14:textId="44C016A5" w:rsidR="00024E0A" w:rsidRDefault="00024E0A" w:rsidP="00024E0A">
      <w:pPr>
        <w:rPr>
          <w:ins w:id="228" w:author="Guy Harrison" w:date="2021-04-05T14:24:00Z"/>
        </w:rPr>
      </w:pPr>
      <w:ins w:id="229" w:author="Guy Harrison" w:date="2021-04-05T14:24:00Z">
        <w:r>
          <w:t xml:space="preserve">The key insight behind Parallel Commits is that the gateway can return success to the client as soon as it becomes impossible for the transaction to abort, even if it is not yet fully committed. The remaining work can be done after returning as long as its outcome is certain. This is done by transitioning the transaction to the STAGING state in parallel with the transaction's last round of writes. The keys of all of these writes are recorded in the transaction record. A STAGING transaction must be committed if and only if all of those writes succeeded. </w:t>
        </w:r>
      </w:ins>
    </w:p>
    <w:p w14:paraId="5DD9ECC8" w14:textId="7C182488" w:rsidR="00024E0A" w:rsidRDefault="00024E0A" w:rsidP="00024E0A">
      <w:pPr>
        <w:rPr>
          <w:ins w:id="230" w:author="Guy Harrison" w:date="2021-04-05T14:24:00Z"/>
        </w:rPr>
      </w:pPr>
      <w:ins w:id="231" w:author="Guy Harrison" w:date="2021-04-05T14:24:00Z">
        <w:r>
          <w:t xml:space="preserve">In the normal case, the gateway learns the status of these writes as soon as they complete and returns </w:t>
        </w:r>
      </w:ins>
      <w:ins w:id="232" w:author="Guy Harrison" w:date="2021-04-12T14:57:00Z">
        <w:r w:rsidR="007329D2">
          <w:t xml:space="preserve">control </w:t>
        </w:r>
      </w:ins>
      <w:ins w:id="233" w:author="Guy Harrison" w:date="2021-04-05T14:24:00Z">
        <w:r>
          <w:t>to the client before beginning the final resolution of the transaction in the background. If the gateway fails, the next node to encounter the staging transaction record is responsible for querying the status of each write and determining whether the transaction must be committed or aborted (but because the transaction record and each write intent have been written durably, the outcome is guaranteed to be the same whether the transaction is resolved by its original gateway or by another node).</w:t>
        </w:r>
      </w:ins>
    </w:p>
    <w:p w14:paraId="5CA12716" w14:textId="4CE88790" w:rsidR="00024E0A" w:rsidRDefault="00024E0A" w:rsidP="00024E0A">
      <w:pPr>
        <w:rPr>
          <w:ins w:id="234" w:author="Guy Harrison" w:date="2021-04-05T14:24:00Z"/>
        </w:rPr>
      </w:pPr>
      <w:ins w:id="235" w:author="Guy Harrison" w:date="2021-04-05T14:24:00Z">
        <w:r>
          <w:t xml:space="preserve">Note that any locks held by the transaction are not released until after this resolution process has </w:t>
        </w:r>
      </w:ins>
      <w:ins w:id="236" w:author="Guy Harrison" w:date="2021-04-12T14:57:00Z">
        <w:r w:rsidR="007329D2">
          <w:t xml:space="preserve">been </w:t>
        </w:r>
      </w:ins>
      <w:ins w:id="237" w:author="Guy Harrison" w:date="2021-04-05T14:24:00Z">
        <w:r>
          <w:t xml:space="preserve">completed. </w:t>
        </w:r>
      </w:ins>
      <w:ins w:id="238" w:author="Guy Harrison" w:date="2021-04-08T18:07:00Z">
        <w:r w:rsidR="00B77AF6">
          <w:t>Therefore,</w:t>
        </w:r>
      </w:ins>
      <w:ins w:id="239" w:author="Guy Harrison" w:date="2021-04-05T14:24:00Z">
        <w:r>
          <w:t xml:space="preserve"> the duration of a transaction from the perspective of another transaction waiting for its locks is still at least two round trips (just </w:t>
        </w:r>
      </w:ins>
      <w:ins w:id="240" w:author="Guy Harrison" w:date="2021-04-12T14:57:00Z">
        <w:r w:rsidR="00FB114A">
          <w:t>as in</w:t>
        </w:r>
      </w:ins>
      <w:ins w:id="241" w:author="Guy Harrison" w:date="2021-04-05T14:24:00Z">
        <w:r>
          <w:t xml:space="preserve"> Two-Phase Commit).</w:t>
        </w:r>
        <w:r w:rsidR="00817E6C">
          <w:t xml:space="preserve"> However, from the point of view of the </w:t>
        </w:r>
        <w:r w:rsidR="00FB38A8">
          <w:t xml:space="preserve">session issuing the transaction, </w:t>
        </w:r>
      </w:ins>
      <w:ins w:id="242" w:author="Guy Harrison" w:date="2021-04-12T14:57:00Z">
        <w:r w:rsidR="001139CD">
          <w:t>the</w:t>
        </w:r>
      </w:ins>
      <w:ins w:id="243" w:author="Guy Harrison" w:date="2021-04-05T14:24:00Z">
        <w:r w:rsidR="00FB38A8">
          <w:t xml:space="preserve"> elapsed time is signific</w:t>
        </w:r>
      </w:ins>
      <w:ins w:id="244" w:author="Guy Harrison" w:date="2021-04-05T14:25:00Z">
        <w:r w:rsidR="00FB38A8">
          <w:t xml:space="preserve">antly reduced. </w:t>
        </w:r>
      </w:ins>
    </w:p>
    <w:p w14:paraId="1FB93B8E" w14:textId="4CD0DABD" w:rsidR="00331092" w:rsidDel="00FB38A8" w:rsidRDefault="005A7CA7" w:rsidP="00331092">
      <w:pPr>
        <w:rPr>
          <w:del w:id="245" w:author="Guy Harrison" w:date="2021-04-05T14:25:00Z"/>
        </w:rPr>
      </w:pPr>
      <w:del w:id="246" w:author="Guy Harrison" w:date="2021-04-05T14:25:00Z">
        <w:r w:rsidDel="00FB38A8">
          <w:delText xml:space="preserve">CockroachDB </w:delText>
        </w:r>
        <w:r w:rsidR="00E66D69" w:rsidDel="00FB38A8">
          <w:delText>provides a fast commit mechan</w:delText>
        </w:r>
        <w:r w:rsidR="00E15BDF" w:rsidDel="00FB38A8">
          <w:delText>ism</w:delText>
        </w:r>
        <w:r w:rsidR="00E66D69" w:rsidDel="00FB38A8">
          <w:delText xml:space="preserve"> that allows control to return to the gateway without having to wait for all transaction propagation to occur. </w:delText>
        </w:r>
      </w:del>
    </w:p>
    <w:p w14:paraId="0DB1DF6D" w14:textId="04D7F21E" w:rsidR="00E66D69" w:rsidDel="00FB38A8" w:rsidRDefault="00D40347" w:rsidP="00331092">
      <w:pPr>
        <w:rPr>
          <w:del w:id="247" w:author="Guy Harrison" w:date="2021-04-05T14:25:00Z"/>
        </w:rPr>
      </w:pPr>
      <w:del w:id="248" w:author="Guy Harrison" w:date="2021-04-05T14:25:00Z">
        <w:r w:rsidDel="00FB38A8">
          <w:delText xml:space="preserve">As we discussed in the previous section,  transaction pipelining allows the transaction to proceed while outstanding write intents are still being propagated to replica nodes.  </w:delText>
        </w:r>
        <w:r w:rsidR="0064356B" w:rsidDel="00FB38A8">
          <w:delText xml:space="preserve">When the gateway issues a commit, the transaction coordinator node </w:delText>
        </w:r>
        <w:r w:rsidR="0028570E" w:rsidDel="00FB38A8">
          <w:delText xml:space="preserve">sets the transaction record status to STAGING.  </w:delText>
        </w:r>
        <w:r w:rsidR="00B559E3" w:rsidDel="00FB38A8">
          <w:delText xml:space="preserve"> </w:delText>
        </w:r>
        <w:r w:rsidR="00AC73B6" w:rsidDel="00FB38A8">
          <w:delText xml:space="preserve">The transaction coordinator waits for the </w:delText>
        </w:r>
        <w:r w:rsidR="00295E40" w:rsidDel="00FB38A8">
          <w:delText>"</w:delText>
        </w:r>
        <w:r w:rsidR="00AC73B6" w:rsidDel="00FB38A8">
          <w:delText>in</w:delText>
        </w:r>
        <w:r w:rsidR="0069333C" w:rsidDel="00FB38A8">
          <w:delText>-</w:delText>
        </w:r>
        <w:r w:rsidR="00AC73B6" w:rsidDel="00FB38A8">
          <w:delText>flight</w:delText>
        </w:r>
        <w:r w:rsidR="00295E40" w:rsidDel="00FB38A8">
          <w:delText>"</w:delText>
        </w:r>
        <w:r w:rsidR="00AC73B6" w:rsidDel="00FB38A8">
          <w:delText xml:space="preserve"> write operations to complete. </w:delText>
        </w:r>
        <w:r w:rsidR="001E575A" w:rsidDel="00FB38A8">
          <w:delText xml:space="preserve">  When all in</w:delText>
        </w:r>
        <w:r w:rsidR="0069333C" w:rsidDel="00FB38A8">
          <w:delText>-</w:delText>
        </w:r>
        <w:r w:rsidR="001E575A" w:rsidDel="00FB38A8">
          <w:delText xml:space="preserve">flight </w:delText>
        </w:r>
        <w:r w:rsidR="00DD48B9" w:rsidDel="00FB38A8">
          <w:delText xml:space="preserve">write intents are written, the transaction can move to COMMITTED stage. </w:delText>
        </w:r>
      </w:del>
    </w:p>
    <w:p w14:paraId="4454C94B" w14:textId="63DD8A36" w:rsidR="001D37F8" w:rsidRPr="00331092" w:rsidDel="00FB38A8" w:rsidRDefault="00750930" w:rsidP="00331092">
      <w:pPr>
        <w:rPr>
          <w:del w:id="249" w:author="Guy Harrison" w:date="2021-04-05T14:25:00Z"/>
        </w:rPr>
      </w:pPr>
      <w:del w:id="250" w:author="Guy Harrison" w:date="2021-04-05T14:25:00Z">
        <w:r w:rsidDel="00FB38A8">
          <w:delText xml:space="preserve">The beauty of the parallel commit mechanism is that it does not require </w:delText>
        </w:r>
        <w:r w:rsidR="004C11A4" w:rsidDel="00FB38A8">
          <w:delText xml:space="preserve">sending </w:delText>
        </w:r>
        <w:r w:rsidR="00435216" w:rsidDel="00FB38A8">
          <w:delText xml:space="preserve">a </w:delText>
        </w:r>
        <w:r w:rsidR="004C11A4" w:rsidDel="00FB38A8">
          <w:delText xml:space="preserve">flurry of modifications to affected nodes at commit time.  The </w:delText>
        </w:r>
        <w:r w:rsidR="00B16572" w:rsidDel="00FB38A8">
          <w:delText xml:space="preserve">commit status change occurs only at the commit record. </w:delText>
        </w:r>
      </w:del>
    </w:p>
    <w:p w14:paraId="53D23E6C" w14:textId="21E2D5F9" w:rsidR="00356C47" w:rsidDel="00ED777D" w:rsidRDefault="00C12CD5" w:rsidP="00E12132">
      <w:pPr>
        <w:pStyle w:val="Heading3"/>
        <w:rPr>
          <w:del w:id="251" w:author="Guy Harrison" w:date="2021-04-08T18:07:00Z"/>
        </w:rPr>
      </w:pPr>
      <w:r>
        <w:t>Transaction clean up</w:t>
      </w:r>
    </w:p>
    <w:p w14:paraId="16376F5A" w14:textId="07488691" w:rsidR="00922214" w:rsidRDefault="00922214" w:rsidP="0097220F"/>
    <w:p w14:paraId="44C86FCF" w14:textId="3CCCCB92" w:rsidR="002316FE" w:rsidRDefault="003B1B5E" w:rsidP="00922214">
      <w:r>
        <w:t xml:space="preserve">As discussed in the previous section, a COMMIT operation </w:t>
      </w:r>
      <w:r w:rsidR="00295E40">
        <w:t>"</w:t>
      </w:r>
      <w:r>
        <w:t>flips a switch</w:t>
      </w:r>
      <w:r w:rsidR="00295E40">
        <w:t>"</w:t>
      </w:r>
      <w:r w:rsidR="00435216">
        <w:t xml:space="preserve"> in the transaction record</w:t>
      </w:r>
      <w:r>
        <w:t xml:space="preserve"> to mark the transaction as committed, </w:t>
      </w:r>
      <w:r w:rsidR="002F6205">
        <w:t xml:space="preserve">minimizing any delays that </w:t>
      </w:r>
      <w:r w:rsidR="00435216">
        <w:t>would otherwise</w:t>
      </w:r>
      <w:r w:rsidR="002F6205">
        <w:t xml:space="preserve"> occur when a transaction is committed.  </w:t>
      </w:r>
      <w:r w:rsidR="002316FE">
        <w:t xml:space="preserve">After the </w:t>
      </w:r>
      <w:r w:rsidR="00385DCD">
        <w:t xml:space="preserve">transaction has reached </w:t>
      </w:r>
      <w:r w:rsidR="00435216">
        <w:t xml:space="preserve">the </w:t>
      </w:r>
      <w:r w:rsidR="00A61E53">
        <w:t>COMMIT stage</w:t>
      </w:r>
      <w:r w:rsidR="00435216">
        <w:t>,</w:t>
      </w:r>
      <w:r w:rsidR="00A61E53">
        <w:t xml:space="preserve"> </w:t>
      </w:r>
      <w:r w:rsidR="003337CE">
        <w:t>then it will async</w:t>
      </w:r>
      <w:r w:rsidR="00435216">
        <w:t>hro</w:t>
      </w:r>
      <w:r w:rsidR="003337CE">
        <w:t xml:space="preserve">nously </w:t>
      </w:r>
      <w:r w:rsidR="00506EA3">
        <w:t>resolve the write intents by modifying the write intent</w:t>
      </w:r>
      <w:ins w:id="252" w:author="Guy Harrison" w:date="2021-04-12T14:58:00Z">
        <w:r w:rsidR="00DC1750">
          <w:t>s</w:t>
        </w:r>
      </w:ins>
      <w:ins w:id="253" w:author="Guy Harrison" w:date="2021-04-12T14:59:00Z">
        <w:r w:rsidR="00AC2629">
          <w:t>,</w:t>
        </w:r>
      </w:ins>
      <w:r w:rsidR="00506EA3">
        <w:t xml:space="preserve"> </w:t>
      </w:r>
      <w:del w:id="254" w:author="Guy Harrison" w:date="2021-04-12T14:58:00Z">
        <w:r w:rsidR="00506EA3" w:rsidDel="00DC1750">
          <w:delText xml:space="preserve">to </w:delText>
        </w:r>
      </w:del>
      <w:ins w:id="255" w:author="Guy Harrison" w:date="2021-04-12T14:58:00Z">
        <w:r w:rsidR="00DC1750">
          <w:t>which then</w:t>
        </w:r>
        <w:r w:rsidR="00506EA3">
          <w:t xml:space="preserve"> </w:t>
        </w:r>
      </w:ins>
      <w:r w:rsidR="00506EA3">
        <w:t xml:space="preserve">become </w:t>
      </w:r>
      <w:del w:id="256" w:author="Guy Harrison" w:date="2021-04-12T14:59:00Z">
        <w:r w:rsidR="00435216">
          <w:delText xml:space="preserve">a </w:delText>
        </w:r>
      </w:del>
      <w:r w:rsidR="00435216">
        <w:t xml:space="preserve">normal </w:t>
      </w:r>
      <w:r w:rsidR="00506EA3">
        <w:t xml:space="preserve">MVCC </w:t>
      </w:r>
      <w:r w:rsidR="00C02E91">
        <w:t>record</w:t>
      </w:r>
      <w:ins w:id="257" w:author="Guy Harrison" w:date="2021-04-12T14:59:00Z">
        <w:r w:rsidR="00AC2629">
          <w:t>s</w:t>
        </w:r>
      </w:ins>
      <w:r w:rsidR="00C02E91">
        <w:t xml:space="preserve"> representing</w:t>
      </w:r>
      <w:ins w:id="258" w:author="Guy Harrison" w:date="2021-04-12T14:59:00Z">
        <w:r w:rsidR="00C02E91">
          <w:t xml:space="preserve"> </w:t>
        </w:r>
        <w:r w:rsidR="00AC2629">
          <w:t>the</w:t>
        </w:r>
      </w:ins>
      <w:del w:id="259" w:author="Guy Harrison" w:date="2021-04-12T14:59:00Z">
        <w:r w:rsidR="00C02E91" w:rsidDel="00AC2629">
          <w:delText xml:space="preserve"> </w:delText>
        </w:r>
        <w:r w:rsidR="00C02E91">
          <w:delText>a</w:delText>
        </w:r>
      </w:del>
      <w:r w:rsidR="00C02E91">
        <w:t xml:space="preserve"> new record value</w:t>
      </w:r>
      <w:ins w:id="260" w:author="Guy Harrison" w:date="2021-04-12T14:59:00Z">
        <w:r w:rsidR="00AC2629">
          <w:t>s</w:t>
        </w:r>
      </w:ins>
      <w:r w:rsidR="00C02E91">
        <w:t xml:space="preserve">. </w:t>
      </w:r>
    </w:p>
    <w:p w14:paraId="696E71D3" w14:textId="5AE7E0B1" w:rsidR="00DA4F1C" w:rsidRDefault="00B16572" w:rsidP="00922214">
      <w:r>
        <w:t xml:space="preserve">However, as with any asynchronous operation, there </w:t>
      </w:r>
      <w:r w:rsidR="003752F9">
        <w:t>may</w:t>
      </w:r>
      <w:r>
        <w:t xml:space="preserve"> be a delay in performing this </w:t>
      </w:r>
      <w:proofErr w:type="spellStart"/>
      <w:r>
        <w:t>cleanup</w:t>
      </w:r>
      <w:proofErr w:type="spellEnd"/>
      <w:r w:rsidR="00DA4F1C">
        <w:t xml:space="preserve">. Furthermore, since a committed write intent looks just the same as a pending write intent, transactions that encounter a write intent </w:t>
      </w:r>
      <w:r w:rsidR="003752F9">
        <w:t>record when reading a key</w:t>
      </w:r>
      <w:r w:rsidR="00B21D8F">
        <w:t xml:space="preserve"> will need to determine if the write intent is committed. </w:t>
      </w:r>
      <w:r w:rsidR="00DA4F1C">
        <w:t xml:space="preserve"> </w:t>
      </w:r>
    </w:p>
    <w:p w14:paraId="35E1C229" w14:textId="6D16C4B8" w:rsidR="00C6308B" w:rsidRPr="00C6308B" w:rsidRDefault="00C02E91" w:rsidP="00C6308B">
      <w:pPr>
        <w:rPr>
          <w:ins w:id="261" w:author="Guy Harrison" w:date="2021-04-12T15:00:00Z"/>
        </w:rPr>
      </w:pPr>
      <w:commentRangeStart w:id="262"/>
      <w:r>
        <w:t xml:space="preserve">If another transaction encounters a write intent that has not yet been cleaned up by the transaction coordinator, then </w:t>
      </w:r>
      <w:r w:rsidR="007A34AC">
        <w:t xml:space="preserve">it can perform the write intent </w:t>
      </w:r>
      <w:proofErr w:type="spellStart"/>
      <w:r w:rsidR="007A34AC">
        <w:t>cleanup</w:t>
      </w:r>
      <w:proofErr w:type="spellEnd"/>
      <w:r w:rsidR="007A34AC">
        <w:t xml:space="preserve"> by checking the transaction record.  </w:t>
      </w:r>
      <w:r w:rsidR="00A11639">
        <w:t xml:space="preserve">The write intent contains a pointer to the transaction records, which can reveal if the transaction is committed. </w:t>
      </w:r>
      <w:commentRangeEnd w:id="262"/>
      <w:r w:rsidR="00106FEF">
        <w:rPr>
          <w:rStyle w:val="CommentReference"/>
        </w:rPr>
        <w:commentReference w:id="262"/>
      </w:r>
    </w:p>
    <w:p w14:paraId="6DFC5CAF" w14:textId="31467CFA" w:rsidR="00A23ECB" w:rsidRDefault="00A23ECB" w:rsidP="00A23ECB">
      <w:pPr>
        <w:pStyle w:val="Heading3"/>
        <w:pPrChange w:id="263" w:author="Guy Harrison" w:date="2021-04-12T15:01:00Z">
          <w:pPr/>
        </w:pPrChange>
      </w:pPr>
      <w:ins w:id="264" w:author="Guy Harrison" w:date="2021-04-12T15:00:00Z">
        <w:r>
          <w:t>Overview of transaction flow</w:t>
        </w:r>
      </w:ins>
    </w:p>
    <w:p w14:paraId="4DAD182E" w14:textId="3F853103" w:rsidR="004A5022" w:rsidRDefault="00F628E6" w:rsidP="00922214">
      <w:r>
        <w:fldChar w:fldCharType="begin"/>
      </w:r>
      <w:r>
        <w:instrText xml:space="preserve"> REF _Ref67320531 \h </w:instrText>
      </w:r>
      <w:r>
        <w:fldChar w:fldCharType="separate"/>
      </w:r>
      <w:r w:rsidR="0028150D">
        <w:t xml:space="preserve">Figure </w:t>
      </w:r>
      <w:r w:rsidR="0028150D">
        <w:rPr>
          <w:noProof/>
        </w:rPr>
        <w:t>12</w:t>
      </w:r>
      <w:r>
        <w:fldChar w:fldCharType="end"/>
      </w:r>
      <w:r w:rsidR="0FBCD0C9">
        <w:t xml:space="preserve"> </w:t>
      </w:r>
      <w:commentRangeStart w:id="265"/>
      <w:r w:rsidR="0FBCD0C9">
        <w:t xml:space="preserve">illustrates </w:t>
      </w:r>
      <w:commentRangeEnd w:id="265"/>
      <w:r>
        <w:rPr>
          <w:rStyle w:val="CommentReference"/>
        </w:rPr>
        <w:commentReference w:id="265"/>
      </w:r>
      <w:r w:rsidR="0FBCD0C9">
        <w:t>the flow of a successful two-statement transaction.  A client issues a DML statement (1).  This creates a transaction coordinator which maintains a transaction record in PENDING state.  Write intent commands are issued to the Leaseholder for the range concerned (2).  The Leaseholder writes the intent markers to its copy of the data</w:t>
      </w:r>
      <w:del w:id="266" w:author="Guy Harrison" w:date="2021-04-08T18:09:00Z">
        <w:r w:rsidR="0FBCD0C9" w:rsidDel="000508BA">
          <w:delText xml:space="preserve"> and transmits the same to all </w:delText>
        </w:r>
      </w:del>
      <w:del w:id="267" w:author="Guy Harrison" w:date="2021-04-08T18:10:00Z">
        <w:r w:rsidR="0FBCD0C9" w:rsidDel="00A06FA9">
          <w:delText>replicas</w:delText>
        </w:r>
      </w:del>
      <w:r w:rsidR="0FBCD0C9">
        <w:t>.  It returns success to the Transaction coordinator without waiting for the replica intents to be acknowledged (3).</w:t>
      </w:r>
    </w:p>
    <w:p w14:paraId="570A89A1" w14:textId="66D3BD06" w:rsidR="009E382C" w:rsidRDefault="004A5022" w:rsidP="00922214">
      <w:r>
        <w:t xml:space="preserve">Subsequent </w:t>
      </w:r>
      <w:r w:rsidR="006C1FC4">
        <w:t>modifications in the transaction</w:t>
      </w:r>
      <w:r>
        <w:t xml:space="preserve"> are processed in </w:t>
      </w:r>
      <w:r w:rsidR="006C1FC4">
        <w:t>the same manner.</w:t>
      </w:r>
      <w:r>
        <w:t xml:space="preserve">  </w:t>
      </w:r>
    </w:p>
    <w:p w14:paraId="2D44749B" w14:textId="3143BC1D" w:rsidR="00416264" w:rsidRDefault="009E382C" w:rsidP="00922214">
      <w:r>
        <w:t>The client issues a COMMIT (3).  The transaction co-</w:t>
      </w:r>
      <w:r w:rsidR="006C1FC4">
        <w:t>coordina</w:t>
      </w:r>
      <w:r>
        <w:t>tor marks the transaction status as STAGING</w:t>
      </w:r>
      <w:ins w:id="268" w:author="Guy Harrison" w:date="2021-04-12T15:01:00Z">
        <w:r w:rsidR="005876BB">
          <w:t>.</w:t>
        </w:r>
      </w:ins>
      <w:ins w:id="269" w:author="Guy Harrison" w:date="2021-04-08T18:10:00Z">
        <w:r w:rsidR="00001B28">
          <w:t xml:space="preserve"> </w:t>
        </w:r>
      </w:ins>
      <w:del w:id="270" w:author="Guy Harrison" w:date="2021-04-08T18:11:00Z">
        <w:r w:rsidDel="00BB60B2">
          <w:delText>.</w:delText>
        </w:r>
      </w:del>
      <w:del w:id="271" w:author="Guy Harrison" w:date="2021-04-09T09:25:00Z">
        <w:r w:rsidDel="00DF2708">
          <w:delText xml:space="preserve">  </w:delText>
        </w:r>
      </w:del>
      <w:r>
        <w:t xml:space="preserve">When all write intents are confirmed, </w:t>
      </w:r>
      <w:ins w:id="272" w:author="Guy Harrison" w:date="2021-04-09T09:25:00Z">
        <w:r w:rsidR="00DF2708">
          <w:t>the initiating client is advised of success</w:t>
        </w:r>
      </w:ins>
      <w:ins w:id="273" w:author="Guy Harrison" w:date="2021-04-12T15:01:00Z">
        <w:r w:rsidR="005876BB">
          <w:t>,</w:t>
        </w:r>
      </w:ins>
      <w:ins w:id="274" w:author="Guy Harrison" w:date="2021-04-09T09:25:00Z">
        <w:r w:rsidR="00DF2708">
          <w:t xml:space="preserve"> and then the</w:t>
        </w:r>
      </w:ins>
      <w:del w:id="275" w:author="Guy Harrison" w:date="2021-04-09T09:25:00Z">
        <w:r w:rsidDel="00DF2708">
          <w:delText>the</w:delText>
        </w:r>
      </w:del>
      <w:r>
        <w:t xml:space="preserve"> transac</w:t>
      </w:r>
      <w:r w:rsidR="006C1FC4">
        <w:t>t</w:t>
      </w:r>
      <w:r>
        <w:t>ion status is set to COMMITTED</w:t>
      </w:r>
      <w:ins w:id="276" w:author="Guy Harrison" w:date="2021-04-09T09:25:00Z">
        <w:r w:rsidR="00DF2708">
          <w:t xml:space="preserve"> (4)</w:t>
        </w:r>
      </w:ins>
      <w:del w:id="277" w:author="Guy Harrison" w:date="2021-04-08T18:10:00Z">
        <w:r w:rsidR="006C1FC4" w:rsidDel="00001B28">
          <w:delText>,</w:delText>
        </w:r>
        <w:r w:rsidDel="00001B28">
          <w:delText xml:space="preserve"> and </w:delText>
        </w:r>
        <w:r w:rsidR="00416264" w:rsidDel="00001B28">
          <w:delText>the client is advised of success (4).</w:delText>
        </w:r>
      </w:del>
      <w:ins w:id="278" w:author="Guy Harrison" w:date="2021-04-08T18:10:00Z">
        <w:r w:rsidR="00001B28">
          <w:t>.</w:t>
        </w:r>
      </w:ins>
      <w:del w:id="279" w:author="Guy Harrison" w:date="2021-04-08T18:10:00Z">
        <w:r w:rsidR="00416264" w:rsidDel="00001B28">
          <w:delText xml:space="preserve"> </w:delText>
        </w:r>
      </w:del>
      <w:r w:rsidR="00416264">
        <w:t xml:space="preserve"> </w:t>
      </w:r>
    </w:p>
    <w:p w14:paraId="09E7D8BC" w14:textId="3B451DF8" w:rsidR="00F628E6" w:rsidRDefault="0FBCD0C9" w:rsidP="00922214">
      <w:r>
        <w:t xml:space="preserve">After </w:t>
      </w:r>
      <w:ins w:id="280" w:author="Guy Harrison" w:date="2021-04-12T15:01:00Z">
        <w:r w:rsidR="005876BB">
          <w:t xml:space="preserve">a </w:t>
        </w:r>
      </w:ins>
      <w:r>
        <w:t>successful commit</w:t>
      </w:r>
      <w:del w:id="281" w:author="Guy Harrison" w:date="2021-04-12T15:01:00Z">
        <w:r>
          <w:delText>s</w:delText>
        </w:r>
      </w:del>
      <w:r>
        <w:t xml:space="preserve">, the transaction coordinator resolves </w:t>
      </w:r>
      <w:r w:rsidR="005876BB">
        <w:t xml:space="preserve">the </w:t>
      </w:r>
      <w:r>
        <w:t xml:space="preserve">write intents in affected ranges, which become normal MVCC records (5). </w:t>
      </w:r>
      <w:ins w:id="282" w:author="Ben Darnell" w:date="2021-04-07T16:50:00Z">
        <w:r>
          <w:t>At this point</w:t>
        </w:r>
      </w:ins>
      <w:ins w:id="283" w:author="Guy Harrison" w:date="2021-04-12T15:02:00Z">
        <w:r w:rsidR="005876BB">
          <w:t>,</w:t>
        </w:r>
      </w:ins>
      <w:ins w:id="284" w:author="Ben Darnell" w:date="2021-04-07T16:50:00Z">
        <w:r>
          <w:t xml:space="preserve"> the transaction has released al</w:t>
        </w:r>
      </w:ins>
      <w:ins w:id="285" w:author="Ben Darnell" w:date="2021-04-07T16:51:00Z">
        <w:r>
          <w:t>l its locks</w:t>
        </w:r>
      </w:ins>
      <w:ins w:id="286" w:author="Guy Harrison" w:date="2021-04-12T15:02:00Z">
        <w:r w:rsidR="005876BB">
          <w:t>,</w:t>
        </w:r>
      </w:ins>
      <w:ins w:id="287" w:author="Ben Darnell" w:date="2021-04-07T16:51:00Z">
        <w:r>
          <w:t xml:space="preserve"> and other transactions on the same records are free to proceed.</w:t>
        </w:r>
      </w:ins>
    </w:p>
    <w:p w14:paraId="03A8BFF9" w14:textId="659B8F41" w:rsidR="00F628E6" w:rsidRDefault="00983FCE" w:rsidP="00F628E6">
      <w:pPr>
        <w:keepNext/>
      </w:pPr>
      <w:r>
        <w:object w:dxaOrig="11851" w:dyaOrig="9361" w14:anchorId="5F7B5639">
          <v:shape id="_x0000_i1030" type="#_x0000_t75" style="width:451.15pt;height:356.35pt" o:ole="">
            <v:imagedata r:id="rId28" o:title=""/>
          </v:shape>
          <o:OLEObject Type="Embed" ProgID="Visio.Drawing.15" ShapeID="_x0000_i1030" DrawAspect="Content" ObjectID="_1679761847" r:id="rId29"/>
        </w:object>
      </w:r>
    </w:p>
    <w:p w14:paraId="0663BE55" w14:textId="12DD68A0" w:rsidR="00922214" w:rsidRPr="00922214" w:rsidRDefault="00F628E6" w:rsidP="00F628E6">
      <w:pPr>
        <w:pStyle w:val="Caption"/>
      </w:pPr>
      <w:bookmarkStart w:id="288" w:name="_Ref67320531"/>
      <w:r>
        <w:t xml:space="preserve">Figure </w:t>
      </w:r>
      <w:r>
        <w:fldChar w:fldCharType="begin"/>
      </w:r>
      <w:r>
        <w:instrText>SEQ Figure \* ARABIC</w:instrText>
      </w:r>
      <w:r>
        <w:fldChar w:fldCharType="separate"/>
      </w:r>
      <w:r w:rsidR="0028150D">
        <w:rPr>
          <w:noProof/>
        </w:rPr>
        <w:t>12</w:t>
      </w:r>
      <w:r>
        <w:fldChar w:fldCharType="end"/>
      </w:r>
      <w:bookmarkEnd w:id="288"/>
      <w:r>
        <w:t xml:space="preserve"> Overall transaction flow</w:t>
      </w:r>
    </w:p>
    <w:p w14:paraId="5F1DEAFA" w14:textId="77777777" w:rsidR="00C12CD5" w:rsidRPr="00C12CD5" w:rsidRDefault="00C12CD5" w:rsidP="00C12CD5"/>
    <w:p w14:paraId="37BB51D2" w14:textId="6DC4088E" w:rsidR="00C12CD5" w:rsidRDefault="00C12CD5" w:rsidP="00C12CD5">
      <w:pPr>
        <w:pStyle w:val="Heading3"/>
      </w:pPr>
      <w:r>
        <w:t>Read/Write conflicts</w:t>
      </w:r>
    </w:p>
    <w:p w14:paraId="3E4FE0DC" w14:textId="0BB19520" w:rsidR="004D136A" w:rsidRDefault="0042125F" w:rsidP="0042125F">
      <w:r>
        <w:t>So far, we</w:t>
      </w:r>
      <w:r w:rsidR="00295E40">
        <w:t>'</w:t>
      </w:r>
      <w:r>
        <w:t xml:space="preserve">ve looked at the processing of successful transactions.  It would be great if all transactions succeeded, but in all but the most trivial scenarios, </w:t>
      </w:r>
      <w:r w:rsidR="004D136A">
        <w:t xml:space="preserve">concurrent transactions create conflicts </w:t>
      </w:r>
      <w:r w:rsidR="00B265A2">
        <w:t>that</w:t>
      </w:r>
      <w:r w:rsidR="004D136A">
        <w:t xml:space="preserve"> must be resolved. </w:t>
      </w:r>
    </w:p>
    <w:p w14:paraId="5F9546CC" w14:textId="230BCFF4" w:rsidR="000D6C03" w:rsidRDefault="001D2E78" w:rsidP="0042125F">
      <w:r>
        <w:t xml:space="preserve">The most obvious case is when two transactions attempt to update the same record.  </w:t>
      </w:r>
      <w:r w:rsidR="00AD4BF6">
        <w:t xml:space="preserve">There cannot be two write intents active </w:t>
      </w:r>
      <w:r w:rsidR="00F332E0">
        <w:t xml:space="preserve">against the same </w:t>
      </w:r>
      <w:r w:rsidR="003B569C">
        <w:t>K</w:t>
      </w:r>
      <w:r w:rsidR="00F332E0">
        <w:t>ey</w:t>
      </w:r>
      <w:r w:rsidR="00B265A2">
        <w:t>,</w:t>
      </w:r>
      <w:r w:rsidR="00F332E0">
        <w:t xml:space="preserve"> so either one of the transactions will wait for the other to </w:t>
      </w:r>
      <w:r w:rsidR="00B10251">
        <w:t xml:space="preserve">complete, or one of the transactions will be aborted.  If </w:t>
      </w:r>
      <w:r w:rsidR="00925450">
        <w:t xml:space="preserve">the transactions are of the same priority, then the second transaction – the one that has not yet created a write intent – will wait.  However, if </w:t>
      </w:r>
      <w:r w:rsidR="000D6C03">
        <w:t>the second transaction has a high priority, then the original transaction will be aborted and will have to retry</w:t>
      </w:r>
      <w:r w:rsidR="00B10251">
        <w:t>.</w:t>
      </w:r>
    </w:p>
    <w:p w14:paraId="0FE88317" w14:textId="4606F474" w:rsidR="001D2E78" w:rsidRDefault="00B10251" w:rsidP="0042125F">
      <w:r>
        <w:t xml:space="preserve"> </w:t>
      </w:r>
      <w:r w:rsidR="00A33A14">
        <w:t xml:space="preserve">The </w:t>
      </w:r>
      <w:proofErr w:type="spellStart"/>
      <w:r w:rsidR="00A33A14" w:rsidRPr="006406D2">
        <w:rPr>
          <w:b/>
          <w:bCs/>
        </w:rPr>
        <w:t>TxnWaitQueue</w:t>
      </w:r>
      <w:proofErr w:type="spellEnd"/>
      <w:r w:rsidR="00A33A14">
        <w:t xml:space="preserve"> object tracks the transactions that are waiting and the transactions that they are waiting on.  This </w:t>
      </w:r>
      <w:r w:rsidR="001570C6">
        <w:t xml:space="preserve">structure is maintained within the </w:t>
      </w:r>
      <w:r w:rsidR="001570C6" w:rsidDel="00802131">
        <w:t>Raft</w:t>
      </w:r>
      <w:r w:rsidR="001570C6">
        <w:t xml:space="preserve"> leader of the range associated with the transaction.  </w:t>
      </w:r>
      <w:r w:rsidR="00377CA1">
        <w:t xml:space="preserve">When a transaction commits or aborts, the </w:t>
      </w:r>
      <w:proofErr w:type="spellStart"/>
      <w:r w:rsidR="00377CA1">
        <w:t>TxnWaitQueue</w:t>
      </w:r>
      <w:proofErr w:type="spellEnd"/>
      <w:r w:rsidR="00377CA1">
        <w:t xml:space="preserve"> is updated</w:t>
      </w:r>
      <w:r w:rsidR="00093900">
        <w:t>,</w:t>
      </w:r>
      <w:r w:rsidR="00377CA1">
        <w:t xml:space="preserve"> and any waiting transactions are notified.  </w:t>
      </w:r>
    </w:p>
    <w:p w14:paraId="0210D30F" w14:textId="03472C1A" w:rsidR="007569F6" w:rsidRDefault="007569F6" w:rsidP="0042125F">
      <w:r>
        <w:t xml:space="preserve">A </w:t>
      </w:r>
      <w:r w:rsidRPr="006406D2">
        <w:rPr>
          <w:b/>
          <w:bCs/>
        </w:rPr>
        <w:t>Deadlock</w:t>
      </w:r>
      <w:r>
        <w:t xml:space="preserve"> can occur if two transa</w:t>
      </w:r>
      <w:r w:rsidR="00093900">
        <w:t>c</w:t>
      </w:r>
      <w:r>
        <w:t>tions are both waiting on write intents created by the other trans</w:t>
      </w:r>
      <w:r w:rsidR="00093900">
        <w:t>ac</w:t>
      </w:r>
      <w:r>
        <w:t>tion.  In this case</w:t>
      </w:r>
      <w:r w:rsidR="00093900">
        <w:t>,</w:t>
      </w:r>
      <w:r>
        <w:t xml:space="preserve"> one of the transactions will be randomly aborted. </w:t>
      </w:r>
    </w:p>
    <w:p w14:paraId="2DA036A9" w14:textId="6D0CC6E9" w:rsidR="001D37F8" w:rsidRDefault="0FBCD0C9" w:rsidP="001D37F8">
      <w:r>
        <w:t>Transaction conflicts can also occur between readers and writers.  If a reader encounters an uncommitted write intent that has a lower timestamp than the consistent read timestamp for the read, then a consistent read cannot be completed. This can occur if a modification occurs between the time a read transaction starts and the time it attempts to read the key concerned</w:t>
      </w:r>
      <w:ins w:id="289" w:author="Guy Harrison" w:date="2021-04-08T18:15:00Z">
        <w:r w:rsidR="00CB15C8">
          <w:t xml:space="preserve">.  </w:t>
        </w:r>
      </w:ins>
      <w:ins w:id="290" w:author="Guy Harrison" w:date="2021-04-08T18:16:00Z">
        <w:r w:rsidR="009C4F4B">
          <w:t xml:space="preserve">In this case, the read will need to wait until the write either commits or aborts.  However, if the read </w:t>
        </w:r>
      </w:ins>
      <w:ins w:id="291" w:author="Guy Harrison" w:date="2021-04-12T15:03:00Z">
        <w:r w:rsidR="007D4B95">
          <w:t>has</w:t>
        </w:r>
      </w:ins>
      <w:ins w:id="292" w:author="Guy Harrison" w:date="2021-04-08T18:16:00Z">
        <w:r w:rsidR="009C4F4B">
          <w:t xml:space="preserve"> a high priority, CockroachDB may </w:t>
        </w:r>
      </w:ins>
      <w:ins w:id="293" w:author="Guy Harrison" w:date="2021-04-10T16:24:00Z">
        <w:r w:rsidR="00742432">
          <w:t>"</w:t>
        </w:r>
      </w:ins>
      <w:ins w:id="294" w:author="Guy Harrison" w:date="2021-04-08T18:16:00Z">
        <w:r w:rsidR="009C4F4B">
          <w:t>push</w:t>
        </w:r>
      </w:ins>
      <w:ins w:id="295" w:author="Guy Harrison" w:date="2021-04-10T16:24:00Z">
        <w:r w:rsidR="00742432">
          <w:t>"</w:t>
        </w:r>
      </w:ins>
      <w:ins w:id="296" w:author="Guy Harrison" w:date="2021-04-08T18:16:00Z">
        <w:r w:rsidR="009C4F4B">
          <w:t xml:space="preserve"> the lower-priority write</w:t>
        </w:r>
      </w:ins>
      <w:ins w:id="297" w:author="Guy Harrison" w:date="2021-04-10T16:24:00Z">
        <w:r w:rsidR="00742432">
          <w:t>'</w:t>
        </w:r>
      </w:ins>
      <w:ins w:id="298" w:author="Guy Harrison" w:date="2021-04-08T18:16:00Z">
        <w:r w:rsidR="009C4F4B">
          <w:t>s timestamp to a higher value, allowi</w:t>
        </w:r>
      </w:ins>
      <w:ins w:id="299" w:author="Guy Harrison" w:date="2021-04-08T18:17:00Z">
        <w:r w:rsidR="009C4F4B">
          <w:t>ng the read to complete</w:t>
        </w:r>
        <w:r w:rsidR="00E75E16">
          <w:t xml:space="preserve">.  The </w:t>
        </w:r>
      </w:ins>
      <w:ins w:id="300" w:author="Guy Harrison" w:date="2021-04-10T16:24:00Z">
        <w:r w:rsidR="00742432">
          <w:t>"</w:t>
        </w:r>
      </w:ins>
      <w:ins w:id="301" w:author="Guy Harrison" w:date="2021-04-08T18:17:00Z">
        <w:r w:rsidR="00E75E16">
          <w:t>pushed</w:t>
        </w:r>
      </w:ins>
      <w:ins w:id="302" w:author="Guy Harrison" w:date="2021-04-10T16:24:00Z">
        <w:r w:rsidR="00742432">
          <w:t>"</w:t>
        </w:r>
      </w:ins>
      <w:ins w:id="303" w:author="Guy Harrison" w:date="2021-04-08T18:17:00Z">
        <w:r w:rsidR="00E75E16">
          <w:t xml:space="preserve"> transaction may need to restart if the push in</w:t>
        </w:r>
        <w:r w:rsidR="00565BED">
          <w:t>validates any previous work in the transaction</w:t>
        </w:r>
      </w:ins>
      <w:ins w:id="304" w:author="Guy Harrison" w:date="2021-04-12T15:03:00Z">
        <w:r w:rsidR="00765659">
          <w:t>.</w:t>
        </w:r>
      </w:ins>
      <w:del w:id="305" w:author="Guy Harrison" w:date="2021-04-08T18:15:00Z">
        <w:r w:rsidDel="00CB15C8">
          <w:delText xml:space="preserve">.  In this scenario, the timestamp for the read is "pushed" past the modification timestamp to allow for a consistent read to be returned.    This will often require that the read be restarted at the higher </w:delText>
        </w:r>
        <w:commentRangeStart w:id="306"/>
        <w:commentRangeStart w:id="307"/>
        <w:r w:rsidDel="00CB15C8">
          <w:delText>timestamp</w:delText>
        </w:r>
        <w:commentRangeEnd w:id="306"/>
        <w:r w:rsidR="00C563CF" w:rsidDel="00CB15C8">
          <w:rPr>
            <w:rStyle w:val="CommentReference"/>
          </w:rPr>
          <w:commentReference w:id="306"/>
        </w:r>
        <w:commentRangeEnd w:id="307"/>
        <w:r w:rsidR="00C563CF" w:rsidDel="00CB15C8">
          <w:rPr>
            <w:rStyle w:val="CommentReference"/>
          </w:rPr>
          <w:commentReference w:id="307"/>
        </w:r>
        <w:r w:rsidDel="00CB15C8">
          <w:delText>.</w:delText>
        </w:r>
      </w:del>
      <w:r>
        <w:t xml:space="preserve"> </w:t>
      </w:r>
    </w:p>
    <w:p w14:paraId="60C4A6CF" w14:textId="586A4C42" w:rsidR="003F1941" w:rsidRDefault="003F1941" w:rsidP="001D37F8">
      <w:pPr>
        <w:rPr>
          <w:del w:id="308" w:author="Guy Harrison" w:date="2021-04-12T15:03:00Z"/>
        </w:rPr>
      </w:pPr>
      <w:del w:id="309" w:author="Guy Harrison" w:date="2021-04-12T15:03:00Z">
        <w:r>
          <w:delText>&lt;&lt; A Diagram might help here &gt;&gt;</w:delText>
        </w:r>
      </w:del>
    </w:p>
    <w:p w14:paraId="63E7E54B" w14:textId="7B8878B6" w:rsidR="00856143" w:rsidRPr="001D37F8" w:rsidRDefault="000615AE" w:rsidP="001D37F8">
      <w:r>
        <w:t>Many transa</w:t>
      </w:r>
      <w:r w:rsidR="005C656F">
        <w:t>c</w:t>
      </w:r>
      <w:r>
        <w:t xml:space="preserve">tion conflicts are managed automatically, and </w:t>
      </w:r>
      <w:r w:rsidR="00597804">
        <w:t xml:space="preserve">while </w:t>
      </w:r>
      <w:r w:rsidR="00F502AA">
        <w:t>these</w:t>
      </w:r>
      <w:r w:rsidR="00597804">
        <w:t xml:space="preserve"> have performance implications, they don</w:t>
      </w:r>
      <w:r w:rsidR="00295E40">
        <w:t>'</w:t>
      </w:r>
      <w:r w:rsidR="00597804">
        <w:t xml:space="preserve">t impact functionality or </w:t>
      </w:r>
      <w:r w:rsidR="005C656F">
        <w:t>code design</w:t>
      </w:r>
      <w:r w:rsidR="00597804">
        <w:t xml:space="preserve">.  However, there are </w:t>
      </w:r>
      <w:r w:rsidR="005C656F">
        <w:t xml:space="preserve">multiple </w:t>
      </w:r>
      <w:r w:rsidR="00597804">
        <w:t xml:space="preserve">scenarios in which an application may need to handle an aborted transaction. </w:t>
      </w:r>
      <w:r w:rsidR="00295E40">
        <w:t>We'</w:t>
      </w:r>
      <w:r w:rsidR="00597804">
        <w:t>ll</w:t>
      </w:r>
      <w:r w:rsidR="00AB3BCB">
        <w:t xml:space="preserve"> look at these scenarios and discuss </w:t>
      </w:r>
      <w:r w:rsidR="00F2602B">
        <w:t xml:space="preserve">best practices for transaction retries in Chapter 6. </w:t>
      </w:r>
    </w:p>
    <w:p w14:paraId="09E2E945" w14:textId="3B08C1A6" w:rsidR="00BE452B" w:rsidRDefault="00610D13" w:rsidP="003213B5">
      <w:pPr>
        <w:pStyle w:val="Heading3"/>
      </w:pPr>
      <w:r>
        <w:t xml:space="preserve">Clock </w:t>
      </w:r>
      <w:r w:rsidR="00E52C74">
        <w:t>synchronization</w:t>
      </w:r>
      <w:r w:rsidR="001503FC">
        <w:t xml:space="preserve"> and clock</w:t>
      </w:r>
      <w:r w:rsidR="00E52C74">
        <w:t xml:space="preserve"> </w:t>
      </w:r>
      <w:r>
        <w:t>skew</w:t>
      </w:r>
    </w:p>
    <w:p w14:paraId="5F015710" w14:textId="55476BEA" w:rsidR="00DF13D2" w:rsidRDefault="006346EA" w:rsidP="00736BFD">
      <w:r>
        <w:t xml:space="preserve">You may have noticed in previous sections that </w:t>
      </w:r>
      <w:r w:rsidR="00483FA1">
        <w:t>CockroachDB must compare timestamps of operations frequently to determine if a transaction is in conflict.</w:t>
      </w:r>
      <w:r>
        <w:t xml:space="preserve">  </w:t>
      </w:r>
      <w:r w:rsidR="00D4430C">
        <w:t xml:space="preserve"> </w:t>
      </w:r>
      <w:r w:rsidR="00D0718E">
        <w:t xml:space="preserve">Simplistically, we might imagine that every node in the system can agree on the time of each operation and make these comparisons easily.  </w:t>
      </w:r>
      <w:r w:rsidR="001C516E">
        <w:t xml:space="preserve">In reality, every system is likely to have a slightly different </w:t>
      </w:r>
      <w:r w:rsidR="00357963">
        <w:t>system clock time</w:t>
      </w:r>
      <w:r w:rsidR="00281B15">
        <w:t>, and this discrepancy is likely to be greater the more geographically distributed a system is</w:t>
      </w:r>
      <w:r w:rsidR="00357963">
        <w:t xml:space="preserve">.  The difference in clock times is referred to as </w:t>
      </w:r>
      <w:r w:rsidR="00281B15" w:rsidRPr="008A3FD0">
        <w:rPr>
          <w:b/>
          <w:bCs/>
        </w:rPr>
        <w:t>clock skew</w:t>
      </w:r>
      <w:r w:rsidR="00281B15">
        <w:t>. Consequently</w:t>
      </w:r>
      <w:r w:rsidR="00D0718E">
        <w:t>, in widely distributed systems with very high transaction rates</w:t>
      </w:r>
      <w:r w:rsidR="009E25A0">
        <w:t>,</w:t>
      </w:r>
      <w:r w:rsidR="00D0718E">
        <w:t xml:space="preserve"> </w:t>
      </w:r>
      <w:r w:rsidR="009E25A0">
        <w:t>getting</w:t>
      </w:r>
      <w:r w:rsidR="00317154">
        <w:t xml:space="preserve"> nodes to agree on the exact sequence of </w:t>
      </w:r>
      <w:r w:rsidR="009E25A0">
        <w:t>transactions is problematic</w:t>
      </w:r>
      <w:r w:rsidR="00317154">
        <w:t>.</w:t>
      </w:r>
      <w:r w:rsidR="00886817">
        <w:t xml:space="preserve">  </w:t>
      </w:r>
    </w:p>
    <w:p w14:paraId="51E38401" w14:textId="547BB82A" w:rsidR="00421905" w:rsidRDefault="00DF13D2" w:rsidP="00736BFD">
      <w:r>
        <w:t>As you might remember, Spanner attacked this proble</w:t>
      </w:r>
      <w:r w:rsidR="009A49C8">
        <w:t xml:space="preserve">m by </w:t>
      </w:r>
      <w:r w:rsidR="00A21098">
        <w:t xml:space="preserve">using specialized hardware </w:t>
      </w:r>
      <w:r w:rsidR="00281B15">
        <w:t xml:space="preserve">– atomic clocks and GPS - </w:t>
      </w:r>
      <w:r w:rsidR="00A21098">
        <w:t>to reduce the</w:t>
      </w:r>
      <w:r w:rsidR="007841B8">
        <w:t xml:space="preserve"> inconsistency between </w:t>
      </w:r>
      <w:r w:rsidR="00F51D28">
        <w:t xml:space="preserve">system clocks. </w:t>
      </w:r>
      <w:r w:rsidR="007F0E06">
        <w:t>As a result</w:t>
      </w:r>
      <w:r w:rsidR="003935D0">
        <w:t xml:space="preserve">, </w:t>
      </w:r>
      <w:r w:rsidR="00A84C2C">
        <w:t xml:space="preserve">Spanner can keep </w:t>
      </w:r>
      <w:r w:rsidR="00FD7C38">
        <w:t xml:space="preserve">the </w:t>
      </w:r>
      <w:r w:rsidR="00A84C2C">
        <w:t>clock skew within 7ms and simply add</w:t>
      </w:r>
      <w:r w:rsidR="00FD7C38">
        <w:t>s</w:t>
      </w:r>
      <w:r w:rsidR="00A84C2C">
        <w:t xml:space="preserve"> a 7ms sleep to every transaction to ensure that no transactions complete out of order.</w:t>
      </w:r>
    </w:p>
    <w:p w14:paraId="3FCB8961" w14:textId="77777777" w:rsidR="004A4B44" w:rsidRDefault="00D648C0" w:rsidP="00827689">
      <w:r>
        <w:t>Since</w:t>
      </w:r>
      <w:r w:rsidR="00A84C2C">
        <w:t xml:space="preserve"> CockroachDB </w:t>
      </w:r>
      <w:r>
        <w:t>must</w:t>
      </w:r>
      <w:r w:rsidR="00A84C2C">
        <w:t xml:space="preserve"> run reliably on </w:t>
      </w:r>
      <w:r w:rsidR="00783818">
        <w:t>generic hardware</w:t>
      </w:r>
      <w:r>
        <w:t xml:space="preserve">, it </w:t>
      </w:r>
      <w:r w:rsidR="00247C93">
        <w:t>synchronizes time</w:t>
      </w:r>
      <w:r>
        <w:t xml:space="preserve"> using the </w:t>
      </w:r>
      <w:r w:rsidR="001E01D1">
        <w:t>venerable</w:t>
      </w:r>
      <w:r>
        <w:t xml:space="preserve"> </w:t>
      </w:r>
      <w:r w:rsidR="00247C93">
        <w:t xml:space="preserve">and ubiquitous </w:t>
      </w:r>
      <w:r w:rsidR="001E01D1">
        <w:t xml:space="preserve">internet </w:t>
      </w:r>
      <w:r>
        <w:t xml:space="preserve">Network Time </w:t>
      </w:r>
      <w:r w:rsidR="001E01D1">
        <w:t>Protocol (NTP)</w:t>
      </w:r>
      <w:r w:rsidR="006C7E6B">
        <w:t>.</w:t>
      </w:r>
      <w:r w:rsidR="00EA4A68">
        <w:t xml:space="preserve">  </w:t>
      </w:r>
      <w:r w:rsidR="00AB67E9">
        <w:t xml:space="preserve">NTP </w:t>
      </w:r>
      <w:r w:rsidR="001406F8">
        <w:t xml:space="preserve">produces </w:t>
      </w:r>
      <w:r w:rsidR="00EA3535">
        <w:t xml:space="preserve">accurate timestamps but nowhere near as accurate as </w:t>
      </w:r>
      <w:r w:rsidR="00DE1755">
        <w:t xml:space="preserve">Spanners GPS and atomic clocks.  </w:t>
      </w:r>
    </w:p>
    <w:p w14:paraId="56C543F9" w14:textId="4BB0D7EC" w:rsidR="00107DB3" w:rsidRDefault="00D06202" w:rsidP="00827689">
      <w:r>
        <w:t>By default</w:t>
      </w:r>
      <w:r w:rsidR="003524AA">
        <w:t>,</w:t>
      </w:r>
      <w:r>
        <w:t xml:space="preserve"> CockroachDB will tolerate a </w:t>
      </w:r>
      <w:r w:rsidR="003524AA">
        <w:t>clock skew</w:t>
      </w:r>
      <w:r>
        <w:t xml:space="preserve"> as high as 500ms.  Adding half a second to every transaction</w:t>
      </w:r>
      <w:r w:rsidR="00823889">
        <w:t xml:space="preserve"> in the Spanner </w:t>
      </w:r>
      <w:r w:rsidR="00556904">
        <w:t xml:space="preserve">manner would be </w:t>
      </w:r>
      <w:r w:rsidR="009F0DB5">
        <w:t xml:space="preserve">untenable, so CockroachDB </w:t>
      </w:r>
      <w:r w:rsidR="00F118C4">
        <w:t xml:space="preserve">takes a different approach </w:t>
      </w:r>
      <w:r w:rsidR="004A4B44">
        <w:t>for</w:t>
      </w:r>
      <w:r w:rsidR="00F118C4">
        <w:t xml:space="preserve"> dealing with </w:t>
      </w:r>
      <w:r w:rsidR="00B05ADC">
        <w:t xml:space="preserve">transactions that appear within the 500ms uncertainty interval. </w:t>
      </w:r>
      <w:r>
        <w:t xml:space="preserve"> </w:t>
      </w:r>
      <w:r w:rsidR="00DE1755">
        <w:t xml:space="preserve"> </w:t>
      </w:r>
      <w:r w:rsidR="00F9559D">
        <w:t>Put simply,</w:t>
      </w:r>
      <w:r w:rsidR="00107DB3">
        <w:t xml:space="preserve"> </w:t>
      </w:r>
      <w:r w:rsidR="00F9559D">
        <w:t>while Spanner always waits after writes, CockroachDB sometimes retries reads</w:t>
      </w:r>
      <w:r w:rsidR="00D85901">
        <w:t>.</w:t>
      </w:r>
      <w:r w:rsidR="00C660DE">
        <w:t xml:space="preserve"> </w:t>
      </w:r>
    </w:p>
    <w:p w14:paraId="762324EB" w14:textId="6FF96EE3" w:rsidR="00D85901" w:rsidRDefault="00C660DE" w:rsidP="00EB086A">
      <w:r>
        <w:t xml:space="preserve">If a </w:t>
      </w:r>
      <w:r w:rsidR="004A4B44">
        <w:t>reader</w:t>
      </w:r>
      <w:r w:rsidRPr="00C660DE">
        <w:t xml:space="preserve"> can't say for certain whether</w:t>
      </w:r>
      <w:r w:rsidR="005C6BF7">
        <w:t xml:space="preserve"> a value being read </w:t>
      </w:r>
      <w:r w:rsidRPr="00C660DE">
        <w:t xml:space="preserve">was committed before </w:t>
      </w:r>
      <w:r w:rsidR="00107DB3">
        <w:t>the read</w:t>
      </w:r>
      <w:r w:rsidRPr="00C660DE">
        <w:t xml:space="preserve"> transaction started</w:t>
      </w:r>
      <w:r w:rsidR="005C6BF7">
        <w:t xml:space="preserve">, then </w:t>
      </w:r>
      <w:r w:rsidR="000A3630">
        <w:t xml:space="preserve">it </w:t>
      </w:r>
      <w:r w:rsidR="0035541F">
        <w:t xml:space="preserve">pushes its </w:t>
      </w:r>
      <w:r w:rsidR="00107DB3">
        <w:t xml:space="preserve">own </w:t>
      </w:r>
      <w:r w:rsidRPr="00C660DE">
        <w:t>provisional timestamp just above the timestamp</w:t>
      </w:r>
      <w:r w:rsidR="00CC41E0">
        <w:t xml:space="preserve"> of the uncertain value</w:t>
      </w:r>
      <w:r w:rsidRPr="00C660DE">
        <w:t xml:space="preserve">. </w:t>
      </w:r>
      <w:r w:rsidR="003A69AD">
        <w:t xml:space="preserve"> </w:t>
      </w:r>
      <w:r w:rsidRPr="00C660DE">
        <w:t xml:space="preserve"> Transactions reading constantly updated data from many nodes may be forced to restart multiple times, though never for longer than the uncertainty interval, nor more than once per node</w:t>
      </w:r>
      <w:r w:rsidR="003A69AD">
        <w:t>.</w:t>
      </w:r>
    </w:p>
    <w:p w14:paraId="45CCFF1C" w14:textId="247A2D4C" w:rsidR="00E52C74" w:rsidDel="0074548A" w:rsidRDefault="004001A6" w:rsidP="00736BFD">
      <w:pPr>
        <w:rPr>
          <w:del w:id="310" w:author="Guy Harrison" w:date="2021-04-09T14:27:00Z"/>
        </w:rPr>
      </w:pPr>
      <w:del w:id="311" w:author="Guy Harrison" w:date="2021-04-09T14:27:00Z">
        <w:r w:rsidDel="0074548A">
          <w:delText>Most systems use the N</w:delText>
        </w:r>
        <w:r w:rsidR="0081403C" w:rsidDel="0074548A">
          <w:delText>etwork Time P</w:delText>
        </w:r>
        <w:r w:rsidDel="0074548A">
          <w:delText xml:space="preserve">rotocol </w:delText>
        </w:r>
        <w:r w:rsidR="0081403C" w:rsidDel="0074548A">
          <w:delText xml:space="preserve">(NTP) </w:delText>
        </w:r>
        <w:r w:rsidDel="0074548A">
          <w:delText xml:space="preserve">to periodically update their system clock.  </w:delText>
        </w:r>
        <w:r w:rsidR="0081403C" w:rsidDel="0074548A">
          <w:delText xml:space="preserve">This results in a high degree of concordance between nodes – far better than </w:delText>
        </w:r>
        <w:r w:rsidR="00E372D9" w:rsidDel="0074548A">
          <w:delText xml:space="preserve">a </w:delText>
        </w:r>
        <w:r w:rsidR="0081403C" w:rsidDel="0074548A">
          <w:delText xml:space="preserve">human </w:delText>
        </w:r>
        <w:r w:rsidR="00E372D9" w:rsidDel="0074548A">
          <w:delText>would</w:delText>
        </w:r>
        <w:r w:rsidR="0081403C" w:rsidDel="0074548A">
          <w:delText xml:space="preserve"> require.  However,  when we think of transaction rates in the thousands of TPS, even a small amount of discrepancy – clock skew – makes it hard to determine the exact sequence of events </w:delText>
        </w:r>
      </w:del>
    </w:p>
    <w:p w14:paraId="2A4F1F63" w14:textId="5FC09C6A" w:rsidR="00EC21A3" w:rsidRPr="00997E74" w:rsidDel="0074548A" w:rsidRDefault="0FBCD0C9" w:rsidP="00736BFD">
      <w:pPr>
        <w:rPr>
          <w:del w:id="312" w:author="Guy Harrison" w:date="2021-04-09T14:27:00Z"/>
        </w:rPr>
      </w:pPr>
      <w:del w:id="313" w:author="Guy Harrison" w:date="2021-04-09T14:27:00Z">
        <w:r w:rsidDel="0074548A">
          <w:delText xml:space="preserve">You may remember that Google Spanner attempted to solve this problem using specialized hardware – atomic clocks and GPS devices.  Some NoSQL databases dispensed with the idea of physical time (e.g. the actual time as would be reported by a wall clock) altogether by using </w:delText>
        </w:r>
        <w:r w:rsidRPr="0FBCD0C9" w:rsidDel="0074548A">
          <w:rPr>
            <w:b/>
            <w:bCs/>
          </w:rPr>
          <w:delText>Vector clocks</w:delText>
        </w:r>
        <w:r w:rsidDel="0074548A">
          <w:delText xml:space="preserve">.  A vector clock is a local sequence number that is incremented with every transaction.  When a transaction is propagated, it includes a vector of such timestamps from all the transactions received by that node. Nodes can compare vector clock information to determine if two transactions are causally related.  </w:delText>
        </w:r>
        <w:commentRangeStart w:id="314"/>
        <w:r w:rsidDel="0074548A">
          <w:delText xml:space="preserve">Unfortunately, vector clocks have proven to be unwieldy in large, widely dispersed distributed systems – the size of the vectors transmitted with each transaction grows with the number of nodes in the system.  </w:delText>
        </w:r>
        <w:commentRangeEnd w:id="314"/>
        <w:r w:rsidR="00421905" w:rsidDel="0074548A">
          <w:rPr>
            <w:rStyle w:val="CommentReference"/>
          </w:rPr>
          <w:commentReference w:id="314"/>
        </w:r>
      </w:del>
    </w:p>
    <w:p w14:paraId="206BFDEC" w14:textId="122CD50A" w:rsidR="006346EA" w:rsidDel="00022FAA" w:rsidRDefault="0FBCD0C9" w:rsidP="00736BFD">
      <w:pPr>
        <w:rPr>
          <w:del w:id="315" w:author="Guy Harrison" w:date="2021-04-09T14:35:00Z"/>
        </w:rPr>
      </w:pPr>
      <w:del w:id="316" w:author="Guy Harrison" w:date="2021-04-09T14:35:00Z">
        <w:r w:rsidDel="00022FAA">
          <w:delText xml:space="preserve">CockroachDB uses a </w:delText>
        </w:r>
        <w:r w:rsidRPr="0FBCD0C9" w:rsidDel="00022FAA">
          <w:rPr>
            <w:b/>
            <w:bCs/>
          </w:rPr>
          <w:delText>Hybrid Logical Clock</w:delText>
        </w:r>
        <w:r w:rsidDel="00022FAA">
          <w:delText xml:space="preserve"> (</w:delText>
        </w:r>
        <w:r w:rsidRPr="0FBCD0C9" w:rsidDel="00022FAA">
          <w:rPr>
            <w:b/>
            <w:bCs/>
          </w:rPr>
          <w:delText>HLC</w:delText>
        </w:r>
        <w:r w:rsidDel="00022FAA">
          <w:delText xml:space="preserve">)  to provide a practical solution to time synchronization.  HLC combines physical time with the Vector clock concept.  As with a vector clock, nodes transmit vectors of timestamp sequences from transactions they have received.  However, the node also uses the physical time to discard vector information that is outside the amount of clock skew that might be expected between nodes.  This keeps the vectors from growing to an unwieldy size.   Using the HLC mechanism, CockroachDB can tolerate significant clock skew. By default, CockroachDB nodes can maintain their place in the cluster, providing they are not more than 500ms out of step with other </w:delText>
        </w:r>
        <w:commentRangeStart w:id="317"/>
        <w:commentRangeStart w:id="318"/>
        <w:r w:rsidDel="00022FAA">
          <w:delText>nodes</w:delText>
        </w:r>
        <w:commentRangeEnd w:id="317"/>
        <w:r w:rsidR="00AB2D6F" w:rsidDel="00022FAA">
          <w:rPr>
            <w:rStyle w:val="CommentReference"/>
          </w:rPr>
          <w:commentReference w:id="317"/>
        </w:r>
        <w:commentRangeEnd w:id="318"/>
        <w:r w:rsidR="00AB2D6F" w:rsidDel="00022FAA">
          <w:rPr>
            <w:rStyle w:val="CommentReference"/>
          </w:rPr>
          <w:commentReference w:id="318"/>
        </w:r>
        <w:r w:rsidDel="00022FAA">
          <w:delText xml:space="preserve">.  </w:delText>
        </w:r>
      </w:del>
    </w:p>
    <w:p w14:paraId="65E97965" w14:textId="7A1A487A" w:rsidR="00924FF7" w:rsidDel="00DE4FC1" w:rsidRDefault="00924FF7" w:rsidP="00924FF7">
      <w:pPr>
        <w:rPr>
          <w:del w:id="319" w:author="Guy Harrison" w:date="2021-04-09T14:36:00Z"/>
        </w:rPr>
      </w:pPr>
      <w:del w:id="320" w:author="Guy Harrison" w:date="2021-04-09T14:36:00Z">
        <w:r w:rsidDel="00DE4FC1">
          <w:delText>[NOTE]</w:delText>
        </w:r>
      </w:del>
    </w:p>
    <w:p w14:paraId="48E2FA72" w14:textId="18C1CD60" w:rsidR="00924FF7" w:rsidDel="00DE4FC1" w:rsidRDefault="00924FF7" w:rsidP="00924FF7">
      <w:pPr>
        <w:rPr>
          <w:del w:id="321" w:author="Guy Harrison" w:date="2021-04-09T14:36:00Z"/>
        </w:rPr>
      </w:pPr>
      <w:del w:id="322" w:author="Guy Harrison" w:date="2021-04-09T14:36:00Z">
        <w:r w:rsidDel="00DE4FC1">
          <w:delText>====</w:delText>
        </w:r>
      </w:del>
    </w:p>
    <w:p w14:paraId="46AED0B0" w14:textId="1F22BBE0" w:rsidR="00924FF7" w:rsidDel="00DE4FC1" w:rsidRDefault="00924FF7" w:rsidP="00924FF7">
      <w:pPr>
        <w:rPr>
          <w:del w:id="323" w:author="Guy Harrison" w:date="2021-04-09T14:36:00Z"/>
        </w:rPr>
      </w:pPr>
      <w:del w:id="324" w:author="Guy Harrison" w:date="2021-04-09T14:36:00Z">
        <w:r w:rsidDel="00DE4FC1">
          <w:delText>Hybrid Logical Clocks can</w:delText>
        </w:r>
        <w:r w:rsidR="00543B71" w:rsidDel="00DE4FC1">
          <w:delText>'</w:delText>
        </w:r>
        <w:r w:rsidDel="00DE4FC1">
          <w:delText xml:space="preserve">t determine the exact clock time for every transaction.  However, they do </w:delText>
        </w:r>
      </w:del>
      <w:del w:id="325" w:author="Guy Harrison" w:date="2021-04-05T14:49:00Z">
        <w:r w:rsidDel="001D3A49">
          <w:delText xml:space="preserve">allow </w:delText>
        </w:r>
      </w:del>
      <w:del w:id="326" w:author="Guy Harrison" w:date="2021-04-09T14:36:00Z">
        <w:r w:rsidDel="00DE4FC1">
          <w:delText xml:space="preserve">CockroachDB to determine the order in which transactions have been processed across multiple nodes. </w:delText>
        </w:r>
      </w:del>
    </w:p>
    <w:p w14:paraId="36B3B628" w14:textId="79364C83" w:rsidR="00C5405C" w:rsidDel="00DE4FC1" w:rsidRDefault="00924FF7" w:rsidP="00924FF7">
      <w:pPr>
        <w:rPr>
          <w:del w:id="327" w:author="Guy Harrison" w:date="2021-04-09T14:36:00Z"/>
        </w:rPr>
      </w:pPr>
      <w:del w:id="328" w:author="Guy Harrison" w:date="2021-04-09T14:36:00Z">
        <w:r w:rsidDel="00DE4FC1">
          <w:delText>====</w:delText>
        </w:r>
      </w:del>
    </w:p>
    <w:p w14:paraId="598C8A78" w14:textId="69AB3D42" w:rsidR="00DA37AE" w:rsidRPr="00736BFD" w:rsidRDefault="00E80754" w:rsidP="00736BFD">
      <w:ins w:id="329" w:author="Guy Harrison" w:date="2021-04-09T14:36:00Z">
        <w:r>
          <w:t>The CockroachDB time synchronization strategy allows CockroachDB to deliver true +SERIALIZAB</w:t>
        </w:r>
      </w:ins>
      <w:ins w:id="330" w:author="Guy Harrison" w:date="2021-04-12T16:10:00Z">
        <w:r w:rsidR="00E96946">
          <w:t>L</w:t>
        </w:r>
      </w:ins>
      <w:ins w:id="331" w:author="Guy Harrison" w:date="2021-04-09T14:36:00Z">
        <w:r>
          <w:t xml:space="preserve">E+ </w:t>
        </w:r>
      </w:ins>
      <w:ins w:id="332" w:author="Guy Harrison" w:date="2021-04-09T14:37:00Z">
        <w:r w:rsidR="00F45697">
          <w:t xml:space="preserve">consistency.  However, there are still some anomalies that can occur.  </w:t>
        </w:r>
      </w:ins>
      <w:commentRangeStart w:id="333"/>
      <w:commentRangeEnd w:id="333"/>
      <w:del w:id="334" w:author="Guy Harrison" w:date="2021-04-09T14:36:00Z">
        <w:r w:rsidR="00A52F97" w:rsidDel="00E80754">
          <w:rPr>
            <w:rStyle w:val="CommentReference"/>
          </w:rPr>
          <w:commentReference w:id="333"/>
        </w:r>
      </w:del>
      <w:ins w:id="335" w:author="Guy Harrison" w:date="2021-04-05T14:51:00Z">
        <w:r w:rsidR="0FBCD0C9">
          <w:t xml:space="preserve">Two transactions that operate on unrelated key values that still have some real-world sequencing dependency might </w:t>
        </w:r>
      </w:ins>
      <w:ins w:id="336" w:author="Guy Harrison" w:date="2021-04-05T14:53:00Z">
        <w:r w:rsidR="0FBCD0C9">
          <w:t xml:space="preserve">appear to be committed in reverse order – </w:t>
        </w:r>
      </w:ins>
      <w:ins w:id="337" w:author="Guy Harrison" w:date="2021-04-05T14:54:00Z">
        <w:r w:rsidR="0FBCD0C9">
          <w:t>the</w:t>
        </w:r>
      </w:ins>
      <w:ins w:id="338" w:author="Guy Harrison" w:date="2021-04-05T14:53:00Z">
        <w:r w:rsidR="0FBCD0C9">
          <w:t xml:space="preserve"> </w:t>
        </w:r>
        <w:r w:rsidR="0FBCD0C9" w:rsidRPr="0FBCD0C9">
          <w:rPr>
            <w:b/>
            <w:bCs/>
            <w:rPrChange w:id="339" w:author="Guy Harrison" w:date="2021-04-05T14:54:00Z">
              <w:rPr/>
            </w:rPrChange>
          </w:rPr>
          <w:t>causal reverse</w:t>
        </w:r>
        <w:r w:rsidR="0FBCD0C9">
          <w:t xml:space="preserve"> anomaly. </w:t>
        </w:r>
      </w:ins>
      <w:ins w:id="340" w:author="Guy Harrison" w:date="2021-04-05T14:55:00Z">
        <w:r w:rsidR="0FBCD0C9">
          <w:t xml:space="preserve">  This is not a violation of +SERIALIZABLE+ isolation</w:t>
        </w:r>
      </w:ins>
      <w:ins w:id="341" w:author="Guy Harrison" w:date="2021-04-05T14:58:00Z">
        <w:r w:rsidR="0FBCD0C9">
          <w:t xml:space="preserve"> because the transactions are not actually </w:t>
        </w:r>
        <w:r w:rsidR="0FBCD0C9">
          <w:t>logically</w:t>
        </w:r>
      </w:ins>
      <w:ins w:id="342" w:author="Guy Harrison" w:date="2021-04-12T15:09:00Z">
        <w:r w:rsidR="004A4B44">
          <w:t xml:space="preserve"> dependent</w:t>
        </w:r>
      </w:ins>
      <w:ins w:id="343" w:author="Guy Harrison" w:date="2021-04-05T15:00:00Z">
        <w:r w:rsidR="0FBCD0C9">
          <w:t xml:space="preserve">.  </w:t>
        </w:r>
      </w:ins>
      <w:ins w:id="344" w:author="Guy Harrison" w:date="2021-04-09T14:37:00Z">
        <w:r w:rsidR="002304BD">
          <w:t xml:space="preserve">Nevertheless, it is possible in CockroachDB for transactions to </w:t>
        </w:r>
        <w:r w:rsidR="00BC7D31">
          <w:t>have timestamps that do not reflect their real</w:t>
        </w:r>
      </w:ins>
      <w:ins w:id="345" w:author="Guy Harrison" w:date="2021-04-12T15:09:00Z">
        <w:r w:rsidR="00A9086B">
          <w:t>-</w:t>
        </w:r>
      </w:ins>
      <w:ins w:id="346" w:author="Guy Harrison" w:date="2021-04-09T14:37:00Z">
        <w:r w:rsidR="00BC7D31">
          <w:t xml:space="preserve">world ordering.  </w:t>
        </w:r>
      </w:ins>
    </w:p>
    <w:p w14:paraId="07704EB6" w14:textId="3D03534A" w:rsidR="00685A3F" w:rsidDel="00BE30EB" w:rsidRDefault="00685A3F" w:rsidP="00685A3F">
      <w:pPr>
        <w:pStyle w:val="Heading2"/>
        <w:rPr>
          <w:del w:id="347" w:author="Guy Harrison" w:date="2021-04-05T15:02:00Z"/>
        </w:rPr>
      </w:pPr>
      <w:del w:id="348" w:author="Guy Harrison" w:date="2021-04-05T15:02:00Z">
        <w:r w:rsidDel="003D555C">
          <w:delText>The distribu</w:delText>
        </w:r>
        <w:r w:rsidR="00EF5453" w:rsidDel="003D555C">
          <w:delText>tion layer</w:delText>
        </w:r>
      </w:del>
    </w:p>
    <w:p w14:paraId="168CE790" w14:textId="439F2223" w:rsidR="003037AC" w:rsidRDefault="003D555C">
      <w:pPr>
        <w:pStyle w:val="Heading2"/>
        <w:pPrChange w:id="349" w:author="Guy Harrison" w:date="2021-04-05T14:59:00Z">
          <w:pPr/>
        </w:pPrChange>
      </w:pPr>
      <w:ins w:id="350" w:author="Guy Harrison" w:date="2021-04-05T15:02:00Z">
        <w:r>
          <w:t>The distribution layer</w:t>
        </w:r>
      </w:ins>
    </w:p>
    <w:p w14:paraId="20414D79" w14:textId="032325A7" w:rsidR="003037AC" w:rsidRDefault="003037AC" w:rsidP="003037AC">
      <w:r>
        <w:t xml:space="preserve">Logically, a table </w:t>
      </w:r>
      <w:r w:rsidR="004D6796">
        <w:t xml:space="preserve">is represented in CockroachDB as a monolithic Key-Value </w:t>
      </w:r>
      <w:r w:rsidR="00A904D9">
        <w:t>structure, in which the Key is a concatenation of the primary keys of the table</w:t>
      </w:r>
      <w:r w:rsidR="004321FF">
        <w:t xml:space="preserve">, and the value is a concatenation of all of the remaining columns in the table. </w:t>
      </w:r>
      <w:r w:rsidR="00924FF7">
        <w:t xml:space="preserve">  We </w:t>
      </w:r>
      <w:r w:rsidR="00543B71">
        <w:t xml:space="preserve">introduced this structure back in </w:t>
      </w:r>
      <w:r w:rsidR="00543B71">
        <w:fldChar w:fldCharType="begin"/>
      </w:r>
      <w:r w:rsidR="00543B71">
        <w:instrText xml:space="preserve"> REF _Ref68095741 \h </w:instrText>
      </w:r>
      <w:r w:rsidR="00543B71">
        <w:fldChar w:fldCharType="separate"/>
      </w:r>
      <w:r w:rsidR="00566499">
        <w:t xml:space="preserve">Figure </w:t>
      </w:r>
      <w:r w:rsidR="00566499">
        <w:rPr>
          <w:noProof/>
        </w:rPr>
        <w:t>2</w:t>
      </w:r>
      <w:r w:rsidR="00543B71">
        <w:fldChar w:fldCharType="end"/>
      </w:r>
      <w:del w:id="351" w:author="Guy Harrison" w:date="2021-04-12T15:10:00Z">
        <w:r w:rsidR="00924FF7">
          <w:delText xml:space="preserve"> </w:delText>
        </w:r>
      </w:del>
      <w:r w:rsidR="00543B71">
        <w:t>.</w:t>
      </w:r>
    </w:p>
    <w:p w14:paraId="5AADCF61" w14:textId="0BB15CC8" w:rsidR="004321FF" w:rsidRDefault="0FBCD0C9" w:rsidP="003037AC">
      <w:r>
        <w:t xml:space="preserve">The distribution layer breaks this monolithic structure into contiguous chunks of approximately 512MB.  The 512MB chunk size is </w:t>
      </w:r>
      <w:del w:id="352" w:author="Guy Harrison" w:date="2021-04-09T14:42:00Z">
        <w:r w:rsidDel="00EB086A">
          <w:delText xml:space="preserve">considered small enough to be shuffled between nodes when required but </w:delText>
        </w:r>
        <w:commentRangeStart w:id="353"/>
        <w:r w:rsidDel="00EB086A">
          <w:delText>large enough to provide for "similar" records to be accessed in a small number of IOs</w:delText>
        </w:r>
      </w:del>
      <w:ins w:id="354" w:author="Guy Harrison" w:date="2021-04-12T15:10:00Z">
        <w:r w:rsidR="00D20A8F">
          <w:t>sized so as</w:t>
        </w:r>
      </w:ins>
      <w:ins w:id="355" w:author="Guy Harrison" w:date="2021-04-09T14:42:00Z">
        <w:r w:rsidR="00EB086A">
          <w:t xml:space="preserve"> to keep the number of ranges per node manageable.</w:t>
        </w:r>
      </w:ins>
      <w:del w:id="356" w:author="Guy Harrison" w:date="2021-04-09T14:42:00Z">
        <w:r w:rsidDel="00EB086A">
          <w:delText>.</w:delText>
        </w:r>
      </w:del>
      <w:r>
        <w:t xml:space="preserve"> </w:t>
      </w:r>
      <w:commentRangeEnd w:id="353"/>
      <w:r w:rsidR="004321FF">
        <w:rPr>
          <w:rStyle w:val="CommentReference"/>
        </w:rPr>
        <w:commentReference w:id="353"/>
      </w:r>
    </w:p>
    <w:p w14:paraId="42B430AF" w14:textId="66D92BF9" w:rsidR="00FA543B" w:rsidRDefault="0FBCD0C9" w:rsidP="00FA543B">
      <w:pPr>
        <w:pStyle w:val="Heading3"/>
      </w:pPr>
      <w:commentRangeStart w:id="357"/>
      <w:r>
        <w:t>Meta Ranges</w:t>
      </w:r>
      <w:commentRangeEnd w:id="357"/>
      <w:r w:rsidR="004A55C0">
        <w:rPr>
          <w:rStyle w:val="CommentReference"/>
        </w:rPr>
        <w:commentReference w:id="357"/>
      </w:r>
      <w:r>
        <w:t xml:space="preserve"> </w:t>
      </w:r>
    </w:p>
    <w:p w14:paraId="300A8A21" w14:textId="052BF534" w:rsidR="00337D5C" w:rsidRDefault="00337D5C" w:rsidP="00337D5C">
      <w:r>
        <w:t xml:space="preserve">The distribution of ranges is stored in </w:t>
      </w:r>
      <w:r w:rsidR="00C8553E">
        <w:t xml:space="preserve">global </w:t>
      </w:r>
      <w:proofErr w:type="spellStart"/>
      <w:r w:rsidR="00C8553E">
        <w:t>keyspaces</w:t>
      </w:r>
      <w:proofErr w:type="spellEnd"/>
      <w:r w:rsidR="00C8553E">
        <w:t xml:space="preserve"> +meta1+ and +meta2+</w:t>
      </w:r>
      <w:r w:rsidR="00C422C4">
        <w:t xml:space="preserve">.  +meta1+ </w:t>
      </w:r>
      <w:r w:rsidR="00C77F19">
        <w:t>can be though</w:t>
      </w:r>
      <w:r w:rsidR="00543B71">
        <w:t>t</w:t>
      </w:r>
      <w:r w:rsidR="00C77F19">
        <w:t xml:space="preserve"> of as a </w:t>
      </w:r>
      <w:r w:rsidR="00295E40">
        <w:t>"</w:t>
      </w:r>
      <w:r w:rsidR="00C77F19">
        <w:t>range of ranges</w:t>
      </w:r>
      <w:r w:rsidR="00295E40">
        <w:t>"</w:t>
      </w:r>
      <w:r w:rsidR="00C77F19">
        <w:t xml:space="preserve"> lookup, which then allows a node to </w:t>
      </w:r>
      <w:r w:rsidR="00B55D3D">
        <w:t xml:space="preserve">find the location of the node holding </w:t>
      </w:r>
      <w:r w:rsidR="00B93263">
        <w:t xml:space="preserve">the </w:t>
      </w:r>
      <w:r w:rsidR="00B55D3D">
        <w:t xml:space="preserve">+meta2+ </w:t>
      </w:r>
      <w:r w:rsidR="002F3D3D">
        <w:t>record</w:t>
      </w:r>
      <w:r w:rsidR="00543B71">
        <w:t>,</w:t>
      </w:r>
      <w:r w:rsidR="00B93263">
        <w:t xml:space="preserve"> which </w:t>
      </w:r>
      <w:r w:rsidR="00543B71">
        <w:t xml:space="preserve">in turn </w:t>
      </w:r>
      <w:r w:rsidR="00B93263">
        <w:t xml:space="preserve">points to the </w:t>
      </w:r>
      <w:r w:rsidR="00543B71">
        <w:t>nodes</w:t>
      </w:r>
      <w:r w:rsidR="00B93263">
        <w:t xml:space="preserve"> </w:t>
      </w:r>
      <w:r w:rsidR="00AE11FC">
        <w:t>holding copies of</w:t>
      </w:r>
      <w:r w:rsidR="00B93263">
        <w:t xml:space="preserve"> every range within </w:t>
      </w:r>
      <w:r w:rsidR="00FC6679">
        <w:t xml:space="preserve">the </w:t>
      </w:r>
      <w:r w:rsidR="00295E40">
        <w:t>"</w:t>
      </w:r>
      <w:r w:rsidR="00FC6679">
        <w:t>range of ranges</w:t>
      </w:r>
      <w:r w:rsidR="00295E40">
        <w:t>"</w:t>
      </w:r>
      <w:r w:rsidR="00FC6679">
        <w:t xml:space="preserve">.  </w:t>
      </w:r>
      <w:r w:rsidR="003E1EEB">
        <w:fldChar w:fldCharType="begin"/>
      </w:r>
      <w:r w:rsidR="003E1EEB">
        <w:instrText xml:space="preserve"> REF _Ref68103200 \h </w:instrText>
      </w:r>
      <w:r w:rsidR="003E1EEB">
        <w:fldChar w:fldCharType="separate"/>
      </w:r>
      <w:r w:rsidR="0028150D">
        <w:t xml:space="preserve">Figure </w:t>
      </w:r>
      <w:r w:rsidR="0028150D">
        <w:rPr>
          <w:noProof/>
        </w:rPr>
        <w:t>13</w:t>
      </w:r>
      <w:r w:rsidR="003E1EEB">
        <w:fldChar w:fldCharType="end"/>
      </w:r>
      <w:r w:rsidR="00AE11FC">
        <w:t xml:space="preserve"> </w:t>
      </w:r>
      <w:r w:rsidR="00FC6679">
        <w:t>illustrates this two</w:t>
      </w:r>
      <w:r w:rsidR="003E1EEB">
        <w:t>-</w:t>
      </w:r>
      <w:r w:rsidR="00FC6679">
        <w:t xml:space="preserve">level lookup structure. </w:t>
      </w:r>
    </w:p>
    <w:p w14:paraId="64E8A7C6" w14:textId="77777777" w:rsidR="003E1EEB" w:rsidRDefault="003E1EEB" w:rsidP="003E1EEB">
      <w:pPr>
        <w:keepNext/>
      </w:pPr>
      <w:r>
        <w:rPr>
          <w:noProof/>
        </w:rPr>
        <w:drawing>
          <wp:inline distT="0" distB="0" distL="0" distR="0" wp14:anchorId="72FDD6DC" wp14:editId="6C9FF6C8">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1947F4DA" w14:textId="13284977" w:rsidR="004A55C0" w:rsidRDefault="003E1EEB" w:rsidP="003E1EEB">
      <w:pPr>
        <w:pStyle w:val="Caption"/>
      </w:pPr>
      <w:bookmarkStart w:id="358" w:name="_Ref68103200"/>
      <w:r>
        <w:t xml:space="preserve">Figure </w:t>
      </w:r>
      <w:r>
        <w:fldChar w:fldCharType="begin"/>
      </w:r>
      <w:r>
        <w:instrText>SEQ Figure \* ARABIC</w:instrText>
      </w:r>
      <w:r>
        <w:fldChar w:fldCharType="separate"/>
      </w:r>
      <w:r w:rsidR="0028150D">
        <w:rPr>
          <w:noProof/>
        </w:rPr>
        <w:t>13</w:t>
      </w:r>
      <w:r>
        <w:fldChar w:fldCharType="end"/>
      </w:r>
      <w:bookmarkEnd w:id="358"/>
      <w:r>
        <w:t xml:space="preserve"> Meta Ranges</w:t>
      </w:r>
    </w:p>
    <w:p w14:paraId="4D992C59" w14:textId="1982D8AF" w:rsidR="0065296A" w:rsidRPr="0065296A" w:rsidRDefault="003E1EEB" w:rsidP="0065296A">
      <w:pPr>
        <w:rPr>
          <w:ins w:id="359" w:author="Guy Harrison" w:date="2021-04-12T15:11:00Z"/>
        </w:rPr>
      </w:pPr>
      <w:r>
        <w:t xml:space="preserve">In </w:t>
      </w:r>
      <w:r>
        <w:fldChar w:fldCharType="begin"/>
      </w:r>
      <w:r>
        <w:instrText xml:space="preserve"> REF _Ref68103200 \h </w:instrText>
      </w:r>
      <w:r>
        <w:fldChar w:fldCharType="separate"/>
      </w:r>
      <w:r w:rsidR="0028150D">
        <w:t xml:space="preserve">Figure </w:t>
      </w:r>
      <w:ins w:id="360" w:author="Guy Harrison" w:date="2021-04-08T11:31:00Z">
        <w:r w:rsidR="0028150D">
          <w:rPr>
            <w:noProof/>
          </w:rPr>
          <w:t>13</w:t>
        </w:r>
      </w:ins>
      <w:r>
        <w:fldChar w:fldCharType="end"/>
      </w:r>
      <w:r>
        <w:t>, Node1 need</w:t>
      </w:r>
      <w:r w:rsidR="00D5293D">
        <w:t>s</w:t>
      </w:r>
      <w:r>
        <w:t xml:space="preserve"> to get data for the </w:t>
      </w:r>
      <w:r w:rsidR="00D34B8D">
        <w:t xml:space="preserve">key </w:t>
      </w:r>
      <w:r w:rsidR="00701947">
        <w:t>"</w:t>
      </w:r>
      <w:proofErr w:type="spellStart"/>
      <w:r w:rsidR="00D34B8D">
        <w:t>HarrisonGuy</w:t>
      </w:r>
      <w:proofErr w:type="spellEnd"/>
      <w:r w:rsidR="00701947">
        <w:t>"</w:t>
      </w:r>
      <w:r w:rsidR="00D34B8D">
        <w:t>.  It looks in its copy of +meta1+</w:t>
      </w:r>
      <w:r w:rsidR="00701947">
        <w:t>,</w:t>
      </w:r>
      <w:r w:rsidR="00D34B8D">
        <w:t xml:space="preserve"> which tells it that node2 contains the +meta2+ information for the range G-M.  </w:t>
      </w:r>
      <w:r w:rsidR="00701947">
        <w:t xml:space="preserve">It accesses the +meta2+ data concerned from node2, which indicates that node4 is the Leaseholder for the range G-I, and therefore the Leaseholder for the range concerned. </w:t>
      </w:r>
    </w:p>
    <w:p w14:paraId="335641CB" w14:textId="7A74552A" w:rsidR="00D04AD9" w:rsidRDefault="00D04AD9" w:rsidP="0083437A">
      <w:pPr>
        <w:pStyle w:val="Heading3"/>
      </w:pPr>
      <w:r>
        <w:t>Gossip</w:t>
      </w:r>
    </w:p>
    <w:p w14:paraId="282D0B81" w14:textId="5C703BAA" w:rsidR="00701947" w:rsidDel="003104BF" w:rsidRDefault="00C63566" w:rsidP="00337D5C">
      <w:pPr>
        <w:rPr>
          <w:del w:id="361" w:author="Guy Harrison" w:date="2021-04-05T15:03:00Z"/>
        </w:rPr>
      </w:pPr>
      <w:del w:id="362" w:author="Guy Harrison" w:date="2021-04-12T15:11:00Z">
        <w:r>
          <w:fldChar w:fldCharType="begin"/>
        </w:r>
      </w:del>
      <w:r>
        <w:instrText xml:space="preserve"> REF _Ref68103200 \h </w:instrText>
      </w:r>
      <w:del w:id="363" w:author="Guy Harrison" w:date="2021-04-12T15:11:00Z">
        <w:r>
          <w:fldChar w:fldCharType="separate"/>
        </w:r>
      </w:del>
      <w:r w:rsidR="00422800">
        <w:t xml:space="preserve">Figure </w:t>
      </w:r>
      <w:r w:rsidR="00422800">
        <w:rPr>
          <w:noProof/>
        </w:rPr>
        <w:t>13</w:t>
      </w:r>
      <w:del w:id="364" w:author="Guy Harrison" w:date="2021-04-12T15:11:00Z">
        <w:r>
          <w:fldChar w:fldCharType="end"/>
        </w:r>
        <w:r w:rsidR="0FBCD0C9">
          <w:delText xml:space="preserve"> oversimplifies these meta ranges significantly:  in CockroachDB, the meta ranges include information about </w:delText>
        </w:r>
      </w:del>
      <w:del w:id="365" w:author="Guy Harrison" w:date="2021-04-09T14:43:00Z">
        <w:r w:rsidR="0FBCD0C9" w:rsidDel="00C71DA7">
          <w:delText xml:space="preserve">the replicas </w:delText>
        </w:r>
        <w:commentRangeStart w:id="366"/>
        <w:r w:rsidR="0FBCD0C9" w:rsidDel="00C71DA7">
          <w:delText>as well as the Leaseholders</w:delText>
        </w:r>
        <w:commentRangeEnd w:id="366"/>
        <w:r w:rsidDel="00C71DA7">
          <w:rPr>
            <w:rStyle w:val="CommentReference"/>
          </w:rPr>
          <w:commentReference w:id="366"/>
        </w:r>
      </w:del>
      <w:del w:id="367" w:author="Guy Harrison" w:date="2021-04-12T15:11:00Z">
        <w:r w:rsidR="0FBCD0C9">
          <w:delText xml:space="preserve">, allowing lookups to proceed if a node is unavailable and potentially to look at a local replica of the +meta2+ structure on a local node. </w:delText>
        </w:r>
      </w:del>
    </w:p>
    <w:p w14:paraId="6F47483D" w14:textId="77890138" w:rsidR="00552F80" w:rsidRDefault="00E47552" w:rsidP="00E47552">
      <w:r>
        <w:t>CockroachDB uses the Gossip protocol to</w:t>
      </w:r>
      <w:r w:rsidR="007E7184">
        <w:t xml:space="preserve"> share ephemeral information between nodes.  </w:t>
      </w:r>
      <w:r w:rsidR="00552F80">
        <w:t>Gossip is a widely used protocol in distributed systems in which node</w:t>
      </w:r>
      <w:r w:rsidR="00640484">
        <w:t xml:space="preserve">s </w:t>
      </w:r>
      <w:r w:rsidR="00884C27">
        <w:t>propagate</w:t>
      </w:r>
      <w:r w:rsidR="00640484">
        <w:t xml:space="preserve"> information </w:t>
      </w:r>
      <w:r w:rsidR="006F244E">
        <w:t>virally through the network</w:t>
      </w:r>
      <w:r w:rsidR="008F215F">
        <w:t>.</w:t>
      </w:r>
    </w:p>
    <w:p w14:paraId="4445AF1C" w14:textId="2C62A194" w:rsidR="00701947" w:rsidRPr="00337D5C" w:rsidRDefault="007E7184" w:rsidP="00337D5C">
      <w:r w:rsidRPr="007E7184">
        <w:t xml:space="preserve">Gossip </w:t>
      </w:r>
      <w:r>
        <w:t>maintains</w:t>
      </w:r>
      <w:r w:rsidRPr="007E7184">
        <w:t xml:space="preserve"> an eventually</w:t>
      </w:r>
      <w:r w:rsidR="008F215F">
        <w:t xml:space="preserve"> </w:t>
      </w:r>
      <w:r w:rsidRPr="007E7184">
        <w:t>consistent key-value map maintained on all the CockroachDB nodes. It is used primarily for bootstrapping: it contains a "meta0" record that tells the cluster where the meta1 range can be found, as well as mappings from the node IDs stored in meta records to network addresses. Gossip is also used for certain operations that do not require strong consistency, such as maintaining information about the available storage space on each node for rebalancing purposes</w:t>
      </w:r>
      <w:r w:rsidR="00557897">
        <w:t>.</w:t>
      </w:r>
    </w:p>
    <w:p w14:paraId="0637F554" w14:textId="265A372E" w:rsidR="00C778F2" w:rsidRDefault="00DC1272" w:rsidP="00FA543B">
      <w:pPr>
        <w:pStyle w:val="Heading3"/>
      </w:pPr>
      <w:r>
        <w:t>Leaseholders</w:t>
      </w:r>
    </w:p>
    <w:p w14:paraId="6E039535" w14:textId="67F34392" w:rsidR="00FC6679" w:rsidRDefault="008C7662" w:rsidP="00FC6679">
      <w:r>
        <w:t xml:space="preserve">The </w:t>
      </w:r>
      <w:r w:rsidR="00295E40">
        <w:t>L</w:t>
      </w:r>
      <w:r>
        <w:t>easeholder</w:t>
      </w:r>
      <w:r w:rsidR="00D62DB9">
        <w:t xml:space="preserve"> </w:t>
      </w:r>
      <w:r w:rsidR="00D04AD9">
        <w:t>is</w:t>
      </w:r>
      <w:r>
        <w:t xml:space="preserve"> the CockroachDB </w:t>
      </w:r>
      <w:r w:rsidRPr="008C7662">
        <w:t xml:space="preserve">node responsible for serving reads and coordinating writes </w:t>
      </w:r>
      <w:r w:rsidR="00CB059E">
        <w:t>for</w:t>
      </w:r>
      <w:r w:rsidR="00CB059E" w:rsidRPr="008C7662">
        <w:t xml:space="preserve"> </w:t>
      </w:r>
      <w:r w:rsidRPr="008C7662">
        <w:t>a specific range of keys.</w:t>
      </w:r>
      <w:r>
        <w:t xml:space="preserve">  </w:t>
      </w:r>
      <w:r w:rsidR="003D7D4D">
        <w:t>We discussed some of the responsibilities of the Leas</w:t>
      </w:r>
      <w:r w:rsidR="005526F5">
        <w:t>e</w:t>
      </w:r>
      <w:r w:rsidR="003D7D4D">
        <w:t>holder in the transaction section.  When a transaction coordinator or gateway node wants to initiate a read or write against a range, it finds that range</w:t>
      </w:r>
      <w:r w:rsidR="00295E40">
        <w:t>'</w:t>
      </w:r>
      <w:r w:rsidR="003D7D4D">
        <w:t xml:space="preserve">s </w:t>
      </w:r>
      <w:r w:rsidR="006E5C0B">
        <w:t>Leaseholder</w:t>
      </w:r>
      <w:r w:rsidR="003D7D4D">
        <w:t xml:space="preserve"> (using the </w:t>
      </w:r>
      <w:r w:rsidR="004A55C0">
        <w:t>meta ranges structure discussed in the previous section) and forwards the request to the Leaseholder</w:t>
      </w:r>
      <w:r w:rsidR="00EB5E01">
        <w:t>.</w:t>
      </w:r>
    </w:p>
    <w:p w14:paraId="5C0EB8C6" w14:textId="7A741A91" w:rsidR="00DC1272" w:rsidRDefault="00EB5E01" w:rsidP="003037AC">
      <w:r>
        <w:t xml:space="preserve">Leaseholders are assigned using the </w:t>
      </w:r>
      <w:r w:rsidR="00802131">
        <w:t>Raft</w:t>
      </w:r>
      <w:r>
        <w:t xml:space="preserve"> protocol</w:t>
      </w:r>
      <w:r w:rsidR="005526F5">
        <w:t>,</w:t>
      </w:r>
      <w:r>
        <w:t xml:space="preserve"> which we will discuss in the Replication layer section below. </w:t>
      </w:r>
    </w:p>
    <w:p w14:paraId="079D1100" w14:textId="31D069FF" w:rsidR="00686662" w:rsidRDefault="006570BA" w:rsidP="00686662">
      <w:pPr>
        <w:pStyle w:val="Heading3"/>
      </w:pPr>
      <w:r>
        <w:t>Range Splits</w:t>
      </w:r>
    </w:p>
    <w:p w14:paraId="436DD549" w14:textId="682607AF" w:rsidR="00686662" w:rsidRDefault="006422C2" w:rsidP="003037AC">
      <w:r>
        <w:t>CockroachDB will attempt to keep a range at less than 512MB</w:t>
      </w:r>
      <w:r w:rsidR="002C2E14">
        <w:t>.  When a range exceeds that size</w:t>
      </w:r>
      <w:r w:rsidR="00D5293D">
        <w:t>,</w:t>
      </w:r>
      <w:r w:rsidR="008F70C7">
        <w:t xml:space="preserve"> the range </w:t>
      </w:r>
      <w:r w:rsidR="002C2E14">
        <w:t xml:space="preserve">will be split into two smaller contiguous ranges.  </w:t>
      </w:r>
    </w:p>
    <w:p w14:paraId="70D7F7E4" w14:textId="5CDC3D2F" w:rsidR="00862A70" w:rsidRDefault="006570BA" w:rsidP="00862A70">
      <w:r>
        <w:t>Ranges can also</w:t>
      </w:r>
      <w:r w:rsidR="00C93172">
        <w:t xml:space="preserve"> be split if they exceed </w:t>
      </w:r>
      <w:r w:rsidR="00C93172" w:rsidDel="00CB059E">
        <w:t xml:space="preserve">a </w:t>
      </w:r>
      <w:r w:rsidR="00CB059E">
        <w:t>load</w:t>
      </w:r>
      <w:r w:rsidR="00C93172">
        <w:t xml:space="preserve"> threshold.  If the parameter </w:t>
      </w:r>
      <w:r w:rsidR="005421F5">
        <w:t>+</w:t>
      </w:r>
      <w:proofErr w:type="spellStart"/>
      <w:r w:rsidR="00B51052" w:rsidRPr="00B51052">
        <w:t>kv.range_split.by_load_enabled</w:t>
      </w:r>
      <w:proofErr w:type="spellEnd"/>
      <w:r w:rsidR="005421F5">
        <w:t>+</w:t>
      </w:r>
      <w:r w:rsidR="00B51052">
        <w:t xml:space="preserve"> is true and the number of queries per second to range exceeds the value of </w:t>
      </w:r>
      <w:r w:rsidR="005421F5">
        <w:t>+</w:t>
      </w:r>
      <w:proofErr w:type="spellStart"/>
      <w:r w:rsidR="00CF7B8C" w:rsidRPr="00CF7B8C">
        <w:t>kv.range_split.load_qps_threshold</w:t>
      </w:r>
      <w:proofErr w:type="spellEnd"/>
      <w:r w:rsidR="005421F5">
        <w:t>+</w:t>
      </w:r>
      <w:r w:rsidR="00CF7B8C">
        <w:t xml:space="preserve">, then </w:t>
      </w:r>
      <w:r w:rsidR="007A1CDC">
        <w:t xml:space="preserve">a range may be split even if it is below the normal size threshold for range splitting.  </w:t>
      </w:r>
      <w:r w:rsidR="00FB1C05">
        <w:t xml:space="preserve"> Other factors will determine if a split actually occurs, including</w:t>
      </w:r>
      <w:r w:rsidR="00D565A1">
        <w:t xml:space="preserve"> whether the resulting split would actually split </w:t>
      </w:r>
      <w:r w:rsidR="008F70C7">
        <w:t xml:space="preserve">the </w:t>
      </w:r>
      <w:r w:rsidR="00D565A1">
        <w:t xml:space="preserve">load between the two new ranges and the impact on queries that might </w:t>
      </w:r>
      <w:r w:rsidR="008F70C7">
        <w:t xml:space="preserve">now have to </w:t>
      </w:r>
      <w:r w:rsidR="00D565A1">
        <w:t xml:space="preserve">span the new ranges. </w:t>
      </w:r>
    </w:p>
    <w:p w14:paraId="4F9B515C" w14:textId="05309799" w:rsidR="00862A70" w:rsidRDefault="0FBCD0C9" w:rsidP="00862A70">
      <w:r>
        <w:t xml:space="preserve">When splitting based on load, the two new ranges might not be of equal sizes.  By default, the range will be split at the point at which the load on the two new ranges will be roughly equal.  </w:t>
      </w:r>
    </w:p>
    <w:p w14:paraId="5C8EF979" w14:textId="2651A42C" w:rsidR="002E3E7C" w:rsidRDefault="002E3E7C" w:rsidP="00862A70">
      <w:r>
        <w:t xml:space="preserve">Ranges can also be split manually using the </w:t>
      </w:r>
      <w:r w:rsidR="00E2296E">
        <w:t>+</w:t>
      </w:r>
      <w:r>
        <w:t>SPLIT AT</w:t>
      </w:r>
      <w:r w:rsidR="00E2296E">
        <w:t>+</w:t>
      </w:r>
      <w:r>
        <w:t xml:space="preserve"> </w:t>
      </w:r>
      <w:r w:rsidR="00E2296E">
        <w:t xml:space="preserve">clause of the +ALTER TABLE+ and +ALTER INDEX_ statements. </w:t>
      </w:r>
    </w:p>
    <w:p w14:paraId="197281AB" w14:textId="78B3F37B" w:rsidR="00014D47" w:rsidRDefault="0FBCD0C9" w:rsidP="00ED58BD">
      <w:del w:id="368" w:author="Guy Harrison" w:date="2021-04-09T14:59:00Z">
        <w:r w:rsidDel="001D0389">
          <w:delText>Ranges can be merged if they fall below a size threshold (</w:delText>
        </w:r>
        <w:commentRangeStart w:id="369"/>
        <w:r w:rsidDel="001D0389">
          <w:delText>which parameter?</w:delText>
        </w:r>
        <w:commentRangeEnd w:id="369"/>
        <w:r w:rsidR="008D1021" w:rsidDel="001D0389">
          <w:rPr>
            <w:rStyle w:val="CommentReference"/>
          </w:rPr>
          <w:commentReference w:id="369"/>
        </w:r>
        <w:r w:rsidDel="001D0389">
          <w:delText>) or can be merged manually using the +</w:delText>
        </w:r>
        <w:commentRangeStart w:id="370"/>
        <w:r w:rsidDel="001D0389">
          <w:delText>UNSPLIT AT</w:delText>
        </w:r>
        <w:commentRangeEnd w:id="370"/>
        <w:r w:rsidR="008D1021" w:rsidDel="001D0389">
          <w:rPr>
            <w:rStyle w:val="CommentReference"/>
          </w:rPr>
          <w:commentReference w:id="370"/>
        </w:r>
        <w:r w:rsidDel="001D0389">
          <w:delText xml:space="preserve">+ clause of the +ALTER TABLE+ and +ALTER INDEX_ statements. </w:delText>
        </w:r>
      </w:del>
      <w:ins w:id="371" w:author="Guy Harrison" w:date="2021-04-05T15:07:00Z">
        <w:r w:rsidR="007E5209">
          <w:fldChar w:fldCharType="begin"/>
        </w:r>
        <w:r w:rsidR="007E5209">
          <w:instrText xml:space="preserve"> REF _Ref68527671 \h </w:instrText>
        </w:r>
      </w:ins>
      <w:r w:rsidR="007E5209">
        <w:fldChar w:fldCharType="separate"/>
      </w:r>
      <w:ins w:id="372" w:author="Guy Harrison" w:date="2021-04-05T15:06:00Z">
        <w:r w:rsidR="0028150D">
          <w:t xml:space="preserve">Figure </w:t>
        </w:r>
      </w:ins>
      <w:r w:rsidR="0028150D">
        <w:rPr>
          <w:noProof/>
        </w:rPr>
        <w:t>14</w:t>
      </w:r>
      <w:ins w:id="373" w:author="Guy Harrison" w:date="2021-04-05T15:07:00Z">
        <w:r w:rsidR="007E5209">
          <w:fldChar w:fldCharType="end"/>
        </w:r>
        <w:r w:rsidR="007E5209">
          <w:t xml:space="preserve"> illustrates a basic range split </w:t>
        </w:r>
      </w:ins>
      <w:ins w:id="374" w:author="Guy Harrison" w:date="2021-04-12T15:28:00Z">
        <w:r w:rsidR="00B451A4">
          <w:t>when</w:t>
        </w:r>
      </w:ins>
      <w:ins w:id="375" w:author="Guy Harrison" w:date="2021-04-05T15:07:00Z">
        <w:r w:rsidR="007E5209">
          <w:t xml:space="preserve"> an insert causes a range to exceed the 512MB </w:t>
        </w:r>
      </w:ins>
      <w:ins w:id="376" w:author="Guy Harrison" w:date="2021-04-05T15:08:00Z">
        <w:r w:rsidR="007E5209">
          <w:t xml:space="preserve">threshold.  Two </w:t>
        </w:r>
        <w:r w:rsidR="00235751">
          <w:t xml:space="preserve">ranges are created as a consequence.   </w:t>
        </w:r>
      </w:ins>
    </w:p>
    <w:p w14:paraId="4B1B4972" w14:textId="4597DFF7" w:rsidR="00F04DD5" w:rsidRDefault="00F04DD5">
      <w:pPr>
        <w:keepNext/>
        <w:pPrChange w:id="377" w:author="Guy Harrison" w:date="2021-04-05T15:06:00Z">
          <w:pPr/>
        </w:pPrChange>
      </w:pPr>
      <w:r>
        <w:rPr>
          <w:noProof/>
        </w:rPr>
        <w:drawing>
          <wp:inline distT="0" distB="0" distL="0" distR="0" wp14:anchorId="51AF1711" wp14:editId="56AB7ECD">
            <wp:extent cx="5731510" cy="242189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31">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14:paraId="70DD8290" w14:textId="4B62621A" w:rsidR="00F04DD5" w:rsidRDefault="00F04DD5" w:rsidP="00885431">
      <w:pPr>
        <w:pStyle w:val="Caption"/>
      </w:pPr>
      <w:bookmarkStart w:id="378" w:name="_Ref68527671"/>
      <w:r>
        <w:t xml:space="preserve">Figure </w:t>
      </w:r>
      <w:fldSimple w:instr=" SEQ Figure \* ARABIC ">
        <w:r w:rsidR="0028150D">
          <w:rPr>
            <w:noProof/>
          </w:rPr>
          <w:t>14</w:t>
        </w:r>
      </w:fldSimple>
      <w:bookmarkEnd w:id="378"/>
      <w:r>
        <w:t xml:space="preserve"> Range Splits</w:t>
      </w:r>
    </w:p>
    <w:p w14:paraId="777465DF" w14:textId="56A5140C" w:rsidR="00E05EF4" w:rsidRDefault="0FBCD0C9" w:rsidP="00452D72">
      <w:pPr>
        <w:pStyle w:val="Heading3"/>
      </w:pPr>
      <w:commentRangeStart w:id="379"/>
      <w:commentRangeStart w:id="380"/>
      <w:del w:id="381" w:author="Guy Harrison" w:date="2021-04-12T13:57:00Z">
        <w:r>
          <w:delText>Geo-partitioning</w:delText>
        </w:r>
        <w:commentRangeEnd w:id="379"/>
        <w:r w:rsidR="00452D72">
          <w:rPr>
            <w:rStyle w:val="CommentReference"/>
          </w:rPr>
          <w:commentReference w:id="379"/>
        </w:r>
        <w:commentRangeEnd w:id="380"/>
        <w:r w:rsidR="00452D72">
          <w:rPr>
            <w:rStyle w:val="CommentReference"/>
          </w:rPr>
          <w:commentReference w:id="380"/>
        </w:r>
      </w:del>
      <w:ins w:id="382" w:author="Guy Harrison" w:date="2021-04-12T13:57:00Z">
        <w:r w:rsidR="00DA79B6">
          <w:t>Multi</w:t>
        </w:r>
      </w:ins>
      <w:ins w:id="383" w:author="Guy Harrison" w:date="2021-04-12T15:29:00Z">
        <w:r w:rsidR="001F3862">
          <w:t>-</w:t>
        </w:r>
      </w:ins>
      <w:ins w:id="384" w:author="Guy Harrison" w:date="2021-04-12T13:57:00Z">
        <w:r w:rsidR="00DA79B6">
          <w:t xml:space="preserve">region </w:t>
        </w:r>
      </w:ins>
      <w:ins w:id="385" w:author="Guy Harrison" w:date="2021-04-12T15:29:00Z">
        <w:r w:rsidR="001F3862">
          <w:t>distribution</w:t>
        </w:r>
      </w:ins>
    </w:p>
    <w:p w14:paraId="0AD67F92" w14:textId="3D42FCD3" w:rsidR="00A56275" w:rsidRPr="00A56275" w:rsidRDefault="00452D72" w:rsidP="00A56275">
      <w:pPr>
        <w:rPr>
          <w:ins w:id="386" w:author="Guy Harrison" w:date="2021-04-12T13:57:00Z"/>
        </w:rPr>
      </w:pPr>
      <w:r>
        <w:t>Geo-partitioning is a special feature of CockroachDB Enterprise that allows data to be located within a specific geographic region.  This might be desirable from a performance point of view – reducing latencies for queries from a region about that region</w:t>
      </w:r>
      <w:r w:rsidR="00A538E5">
        <w:t xml:space="preserve"> – or from a data sovereignty perspective – keeping data within a specific geographic region for legal or regulatory reasons. </w:t>
      </w:r>
    </w:p>
    <w:p w14:paraId="0DE6DEF0" w14:textId="5016DC4B" w:rsidR="003C660D" w:rsidRPr="003C660D" w:rsidRDefault="00B925B1" w:rsidP="003C660D">
      <w:pPr>
        <w:rPr>
          <w:ins w:id="387" w:author="Guy Harrison" w:date="2021-04-12T13:57:00Z"/>
        </w:rPr>
      </w:pPr>
      <w:ins w:id="388" w:author="Guy Harrison" w:date="2021-04-12T13:57:00Z">
        <w:r>
          <w:t xml:space="preserve">CockroachDB </w:t>
        </w:r>
        <w:r w:rsidR="00334FC6">
          <w:t xml:space="preserve">supports </w:t>
        </w:r>
      </w:ins>
      <w:ins w:id="389" w:author="Guy Harrison" w:date="2021-04-12T15:29:00Z">
        <w:r w:rsidR="001F3862">
          <w:t xml:space="preserve">a </w:t>
        </w:r>
      </w:ins>
      <w:ins w:id="390" w:author="Guy Harrison" w:date="2021-04-12T13:57:00Z">
        <w:r w:rsidR="00334FC6">
          <w:t>multi-region conf</w:t>
        </w:r>
      </w:ins>
      <w:ins w:id="391" w:author="Guy Harrison" w:date="2021-04-12T13:58:00Z">
        <w:r w:rsidR="00334FC6">
          <w:t xml:space="preserve">iguration that </w:t>
        </w:r>
      </w:ins>
      <w:ins w:id="392" w:author="Guy Harrison" w:date="2021-04-12T15:29:00Z">
        <w:r w:rsidR="001F3862">
          <w:t>controls</w:t>
        </w:r>
      </w:ins>
      <w:ins w:id="393" w:author="Guy Harrison" w:date="2021-04-12T13:58:00Z">
        <w:r w:rsidR="008073EA">
          <w:t xml:space="preserve"> how data should be distributed across regions</w:t>
        </w:r>
        <w:r w:rsidR="00FB2EC1">
          <w:t>.  The following core concepts are relevant:</w:t>
        </w:r>
      </w:ins>
    </w:p>
    <w:p w14:paraId="2E49CBFE" w14:textId="21EB937E" w:rsidR="00E570A0" w:rsidRPr="00E570A0" w:rsidRDefault="008D3454" w:rsidP="005C7793">
      <w:pPr>
        <w:pStyle w:val="ListParagraph"/>
        <w:numPr>
          <w:ilvl w:val="0"/>
          <w:numId w:val="21"/>
        </w:numPr>
        <w:rPr>
          <w:ins w:id="394" w:author="Guy Harrison" w:date="2021-04-12T13:57:00Z"/>
        </w:rPr>
      </w:pPr>
      <w:ins w:id="395" w:author="Guy Harrison" w:date="2021-04-12T13:57:00Z">
        <w:r w:rsidRPr="00013EB6">
          <w:rPr>
            <w:b/>
            <w:bCs/>
            <w:rPrChange w:id="396" w:author="Guy Harrison" w:date="2021-04-12T13:58:00Z">
              <w:rPr/>
            </w:rPrChange>
          </w:rPr>
          <w:t>Cluster</w:t>
        </w:r>
        <w:r w:rsidRPr="00013EB6">
          <w:rPr>
            <w:b/>
            <w:bCs/>
            <w:rPrChange w:id="397" w:author="Guy Harrison" w:date="2021-04-12T13:58:00Z">
              <w:rPr/>
            </w:rPrChange>
          </w:rPr>
          <w:t xml:space="preserve"> Regions</w:t>
        </w:r>
        <w:r>
          <w:t xml:space="preserve"> are geographic regions that a user specifies at node start time</w:t>
        </w:r>
        <w:r>
          <w:t>.</w:t>
        </w:r>
      </w:ins>
    </w:p>
    <w:p w14:paraId="46EC217C" w14:textId="6BBD38DB" w:rsidR="00036D8A" w:rsidRPr="00036D8A" w:rsidRDefault="00C05389" w:rsidP="00036D8A">
      <w:pPr>
        <w:pStyle w:val="ListParagraph"/>
        <w:numPr>
          <w:ilvl w:val="0"/>
          <w:numId w:val="21"/>
        </w:numPr>
        <w:rPr>
          <w:ins w:id="398" w:author="Guy Harrison" w:date="2021-04-12T13:57:00Z"/>
        </w:rPr>
      </w:pPr>
      <w:ins w:id="399" w:author="Guy Harrison" w:date="2021-04-12T14:20:00Z">
        <w:r>
          <w:rPr>
            <w:b/>
            <w:bCs/>
          </w:rPr>
          <w:t xml:space="preserve">Regions </w:t>
        </w:r>
        <w:r>
          <w:t xml:space="preserve">may have </w:t>
        </w:r>
        <w:r w:rsidR="007E5DC5">
          <w:t>multiple</w:t>
        </w:r>
        <w:r>
          <w:t xml:space="preserve"> zones</w:t>
        </w:r>
      </w:ins>
    </w:p>
    <w:p w14:paraId="60239448" w14:textId="36C9284D" w:rsidR="008D3454" w:rsidRDefault="00896104" w:rsidP="00FB2EC1">
      <w:pPr>
        <w:pStyle w:val="ListParagraph"/>
        <w:numPr>
          <w:ilvl w:val="0"/>
          <w:numId w:val="21"/>
        </w:numPr>
        <w:rPr>
          <w:ins w:id="400" w:author="Guy Harrison" w:date="2021-04-12T13:57:00Z"/>
        </w:rPr>
        <w:pPrChange w:id="401" w:author="Guy Harrison" w:date="2021-04-12T13:58:00Z">
          <w:pPr/>
        </w:pPrChange>
      </w:pPr>
      <w:ins w:id="402" w:author="Guy Harrison" w:date="2021-04-12T14:05:00Z">
        <w:r>
          <w:t xml:space="preserve">Databases within the cluster are assigned to </w:t>
        </w:r>
      </w:ins>
      <w:ins w:id="403" w:author="Guy Harrison" w:date="2021-04-12T14:06:00Z">
        <w:r w:rsidR="00BA514A">
          <w:t>one or more regions</w:t>
        </w:r>
      </w:ins>
      <w:ins w:id="404" w:author="Guy Harrison" w:date="2021-04-12T14:20:00Z">
        <w:r w:rsidR="007E5DC5">
          <w:t xml:space="preserve">: one of these regions is the </w:t>
        </w:r>
        <w:r w:rsidR="007E5DC5" w:rsidRPr="007E5DC5">
          <w:rPr>
            <w:b/>
            <w:bCs/>
            <w:rPrChange w:id="405" w:author="Guy Harrison" w:date="2021-04-12T14:21:00Z">
              <w:rPr/>
            </w:rPrChange>
          </w:rPr>
          <w:t>primary</w:t>
        </w:r>
        <w:r w:rsidR="007E5DC5">
          <w:t xml:space="preserve"> region. </w:t>
        </w:r>
      </w:ins>
    </w:p>
    <w:p w14:paraId="5C246BFB" w14:textId="187130F0" w:rsidR="00C8457F" w:rsidRDefault="00C8457F" w:rsidP="005C7793">
      <w:pPr>
        <w:pStyle w:val="ListParagraph"/>
        <w:numPr>
          <w:ilvl w:val="0"/>
          <w:numId w:val="21"/>
        </w:numPr>
        <w:rPr>
          <w:ins w:id="406" w:author="Guy Harrison" w:date="2021-04-12T14:21:00Z"/>
        </w:rPr>
      </w:pPr>
      <w:ins w:id="407" w:author="Guy Harrison" w:date="2021-04-12T14:21:00Z">
        <w:r>
          <w:t xml:space="preserve">Tables within a database </w:t>
        </w:r>
        <w:r w:rsidR="00182837">
          <w:t xml:space="preserve">may have specific </w:t>
        </w:r>
      </w:ins>
      <w:ins w:id="408" w:author="Guy Harrison" w:date="2021-04-12T14:22:00Z">
        <w:r w:rsidR="00182837" w:rsidRPr="00A659AB">
          <w:rPr>
            <w:b/>
            <w:bCs/>
            <w:rPrChange w:id="409" w:author="Guy Harrison" w:date="2021-04-12T14:22:00Z">
              <w:rPr/>
            </w:rPrChange>
          </w:rPr>
          <w:t>locality rules</w:t>
        </w:r>
        <w:r w:rsidR="00A659AB">
          <w:t xml:space="preserve"> </w:t>
        </w:r>
        <w:r w:rsidR="00A659AB" w:rsidRPr="00A659AB">
          <w:t>(global, regional by table, regional by row</w:t>
        </w:r>
        <w:r w:rsidR="00A659AB">
          <w:t>)</w:t>
        </w:r>
      </w:ins>
      <w:ins w:id="410" w:author="Guy Harrison" w:date="2021-04-12T15:29:00Z">
        <w:r w:rsidR="001F3862">
          <w:t>,</w:t>
        </w:r>
      </w:ins>
      <w:ins w:id="411" w:author="Guy Harrison" w:date="2021-04-12T14:22:00Z">
        <w:r w:rsidR="00A659AB">
          <w:t xml:space="preserve"> which determine how its data will be distributed across zones. </w:t>
        </w:r>
      </w:ins>
    </w:p>
    <w:p w14:paraId="4FFC7329" w14:textId="50F77E39" w:rsidR="008D3454" w:rsidRDefault="008D3454" w:rsidP="00FB2EC1">
      <w:pPr>
        <w:pStyle w:val="ListParagraph"/>
        <w:numPr>
          <w:ilvl w:val="0"/>
          <w:numId w:val="21"/>
        </w:numPr>
        <w:rPr>
          <w:ins w:id="412" w:author="Guy Harrison" w:date="2021-04-12T13:57:00Z"/>
        </w:rPr>
        <w:pPrChange w:id="413" w:author="Guy Harrison" w:date="2021-04-12T13:58:00Z">
          <w:pPr/>
        </w:pPrChange>
      </w:pPr>
      <w:ins w:id="414" w:author="Guy Harrison" w:date="2021-04-12T13:57:00Z">
        <w:r w:rsidRPr="00A659AB">
          <w:rPr>
            <w:b/>
            <w:bCs/>
            <w:rPrChange w:id="415" w:author="Guy Harrison" w:date="2021-04-12T14:23:00Z">
              <w:rPr/>
            </w:rPrChange>
          </w:rPr>
          <w:t>Survival Goals</w:t>
        </w:r>
        <w:r>
          <w:t xml:space="preserve"> dictate how many simultaneous failure</w:t>
        </w:r>
      </w:ins>
      <w:ins w:id="416" w:author="Guy Harrison" w:date="2021-04-12T15:30:00Z">
        <w:r w:rsidR="001F3862">
          <w:t>s</w:t>
        </w:r>
      </w:ins>
      <w:ins w:id="417" w:author="Guy Harrison" w:date="2021-04-12T13:57:00Z">
        <w:r>
          <w:t xml:space="preserve"> a database can survive.</w:t>
        </w:r>
      </w:ins>
    </w:p>
    <w:p w14:paraId="273A8218" w14:textId="64E8EFE6" w:rsidR="0090764D" w:rsidRPr="0090764D" w:rsidRDefault="0090764D" w:rsidP="005C7793">
      <w:pPr>
        <w:pStyle w:val="ListParagraph"/>
        <w:rPr>
          <w:del w:id="418" w:author="Guy Harrison" w:date="2021-04-12T14:22:00Z"/>
        </w:rPr>
      </w:pPr>
    </w:p>
    <w:p w14:paraId="37767BBC" w14:textId="4B1A910B" w:rsidR="00297748" w:rsidRPr="00297748" w:rsidRDefault="00077019" w:rsidP="005C7793">
      <w:pPr>
        <w:rPr>
          <w:ins w:id="419" w:author="Guy Harrison" w:date="2021-04-12T14:24:00Z"/>
        </w:rPr>
      </w:pPr>
      <w:ins w:id="420" w:author="Guy Harrison" w:date="2021-04-12T14:24:00Z">
        <w:r w:rsidRPr="00077019">
          <w:t xml:space="preserve">With the </w:t>
        </w:r>
        <w:r w:rsidRPr="00B52E22">
          <w:rPr>
            <w:b/>
            <w:bCs/>
            <w:rPrChange w:id="421" w:author="Guy Harrison" w:date="2021-04-12T14:29:00Z">
              <w:rPr/>
            </w:rPrChange>
          </w:rPr>
          <w:t>zone</w:t>
        </w:r>
      </w:ins>
      <w:ins w:id="422" w:author="Guy Harrison" w:date="2021-04-12T15:30:00Z">
        <w:r w:rsidR="001F3862">
          <w:rPr>
            <w:b/>
            <w:bCs/>
          </w:rPr>
          <w:t>-</w:t>
        </w:r>
      </w:ins>
      <w:ins w:id="423" w:author="Guy Harrison" w:date="2021-04-12T14:24:00Z">
        <w:r w:rsidRPr="00B52E22">
          <w:rPr>
            <w:b/>
            <w:bCs/>
            <w:rPrChange w:id="424" w:author="Guy Harrison" w:date="2021-04-12T14:29:00Z">
              <w:rPr/>
            </w:rPrChange>
          </w:rPr>
          <w:t>level survival goal</w:t>
        </w:r>
        <w:r w:rsidRPr="00077019">
          <w:t>, the database will remain fully available for reads and writes, even if a zone goes down. However, the database may not remain fully available if multiple zones fail in the same region.</w:t>
        </w:r>
      </w:ins>
      <w:ins w:id="425" w:author="Guy Harrison" w:date="2021-04-12T14:25:00Z">
        <w:r w:rsidR="00F44A86">
          <w:t xml:space="preserve"> </w:t>
        </w:r>
        <w:r w:rsidR="00F44A86" w:rsidRPr="00F44A86">
          <w:t>Surviving zone failures is the default setting for multi-region databases.</w:t>
        </w:r>
      </w:ins>
    </w:p>
    <w:p w14:paraId="0CB054A8" w14:textId="29FCAC0E" w:rsidR="00257C77" w:rsidRDefault="00257C77" w:rsidP="003037AC">
      <w:pPr>
        <w:rPr>
          <w:ins w:id="426" w:author="Guy Harrison" w:date="2021-04-12T14:25:00Z"/>
        </w:rPr>
      </w:pPr>
      <w:ins w:id="427" w:author="Guy Harrison" w:date="2021-04-12T14:25:00Z">
        <w:r w:rsidRPr="00257C77">
          <w:t xml:space="preserve">The </w:t>
        </w:r>
        <w:r w:rsidRPr="00B52E22">
          <w:rPr>
            <w:b/>
            <w:bCs/>
            <w:rPrChange w:id="428" w:author="Guy Harrison" w:date="2021-04-12T14:29:00Z">
              <w:rPr/>
            </w:rPrChange>
          </w:rPr>
          <w:t>region</w:t>
        </w:r>
      </w:ins>
      <w:ins w:id="429" w:author="Guy Harrison" w:date="2021-04-12T15:30:00Z">
        <w:r w:rsidR="001F3862">
          <w:rPr>
            <w:b/>
            <w:bCs/>
          </w:rPr>
          <w:t>-</w:t>
        </w:r>
      </w:ins>
      <w:ins w:id="430" w:author="Guy Harrison" w:date="2021-04-12T14:25:00Z">
        <w:r w:rsidRPr="00B52E22">
          <w:rPr>
            <w:b/>
            <w:bCs/>
            <w:rPrChange w:id="431" w:author="Guy Harrison" w:date="2021-04-12T14:29:00Z">
              <w:rPr/>
            </w:rPrChange>
          </w:rPr>
          <w:t>level survival goal</w:t>
        </w:r>
        <w:r w:rsidRPr="00257C77">
          <w:t xml:space="preserve"> has the property that the database will remain fully available for reads and writes, even if an entire region goes down. </w:t>
        </w:r>
      </w:ins>
      <w:ins w:id="432" w:author="Guy Harrison" w:date="2021-04-12T14:27:00Z">
        <w:r w:rsidR="00777490">
          <w:t xml:space="preserve"> This</w:t>
        </w:r>
      </w:ins>
      <w:ins w:id="433" w:author="Guy Harrison" w:date="2021-04-12T15:30:00Z">
        <w:r w:rsidR="001F3862">
          <w:t>,</w:t>
        </w:r>
      </w:ins>
      <w:ins w:id="434" w:author="Guy Harrison" w:date="2021-04-12T14:27:00Z">
        <w:r w:rsidR="00777490">
          <w:t xml:space="preserve"> of course</w:t>
        </w:r>
      </w:ins>
      <w:ins w:id="435" w:author="Guy Harrison" w:date="2021-04-12T15:29:00Z">
        <w:r w:rsidR="001F3862">
          <w:t>,</w:t>
        </w:r>
      </w:ins>
      <w:ins w:id="436" w:author="Guy Harrison" w:date="2021-04-12T14:27:00Z">
        <w:r w:rsidR="00777490">
          <w:t xml:space="preserve"> means that copies of data will need to be maintained in other regions, magnifying write time. </w:t>
        </w:r>
      </w:ins>
    </w:p>
    <w:p w14:paraId="674264C7" w14:textId="743DCAFB" w:rsidR="0063241A" w:rsidRPr="0063241A" w:rsidRDefault="00C01555" w:rsidP="0063241A">
      <w:pPr>
        <w:rPr>
          <w:ins w:id="437" w:author="Guy Harrison" w:date="2021-04-12T14:25:00Z"/>
        </w:rPr>
      </w:pPr>
      <w:ins w:id="438" w:author="Guy Harrison" w:date="2021-04-12T14:26:00Z">
        <w:r w:rsidRPr="00C01555">
          <w:t xml:space="preserve">By default, all tables in a multi-region database are </w:t>
        </w:r>
        <w:r w:rsidRPr="00B52E22">
          <w:rPr>
            <w:b/>
            <w:bCs/>
            <w:rPrChange w:id="439" w:author="Guy Harrison" w:date="2021-04-12T14:29:00Z">
              <w:rPr/>
            </w:rPrChange>
          </w:rPr>
          <w:t>regional tables</w:t>
        </w:r>
        <w:r w:rsidRPr="00C01555">
          <w:t xml:space="preserve"> -- that is, CockroachDB optimizes access to the table's data from a single region (by default, the database's primary region).</w:t>
        </w:r>
      </w:ins>
    </w:p>
    <w:p w14:paraId="06451824" w14:textId="77777777" w:rsidR="00B52E22" w:rsidRDefault="00B52E22" w:rsidP="00B52E22">
      <w:pPr>
        <w:rPr>
          <w:ins w:id="440" w:author="Guy Harrison" w:date="2021-04-12T14:28:00Z"/>
        </w:rPr>
      </w:pPr>
      <w:ins w:id="441" w:author="Guy Harrison" w:date="2021-04-12T14:28:00Z">
        <w:r w:rsidRPr="00B52E22">
          <w:rPr>
            <w:b/>
            <w:bCs/>
            <w:rPrChange w:id="442" w:author="Guy Harrison" w:date="2021-04-12T14:28:00Z">
              <w:rPr/>
            </w:rPrChange>
          </w:rPr>
          <w:t>Regional by row</w:t>
        </w:r>
        <w:r>
          <w:t xml:space="preserve"> tables provide low-latency reads and writes for one or more rows of a table from a single region. Different rows in the table can be optimized for access from different regions.</w:t>
        </w:r>
      </w:ins>
    </w:p>
    <w:p w14:paraId="1F6B6988" w14:textId="23BBD846" w:rsidR="00FD0702" w:rsidRDefault="00B52E22" w:rsidP="003037AC">
      <w:pPr>
        <w:rPr>
          <w:ins w:id="443" w:author="Guy Harrison" w:date="2021-04-12T14:25:00Z"/>
        </w:rPr>
      </w:pPr>
      <w:ins w:id="444" w:author="Guy Harrison" w:date="2021-04-12T14:28:00Z">
        <w:r w:rsidRPr="00B52E22">
          <w:rPr>
            <w:b/>
            <w:bCs/>
            <w:rPrChange w:id="445" w:author="Guy Harrison" w:date="2021-04-12T14:28:00Z">
              <w:rPr/>
            </w:rPrChange>
          </w:rPr>
          <w:t>Global tables</w:t>
        </w:r>
        <w:r>
          <w:t xml:space="preserve"> are optimized for low-latency reads from all regions.</w:t>
        </w:r>
      </w:ins>
    </w:p>
    <w:p w14:paraId="6AB13F0D" w14:textId="63AC6242" w:rsidR="00B04E7C" w:rsidRDefault="00B04E7C" w:rsidP="003037AC">
      <w:pPr>
        <w:rPr>
          <w:del w:id="446" w:author="Guy Harrison" w:date="2021-04-12T13:53:00Z"/>
        </w:rPr>
      </w:pPr>
      <w:del w:id="447" w:author="Guy Harrison" w:date="2021-04-12T13:53:00Z">
        <w:r>
          <w:delText xml:space="preserve">Geo-partitioning can be applied to </w:delText>
        </w:r>
        <w:r w:rsidR="00117674">
          <w:delText xml:space="preserve">all replicas for a table or for leaseholders only. </w:delText>
        </w:r>
      </w:del>
    </w:p>
    <w:p w14:paraId="1A808055" w14:textId="7AD64709" w:rsidR="00021FF5" w:rsidRDefault="00117674" w:rsidP="00D740D5">
      <w:pPr>
        <w:rPr>
          <w:del w:id="448" w:author="Guy Harrison" w:date="2021-04-12T13:53:00Z"/>
        </w:rPr>
      </w:pPr>
      <w:del w:id="449" w:author="Guy Harrison" w:date="2021-04-12T13:53:00Z">
        <w:r>
          <w:delText>With</w:delText>
        </w:r>
        <w:r w:rsidR="001E1613">
          <w:delText xml:space="preserve"> geo-distributed</w:delText>
        </w:r>
        <w:r>
          <w:delText xml:space="preserve"> Replicas</w:delText>
        </w:r>
        <w:r w:rsidR="001E1613">
          <w:delText xml:space="preserve">, </w:delText>
        </w:r>
        <w:r>
          <w:delText>the table</w:delText>
        </w:r>
        <w:r w:rsidR="001E1613">
          <w:delText xml:space="preserve"> is partitioned </w:delText>
        </w:r>
        <w:r w:rsidR="00DE13DD">
          <w:delText xml:space="preserve">by the first column in </w:delText>
        </w:r>
        <w:r>
          <w:delText>its</w:delText>
        </w:r>
        <w:r w:rsidR="00DE13DD">
          <w:delText xml:space="preserve"> composite </w:delText>
        </w:r>
        <w:r w:rsidR="009F7038">
          <w:delText>P</w:delText>
        </w:r>
        <w:r w:rsidR="00DE13DD">
          <w:delText xml:space="preserve">rimary </w:delText>
        </w:r>
        <w:r w:rsidR="003B569C">
          <w:delText>K</w:delText>
        </w:r>
        <w:r w:rsidR="00DE13DD">
          <w:delText>ey.  Nodes in the cluster are associated with regions corresponding to that first column</w:delText>
        </w:r>
        <w:r w:rsidR="007143BD">
          <w:delText xml:space="preserve">.  All ranges for that region </w:delText>
        </w:r>
        <w:r w:rsidR="00AD2B1D">
          <w:delText xml:space="preserve">– including replica ranges - </w:delText>
        </w:r>
        <w:r w:rsidR="007143BD">
          <w:delText xml:space="preserve">are located within the nodes corresponding to the region. </w:delText>
        </w:r>
      </w:del>
    </w:p>
    <w:p w14:paraId="67E97E64" w14:textId="0E111840" w:rsidR="00021FF5" w:rsidRDefault="00021FF5" w:rsidP="00D740D5">
      <w:pPr>
        <w:rPr>
          <w:del w:id="450" w:author="Guy Harrison" w:date="2021-04-12T13:53:00Z"/>
        </w:rPr>
      </w:pPr>
      <w:del w:id="451" w:author="Guy Harrison" w:date="2021-04-12T13:53:00Z">
        <w:r>
          <w:delText>With geo-</w:delText>
        </w:r>
        <w:r w:rsidR="00933277">
          <w:delText xml:space="preserve">partitioned leaseholders, only the leaseholders are pinned to the regions with replicas free to be placed in other regions.  This </w:delText>
        </w:r>
        <w:r w:rsidR="004265A8">
          <w:delText xml:space="preserve">topology pattern is more resilient </w:delText>
        </w:r>
        <w:r w:rsidR="00AD2B1D">
          <w:delText xml:space="preserve">than the geo-distributed replica topology </w:delText>
        </w:r>
        <w:r w:rsidR="004265A8">
          <w:delText xml:space="preserve">but </w:delText>
        </w:r>
        <w:r w:rsidR="00AD2B1D">
          <w:delText xml:space="preserve">may reduce throughput since replication will have to span </w:delText>
        </w:r>
        <w:r w:rsidR="009F7038">
          <w:delText xml:space="preserve">wider geographic distances. </w:delText>
        </w:r>
        <w:r w:rsidR="004265A8">
          <w:delText xml:space="preserve"> </w:delText>
        </w:r>
      </w:del>
    </w:p>
    <w:p w14:paraId="5DD755E8" w14:textId="4EB30419" w:rsidR="007229A8" w:rsidRDefault="0FBCD0C9" w:rsidP="00D740D5">
      <w:pPr>
        <w:rPr>
          <w:ins w:id="452" w:author="Guy Harrison" w:date="2021-04-05T15:08:00Z"/>
        </w:rPr>
      </w:pPr>
      <w:commentRangeStart w:id="453"/>
      <w:commentRangeStart w:id="454"/>
      <w:del w:id="455" w:author="Guy Harrison" w:date="2021-04-09T15:05:00Z">
        <w:r w:rsidDel="007229A8">
          <w:delText>(Internals?   Are the partitions separate tables from the point of view of the distribution layer?)</w:delText>
        </w:r>
        <w:commentRangeEnd w:id="453"/>
        <w:r w:rsidR="00E32933" w:rsidDel="007229A8">
          <w:rPr>
            <w:rStyle w:val="CommentReference"/>
          </w:rPr>
          <w:commentReference w:id="453"/>
        </w:r>
        <w:commentRangeEnd w:id="454"/>
        <w:r w:rsidR="00E32933" w:rsidDel="007229A8">
          <w:rPr>
            <w:rStyle w:val="CommentReference"/>
          </w:rPr>
          <w:commentReference w:id="454"/>
        </w:r>
      </w:del>
    </w:p>
    <w:p w14:paraId="5C9226EF" w14:textId="0CD9DEF8" w:rsidR="0032191E" w:rsidRDefault="0032191E" w:rsidP="009612E7">
      <w:pPr>
        <w:pStyle w:val="Heading2"/>
      </w:pPr>
      <w:r>
        <w:t>Replication layer</w:t>
      </w:r>
    </w:p>
    <w:p w14:paraId="01BF9FB6" w14:textId="46253652" w:rsidR="000C3152" w:rsidRDefault="000C52B7" w:rsidP="0032191E">
      <w:pPr>
        <w:rPr>
          <w:ins w:id="456" w:author="Guy Harrison" w:date="2021-04-09T15:05:00Z"/>
        </w:rPr>
      </w:pPr>
      <w:r>
        <w:t xml:space="preserve">High availability </w:t>
      </w:r>
      <w:r w:rsidR="00062635">
        <w:t xml:space="preserve">requires that </w:t>
      </w:r>
      <w:r w:rsidR="00F62B99">
        <w:t xml:space="preserve">data not be lost or made unavailable should a node fail.  </w:t>
      </w:r>
      <w:r w:rsidR="00A26463">
        <w:t>This</w:t>
      </w:r>
      <w:ins w:id="457" w:author="Guy Harrison" w:date="2021-04-12T15:30:00Z">
        <w:r w:rsidR="001F3862">
          <w:t>,</w:t>
        </w:r>
      </w:ins>
      <w:r w:rsidR="00A26463">
        <w:t xml:space="preserve"> of course</w:t>
      </w:r>
      <w:ins w:id="458" w:author="Guy Harrison" w:date="2021-04-12T15:30:00Z">
        <w:r w:rsidR="001F3862">
          <w:t>,</w:t>
        </w:r>
      </w:ins>
      <w:r w:rsidR="00A26463">
        <w:t xml:space="preserve"> requires that multiple copies of data be maintained.  </w:t>
      </w:r>
    </w:p>
    <w:p w14:paraId="15CF63B0" w14:textId="77777777" w:rsidR="00D364C7" w:rsidRDefault="00BF1BE0" w:rsidP="0032191E">
      <w:r>
        <w:t>The</w:t>
      </w:r>
      <w:r w:rsidR="007A64D5">
        <w:t xml:space="preserve"> two most commonly used </w:t>
      </w:r>
      <w:r w:rsidR="00D364C7">
        <w:t>high availability designs are:</w:t>
      </w:r>
    </w:p>
    <w:p w14:paraId="3234796A" w14:textId="315B74FF" w:rsidR="004A0DF7" w:rsidRDefault="00D364C7" w:rsidP="00827689">
      <w:pPr>
        <w:pStyle w:val="ListParagraph"/>
        <w:numPr>
          <w:ilvl w:val="0"/>
          <w:numId w:val="19"/>
        </w:numPr>
      </w:pPr>
      <w:r w:rsidRPr="003A074F">
        <w:rPr>
          <w:b/>
          <w:bCs/>
          <w:rPrChange w:id="459" w:author="Guy Harrison" w:date="2021-04-09T17:53:00Z">
            <w:rPr/>
          </w:rPrChange>
        </w:rPr>
        <w:t>Active-passive</w:t>
      </w:r>
      <w:r>
        <w:t xml:space="preserve">, in which </w:t>
      </w:r>
      <w:r w:rsidR="004A0DF7">
        <w:t xml:space="preserve">a single node is a </w:t>
      </w:r>
      <w:r w:rsidR="00742432">
        <w:t>"</w:t>
      </w:r>
      <w:r w:rsidR="004A0DF7">
        <w:t>master</w:t>
      </w:r>
      <w:r w:rsidR="00742432">
        <w:t>"</w:t>
      </w:r>
      <w:r w:rsidR="004A0DF7">
        <w:t xml:space="preserve"> or </w:t>
      </w:r>
      <w:r w:rsidR="00742432">
        <w:t>"</w:t>
      </w:r>
      <w:r w:rsidR="004A0DF7">
        <w:t>active</w:t>
      </w:r>
      <w:r w:rsidR="00742432">
        <w:t>"</w:t>
      </w:r>
      <w:r w:rsidR="004A0DF7">
        <w:t xml:space="preserve"> node whose changes are propagated to passive </w:t>
      </w:r>
      <w:r w:rsidR="00742432">
        <w:t>"</w:t>
      </w:r>
      <w:r w:rsidR="004A0DF7">
        <w:t>secondary</w:t>
      </w:r>
      <w:r w:rsidR="00742432">
        <w:t>"</w:t>
      </w:r>
      <w:r w:rsidR="004A0DF7">
        <w:t xml:space="preserve"> or </w:t>
      </w:r>
      <w:r w:rsidR="00742432">
        <w:t>"</w:t>
      </w:r>
      <w:r w:rsidR="004A0DF7">
        <w:t>slave</w:t>
      </w:r>
      <w:r w:rsidR="00742432">
        <w:t>"</w:t>
      </w:r>
      <w:r w:rsidR="004A0DF7">
        <w:t xml:space="preserve"> nodes.</w:t>
      </w:r>
    </w:p>
    <w:p w14:paraId="5F1A148A" w14:textId="08F27E6F" w:rsidR="000C3152" w:rsidRDefault="00930EBD" w:rsidP="003609FC">
      <w:pPr>
        <w:pStyle w:val="ListParagraph"/>
        <w:numPr>
          <w:ilvl w:val="0"/>
          <w:numId w:val="19"/>
        </w:numPr>
      </w:pPr>
      <w:r w:rsidRPr="003A074F">
        <w:rPr>
          <w:b/>
          <w:bCs/>
          <w:rPrChange w:id="460" w:author="Guy Harrison" w:date="2021-04-09T17:53:00Z">
            <w:rPr/>
          </w:rPrChange>
        </w:rPr>
        <w:t>Active-active</w:t>
      </w:r>
      <w:r>
        <w:t xml:space="preserve"> in which all node</w:t>
      </w:r>
      <w:ins w:id="461" w:author="Guy Harrison" w:date="2021-04-12T15:30:00Z">
        <w:r w:rsidR="001F3862">
          <w:t>s</w:t>
        </w:r>
      </w:ins>
      <w:r>
        <w:t xml:space="preserve"> run identical services</w:t>
      </w:r>
      <w:r w:rsidR="00824A77">
        <w:t>.  Typically</w:t>
      </w:r>
      <w:ins w:id="462" w:author="Guy Harrison" w:date="2021-04-12T13:38:00Z">
        <w:r w:rsidR="001D4C08">
          <w:t>,</w:t>
        </w:r>
      </w:ins>
      <w:r w:rsidR="00824A77">
        <w:t xml:space="preserve"> active-active database systems are of the eventually consistent variety.  Since there is no </w:t>
      </w:r>
      <w:r w:rsidR="00742432">
        <w:t>"</w:t>
      </w:r>
      <w:r w:rsidR="00824A77">
        <w:t>master</w:t>
      </w:r>
      <w:r w:rsidR="00742432">
        <w:t>"</w:t>
      </w:r>
      <w:r w:rsidR="00824A77">
        <w:t xml:space="preserve">, </w:t>
      </w:r>
      <w:r w:rsidR="003C084D">
        <w:t xml:space="preserve">conflicting updates can be processed by different nodes.  These will need to be resolved, possibly by discarding one of the conflicting updates. </w:t>
      </w:r>
    </w:p>
    <w:p w14:paraId="75B2FF33" w14:textId="4931A9FB" w:rsidR="001F3221" w:rsidRDefault="001F3221" w:rsidP="001F3221">
      <w:r>
        <w:t xml:space="preserve">CockroachDB implements a </w:t>
      </w:r>
      <w:r w:rsidR="00762541">
        <w:rPr>
          <w:b/>
          <w:bCs/>
        </w:rPr>
        <w:t>distributed consensus</w:t>
      </w:r>
      <w:r w:rsidR="00762541">
        <w:t xml:space="preserve"> mechanism that</w:t>
      </w:r>
      <w:r w:rsidR="00EE4974">
        <w:t xml:space="preserve"> is c</w:t>
      </w:r>
      <w:r w:rsidR="003A074F">
        <w:t xml:space="preserve">alled Multi-active.  </w:t>
      </w:r>
      <w:r w:rsidR="00B275D8">
        <w:t xml:space="preserve">Like Active-active, all replicas can handle traffic, but </w:t>
      </w:r>
      <w:r w:rsidR="008B7797">
        <w:t>for an update to be accepted</w:t>
      </w:r>
      <w:ins w:id="463" w:author="Guy Harrison" w:date="2021-04-12T15:30:00Z">
        <w:r w:rsidR="001F3862">
          <w:t>,</w:t>
        </w:r>
      </w:ins>
      <w:r w:rsidR="008B7797">
        <w:t xml:space="preserve"> it must be </w:t>
      </w:r>
      <w:r w:rsidR="00556F59">
        <w:t>confirmed by a majority of replicas</w:t>
      </w:r>
      <w:r w:rsidR="003F577A">
        <w:t xml:space="preserve">.  </w:t>
      </w:r>
    </w:p>
    <w:p w14:paraId="7EDE6E9D" w14:textId="6E1C6833" w:rsidR="00164F70" w:rsidRDefault="00164F70" w:rsidP="001F3221">
      <w:r>
        <w:t xml:space="preserve">This architecture </w:t>
      </w:r>
      <w:r w:rsidR="002A5794">
        <w:t xml:space="preserve">ensures that there is no data loss in the event of </w:t>
      </w:r>
      <w:ins w:id="464" w:author="Guy Harrison" w:date="2021-04-12T15:31:00Z">
        <w:r w:rsidR="001F3862">
          <w:t xml:space="preserve">a </w:t>
        </w:r>
      </w:ins>
      <w:r w:rsidR="002A5794">
        <w:t>node failure, and the system remains available</w:t>
      </w:r>
      <w:ins w:id="465" w:author="Guy Harrison" w:date="2021-04-12T15:31:00Z">
        <w:r w:rsidR="001F3862">
          <w:t>,</w:t>
        </w:r>
      </w:ins>
      <w:r w:rsidR="002A5794">
        <w:t xml:space="preserve"> providing at least a majority of nodes remain active. </w:t>
      </w:r>
    </w:p>
    <w:p w14:paraId="1D94113B" w14:textId="79291382" w:rsidR="00AE4164" w:rsidRPr="00762541" w:rsidRDefault="00246AB2" w:rsidP="001F3221">
      <w:r>
        <w:t xml:space="preserve">CockroachDB </w:t>
      </w:r>
      <w:r w:rsidR="00922C1E">
        <w:t xml:space="preserve">implements </w:t>
      </w:r>
      <w:r w:rsidR="00164F70">
        <w:t>replication at the range level</w:t>
      </w:r>
      <w:r w:rsidR="00712935">
        <w:t>:  each range is replicated independently of other ranges.  At any given moment</w:t>
      </w:r>
      <w:ins w:id="466" w:author="Guy Harrison" w:date="2021-04-12T15:31:00Z">
        <w:r w:rsidR="001F3862">
          <w:t>,</w:t>
        </w:r>
      </w:ins>
      <w:r w:rsidR="00712935">
        <w:t xml:space="preserve"> a single node is responsible for </w:t>
      </w:r>
      <w:r w:rsidR="0030239E">
        <w:t xml:space="preserve">changes to a single node, but there is no overall master within the cluster. </w:t>
      </w:r>
    </w:p>
    <w:p w14:paraId="71312833" w14:textId="729D2AE7" w:rsidR="000C52B7" w:rsidDel="0030239E" w:rsidRDefault="00A26463" w:rsidP="0032191E">
      <w:pPr>
        <w:rPr>
          <w:del w:id="467" w:author="Guy Harrison" w:date="2021-04-09T17:57:00Z"/>
        </w:rPr>
      </w:pPr>
      <w:del w:id="468" w:author="Guy Harrison" w:date="2021-04-09T17:57:00Z">
        <w:r w:rsidDel="0030239E">
          <w:delText xml:space="preserve">There must be a </w:delText>
        </w:r>
        <w:commentRangeStart w:id="469"/>
        <w:r w:rsidRPr="009612E7" w:rsidDel="0030239E">
          <w:rPr>
            <w:b/>
            <w:bCs/>
          </w:rPr>
          <w:delText>distributed consensus</w:delText>
        </w:r>
        <w:commentRangeEnd w:id="469"/>
        <w:r w:rsidR="000C52B7" w:rsidDel="0030239E">
          <w:rPr>
            <w:rStyle w:val="CommentReference"/>
          </w:rPr>
          <w:commentReference w:id="469"/>
        </w:r>
        <w:r w:rsidDel="0030239E">
          <w:delText xml:space="preserve"> mechanism that ensures that these multiple copies of data are correctly synchronized. </w:delText>
        </w:r>
      </w:del>
    </w:p>
    <w:p w14:paraId="62544F59" w14:textId="34B9DF91" w:rsidR="00A7090D" w:rsidRDefault="00A7090D" w:rsidP="009612E7">
      <w:pPr>
        <w:pStyle w:val="Heading3"/>
      </w:pPr>
      <w:r>
        <w:t>Raft</w:t>
      </w:r>
    </w:p>
    <w:p w14:paraId="62C0D45C" w14:textId="7C271B70" w:rsidR="00E51147" w:rsidRDefault="00E51147" w:rsidP="0032191E">
      <w:r>
        <w:t xml:space="preserve">CockroachDB </w:t>
      </w:r>
      <w:r w:rsidR="0058471D">
        <w:t>employs</w:t>
      </w:r>
      <w:r w:rsidR="002656C9">
        <w:t xml:space="preserve"> the widely used </w:t>
      </w:r>
      <w:r w:rsidR="002656C9" w:rsidRPr="009612E7">
        <w:rPr>
          <w:b/>
          <w:bCs/>
        </w:rPr>
        <w:t>Raft protocol</w:t>
      </w:r>
      <w:r w:rsidR="005B442A">
        <w:rPr>
          <w:rStyle w:val="FootnoteReference"/>
          <w:b/>
          <w:bCs/>
        </w:rPr>
        <w:footnoteReference w:id="4"/>
      </w:r>
      <w:r w:rsidR="002656C9">
        <w:t xml:space="preserve"> as </w:t>
      </w:r>
      <w:r w:rsidR="00742432">
        <w:t>it</w:t>
      </w:r>
      <w:del w:id="471" w:author="Guy Harrison" w:date="2021-04-12T15:31:00Z">
        <w:r w:rsidR="00742432">
          <w:delText>'</w:delText>
        </w:r>
      </w:del>
      <w:r w:rsidR="00742432">
        <w:t xml:space="preserve">s </w:t>
      </w:r>
      <w:r w:rsidR="002656C9">
        <w:t xml:space="preserve">distributed consensus mechanism.  </w:t>
      </w:r>
      <w:r w:rsidR="00E51292">
        <w:t xml:space="preserve"> </w:t>
      </w:r>
      <w:r w:rsidR="00BC04DA">
        <w:t>In CockroachDB</w:t>
      </w:r>
      <w:ins w:id="472" w:author="Guy Harrison" w:date="2021-04-12T15:31:00Z">
        <w:r w:rsidR="001F3862">
          <w:t>,</w:t>
        </w:r>
      </w:ins>
      <w:r w:rsidR="00BC04DA">
        <w:t xml:space="preserve"> e</w:t>
      </w:r>
      <w:r w:rsidR="00E51292">
        <w:t xml:space="preserve">ach range is </w:t>
      </w:r>
      <w:r w:rsidR="00BC04DA">
        <w:t xml:space="preserve">a distinct Raft group – </w:t>
      </w:r>
      <w:r w:rsidR="00A735C3">
        <w:t>the</w:t>
      </w:r>
      <w:del w:id="473" w:author="Guy Harrison" w:date="2021-04-12T15:31:00Z">
        <w:r w:rsidR="00A735C3">
          <w:delText xml:space="preserve"> </w:delText>
        </w:r>
      </w:del>
      <w:r w:rsidR="00DC444B">
        <w:t xml:space="preserve"> consensus for each range is determined independently </w:t>
      </w:r>
      <w:r w:rsidR="0030239E">
        <w:t>of other</w:t>
      </w:r>
      <w:r w:rsidR="00DC444B">
        <w:t xml:space="preserve"> range</w:t>
      </w:r>
      <w:r w:rsidR="0030239E">
        <w:t>s</w:t>
      </w:r>
      <w:r w:rsidR="00DC444B">
        <w:t xml:space="preserve">. </w:t>
      </w:r>
    </w:p>
    <w:p w14:paraId="3B9A5DDD" w14:textId="5F9A8790" w:rsidR="00DC444B" w:rsidRDefault="00DC444B" w:rsidP="0032191E">
      <w:r>
        <w:t>In Raft and in most distributed consensus mechanisms</w:t>
      </w:r>
      <w:ins w:id="474" w:author="Guy Harrison" w:date="2021-04-12T15:32:00Z">
        <w:r w:rsidR="00AE0AD5">
          <w:t>,</w:t>
        </w:r>
      </w:ins>
      <w:r>
        <w:t xml:space="preserve"> we need </w:t>
      </w:r>
      <w:r w:rsidR="00AC132C">
        <w:t>a minimum of</w:t>
      </w:r>
      <w:r>
        <w:t xml:space="preserve"> 3 nodes</w:t>
      </w:r>
      <w:r w:rsidR="00AC132C">
        <w:t xml:space="preserve">.  This is because a majority of </w:t>
      </w:r>
      <w:r w:rsidR="00A36FA3">
        <w:t xml:space="preserve">nodes (a quorum) must always agree on the state.  In the event of a network partition, the only side of the partition with the majority of nodes can continue. </w:t>
      </w:r>
    </w:p>
    <w:p w14:paraId="616F3AC6" w14:textId="612A1734" w:rsidR="00A36FA3" w:rsidRDefault="0009349A" w:rsidP="0032191E">
      <w:r>
        <w:t xml:space="preserve">In a Raft group, one of the nodes is elected as </w:t>
      </w:r>
      <w:r w:rsidRPr="009612E7">
        <w:rPr>
          <w:b/>
          <w:bCs/>
        </w:rPr>
        <w:t>leader</w:t>
      </w:r>
      <w:r>
        <w:t xml:space="preserve"> by a majority of </w:t>
      </w:r>
      <w:r w:rsidR="001D34FA">
        <w:t xml:space="preserve">nodes in the group.  The other nodes are known as </w:t>
      </w:r>
      <w:r w:rsidR="001D34FA" w:rsidRPr="009612E7">
        <w:rPr>
          <w:b/>
          <w:bCs/>
        </w:rPr>
        <w:t>followers</w:t>
      </w:r>
      <w:r w:rsidR="001D34FA">
        <w:t xml:space="preserve">.  The </w:t>
      </w:r>
      <w:r w:rsidR="00F4092C">
        <w:t>R</w:t>
      </w:r>
      <w:r w:rsidR="001D34FA">
        <w:t xml:space="preserve">aft leader </w:t>
      </w:r>
      <w:r w:rsidR="001866BC">
        <w:t xml:space="preserve">controls changes to the raft group.  </w:t>
      </w:r>
      <w:r w:rsidR="00F4092C">
        <w:t xml:space="preserve"> </w:t>
      </w:r>
      <w:r w:rsidR="00254C8C">
        <w:t xml:space="preserve"> </w:t>
      </w:r>
      <w:r w:rsidR="00F4092C">
        <w:t xml:space="preserve">  </w:t>
      </w:r>
    </w:p>
    <w:p w14:paraId="338A4283" w14:textId="06F8162B" w:rsidR="00551AB8" w:rsidRDefault="00551AB8" w:rsidP="0032191E">
      <w:r>
        <w:t xml:space="preserve">Changes sent to the Raft leader are written to </w:t>
      </w:r>
      <w:r w:rsidR="00742432">
        <w:t>it</w:t>
      </w:r>
      <w:del w:id="475" w:author="Guy Harrison" w:date="2021-04-12T15:33:00Z">
        <w:r w:rsidR="00742432">
          <w:delText>'</w:delText>
        </w:r>
      </w:del>
      <w:r w:rsidR="00742432">
        <w:t xml:space="preserve">s </w:t>
      </w:r>
      <w:r w:rsidRPr="009612E7">
        <w:rPr>
          <w:b/>
          <w:bCs/>
        </w:rPr>
        <w:t>Raft log</w:t>
      </w:r>
      <w:r w:rsidR="002E66A1">
        <w:t xml:space="preserve"> and propagated to the followers.  When a majority of nodes accept the change, then the change is committed by the leader.  </w:t>
      </w:r>
      <w:r w:rsidR="00AE0AD5">
        <w:t>Note that in CockroachDB</w:t>
      </w:r>
      <w:r w:rsidR="00AA781A">
        <w:t>,</w:t>
      </w:r>
      <w:r w:rsidR="00AE0AD5">
        <w:t xml:space="preserve"> each</w:t>
      </w:r>
      <w:r w:rsidR="00AA781A">
        <w:t xml:space="preserve"> range has its own Raft log since every range is replicated separately. </w:t>
      </w:r>
      <w:r w:rsidR="00CD5729">
        <w:t xml:space="preserve"> </w:t>
      </w:r>
    </w:p>
    <w:p w14:paraId="6E674192" w14:textId="2E39C30A" w:rsidR="004B440B" w:rsidRDefault="00BC7FB5" w:rsidP="0032191E">
      <w:r>
        <w:t>Leader e</w:t>
      </w:r>
      <w:r w:rsidR="009834FA">
        <w:t xml:space="preserve">lections occur </w:t>
      </w:r>
      <w:r w:rsidR="00A7090D">
        <w:t>regularly or</w:t>
      </w:r>
      <w:r>
        <w:t xml:space="preserve"> may be triggered when a node </w:t>
      </w:r>
      <w:r w:rsidR="00A919D4">
        <w:t>fails to receive a heartbeat message from the leader.   In the la</w:t>
      </w:r>
      <w:ins w:id="476" w:author="Guy Harrison" w:date="2021-04-12T15:34:00Z">
        <w:r w:rsidR="00AA781A">
          <w:t>t</w:t>
        </w:r>
      </w:ins>
      <w:r w:rsidR="00A919D4">
        <w:t xml:space="preserve">ter case, a follower who cannot communicate with the leader will declare itself a </w:t>
      </w:r>
      <w:r w:rsidR="00FC7FEF">
        <w:t>candidate</w:t>
      </w:r>
      <w:r w:rsidR="00A919D4">
        <w:t xml:space="preserve"> and </w:t>
      </w:r>
      <w:r w:rsidR="00425733">
        <w:t>initiate an election</w:t>
      </w:r>
      <w:r w:rsidR="00FC7FEF">
        <w:t xml:space="preserve">.   </w:t>
      </w:r>
      <w:r w:rsidR="00433C2D">
        <w:t xml:space="preserve">Raft includes a set of safety rules that prevent any data loss during the election process.  In particular, a </w:t>
      </w:r>
      <w:r w:rsidR="004A1C5B">
        <w:t xml:space="preserve">candidate cannot win an election unless its log contains all committed entries. </w:t>
      </w:r>
    </w:p>
    <w:p w14:paraId="43E2AAD0" w14:textId="724CB74E" w:rsidR="00E04630" w:rsidRDefault="00E04630" w:rsidP="0032191E">
      <w:r>
        <w:t>Nodes that are temporarily disconnected from the cluster can be sent relevant sections of the Raft log to re-</w:t>
      </w:r>
      <w:r w:rsidR="00A7090D">
        <w:t>synchronize</w:t>
      </w:r>
      <w:r>
        <w:t xml:space="preserve"> or – if necessary – a </w:t>
      </w:r>
      <w:r w:rsidR="00A7090D">
        <w:t xml:space="preserve">point in time </w:t>
      </w:r>
      <w:r>
        <w:t>snap</w:t>
      </w:r>
      <w:r w:rsidR="00A7090D">
        <w:t>s</w:t>
      </w:r>
      <w:r>
        <w:t>hot of the state followed by a catch</w:t>
      </w:r>
      <w:r w:rsidR="00AA781A">
        <w:t>-</w:t>
      </w:r>
      <w:r>
        <w:t xml:space="preserve">up </w:t>
      </w:r>
      <w:r w:rsidR="00A7090D">
        <w:t xml:space="preserve">via Raft logs. </w:t>
      </w:r>
    </w:p>
    <w:p w14:paraId="61C17CB6" w14:textId="3D323B08" w:rsidR="005B442A" w:rsidRDefault="005B442A" w:rsidP="006F4CF9">
      <w:pPr>
        <w:pStyle w:val="Heading3"/>
      </w:pPr>
      <w:r>
        <w:t>Raft and Leaseholders</w:t>
      </w:r>
    </w:p>
    <w:p w14:paraId="4B0F89C2" w14:textId="6D5AD16E" w:rsidR="00A76A3C" w:rsidRDefault="00664DF0" w:rsidP="00A76A3C">
      <w:r>
        <w:t xml:space="preserve">The CockroachDB Leaseholder and the Raft leader responsibilities </w:t>
      </w:r>
      <w:r w:rsidR="00A2701D">
        <w:t>serve</w:t>
      </w:r>
      <w:r>
        <w:t xml:space="preserve"> very similar purposes.  The Leaseholder </w:t>
      </w:r>
      <w:r w:rsidR="00C96D02">
        <w:t xml:space="preserve">controls access to a range for the purposes of transactional integrity and isolation, while the Raft Leaseholder controls access to a range for the purposes of replication and </w:t>
      </w:r>
      <w:r w:rsidR="00BD7519">
        <w:t xml:space="preserve">data safety. </w:t>
      </w:r>
    </w:p>
    <w:p w14:paraId="166FBEE0" w14:textId="58FA67A1" w:rsidR="00BD7519" w:rsidRDefault="00A2701D" w:rsidP="00A76A3C">
      <w:r>
        <w:t xml:space="preserve">The Leaseholder is the only node that can </w:t>
      </w:r>
      <w:r w:rsidR="007E4A38">
        <w:t xml:space="preserve">propose writes to the Raft leader.  CockroachDB will attempt to </w:t>
      </w:r>
      <w:r w:rsidR="00F15153">
        <w:t xml:space="preserve">elect a Leaseholder </w:t>
      </w:r>
      <w:r w:rsidR="00067152">
        <w:t xml:space="preserve">who </w:t>
      </w:r>
      <w:r w:rsidR="00F15153">
        <w:t xml:space="preserve">is also the Raft leader so that these communications can be streamlined.  </w:t>
      </w:r>
      <w:r w:rsidR="121D98D0">
        <w:t xml:space="preserve">The </w:t>
      </w:r>
      <w:r w:rsidR="44C6633E">
        <w:t>Leaseholder serves all writes and most reads</w:t>
      </w:r>
      <w:ins w:id="477" w:author="Guy Harrison" w:date="2021-04-12T15:35:00Z">
        <w:r w:rsidR="00067152">
          <w:t>,</w:t>
        </w:r>
      </w:ins>
      <w:r w:rsidR="44C6633E">
        <w:t xml:space="preserve"> </w:t>
      </w:r>
      <w:r w:rsidR="75E3CED4">
        <w:t xml:space="preserve">so it is able to maintain the in-memory </w:t>
      </w:r>
      <w:r w:rsidR="139B16D0">
        <w:t>data</w:t>
      </w:r>
      <w:r w:rsidR="00316082">
        <w:t xml:space="preserve"> </w:t>
      </w:r>
      <w:r w:rsidR="139B16D0">
        <w:t xml:space="preserve">structures necessary to </w:t>
      </w:r>
      <w:r w:rsidR="29802965">
        <w:t xml:space="preserve">mediate read/write conflicts for the transaction layer. </w:t>
      </w:r>
    </w:p>
    <w:p w14:paraId="5F9A0143" w14:textId="5EB6A322" w:rsidR="00BD7519" w:rsidRDefault="00BD7519" w:rsidP="00A76A3C"/>
    <w:p w14:paraId="1320875B" w14:textId="7FBFF2F1" w:rsidR="00BD7519" w:rsidRDefault="1BCB9E53" w:rsidP="008B5A63">
      <w:pPr>
        <w:pStyle w:val="Heading3"/>
      </w:pPr>
      <w:r>
        <w:t xml:space="preserve">Closed timestamps and </w:t>
      </w:r>
      <w:r w:rsidR="10E47A47">
        <w:t>follower reads</w:t>
      </w:r>
    </w:p>
    <w:p w14:paraId="152A8C19" w14:textId="77777777" w:rsidR="0002212A" w:rsidRDefault="0002212A" w:rsidP="00A76A3C">
      <w:pPr>
        <w:rPr>
          <w:ins w:id="478" w:author="Guy Harrison" w:date="2021-04-12T14:31:00Z"/>
        </w:rPr>
      </w:pPr>
    </w:p>
    <w:p w14:paraId="5EF37CCA" w14:textId="77777777" w:rsidR="0002212A" w:rsidRDefault="2BAC4098" w:rsidP="00A76A3C">
      <w:pPr>
        <w:rPr>
          <w:ins w:id="479" w:author="Guy Harrison" w:date="2021-04-12T14:31:00Z"/>
        </w:rPr>
      </w:pPr>
      <w:r>
        <w:t xml:space="preserve">Periodically the Leaseholder will </w:t>
      </w:r>
      <w:r w:rsidR="00742432">
        <w:t>"</w:t>
      </w:r>
      <w:r>
        <w:t>close</w:t>
      </w:r>
      <w:r w:rsidR="00742432">
        <w:t>"</w:t>
      </w:r>
      <w:r>
        <w:t xml:space="preserve"> a timestamp in the recent past, </w:t>
      </w:r>
      <w:r w:rsidR="6337BEC2">
        <w:t xml:space="preserve">which guarantees that </w:t>
      </w:r>
      <w:r w:rsidR="0850A974">
        <w:t xml:space="preserve">no new writes with lower timestamps will be accepted. </w:t>
      </w:r>
    </w:p>
    <w:p w14:paraId="7620F362" w14:textId="6FF82401" w:rsidR="0002212A" w:rsidRDefault="0002212A" w:rsidP="0002212A">
      <w:r>
        <w:t xml:space="preserve">This mechanism also allows for </w:t>
      </w:r>
      <w:r w:rsidRPr="008E30B8">
        <w:rPr>
          <w:b/>
          <w:bCs/>
        </w:rPr>
        <w:t>follower reads</w:t>
      </w:r>
      <w:r>
        <w:rPr>
          <w:b/>
          <w:bCs/>
        </w:rPr>
        <w:t xml:space="preserve">.   </w:t>
      </w:r>
      <w:r>
        <w:t xml:space="preserve">Normally, reads have to be serviced by a replica's </w:t>
      </w:r>
      <w:r w:rsidR="006E5C0B">
        <w:t>L</w:t>
      </w:r>
      <w:r>
        <w:t xml:space="preserve">easeholder. This can be slow since the </w:t>
      </w:r>
      <w:r w:rsidR="006E5C0B">
        <w:t>L</w:t>
      </w:r>
      <w:r>
        <w:t>easeholder may be geographically distant from the gateway node that is issuing the query.  A follower read is a read taken from the closest replica, regardless of the replica's leaseholder status. This can result in much better latency in geo-distributed, multi-region deployments.</w:t>
      </w:r>
    </w:p>
    <w:p w14:paraId="5694C0F5" w14:textId="59B618AB" w:rsidR="0002212A" w:rsidRDefault="00835A69" w:rsidP="005236A1">
      <w:r>
        <w:t xml:space="preserve">If the </w:t>
      </w:r>
      <w:r w:rsidR="00A32849">
        <w:t>cluster setting +</w:t>
      </w:r>
      <w:r w:rsidR="00A32849" w:rsidRPr="00A32849">
        <w:t xml:space="preserve"> </w:t>
      </w:r>
      <w:proofErr w:type="spellStart"/>
      <w:r w:rsidR="00A32849" w:rsidRPr="00A32849">
        <w:t>kv.closed_timestamp.follower_reads_enabled</w:t>
      </w:r>
      <w:proofErr w:type="spellEnd"/>
      <w:r w:rsidR="00A32849">
        <w:t xml:space="preserve">+ is +TRUE+, </w:t>
      </w:r>
      <w:r w:rsidR="00D21ECB">
        <w:t xml:space="preserve">and a query </w:t>
      </w:r>
      <w:r w:rsidR="00A07A39">
        <w:t xml:space="preserve">uses the +AS OF SYSTEM TIME+ clause, then </w:t>
      </w:r>
      <w:r w:rsidR="00363D94">
        <w:t xml:space="preserve">the gatekeeper </w:t>
      </w:r>
      <w:r w:rsidR="00363D94" w:rsidRPr="00363D94">
        <w:t xml:space="preserve">forwards the request to the closest node that contains a replica of the data–– whether it be a follower or the </w:t>
      </w:r>
      <w:r w:rsidR="006E5C0B">
        <w:t>L</w:t>
      </w:r>
      <w:r w:rsidR="00363D94" w:rsidRPr="00363D94">
        <w:t>easeholder.</w:t>
      </w:r>
      <w:r w:rsidR="00F365C3">
        <w:t xml:space="preserve">  The time</w:t>
      </w:r>
      <w:r w:rsidR="00E4466E">
        <w:t xml:space="preserve">stamp provided in the query </w:t>
      </w:r>
      <w:r w:rsidR="00F365C3" w:rsidRPr="00F365C3">
        <w:t xml:space="preserve"> (i.e., the AS OF SYSTEM TIME value) </w:t>
      </w:r>
      <w:r w:rsidR="00E4466E">
        <w:t>must be</w:t>
      </w:r>
      <w:r w:rsidR="00F365C3" w:rsidRPr="00F365C3">
        <w:t xml:space="preserve"> less or equal to the node's closed timestamp</w:t>
      </w:r>
      <w:r w:rsidR="00E4466E">
        <w:t>.</w:t>
      </w:r>
    </w:p>
    <w:p w14:paraId="23BB4827" w14:textId="77777777" w:rsidR="0002212A" w:rsidRDefault="0002212A" w:rsidP="0002212A"/>
    <w:p w14:paraId="67979B82" w14:textId="168B4823" w:rsidR="00511686" w:rsidRDefault="00511686" w:rsidP="00511686"/>
    <w:p w14:paraId="3109F8D4" w14:textId="55430E1A" w:rsidR="008479FD" w:rsidRDefault="008479FD" w:rsidP="00D4185C">
      <w:pPr>
        <w:pStyle w:val="Heading2"/>
      </w:pPr>
      <w:r>
        <w:t>The Storage layer</w:t>
      </w:r>
    </w:p>
    <w:p w14:paraId="18B76372" w14:textId="26D651D0" w:rsidR="00AB4FE8" w:rsidRDefault="00742432" w:rsidP="00D4185C">
      <w:r>
        <w:t>We</w:t>
      </w:r>
      <w:del w:id="480" w:author="Guy Harrison" w:date="2021-04-12T13:40:00Z">
        <w:r>
          <w:delText>'ve</w:delText>
        </w:r>
      </w:del>
      <w:r>
        <w:t xml:space="preserve"> </w:t>
      </w:r>
      <w:r w:rsidR="00240714">
        <w:t>touched upon</w:t>
      </w:r>
      <w:r w:rsidR="00E44CD2">
        <w:t xml:space="preserve"> the logical structure of the Key-Value store </w:t>
      </w:r>
      <w:r w:rsidR="00240714">
        <w:t xml:space="preserve">earlier in the chapter when we discussed the Key-Value store.  </w:t>
      </w:r>
      <w:r w:rsidR="00571B09">
        <w:t xml:space="preserve"> </w:t>
      </w:r>
      <w:r w:rsidR="00F32108">
        <w:t>However, we have not yet looked at the physical implementation of the Key-Value stor</w:t>
      </w:r>
      <w:r w:rsidR="00F568AB">
        <w:t>age</w:t>
      </w:r>
      <w:r w:rsidR="00F32108">
        <w:t xml:space="preserve"> </w:t>
      </w:r>
      <w:r w:rsidR="00F568AB">
        <w:t>engine</w:t>
      </w:r>
      <w:r w:rsidR="000A6CBF">
        <w:t xml:space="preserve">. </w:t>
      </w:r>
    </w:p>
    <w:p w14:paraId="6813F1F6" w14:textId="785B1325" w:rsidR="00F17C31" w:rsidRDefault="00F568AB" w:rsidP="00D4185C">
      <w:r>
        <w:t xml:space="preserve">As of CockroachDB version 20, </w:t>
      </w:r>
      <w:r w:rsidR="00392CD1">
        <w:t xml:space="preserve">CockroachDB uses the </w:t>
      </w:r>
      <w:r w:rsidR="00392CD1" w:rsidRPr="002A2D21">
        <w:rPr>
          <w:b/>
          <w:bCs/>
        </w:rPr>
        <w:t>Pebble</w:t>
      </w:r>
      <w:r w:rsidR="006016D4" w:rsidRPr="002A2D21">
        <w:rPr>
          <w:b/>
          <w:bCs/>
        </w:rPr>
        <w:t>DB</w:t>
      </w:r>
      <w:r w:rsidR="00392CD1">
        <w:t xml:space="preserve"> storage engine </w:t>
      </w:r>
      <w:r w:rsidR="00553FA8">
        <w:t>–</w:t>
      </w:r>
      <w:r w:rsidR="00392CD1">
        <w:t xml:space="preserve"> </w:t>
      </w:r>
      <w:r w:rsidR="00553FA8">
        <w:t>an open</w:t>
      </w:r>
      <w:r w:rsidR="00A02AB9">
        <w:t>-</w:t>
      </w:r>
      <w:r w:rsidR="00553FA8">
        <w:t xml:space="preserve">source Key-Value store </w:t>
      </w:r>
      <w:r w:rsidR="00C90D27">
        <w:t xml:space="preserve">based inspired by the </w:t>
      </w:r>
      <w:proofErr w:type="spellStart"/>
      <w:r w:rsidR="00C90D27">
        <w:t>LevelDB</w:t>
      </w:r>
      <w:proofErr w:type="spellEnd"/>
      <w:r w:rsidR="00F17C31">
        <w:t xml:space="preserve"> and </w:t>
      </w:r>
      <w:proofErr w:type="spellStart"/>
      <w:r w:rsidR="00F17C31">
        <w:t>RocksDB</w:t>
      </w:r>
      <w:proofErr w:type="spellEnd"/>
      <w:r w:rsidR="00F17C31">
        <w:t xml:space="preserve"> storage engines</w:t>
      </w:r>
      <w:r w:rsidR="00C90D27">
        <w:t xml:space="preserve">. </w:t>
      </w:r>
      <w:r w:rsidR="00F17C31">
        <w:t xml:space="preserve">  PebbleDB is primarily maintained by the CockroachDB team and is optimized specifically for CockroachDB use cases. </w:t>
      </w:r>
      <w:r w:rsidR="006742DC">
        <w:t xml:space="preserve"> </w:t>
      </w:r>
      <w:r w:rsidR="006C18BC">
        <w:t xml:space="preserve">Older versions of CockroachDB use the </w:t>
      </w:r>
      <w:proofErr w:type="spellStart"/>
      <w:r w:rsidR="006C18BC">
        <w:t>RocksDB</w:t>
      </w:r>
      <w:proofErr w:type="spellEnd"/>
      <w:r w:rsidR="006C18BC">
        <w:t xml:space="preserve"> storage engine</w:t>
      </w:r>
      <w:ins w:id="481" w:author="Guy Harrison" w:date="2021-04-12T16:14:00Z">
        <w:r w:rsidR="006C18BC">
          <w:t>.</w:t>
        </w:r>
      </w:ins>
      <w:r w:rsidR="006742DC">
        <w:t xml:space="preserve"> </w:t>
      </w:r>
      <w:commentRangeStart w:id="482"/>
      <w:del w:id="483" w:author="Guy Harrison" w:date="2021-04-09T18:00:00Z">
        <w:r w:rsidR="006742DC" w:rsidDel="006016D4">
          <w:delText xml:space="preserve">At the time of writing, RocksDB was available as an option </w:delText>
        </w:r>
        <w:r w:rsidR="004C191C" w:rsidDel="006016D4">
          <w:delText>to ensure backward compatibility.</w:delText>
        </w:r>
        <w:commentRangeEnd w:id="482"/>
        <w:r w:rsidDel="006016D4">
          <w:rPr>
            <w:rStyle w:val="CommentReference"/>
          </w:rPr>
          <w:commentReference w:id="482"/>
        </w:r>
      </w:del>
    </w:p>
    <w:p w14:paraId="6892635A" w14:textId="160BB71F" w:rsidR="004C191C" w:rsidRDefault="004C191C" w:rsidP="003B1EEA">
      <w:pPr>
        <w:pStyle w:val="Heading3"/>
      </w:pPr>
      <w:r>
        <w:t>Log Structured Merge (LSM) Tree</w:t>
      </w:r>
      <w:ins w:id="484" w:author="Guy Harrison" w:date="2021-04-12T16:14:00Z">
        <w:r w:rsidR="006C18BC">
          <w:t>s</w:t>
        </w:r>
      </w:ins>
      <w:r>
        <w:t xml:space="preserve"> </w:t>
      </w:r>
    </w:p>
    <w:p w14:paraId="142ECC92" w14:textId="759E6C3B" w:rsidR="003B1EEA" w:rsidRDefault="003B1EEA" w:rsidP="003B1EEA"/>
    <w:p w14:paraId="59AB07A5" w14:textId="27022C96" w:rsidR="00E76BDC" w:rsidRDefault="00E76BDC" w:rsidP="003B1EEA">
      <w:r>
        <w:t xml:space="preserve">PebbleDB </w:t>
      </w:r>
      <w:r w:rsidR="006016D4">
        <w:t>implements</w:t>
      </w:r>
      <w:r>
        <w:t xml:space="preserve"> the Log Structured Merge Tree (LSM) architecture.  </w:t>
      </w:r>
    </w:p>
    <w:p w14:paraId="083097CD" w14:textId="1801A613" w:rsidR="008930B7" w:rsidRDefault="008930B7" w:rsidP="008930B7">
      <w:r>
        <w:t xml:space="preserve">LSM is a structure that seeks to optimize storage and support extremely high insert rates, while still supporting efficient random read access. </w:t>
      </w:r>
    </w:p>
    <w:p w14:paraId="4B3C380A" w14:textId="4380CB18" w:rsidR="008930B7" w:rsidRDefault="008930B7" w:rsidP="008930B7">
      <w:r>
        <w:t xml:space="preserve">The simplest possible LSM tree consists of two indexed </w:t>
      </w:r>
      <w:r w:rsidR="00742432">
        <w:t>"</w:t>
      </w:r>
      <w:r>
        <w:t>trees</w:t>
      </w:r>
      <w:r w:rsidR="00742432">
        <w:t>":</w:t>
      </w:r>
    </w:p>
    <w:p w14:paraId="603EA3AF" w14:textId="5A7CD9BB" w:rsidR="008930B7" w:rsidRDefault="008930B7" w:rsidP="009612E7">
      <w:pPr>
        <w:pStyle w:val="ListParagraph"/>
        <w:numPr>
          <w:ilvl w:val="0"/>
          <w:numId w:val="20"/>
        </w:numPr>
      </w:pPr>
      <w:r>
        <w:t>An in</w:t>
      </w:r>
      <w:r w:rsidR="00635F4A">
        <w:t>-</w:t>
      </w:r>
      <w:r>
        <w:t xml:space="preserve">memory tree </w:t>
      </w:r>
      <w:r w:rsidR="00A02AB9">
        <w:t xml:space="preserve">that </w:t>
      </w:r>
      <w:r>
        <w:t xml:space="preserve">is the recipient of all new record inserts - the </w:t>
      </w:r>
      <w:r w:rsidRPr="009612E7">
        <w:rPr>
          <w:b/>
          <w:bCs/>
        </w:rPr>
        <w:t>MemTable</w:t>
      </w:r>
      <w:r>
        <w:t>.</w:t>
      </w:r>
    </w:p>
    <w:p w14:paraId="226C1BC5" w14:textId="08A91685" w:rsidR="008930B7" w:rsidRDefault="008930B7" w:rsidP="009612E7">
      <w:pPr>
        <w:pStyle w:val="ListParagraph"/>
        <w:numPr>
          <w:ilvl w:val="0"/>
          <w:numId w:val="20"/>
        </w:numPr>
      </w:pPr>
      <w:r>
        <w:t>A number of on</w:t>
      </w:r>
      <w:r w:rsidR="00635F4A">
        <w:t>-</w:t>
      </w:r>
      <w:r>
        <w:t xml:space="preserve">disk trees </w:t>
      </w:r>
      <w:r w:rsidR="00A02AB9">
        <w:t>representing</w:t>
      </w:r>
      <w:r>
        <w:t xml:space="preserve"> copies of in–memory trees </w:t>
      </w:r>
      <w:r w:rsidR="00A02AB9">
        <w:t xml:space="preserve">that </w:t>
      </w:r>
      <w:r>
        <w:t xml:space="preserve">have been flushed to disk. These are referred to as </w:t>
      </w:r>
      <w:r w:rsidR="003438B4">
        <w:rPr>
          <w:b/>
          <w:bCs/>
        </w:rPr>
        <w:t>Static Sorted Tables (SST</w:t>
      </w:r>
      <w:r w:rsidR="00A9147B">
        <w:rPr>
          <w:b/>
          <w:bCs/>
        </w:rPr>
        <w:t>ables</w:t>
      </w:r>
      <w:r w:rsidR="003438B4">
        <w:rPr>
          <w:b/>
          <w:bCs/>
        </w:rPr>
        <w:t>).</w:t>
      </w:r>
      <w:r>
        <w:t xml:space="preserve"> </w:t>
      </w:r>
    </w:p>
    <w:p w14:paraId="32156BEC" w14:textId="402B4E7E" w:rsidR="002C1CE4" w:rsidRDefault="00B10A49" w:rsidP="008930B7">
      <w:r>
        <w:t xml:space="preserve">SSTables exist at multiple levels – L0 is simply a copy of the in-memory MemTable </w:t>
      </w:r>
      <w:r w:rsidR="00AD124A">
        <w:t xml:space="preserve">that has been flushed to disk. </w:t>
      </w:r>
      <w:r w:rsidR="00121D94">
        <w:t xml:space="preserve">Periodically, </w:t>
      </w:r>
      <w:r w:rsidR="006C18BC">
        <w:t>SSTables</w:t>
      </w:r>
      <w:r w:rsidR="00121D94">
        <w:t xml:space="preserve"> </w:t>
      </w:r>
      <w:r w:rsidR="00093D46">
        <w:t>are periodically compacted into larger consolidated stores</w:t>
      </w:r>
      <w:r w:rsidR="002C1CE4">
        <w:t>, creating additional levels – L1, L2, etc</w:t>
      </w:r>
      <w:r w:rsidR="00093D46">
        <w:t xml:space="preserve">. </w:t>
      </w:r>
    </w:p>
    <w:p w14:paraId="5DE0EABB" w14:textId="130B234A" w:rsidR="00EA706A" w:rsidRDefault="00093D46" w:rsidP="008930B7">
      <w:r>
        <w:t xml:space="preserve"> </w:t>
      </w:r>
      <w:r w:rsidR="00A72C97">
        <w:t xml:space="preserve">SSTables are internally sorted </w:t>
      </w:r>
      <w:r w:rsidR="008C1413">
        <w:t>and indexed</w:t>
      </w:r>
      <w:ins w:id="485" w:author="Guy Harrison" w:date="2021-04-12T15:37:00Z">
        <w:r w:rsidR="002C1CE4">
          <w:t>,</w:t>
        </w:r>
      </w:ins>
      <w:r w:rsidR="008C1413">
        <w:t xml:space="preserve"> so lookups within an SSTable are fast. </w:t>
      </w:r>
    </w:p>
    <w:p w14:paraId="5179073D" w14:textId="58F5BE8E" w:rsidR="008930B7" w:rsidRDefault="008930B7" w:rsidP="008930B7">
      <w:r>
        <w:t xml:space="preserve">The </w:t>
      </w:r>
      <w:r w:rsidR="0046481F">
        <w:t xml:space="preserve">basic </w:t>
      </w:r>
      <w:r>
        <w:t>LSM architecture ensures that writes are always fast</w:t>
      </w:r>
      <w:del w:id="486" w:author="Guy Harrison" w:date="2021-04-12T15:37:00Z">
        <w:r>
          <w:delText>,</w:delText>
        </w:r>
      </w:del>
      <w:r>
        <w:t xml:space="preserve"> since they </w:t>
      </w:r>
      <w:r w:rsidR="00974215">
        <w:t xml:space="preserve">primarily </w:t>
      </w:r>
      <w:r>
        <w:t xml:space="preserve">operate at </w:t>
      </w:r>
      <w:commentRangeStart w:id="487"/>
      <w:r>
        <w:t>memory speed</w:t>
      </w:r>
      <w:commentRangeEnd w:id="487"/>
      <w:r>
        <w:rPr>
          <w:rStyle w:val="CommentReference"/>
        </w:rPr>
        <w:commentReference w:id="487"/>
      </w:r>
      <w:r w:rsidR="005477A9">
        <w:t xml:space="preserve">, although there is often also a sequential </w:t>
      </w:r>
      <w:r w:rsidR="002A2D21">
        <w:t>Write Ahead Log</w:t>
      </w:r>
      <w:r w:rsidR="005477A9">
        <w:t xml:space="preserve"> on disk.</w:t>
      </w:r>
      <w:r>
        <w:t xml:space="preserve"> The transfer to </w:t>
      </w:r>
      <w:r w:rsidR="002C1CE4">
        <w:t xml:space="preserve">on disk SSTables </w:t>
      </w:r>
      <w:r>
        <w:t>is also fast since it occurs in append</w:t>
      </w:r>
      <w:r w:rsidR="002C1CE4">
        <w:t>-</w:t>
      </w:r>
      <w:r>
        <w:t xml:space="preserve">only batches </w:t>
      </w:r>
      <w:r w:rsidR="002C1CE4">
        <w:t>using</w:t>
      </w:r>
      <w:r>
        <w:t xml:space="preserve"> fast sequential writes. Reads occur either from the in</w:t>
      </w:r>
      <w:r w:rsidR="006A4DEC">
        <w:t>-</w:t>
      </w:r>
      <w:r>
        <w:t>memory tree or from the disk tree; in either case</w:t>
      </w:r>
      <w:ins w:id="488" w:author="Guy Harrison" w:date="2021-04-12T15:38:00Z">
        <w:r w:rsidR="002C1CE4">
          <w:t>,</w:t>
        </w:r>
      </w:ins>
      <w:r>
        <w:t xml:space="preserve"> reads are facilitated by an index and are relatively swift.</w:t>
      </w:r>
    </w:p>
    <w:p w14:paraId="69DEC4C4" w14:textId="0848AE66" w:rsidR="008930B7" w:rsidRDefault="008930B7" w:rsidP="008930B7">
      <w:r>
        <w:t xml:space="preserve">Of course, if </w:t>
      </w:r>
      <w:r w:rsidR="001D4760">
        <w:t>a</w:t>
      </w:r>
      <w:r>
        <w:t xml:space="preserve"> </w:t>
      </w:r>
      <w:r w:rsidR="006A4DEC">
        <w:t>node fails</w:t>
      </w:r>
      <w:r>
        <w:t xml:space="preserve"> while data </w:t>
      </w:r>
      <w:r w:rsidR="006A4DEC">
        <w:t>is</w:t>
      </w:r>
      <w:r>
        <w:t xml:space="preserve"> in the in-memory store</w:t>
      </w:r>
      <w:ins w:id="489" w:author="Guy Harrison" w:date="2021-04-12T15:38:00Z">
        <w:r w:rsidR="002C1CE4">
          <w:t>,</w:t>
        </w:r>
      </w:ins>
      <w:r>
        <w:t xml:space="preserve"> then it could be lost.  For this reason, database implementations of the LSM pattern </w:t>
      </w:r>
      <w:r w:rsidR="006A4DEC">
        <w:t xml:space="preserve">include a </w:t>
      </w:r>
      <w:r w:rsidR="00EF3AF7" w:rsidRPr="009612E7">
        <w:rPr>
          <w:b/>
          <w:bCs/>
        </w:rPr>
        <w:t>Write Ahead Log</w:t>
      </w:r>
      <w:r w:rsidR="00EF3AF7">
        <w:t xml:space="preserve"> (</w:t>
      </w:r>
      <w:r w:rsidR="006A4DEC">
        <w:t>WAL</w:t>
      </w:r>
      <w:r w:rsidR="00EF3AF7">
        <w:t>)</w:t>
      </w:r>
      <w:r w:rsidR="006A4DEC">
        <w:t xml:space="preserve"> that persists transactions to disk.  The WAL</w:t>
      </w:r>
      <w:r w:rsidR="00EF3AF7">
        <w:t xml:space="preserve"> is written via </w:t>
      </w:r>
      <w:ins w:id="490" w:author="Guy Harrison" w:date="2021-04-12T15:38:00Z">
        <w:r w:rsidR="002C1CE4">
          <w:t xml:space="preserve">fast </w:t>
        </w:r>
      </w:ins>
      <w:r w:rsidR="00EF3AF7">
        <w:t xml:space="preserve">sequential </w:t>
      </w:r>
      <w:del w:id="491" w:author="Guy Harrison" w:date="2021-04-12T15:38:00Z">
        <w:r w:rsidR="00EF3AF7">
          <w:delText>writes which are faster than random writes</w:delText>
        </w:r>
      </w:del>
      <w:ins w:id="492" w:author="Guy Harrison" w:date="2021-04-12T15:38:00Z">
        <w:r w:rsidR="002C1CE4">
          <w:t>writes</w:t>
        </w:r>
      </w:ins>
      <w:ins w:id="493" w:author="Guy Harrison" w:date="2021-04-09T18:08:00Z">
        <w:r w:rsidR="002B4E82">
          <w:t>.</w:t>
        </w:r>
      </w:ins>
      <w:del w:id="494" w:author="Guy Harrison" w:date="2021-04-09T18:08:00Z">
        <w:r w:rsidR="00EF3AF7" w:rsidDel="002B4E82">
          <w:delText xml:space="preserve">, although this performance advantage </w:delText>
        </w:r>
        <w:r w:rsidR="00A66CD2" w:rsidDel="002B4E82">
          <w:delText xml:space="preserve">is not as critical now with </w:delText>
        </w:r>
        <w:commentRangeStart w:id="495"/>
        <w:commentRangeStart w:id="496"/>
        <w:r w:rsidR="00A66CD2" w:rsidDel="002B4E82">
          <w:delText xml:space="preserve">Solid State Disks that support </w:delText>
        </w:r>
        <w:r w:rsidR="008014D0" w:rsidDel="002B4E82">
          <w:delText xml:space="preserve">random writes more effectively. </w:delText>
        </w:r>
        <w:r w:rsidR="006A4DEC" w:rsidDel="002B4E82">
          <w:delText xml:space="preserve"> </w:delText>
        </w:r>
        <w:commentRangeEnd w:id="495"/>
        <w:r w:rsidDel="002B4E82">
          <w:rPr>
            <w:rStyle w:val="CommentReference"/>
          </w:rPr>
          <w:commentReference w:id="495"/>
        </w:r>
        <w:commentRangeEnd w:id="496"/>
        <w:r w:rsidR="000E27F6" w:rsidDel="002B4E82">
          <w:rPr>
            <w:rStyle w:val="CommentReference"/>
          </w:rPr>
          <w:commentReference w:id="496"/>
        </w:r>
      </w:del>
    </w:p>
    <w:p w14:paraId="67ADC105" w14:textId="1E5636D6" w:rsidR="00A22DCD" w:rsidRDefault="00A22DCD" w:rsidP="008930B7">
      <w:r>
        <w:fldChar w:fldCharType="begin"/>
      </w:r>
      <w:r>
        <w:instrText xml:space="preserve"> REF _Ref68534440 \h </w:instrText>
      </w:r>
      <w:r>
        <w:fldChar w:fldCharType="separate"/>
      </w:r>
      <w:r w:rsidR="0028150D">
        <w:t xml:space="preserve">Figure </w:t>
      </w:r>
      <w:r w:rsidR="0028150D">
        <w:rPr>
          <w:noProof/>
        </w:rPr>
        <w:t>15</w:t>
      </w:r>
      <w:r>
        <w:fldChar w:fldCharType="end"/>
      </w:r>
      <w:r>
        <w:t xml:space="preserve"> </w:t>
      </w:r>
      <w:r w:rsidRPr="00A22DCD">
        <w:t xml:space="preserve">illustrates </w:t>
      </w:r>
      <w:r>
        <w:t xml:space="preserve">LSM writes. </w:t>
      </w:r>
      <w:r w:rsidRPr="00A22DCD">
        <w:t xml:space="preserve"> Writes from </w:t>
      </w:r>
      <w:r>
        <w:t>higher CockroachDB layers</w:t>
      </w:r>
      <w:r w:rsidRPr="00A22DCD">
        <w:t xml:space="preserve"> are first applied to the </w:t>
      </w:r>
      <w:r w:rsidR="00DD02CE">
        <w:t>Write Ahead Log (WAL)</w:t>
      </w:r>
      <w:r w:rsidR="00DD02CE" w:rsidRPr="00A22DCD">
        <w:t xml:space="preserve"> </w:t>
      </w:r>
      <w:r w:rsidRPr="00A22DCD">
        <w:t>(1) and then to the MemTable (2).  Once the MemTable reaches a certain size</w:t>
      </w:r>
      <w:ins w:id="497" w:author="Guy Harrison" w:date="2021-04-12T15:38:00Z">
        <w:r w:rsidR="00614653">
          <w:t>,</w:t>
        </w:r>
      </w:ins>
      <w:r w:rsidRPr="00A22DCD">
        <w:t xml:space="preserve"> it is flushed to disk to create a new SSTable (3)</w:t>
      </w:r>
      <w:r w:rsidR="007469F5">
        <w:t xml:space="preserve">. </w:t>
      </w:r>
      <w:r w:rsidRPr="00A22DCD">
        <w:t xml:space="preserve"> </w:t>
      </w:r>
      <w:r w:rsidR="007469F5">
        <w:t>O</w:t>
      </w:r>
      <w:r w:rsidR="007469F5" w:rsidRPr="00A22DCD">
        <w:t xml:space="preserve">nce </w:t>
      </w:r>
      <w:r w:rsidRPr="00A22DCD">
        <w:t>the flush completes</w:t>
      </w:r>
      <w:ins w:id="498" w:author="Guy Harrison" w:date="2021-04-12T15:39:00Z">
        <w:r w:rsidR="007469F5">
          <w:t>,</w:t>
        </w:r>
      </w:ins>
      <w:r w:rsidRPr="00A22DCD">
        <w:t xml:space="preserve"> </w:t>
      </w:r>
      <w:r w:rsidR="00A9147B">
        <w:t>WAL</w:t>
      </w:r>
      <w:r w:rsidRPr="00A22DCD">
        <w:t xml:space="preserve"> records may be purged (4). Periodically multiple SSTables are merged (compacted) into larger SSTables (5).</w:t>
      </w:r>
    </w:p>
    <w:bookmarkStart w:id="499" w:name="_Ref68534440"/>
    <w:p w14:paraId="2C0D9D6C" w14:textId="0645E9DA" w:rsidR="00E25D22" w:rsidRDefault="00E25D22" w:rsidP="009612E7">
      <w:pPr>
        <w:pStyle w:val="Caption"/>
      </w:pPr>
      <w:r>
        <w:object w:dxaOrig="8671" w:dyaOrig="6060" w14:anchorId="5CE2DD05">
          <v:shape id="_x0000_i1034" type="#_x0000_t75" style="width:433.35pt;height:303.05pt" o:ole="">
            <v:imagedata r:id="rId32" o:title=""/>
          </v:shape>
          <o:OLEObject Type="Embed" ProgID="Visio.Drawing.15" ShapeID="_x0000_i1034" DrawAspect="Content" ObjectID="_1679761848" r:id="rId33"/>
        </w:object>
      </w:r>
    </w:p>
    <w:p w14:paraId="12C325C7" w14:textId="5C1EFE46" w:rsidR="00302A62" w:rsidRDefault="001B2538" w:rsidP="009612E7">
      <w:pPr>
        <w:pStyle w:val="Caption"/>
      </w:pPr>
      <w:r>
        <w:t xml:space="preserve">Figure </w:t>
      </w:r>
      <w:r>
        <w:fldChar w:fldCharType="begin"/>
      </w:r>
      <w:r>
        <w:instrText>SEQ Figure \* ARABIC</w:instrText>
      </w:r>
      <w:r>
        <w:fldChar w:fldCharType="separate"/>
      </w:r>
      <w:r w:rsidR="0028150D">
        <w:rPr>
          <w:noProof/>
        </w:rPr>
        <w:t>15</w:t>
      </w:r>
      <w:r>
        <w:fldChar w:fldCharType="end"/>
      </w:r>
      <w:bookmarkEnd w:id="499"/>
      <w:r>
        <w:t xml:space="preserve"> LSM writes</w:t>
      </w:r>
    </w:p>
    <w:p w14:paraId="5EBE0A9A" w14:textId="77777777" w:rsidR="00DE2335" w:rsidRDefault="00DE2335" w:rsidP="009612E7">
      <w:pPr>
        <w:pStyle w:val="Heading3"/>
      </w:pPr>
      <w:r>
        <w:t xml:space="preserve">SSTables and Bloom Filters </w:t>
      </w:r>
    </w:p>
    <w:p w14:paraId="3BA998B4" w14:textId="1789C150" w:rsidR="00DE2335" w:rsidRDefault="006057FC" w:rsidP="00DE2335">
      <w:r>
        <w:t xml:space="preserve">Each SSTable is indexed. </w:t>
      </w:r>
      <w:r w:rsidR="00DE2335">
        <w:t xml:space="preserve">  However, there may be many SSTables on disk</w:t>
      </w:r>
      <w:r w:rsidR="00225F69">
        <w:t>,</w:t>
      </w:r>
      <w:r w:rsidR="00DE2335">
        <w:t xml:space="preserve"> and this creates a multiplier effect on index </w:t>
      </w:r>
      <w:r>
        <w:t>lookups since</w:t>
      </w:r>
      <w:r w:rsidR="00DE2335">
        <w:t xml:space="preserve"> we </w:t>
      </w:r>
      <w:r w:rsidR="005A07C1">
        <w:t xml:space="preserve">might </w:t>
      </w:r>
      <w:r w:rsidR="00DE2335">
        <w:t>theoretically have to examine every index for every SSTable in order to find our desired row.</w:t>
      </w:r>
    </w:p>
    <w:p w14:paraId="1695F786" w14:textId="1F0A9C1B" w:rsidR="00443EE0" w:rsidRDefault="00DE2335" w:rsidP="00DE2335">
      <w:pPr>
        <w:rPr>
          <w:del w:id="500" w:author="Guy Harrison" w:date="2021-04-12T16:19:00Z"/>
        </w:rPr>
      </w:pPr>
      <w:r>
        <w:t xml:space="preserve">To </w:t>
      </w:r>
      <w:del w:id="501" w:author="Guy Harrison" w:date="2021-04-12T16:18:00Z">
        <w:r>
          <w:delText>avoid these</w:delText>
        </w:r>
      </w:del>
      <w:ins w:id="502" w:author="Guy Harrison" w:date="2021-04-12T16:18:00Z">
        <w:r w:rsidR="007C7643">
          <w:t>reduce the overhead of</w:t>
        </w:r>
      </w:ins>
      <w:r>
        <w:t xml:space="preserve"> multiple index lookups</w:t>
      </w:r>
      <w:r w:rsidR="005A07C1">
        <w:t>,</w:t>
      </w:r>
      <w:r>
        <w:t xml:space="preserve"> </w:t>
      </w:r>
      <w:r w:rsidRPr="009612E7">
        <w:rPr>
          <w:b/>
          <w:bCs/>
        </w:rPr>
        <w:t xml:space="preserve">Bloom filters </w:t>
      </w:r>
      <w:r>
        <w:t xml:space="preserve">are used to reduce the number of lookups </w:t>
      </w:r>
      <w:r w:rsidR="005A07C1">
        <w:t xml:space="preserve">that </w:t>
      </w:r>
      <w:r>
        <w:t xml:space="preserve">must be performed.    </w:t>
      </w:r>
    </w:p>
    <w:p w14:paraId="30648E8D" w14:textId="330BBEF3" w:rsidR="00DE2335" w:rsidRDefault="00DE2335" w:rsidP="00DE2335">
      <w:commentRangeStart w:id="503"/>
      <w:r>
        <w:t>Bloom filters are created by applying multiple hash functions to the key value. The outputs of the hash functions are used to set bits within the bloom filter structure.  When looking up a key value within the bloom filter</w:t>
      </w:r>
      <w:ins w:id="504" w:author="Guy Harrison" w:date="2021-04-12T15:43:00Z">
        <w:r w:rsidR="00392635">
          <w:t>,</w:t>
        </w:r>
      </w:ins>
      <w:r>
        <w:t xml:space="preserve"> we perform the same hash functions and see if the bits are set.  If the bits are not set, then the search value must not be included within the table.  However, if the bits are set</w:t>
      </w:r>
      <w:ins w:id="505" w:author="Guy Harrison" w:date="2021-04-12T15:43:00Z">
        <w:r w:rsidR="00B32ECD">
          <w:t>,</w:t>
        </w:r>
      </w:ins>
      <w:r>
        <w:t xml:space="preserve"> it may have been as a result of a value that happened to hash to the same values.   The end result is an index </w:t>
      </w:r>
      <w:del w:id="506" w:author="Guy Harrison" w:date="2021-04-12T15:43:00Z">
        <w:r>
          <w:delText xml:space="preserve">which </w:delText>
        </w:r>
      </w:del>
      <w:ins w:id="507" w:author="Guy Harrison" w:date="2021-04-12T15:43:00Z">
        <w:r w:rsidR="00B32ECD">
          <w:t xml:space="preserve">that </w:t>
        </w:r>
      </w:ins>
      <w:r>
        <w:t xml:space="preserve">is typically reduced in size by 85% but which </w:t>
      </w:r>
      <w:del w:id="508" w:author="Guy Harrison" w:date="2021-04-12T15:44:00Z">
        <w:r>
          <w:delText xml:space="preserve">provide </w:delText>
        </w:r>
      </w:del>
      <w:ins w:id="509" w:author="Guy Harrison" w:date="2021-04-12T15:44:00Z">
        <w:r w:rsidR="004F1273">
          <w:t xml:space="preserve">generates </w:t>
        </w:r>
      </w:ins>
      <w:r>
        <w:t>false positives only 15% of the time.</w:t>
      </w:r>
      <w:commentRangeEnd w:id="503"/>
      <w:r w:rsidR="005A07C1">
        <w:rPr>
          <w:rStyle w:val="CommentReference"/>
        </w:rPr>
        <w:commentReference w:id="503"/>
      </w:r>
    </w:p>
    <w:p w14:paraId="433E05BE" w14:textId="0726E8C1" w:rsidR="008122F4" w:rsidRDefault="008122F4" w:rsidP="00DE2335">
      <w:r w:rsidRPr="008122F4">
        <w:t xml:space="preserve">Bloom filters are compact enough to fit in memory and are very quick to navigate. However, to achieve this compression, bloom filters are </w:t>
      </w:r>
      <w:r w:rsidR="00742432">
        <w:t>"</w:t>
      </w:r>
      <w:r w:rsidRPr="008122F4">
        <w:t>fuzzy</w:t>
      </w:r>
      <w:r w:rsidR="00742432">
        <w:t>"</w:t>
      </w:r>
      <w:r w:rsidR="00742432" w:rsidRPr="008122F4">
        <w:t xml:space="preserve"> </w:t>
      </w:r>
      <w:r w:rsidR="00B80265">
        <w:t>and</w:t>
      </w:r>
      <w:r w:rsidRPr="008122F4">
        <w:t xml:space="preserve"> may return false positives.  If you get a positive result from a bloom filter</w:t>
      </w:r>
      <w:ins w:id="510" w:author="Guy Harrison" w:date="2021-04-12T15:41:00Z">
        <w:r w:rsidR="00D60222">
          <w:t>,</w:t>
        </w:r>
      </w:ins>
      <w:r w:rsidRPr="008122F4">
        <w:t xml:space="preserve"> it means </w:t>
      </w:r>
      <w:commentRangeStart w:id="511"/>
      <w:r w:rsidRPr="008122F4">
        <w:t>only</w:t>
      </w:r>
      <w:commentRangeEnd w:id="511"/>
      <w:r w:rsidR="00784BCD">
        <w:rPr>
          <w:rStyle w:val="CommentReference"/>
        </w:rPr>
        <w:commentReference w:id="511"/>
      </w:r>
      <w:r w:rsidRPr="008122F4">
        <w:t xml:space="preserve"> that the file </w:t>
      </w:r>
      <w:r w:rsidR="005759D4">
        <w:t>_</w:t>
      </w:r>
      <w:r w:rsidRPr="008122F4">
        <w:t>may</w:t>
      </w:r>
      <w:r w:rsidR="005759D4">
        <w:t>_</w:t>
      </w:r>
      <w:r w:rsidRPr="008122F4">
        <w:t xml:space="preserve"> contain the value.  However, the bloom filter will never incorrectly advise you that a value is not present.  So</w:t>
      </w:r>
      <w:r w:rsidR="005759D4">
        <w:t>,</w:t>
      </w:r>
      <w:r w:rsidRPr="008122F4">
        <w:t xml:space="preserve"> if a bloom filter tells us that a key is not included in a specific SSTable, then we can safely omit that SSTable from our look</w:t>
      </w:r>
      <w:r w:rsidR="00D60222">
        <w:t>-</w:t>
      </w:r>
      <w:r w:rsidRPr="008122F4">
        <w:t>up.</w:t>
      </w:r>
    </w:p>
    <w:p w14:paraId="5F5A63CB" w14:textId="2D8A602F" w:rsidR="00A13680" w:rsidRDefault="00B64308" w:rsidP="00A13680">
      <w:pPr>
        <w:pStyle w:val="BodyText"/>
        <w:shd w:val="clear" w:color="000000" w:fill="auto"/>
      </w:pPr>
      <w:r>
        <w:fldChar w:fldCharType="begin"/>
      </w:r>
      <w:r>
        <w:instrText xml:space="preserve"> REF _Ref68534210 \h </w:instrText>
      </w:r>
      <w:r>
        <w:fldChar w:fldCharType="separate"/>
      </w:r>
      <w:r w:rsidR="0028150D">
        <w:t xml:space="preserve">Figure </w:t>
      </w:r>
      <w:r w:rsidR="0028150D">
        <w:rPr>
          <w:noProof/>
        </w:rPr>
        <w:t>16</w:t>
      </w:r>
      <w:r>
        <w:fldChar w:fldCharType="end"/>
      </w:r>
      <w:r w:rsidR="00A13680">
        <w:t xml:space="preserve"> shows the read pattern for </w:t>
      </w:r>
      <w:r w:rsidR="001856D3">
        <w:t xml:space="preserve">an LSM. </w:t>
      </w:r>
      <w:r w:rsidR="00A13680">
        <w:t xml:space="preserve">A database request first reads from the </w:t>
      </w:r>
      <w:proofErr w:type="spellStart"/>
      <w:r w:rsidR="00A13680">
        <w:t>MemTable</w:t>
      </w:r>
      <w:proofErr w:type="spellEnd"/>
      <w:r w:rsidR="00A13680">
        <w:t xml:space="preserve"> (1). If the required value is not found it will consult the Bloom filters for the most recent SSTable (2).  If the bloom filter indicates that no matching value is present, it will examine the next SSTable (3).  If the Bloom filter indicates a matching key value may be present in the SSTable, then the process will use the SSTable index (4) to search for the value within the SSTable (5).  Once a matching value is found, no older SSTables need be examined.  </w:t>
      </w:r>
    </w:p>
    <w:bookmarkStart w:id="512" w:name="_Ref68534210"/>
    <w:p w14:paraId="3BFDA309" w14:textId="261911E5" w:rsidR="000805DF" w:rsidRDefault="00EF37AF" w:rsidP="009612E7">
      <w:pPr>
        <w:pStyle w:val="Caption"/>
      </w:pPr>
      <w:r>
        <w:object w:dxaOrig="8776" w:dyaOrig="5551" w14:anchorId="773E24DC">
          <v:shape id="_x0000_i1035" type="#_x0000_t75" style="width:438.85pt;height:277.5pt" o:ole="">
            <v:imagedata r:id="rId34" o:title=""/>
          </v:shape>
          <o:OLEObject Type="Embed" ProgID="Visio.Drawing.15" ShapeID="_x0000_i1035" DrawAspect="Content" ObjectID="_1679761849" r:id="rId35"/>
        </w:object>
      </w:r>
    </w:p>
    <w:p w14:paraId="29B3467A" w14:textId="7323B5AD" w:rsidR="00A13680" w:rsidRDefault="00B64308" w:rsidP="009612E7">
      <w:pPr>
        <w:pStyle w:val="Caption"/>
      </w:pPr>
      <w:r>
        <w:t xml:space="preserve">Figure </w:t>
      </w:r>
      <w:r>
        <w:fldChar w:fldCharType="begin"/>
      </w:r>
      <w:r>
        <w:instrText>SEQ Figure \* ARABIC</w:instrText>
      </w:r>
      <w:r>
        <w:fldChar w:fldCharType="separate"/>
      </w:r>
      <w:r w:rsidR="0028150D">
        <w:rPr>
          <w:noProof/>
        </w:rPr>
        <w:t>16</w:t>
      </w:r>
      <w:r>
        <w:fldChar w:fldCharType="end"/>
      </w:r>
      <w:bookmarkEnd w:id="512"/>
      <w:r>
        <w:t xml:space="preserve"> LSM reads</w:t>
      </w:r>
    </w:p>
    <w:p w14:paraId="443C7B7E" w14:textId="0D2BA864" w:rsidR="00A13680" w:rsidRDefault="009B664D" w:rsidP="009612E7">
      <w:pPr>
        <w:pStyle w:val="Heading3"/>
      </w:pPr>
      <w:r>
        <w:t>Deletes and updates</w:t>
      </w:r>
    </w:p>
    <w:p w14:paraId="70BA89A2" w14:textId="5E91F037" w:rsidR="00F7693D" w:rsidRDefault="00F7693D" w:rsidP="00F7693D">
      <w:r>
        <w:t xml:space="preserve">SSTables are immutable - once the </w:t>
      </w:r>
      <w:proofErr w:type="spellStart"/>
      <w:r>
        <w:t>MemTable</w:t>
      </w:r>
      <w:proofErr w:type="spellEnd"/>
      <w:r>
        <w:t xml:space="preserve"> is flushed to disk and becomes an SSTable, no further modifications to the SSTable can be performed.   If a value is modified repeatedly over a period of time, the modifications will build up across multiple SSTables.  When retrieving a value, the system will read SSTables from youngest to oldest to find the most recent value </w:t>
      </w:r>
      <w:r w:rsidR="00784BCD">
        <w:t>for a key</w:t>
      </w:r>
      <w:r>
        <w:t xml:space="preserve">.    Therefore, to update a value we only need to insert the new value, since the older values will not be examined when a newer version exists. </w:t>
      </w:r>
    </w:p>
    <w:p w14:paraId="3F3F09F5" w14:textId="70BC710F" w:rsidR="00F7693D" w:rsidRDefault="00F7693D" w:rsidP="00F7693D">
      <w:r>
        <w:t>Deletions are implemented by writing tombstone markers into the MemTable</w:t>
      </w:r>
      <w:ins w:id="513" w:author="Guy Harrison" w:date="2021-04-12T15:46:00Z">
        <w:r w:rsidR="005C7793">
          <w:t>,</w:t>
        </w:r>
      </w:ins>
      <w:r>
        <w:t xml:space="preserve"> which eventually </w:t>
      </w:r>
      <w:r w:rsidR="00C57813">
        <w:t xml:space="preserve">propagate </w:t>
      </w:r>
      <w:r>
        <w:t xml:space="preserve">to SSTables.   Once a tombstone marker for a row is encountered, the system stops examining older entries and reports </w:t>
      </w:r>
      <w:r w:rsidR="00742432">
        <w:t>"</w:t>
      </w:r>
      <w:r>
        <w:t>not found</w:t>
      </w:r>
      <w:r w:rsidR="00742432">
        <w:t>"</w:t>
      </w:r>
      <w:r w:rsidR="00742432">
        <w:t xml:space="preserve"> </w:t>
      </w:r>
      <w:r>
        <w:t xml:space="preserve">to the application.  </w:t>
      </w:r>
    </w:p>
    <w:p w14:paraId="5EE7B2DB" w14:textId="2EB65476" w:rsidR="00F7693D" w:rsidRDefault="00F7693D" w:rsidP="00F7693D">
      <w:r>
        <w:t>As SSTables multiply, read performance and storage will degrade as the number of bloom filters, indexes and obsolete values increase</w:t>
      </w:r>
      <w:ins w:id="514" w:author="Guy Harrison" w:date="2021-04-12T15:46:00Z">
        <w:r w:rsidR="000037A0">
          <w:t>s</w:t>
        </w:r>
      </w:ins>
      <w:r>
        <w:t>.   During compaction</w:t>
      </w:r>
      <w:ins w:id="515" w:author="Guy Harrison" w:date="2021-04-12T15:46:00Z">
        <w:r w:rsidR="000037A0">
          <w:t>,</w:t>
        </w:r>
      </w:ins>
      <w:r>
        <w:t xml:space="preserve"> rows that are fragmented across multiple SSTables will be consolidated</w:t>
      </w:r>
      <w:del w:id="516" w:author="Guy Harrison" w:date="2021-04-12T15:46:00Z">
        <w:r>
          <w:delText>,</w:delText>
        </w:r>
      </w:del>
      <w:r>
        <w:t xml:space="preserve"> and deleted rows removed.  </w:t>
      </w:r>
    </w:p>
    <w:p w14:paraId="1FCD0538" w14:textId="05E86929" w:rsidR="00615419" w:rsidRDefault="00576521" w:rsidP="00730826">
      <w:pPr>
        <w:pStyle w:val="Heading3"/>
      </w:pPr>
      <w:proofErr w:type="spellStart"/>
      <w:r>
        <w:t>MultiVersion</w:t>
      </w:r>
      <w:proofErr w:type="spellEnd"/>
      <w:r>
        <w:t xml:space="preserve"> Concurrency Control</w:t>
      </w:r>
    </w:p>
    <w:p w14:paraId="4EF720AE" w14:textId="23D2EC6A" w:rsidR="00576521" w:rsidRDefault="00576521" w:rsidP="00F7693D">
      <w:r>
        <w:t>We introduced MVCC as a logical element of the transaction layer earlier in the chapter</w:t>
      </w:r>
      <w:r w:rsidR="00E433BD">
        <w:t xml:space="preserve"> – see, for instance</w:t>
      </w:r>
      <w:ins w:id="517" w:author="Guy Harrison" w:date="2021-04-12T15:46:00Z">
        <w:r w:rsidR="000037A0">
          <w:t>,</w:t>
        </w:r>
      </w:ins>
      <w:r w:rsidR="00E433BD">
        <w:t xml:space="preserve"> </w:t>
      </w:r>
      <w:r w:rsidR="00E433BD">
        <w:fldChar w:fldCharType="begin"/>
      </w:r>
      <w:r w:rsidR="00E433BD">
        <w:instrText xml:space="preserve"> REF _Ref66957335 \h </w:instrText>
      </w:r>
      <w:r w:rsidR="00E433BD">
        <w:fldChar w:fldCharType="separate"/>
      </w:r>
      <w:r w:rsidR="00E433BD">
        <w:t xml:space="preserve">Figure </w:t>
      </w:r>
      <w:r w:rsidR="00E433BD">
        <w:rPr>
          <w:noProof/>
        </w:rPr>
        <w:t>10</w:t>
      </w:r>
      <w:r w:rsidR="00E433BD">
        <w:fldChar w:fldCharType="end"/>
      </w:r>
      <w:r w:rsidR="00E433BD">
        <w:t xml:space="preserve">.  </w:t>
      </w:r>
    </w:p>
    <w:p w14:paraId="7EFD461B" w14:textId="77777777" w:rsidR="00680C28" w:rsidRDefault="00496C79" w:rsidP="00F7693D">
      <w:pPr>
        <w:rPr>
          <w:ins w:id="518" w:author="Guy Harrison" w:date="2021-04-12T15:47:00Z"/>
        </w:rPr>
      </w:pPr>
      <w:r>
        <w:t xml:space="preserve">In databases that are not based on LSM storage, MVCC requires </w:t>
      </w:r>
      <w:r w:rsidR="00895743">
        <w:t xml:space="preserve">special </w:t>
      </w:r>
      <w:r w:rsidR="00607E2B">
        <w:t xml:space="preserve">architectural elements.  For instance, in </w:t>
      </w:r>
      <w:r w:rsidR="00CD3022">
        <w:t xml:space="preserve">the </w:t>
      </w:r>
      <w:r w:rsidR="00607E2B">
        <w:t xml:space="preserve">Oracle </w:t>
      </w:r>
      <w:r w:rsidR="00CD3022">
        <w:t>RDBMS</w:t>
      </w:r>
      <w:ins w:id="519" w:author="Guy Harrison" w:date="2021-04-12T15:47:00Z">
        <w:r w:rsidR="000037A0">
          <w:t>,</w:t>
        </w:r>
      </w:ins>
      <w:r w:rsidR="00607E2B">
        <w:t xml:space="preserve"> older versions of data blocks are stored in </w:t>
      </w:r>
      <w:r w:rsidR="00742432">
        <w:t>"</w:t>
      </w:r>
      <w:r w:rsidR="00607E2B">
        <w:t xml:space="preserve">Rollback </w:t>
      </w:r>
      <w:r w:rsidR="00BB4BC0">
        <w:t>segments</w:t>
      </w:r>
      <w:r w:rsidR="00742432">
        <w:t>"</w:t>
      </w:r>
      <w:r w:rsidR="00742432">
        <w:t xml:space="preserve">.  </w:t>
      </w:r>
      <w:r w:rsidR="00BB4BC0">
        <w:t>However, with LSM</w:t>
      </w:r>
      <w:ins w:id="520" w:author="Guy Harrison" w:date="2021-04-12T15:47:00Z">
        <w:r w:rsidR="000037A0">
          <w:t>,</w:t>
        </w:r>
      </w:ins>
      <w:r w:rsidR="00BB4BC0">
        <w:t xml:space="preserve"> the MVCC structures are </w:t>
      </w:r>
      <w:r w:rsidR="003506E1">
        <w:t xml:space="preserve">maintained as a </w:t>
      </w:r>
      <w:del w:id="521" w:author="Guy Harrison" w:date="2021-04-12T15:47:00Z">
        <w:r w:rsidR="003506E1">
          <w:delText xml:space="preserve">by </w:delText>
        </w:r>
      </w:del>
      <w:ins w:id="522" w:author="Guy Harrison" w:date="2021-04-12T15:47:00Z">
        <w:r w:rsidR="000037A0">
          <w:t>by-</w:t>
        </w:r>
      </w:ins>
      <w:r w:rsidR="003506E1">
        <w:t xml:space="preserve">product of the immutable SSTables architecture.  Older versions of data are not removed prior to compaction, so an operation that wants to obtain an earlier version can simply do so by </w:t>
      </w:r>
      <w:r w:rsidR="00642C64">
        <w:t xml:space="preserve">seeking </w:t>
      </w:r>
      <w:r w:rsidR="0041364A">
        <w:t xml:space="preserve">prior key values in the </w:t>
      </w:r>
      <w:r w:rsidR="00B91921">
        <w:t xml:space="preserve">SSTables.  </w:t>
      </w:r>
      <w:r w:rsidR="00CA552F">
        <w:t xml:space="preserve"> </w:t>
      </w:r>
    </w:p>
    <w:p w14:paraId="1102AB81" w14:textId="72A356D9" w:rsidR="00E433BD" w:rsidRPr="00730826" w:rsidRDefault="00CA552F" w:rsidP="00F7693D">
      <w:r>
        <w:t xml:space="preserve">Compaction </w:t>
      </w:r>
      <w:ins w:id="523" w:author="Guy Harrison" w:date="2021-04-12T13:51:00Z">
        <w:r w:rsidR="00B6594D">
          <w:t>removes</w:t>
        </w:r>
        <w:r>
          <w:t xml:space="preserve"> </w:t>
        </w:r>
      </w:ins>
      <w:del w:id="524" w:author="Guy Harrison" w:date="2021-04-12T13:51:00Z">
        <w:r w:rsidR="004D5DE4">
          <w:delText xml:space="preserve">MVCC </w:delText>
        </w:r>
      </w:del>
      <w:r w:rsidR="004D5DE4">
        <w:t xml:space="preserve">records older than the configuration </w:t>
      </w:r>
      <w:r w:rsidR="008F225B">
        <w:t xml:space="preserve">variable </w:t>
      </w:r>
      <w:r w:rsidR="00897D7A">
        <w:t>+</w:t>
      </w:r>
      <w:proofErr w:type="spellStart"/>
      <w:r w:rsidR="00897D7A">
        <w:t>gc.ttlseconds</w:t>
      </w:r>
      <w:proofErr w:type="spellEnd"/>
      <w:r w:rsidR="00897D7A">
        <w:t xml:space="preserve">+, but will </w:t>
      </w:r>
      <w:r w:rsidR="007F4162">
        <w:t xml:space="preserve">not </w:t>
      </w:r>
      <w:r w:rsidR="000B0499">
        <w:t xml:space="preserve">remove any records </w:t>
      </w:r>
      <w:r w:rsidR="00726AC9">
        <w:t xml:space="preserve">covered by </w:t>
      </w:r>
      <w:r w:rsidR="00726AC9">
        <w:rPr>
          <w:b/>
          <w:bCs/>
        </w:rPr>
        <w:t>protected timestamps</w:t>
      </w:r>
      <w:r w:rsidR="00726AC9">
        <w:t xml:space="preserve">.  Protected timestamps are created by </w:t>
      </w:r>
      <w:del w:id="525" w:author="Guy Harrison" w:date="2021-04-12T15:47:00Z">
        <w:r w:rsidR="00D77630">
          <w:delText xml:space="preserve">long </w:delText>
        </w:r>
      </w:del>
      <w:ins w:id="526" w:author="Guy Harrison" w:date="2021-04-12T15:47:00Z">
        <w:r w:rsidR="00C71D1B">
          <w:t>long-</w:t>
        </w:r>
      </w:ins>
      <w:r w:rsidR="00D77630">
        <w:t xml:space="preserve">running jobs such as backups which need to </w:t>
      </w:r>
      <w:r w:rsidR="000D4C74">
        <w:t xml:space="preserve">be able to obtain a consistent view of </w:t>
      </w:r>
      <w:commentRangeStart w:id="527"/>
      <w:r w:rsidR="000D4C74">
        <w:t>data</w:t>
      </w:r>
      <w:commentRangeEnd w:id="527"/>
      <w:r w:rsidR="00730826">
        <w:rPr>
          <w:rStyle w:val="CommentReference"/>
        </w:rPr>
        <w:commentReference w:id="527"/>
      </w:r>
      <w:r w:rsidR="000D4C74">
        <w:t xml:space="preserve">. </w:t>
      </w:r>
    </w:p>
    <w:p w14:paraId="3BDD4928" w14:textId="70F2D477" w:rsidR="00844849" w:rsidRDefault="00F815AD" w:rsidP="0010404F">
      <w:pPr>
        <w:pStyle w:val="Heading3"/>
      </w:pPr>
      <w:r>
        <w:t>The Block cache</w:t>
      </w:r>
    </w:p>
    <w:p w14:paraId="1EAD3361" w14:textId="45A4D314" w:rsidR="0010404F" w:rsidRDefault="00111A40" w:rsidP="0010404F">
      <w:proofErr w:type="spellStart"/>
      <w:r>
        <w:t>PebbleDB</w:t>
      </w:r>
      <w:proofErr w:type="spellEnd"/>
      <w:r>
        <w:t xml:space="preserve"> implements</w:t>
      </w:r>
      <w:r w:rsidR="0010404F">
        <w:t xml:space="preserve"> a </w:t>
      </w:r>
      <w:r w:rsidR="00DB7A0D">
        <w:t>block</w:t>
      </w:r>
      <w:r w:rsidR="0010404F">
        <w:t xml:space="preserve"> cache providing fast access to frequently </w:t>
      </w:r>
      <w:r w:rsidR="00137733">
        <w:t xml:space="preserve">accessed data items.  </w:t>
      </w:r>
      <w:r w:rsidR="00AB6457">
        <w:t xml:space="preserve">This </w:t>
      </w:r>
      <w:r w:rsidR="00DB7A0D">
        <w:t xml:space="preserve">block </w:t>
      </w:r>
      <w:r w:rsidR="00AB6457">
        <w:t xml:space="preserve">cache is separate from </w:t>
      </w:r>
      <w:r w:rsidR="00DB7A0D">
        <w:t>the in-memory</w:t>
      </w:r>
      <w:r w:rsidR="00CE04B4">
        <w:t xml:space="preserve"> indexes, </w:t>
      </w:r>
      <w:r w:rsidR="00DB7A0D">
        <w:t xml:space="preserve"> bloom filters and </w:t>
      </w:r>
      <w:proofErr w:type="spellStart"/>
      <w:r w:rsidR="00E416A8">
        <w:t>M</w:t>
      </w:r>
      <w:r w:rsidR="00DB7A0D">
        <w:t>em</w:t>
      </w:r>
      <w:r w:rsidR="00E416A8">
        <w:t>T</w:t>
      </w:r>
      <w:r w:rsidR="00DB7A0D">
        <w:t>ables</w:t>
      </w:r>
      <w:proofErr w:type="spellEnd"/>
      <w:r w:rsidR="00DB7A0D">
        <w:t xml:space="preserve">.  </w:t>
      </w:r>
      <w:r w:rsidR="00CE04B4">
        <w:t xml:space="preserve">The block cache operates on a Least Recently Used </w:t>
      </w:r>
      <w:r w:rsidR="007F2E9D">
        <w:t xml:space="preserve">(LRU) </w:t>
      </w:r>
      <w:r w:rsidR="00CE04B4">
        <w:t>basis</w:t>
      </w:r>
      <w:r w:rsidR="007F2E9D">
        <w:t xml:space="preserve"> – when a new data entry is added to the cache, the entry that was least recently access will be evicted from the cache</w:t>
      </w:r>
      <w:r w:rsidR="00CE51B4">
        <w:t xml:space="preserve">. </w:t>
      </w:r>
    </w:p>
    <w:p w14:paraId="38075E82" w14:textId="639A3D8D" w:rsidR="00CE51B4" w:rsidRPr="0010404F" w:rsidRDefault="00CE51B4" w:rsidP="0010404F">
      <w:r>
        <w:t xml:space="preserve">Reading from the blockchain bypasses the need to scan multiple </w:t>
      </w:r>
      <w:del w:id="528" w:author="Guy Harrison" w:date="2021-04-12T16:20:00Z">
        <w:r>
          <w:delText>SStables</w:delText>
        </w:r>
      </w:del>
      <w:ins w:id="529" w:author="Guy Harrison" w:date="2021-04-12T16:20:00Z">
        <w:r w:rsidR="00C529FD">
          <w:t>SSTables</w:t>
        </w:r>
      </w:ins>
      <w:r>
        <w:t xml:space="preserve"> and associated bloom filter</w:t>
      </w:r>
      <w:r w:rsidR="00F815AD">
        <w:t xml:space="preserve">s. </w:t>
      </w:r>
      <w:r w:rsidR="00742432">
        <w:t>We'</w:t>
      </w:r>
      <w:r w:rsidR="00F815AD">
        <w:t>ll speak more about the cache in cha</w:t>
      </w:r>
      <w:r w:rsidR="00D737F8">
        <w:t xml:space="preserve">pter 14 when we discuss cluster optimization. </w:t>
      </w:r>
      <w:r w:rsidR="007762B8">
        <w:t xml:space="preserve"> </w:t>
      </w:r>
    </w:p>
    <w:p w14:paraId="601AB52C" w14:textId="6AE4535F" w:rsidR="00844849" w:rsidRDefault="006B557D" w:rsidP="00827689">
      <w:pPr>
        <w:pStyle w:val="Heading2"/>
      </w:pPr>
      <w:r>
        <w:t>Summary</w:t>
      </w:r>
    </w:p>
    <w:p w14:paraId="6034FE43" w14:textId="7F47AD00" w:rsidR="006B557D" w:rsidRDefault="006B557D" w:rsidP="00D02F4B">
      <w:r>
        <w:t>In this chapter</w:t>
      </w:r>
      <w:ins w:id="530" w:author="Guy Harrison" w:date="2021-04-12T15:47:00Z">
        <w:r w:rsidR="00C71D1B">
          <w:t>,</w:t>
        </w:r>
      </w:ins>
      <w:r>
        <w:t xml:space="preserve"> </w:t>
      </w:r>
      <w:r w:rsidR="00742432">
        <w:t>we</w:t>
      </w:r>
      <w:r w:rsidR="00742432">
        <w:t>'</w:t>
      </w:r>
      <w:r w:rsidR="00742432">
        <w:t xml:space="preserve">ve </w:t>
      </w:r>
      <w:r>
        <w:t>tried to give you a</w:t>
      </w:r>
      <w:r w:rsidR="008F60CE">
        <w:t xml:space="preserve">n overview of the essential architectural elements of </w:t>
      </w:r>
      <w:r w:rsidR="00033BA3">
        <w:t xml:space="preserve">CockroachDB. </w:t>
      </w:r>
    </w:p>
    <w:p w14:paraId="0C0E2CAC" w14:textId="7BC4E809" w:rsidR="009E1B12" w:rsidRDefault="009E1B12" w:rsidP="00D02F4B">
      <w:r>
        <w:t xml:space="preserve">Although having a strong grasp of the CockroachDB architecture is advantageous when </w:t>
      </w:r>
      <w:r w:rsidR="00E8209B">
        <w:t xml:space="preserve">performing advanced systems optimization or configuration, </w:t>
      </w:r>
      <w:r w:rsidR="00742432">
        <w:t>it</w:t>
      </w:r>
      <w:r w:rsidR="00742432">
        <w:t>'</w:t>
      </w:r>
      <w:r w:rsidR="00742432">
        <w:t xml:space="preserve">s </w:t>
      </w:r>
      <w:r w:rsidR="00E8209B">
        <w:t xml:space="preserve">by no means a pre-requisite for </w:t>
      </w:r>
      <w:r w:rsidR="002D7C61">
        <w:t xml:space="preserve">working with a CockroachDB system.   CockroachDB </w:t>
      </w:r>
      <w:r w:rsidR="00391821">
        <w:t>includes</w:t>
      </w:r>
      <w:r w:rsidR="00E72B51">
        <w:t xml:space="preserve"> </w:t>
      </w:r>
      <w:r w:rsidR="00391821">
        <w:t xml:space="preserve">many </w:t>
      </w:r>
      <w:r w:rsidR="00E72B51">
        <w:t>sophisticated</w:t>
      </w:r>
      <w:r w:rsidR="00391821">
        <w:t xml:space="preserve"> design elements, </w:t>
      </w:r>
      <w:r w:rsidR="00651864">
        <w:t xml:space="preserve">but </w:t>
      </w:r>
      <w:r w:rsidR="00742432">
        <w:t>it</w:t>
      </w:r>
      <w:del w:id="531" w:author="Guy Harrison" w:date="2021-04-12T15:47:00Z">
        <w:r w:rsidR="00742432">
          <w:delText>'</w:delText>
        </w:r>
      </w:del>
      <w:r w:rsidR="00742432">
        <w:t xml:space="preserve">s </w:t>
      </w:r>
      <w:r w:rsidR="00651864">
        <w:t xml:space="preserve">internal complexity is not reflected in its user interface – </w:t>
      </w:r>
      <w:r w:rsidR="00F25C14">
        <w:t xml:space="preserve">you can happily develop a CockroachDB application without mastering </w:t>
      </w:r>
      <w:r w:rsidR="00B13A73">
        <w:t xml:space="preserve">the architectural concepts in this chapter. </w:t>
      </w:r>
    </w:p>
    <w:p w14:paraId="47A7F4C3" w14:textId="400ED4D9" w:rsidR="00B13A73" w:rsidRDefault="0046332F" w:rsidP="005C7793">
      <w:r>
        <w:t xml:space="preserve">At a cluster level, </w:t>
      </w:r>
      <w:r w:rsidR="003609FC">
        <w:t xml:space="preserve">a CRDB </w:t>
      </w:r>
      <w:r w:rsidR="00D6473B">
        <w:t xml:space="preserve">deployment consists of three or more symmetrical nodes, each of which carries a complete copy of the CRDB software stack and each of which can </w:t>
      </w:r>
      <w:r w:rsidR="00FA3B9E">
        <w:t xml:space="preserve">service any database client requests.  Data in a CRDB table is </w:t>
      </w:r>
      <w:r w:rsidR="00076812">
        <w:t xml:space="preserve">broken up into ranges of 512MB in size and distributed across the nodes of the cluster.  Each range is replicated at least three times. </w:t>
      </w:r>
    </w:p>
    <w:p w14:paraId="2871B6F5" w14:textId="74C12410" w:rsidR="00076812" w:rsidRDefault="00076812" w:rsidP="00076812">
      <w:r>
        <w:t>The CRDB software stack consists of five major layers:</w:t>
      </w:r>
    </w:p>
    <w:p w14:paraId="555F3B84" w14:textId="25100549" w:rsidR="00076812" w:rsidRDefault="00076812" w:rsidP="005C7793">
      <w:pPr>
        <w:pStyle w:val="ListParagraph"/>
        <w:numPr>
          <w:ilvl w:val="0"/>
          <w:numId w:val="20"/>
        </w:numPr>
      </w:pPr>
      <w:r>
        <w:t>The SQL layer accepts SQL requests in the PostgreSQL wire protocol.  It parses and optimizes the SQL requests and translates the requests into Key-Value operations that can be processed by lower layers.</w:t>
      </w:r>
    </w:p>
    <w:p w14:paraId="1D73E9FC" w14:textId="64BAE894" w:rsidR="00076812" w:rsidRDefault="00076812" w:rsidP="005C7793">
      <w:pPr>
        <w:pStyle w:val="ListParagraph"/>
        <w:numPr>
          <w:ilvl w:val="0"/>
          <w:numId w:val="20"/>
        </w:numPr>
      </w:pPr>
      <w:r>
        <w:t xml:space="preserve">The Transactional layer is responsible for ensuring ACID transactions and SERIALIZABLE isolation. </w:t>
      </w:r>
      <w:r w:rsidR="00CC68AA">
        <w:t xml:space="preserve">It </w:t>
      </w:r>
      <w:r w:rsidR="00570B89">
        <w:t>ensures</w:t>
      </w:r>
      <w:r w:rsidR="00CC68AA">
        <w:t xml:space="preserve"> that transactions see a consistent view of data and that </w:t>
      </w:r>
      <w:r w:rsidR="00570B89">
        <w:t>modifications</w:t>
      </w:r>
      <w:r w:rsidR="00CC68AA">
        <w:t xml:space="preserve"> occur as if they had been executed one at a time. </w:t>
      </w:r>
    </w:p>
    <w:p w14:paraId="433E5A43" w14:textId="14084EF8" w:rsidR="00CC68AA" w:rsidRDefault="00CC68AA" w:rsidP="00C71D1B">
      <w:pPr>
        <w:pStyle w:val="ListParagraph"/>
        <w:numPr>
          <w:ilvl w:val="0"/>
          <w:numId w:val="20"/>
        </w:numPr>
      </w:pPr>
      <w:r>
        <w:t xml:space="preserve">The distribution layer is </w:t>
      </w:r>
      <w:r w:rsidR="00570B89">
        <w:t>responsible</w:t>
      </w:r>
      <w:r>
        <w:t xml:space="preserve"> for the partitioning of data into ranges and the distribution of those ranges across the cluster.</w:t>
      </w:r>
      <w:r w:rsidR="00D3717D">
        <w:t xml:space="preserve">  It is responsible for managing Range leases and assigning Leaseholders.</w:t>
      </w:r>
    </w:p>
    <w:p w14:paraId="05F9EAB8" w14:textId="535B8CCD" w:rsidR="00CC68AA" w:rsidRDefault="00CC68AA" w:rsidP="00AF440C">
      <w:pPr>
        <w:pStyle w:val="ListParagraph"/>
        <w:numPr>
          <w:ilvl w:val="0"/>
          <w:numId w:val="20"/>
        </w:numPr>
      </w:pPr>
      <w:r>
        <w:t xml:space="preserve">The Replication layer ensures that data is correctly replicated across the cluster to allow high availability in the </w:t>
      </w:r>
      <w:r w:rsidR="00E11E3B">
        <w:t>e</w:t>
      </w:r>
      <w:r>
        <w:t xml:space="preserve">vent of a </w:t>
      </w:r>
      <w:r w:rsidR="00E11E3B">
        <w:t xml:space="preserve">node failure.  It implements a distributed </w:t>
      </w:r>
      <w:r w:rsidR="00570B89">
        <w:t>consensus</w:t>
      </w:r>
      <w:r w:rsidR="00E11E3B">
        <w:t xml:space="preserve"> mechanism </w:t>
      </w:r>
      <w:r w:rsidR="00AE2BA4">
        <w:t>to ensure that all nodes agree on the current state of any data item.</w:t>
      </w:r>
    </w:p>
    <w:p w14:paraId="2628F306" w14:textId="714038AC" w:rsidR="003C26AD" w:rsidRPr="003C26AD" w:rsidRDefault="00AE2BA4" w:rsidP="003C26AD">
      <w:pPr>
        <w:pStyle w:val="ListParagraph"/>
        <w:numPr>
          <w:ilvl w:val="0"/>
          <w:numId w:val="20"/>
        </w:numPr>
        <w:rPr>
          <w:ins w:id="532" w:author="Guy Harrison" w:date="2021-04-12T16:20:00Z"/>
        </w:rPr>
      </w:pPr>
      <w:r>
        <w:t xml:space="preserve">The storage layer is </w:t>
      </w:r>
      <w:r w:rsidR="00114419">
        <w:t>responsible</w:t>
      </w:r>
      <w:r>
        <w:t xml:space="preserve"> for the </w:t>
      </w:r>
      <w:r w:rsidR="00114419">
        <w:t>persistence</w:t>
      </w:r>
      <w:r>
        <w:t xml:space="preserve"> of data to local disk and the processing of low</w:t>
      </w:r>
      <w:r w:rsidR="00F20C6C">
        <w:t>-</w:t>
      </w:r>
      <w:r>
        <w:t xml:space="preserve">level queries and updates </w:t>
      </w:r>
      <w:r w:rsidR="00F20C6C">
        <w:t xml:space="preserve">on </w:t>
      </w:r>
      <w:r>
        <w:t xml:space="preserve">that data. </w:t>
      </w:r>
    </w:p>
    <w:p w14:paraId="5722CF26" w14:textId="001B2EBA" w:rsidR="00AF440C" w:rsidRDefault="00AF440C" w:rsidP="00AF440C">
      <w:pPr>
        <w:pPrChange w:id="533" w:author="Guy Harrison" w:date="2021-04-12T16:20:00Z">
          <w:pPr>
            <w:pStyle w:val="ListParagraph"/>
            <w:numPr>
              <w:numId w:val="20"/>
            </w:numPr>
            <w:ind w:hanging="360"/>
          </w:pPr>
        </w:pPrChange>
      </w:pPr>
      <w:ins w:id="534" w:author="Guy Harrison" w:date="2021-04-12T16:20:00Z">
        <w:r>
          <w:t>In the n</w:t>
        </w:r>
      </w:ins>
      <w:ins w:id="535" w:author="Guy Harrison" w:date="2021-04-12T16:21:00Z">
        <w:r>
          <w:t xml:space="preserve">ext chapter, we’ll gleefully abandon the complexities and sophisticated </w:t>
        </w:r>
        <w:r w:rsidR="001552A4">
          <w:t xml:space="preserve">CockroachDB architecture and focus on the far simpler </w:t>
        </w:r>
        <w:r w:rsidR="006B2A6E">
          <w:t xml:space="preserve">task of getting started with the CockroachDB system. </w:t>
        </w:r>
      </w:ins>
    </w:p>
    <w:p w14:paraId="7BC947ED" w14:textId="5FE372B7" w:rsidR="00114419" w:rsidRPr="00827689" w:rsidRDefault="00114419" w:rsidP="00B6594D"/>
    <w:p w14:paraId="341093E3" w14:textId="77777777" w:rsidR="00465440" w:rsidRPr="00885431" w:rsidRDefault="00465440" w:rsidP="00885431"/>
    <w:p w14:paraId="3B1AFA17" w14:textId="0820A984" w:rsidR="00F568AB" w:rsidRDefault="00C90D27" w:rsidP="00D4185C">
      <w:r>
        <w:t xml:space="preserve"> </w:t>
      </w:r>
    </w:p>
    <w:p w14:paraId="0245F5E4" w14:textId="77777777" w:rsidR="000A6CBF" w:rsidRPr="00885431" w:rsidRDefault="000A6CBF" w:rsidP="00885431"/>
    <w:p w14:paraId="1510DDAF" w14:textId="77777777" w:rsidR="005B442A" w:rsidRDefault="005B442A" w:rsidP="0032191E"/>
    <w:p w14:paraId="151DAE0B" w14:textId="77777777" w:rsidR="00A7090D" w:rsidRPr="00885431" w:rsidRDefault="00A7090D" w:rsidP="00885431"/>
    <w:p w14:paraId="7E9D8D3E" w14:textId="77777777" w:rsidR="0042169A" w:rsidRDefault="0042169A" w:rsidP="00D740D5"/>
    <w:p w14:paraId="259A55E9" w14:textId="77777777" w:rsidR="00151B77" w:rsidRDefault="00151B77" w:rsidP="00151B77"/>
    <w:p w14:paraId="2CDE9A78" w14:textId="77777777" w:rsidR="00151B77" w:rsidRDefault="00151B77" w:rsidP="00151B77"/>
    <w:p w14:paraId="4192C4B4" w14:textId="77777777" w:rsidR="00151B77" w:rsidRPr="00685A3F" w:rsidRDefault="00151B77" w:rsidP="00151B77"/>
    <w:sectPr w:rsidR="00151B77" w:rsidRPr="00685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Ben Darnell" w:date="2021-03-31T15:57:00Z" w:initials="BD">
    <w:p w14:paraId="538642C9" w14:textId="3AD6D05E" w:rsidR="00F7693D" w:rsidRDefault="00F7693D">
      <w:pPr>
        <w:pStyle w:val="CommentText"/>
      </w:pPr>
      <w:r>
        <w:t xml:space="preserve">This makes it sound like you have to send your SQL queries to the right node, or that SQL queries can only see one node's data at a time. It would be more correct to say "KV requests" here but I think I might drop this sentence completely. </w:t>
      </w:r>
      <w:r>
        <w:rPr>
          <w:rStyle w:val="CommentReference"/>
        </w:rPr>
        <w:annotationRef/>
      </w:r>
    </w:p>
  </w:comment>
  <w:comment w:id="6" w:author="Ben Darnell" w:date="2021-03-31T16:00:00Z" w:initials="BD">
    <w:p w14:paraId="215562ED" w14:textId="313333CE" w:rsidR="00F7693D" w:rsidRDefault="00F7693D">
      <w:pPr>
        <w:pStyle w:val="CommentText"/>
      </w:pPr>
      <w:r>
        <w:t>"Serious" sounds pejorative towards deployments that don't have LBs, but I don't think that's necessary. Say "more complex" instead?</w:t>
      </w:r>
      <w:r>
        <w:rPr>
          <w:rStyle w:val="CommentReference"/>
        </w:rPr>
        <w:annotationRef/>
      </w:r>
    </w:p>
  </w:comment>
  <w:comment w:id="11" w:author="Ben Darnell" w:date="2021-03-31T16:00:00Z" w:initials="BD">
    <w:p w14:paraId="2D831144" w14:textId="23DA5BAC" w:rsidR="00F7693D" w:rsidRDefault="00F7693D">
      <w:pPr>
        <w:pStyle w:val="CommentText"/>
      </w:pPr>
      <w:r>
        <w:t xml:space="preserve">This is not an acronym and is generally written "Raft". </w:t>
      </w:r>
      <w:r>
        <w:rPr>
          <w:rStyle w:val="CommentReference"/>
        </w:rPr>
        <w:annotationRef/>
      </w:r>
    </w:p>
  </w:comment>
  <w:comment w:id="14" w:author="Ben Darnell" w:date="2021-03-31T16:29:00Z" w:initials="BD">
    <w:p w14:paraId="202F55A5" w14:textId="24862605" w:rsidR="00F7693D" w:rsidRDefault="00F7693D">
      <w:pPr>
        <w:pStyle w:val="CommentText"/>
      </w:pPr>
      <w:r>
        <w:t>This is one possible design for a load balancer, but in practice it's more common for the LB to be a proxy that sits in between the database client and the server.</w:t>
      </w:r>
      <w:r>
        <w:rPr>
          <w:rStyle w:val="CommentReference"/>
        </w:rPr>
        <w:annotationRef/>
      </w:r>
    </w:p>
  </w:comment>
  <w:comment w:id="15" w:author="Ben Darnell" w:date="2021-04-01T12:10:00Z" w:initials="BD">
    <w:p w14:paraId="57D8570E" w14:textId="356AB91B" w:rsidR="00F7693D" w:rsidRDefault="00F7693D">
      <w:pPr>
        <w:pStyle w:val="CommentText"/>
      </w:pPr>
      <w:r>
        <w:t>The diagram doesn't indicate leaseholders. Maybe it should, or maybe that would make it too busy. If it's not in the diagram, maybe the text should say "the leaseholder node for this range" (similar to the "for this connection" note I added before). It's important for readers to understand that gateway and leaseholder duties are shared across all the nodes - each connection has one gateway and each range has one leaseholder, but (assuming you have enough connections/ranges), every node will have a share of the gateway and leaseholder work.</w:t>
      </w:r>
      <w:r>
        <w:rPr>
          <w:rStyle w:val="CommentReference"/>
        </w:rPr>
        <w:annotationRef/>
      </w:r>
    </w:p>
  </w:comment>
  <w:comment w:id="32" w:author="Ben Darnell" w:date="2021-03-31T16:31:00Z" w:initials="BD">
    <w:p w14:paraId="58BAFFE4" w14:textId="3DF27F36" w:rsidR="00F7693D" w:rsidRDefault="00F7693D">
      <w:pPr>
        <w:pStyle w:val="CommentText"/>
      </w:pPr>
      <w:r>
        <w:t xml:space="preserve">I leave this to you and O'Reilly's style folks, but for what it's worth in CockroachDB we write this as "KV". </w:t>
      </w:r>
      <w:r>
        <w:rPr>
          <w:rStyle w:val="CommentReference"/>
        </w:rPr>
        <w:annotationRef/>
      </w:r>
    </w:p>
  </w:comment>
  <w:comment w:id="37" w:author="Ben Darnell" w:date="2021-04-01T12:11:00Z" w:initials="BD">
    <w:p w14:paraId="020B2EAB" w14:textId="6847CDC3" w:rsidR="00F7693D" w:rsidRDefault="00F7693D">
      <w:pPr>
        <w:pStyle w:val="CommentText"/>
      </w:pPr>
      <w:r>
        <w:t>The range size is now 512MB, not 64MB. (since version 19.2?)</w:t>
      </w:r>
      <w:r>
        <w:rPr>
          <w:rStyle w:val="CommentReference"/>
        </w:rPr>
        <w:annotationRef/>
      </w:r>
    </w:p>
  </w:comment>
  <w:comment w:id="41" w:author="Ben Darnell" w:date="2021-04-01T12:17:00Z" w:initials="BD">
    <w:p w14:paraId="7016B548" w14:textId="5119ED38" w:rsidR="00F7693D" w:rsidRDefault="00F7693D">
      <w:pPr>
        <w:pStyle w:val="CommentText"/>
      </w:pPr>
      <w:r>
        <w:t xml:space="preserve">I would say that CockroachDB creates a plan and optimizes the plan, instead of optimizing the statement itself. </w:t>
      </w:r>
      <w:r>
        <w:rPr>
          <w:rStyle w:val="CommentReference"/>
        </w:rPr>
        <w:annotationRef/>
      </w:r>
    </w:p>
  </w:comment>
  <w:comment w:id="42" w:author="Ben Darnell" w:date="2021-04-01T12:18:00Z" w:initials="BD">
    <w:p w14:paraId="010B4C8A" w14:textId="04772EF0" w:rsidR="00F7693D" w:rsidRDefault="00F7693D">
      <w:pPr>
        <w:pStyle w:val="CommentText"/>
      </w:pPr>
      <w:r>
        <w:t>"declarative"</w:t>
      </w:r>
      <w:r>
        <w:rPr>
          <w:rStyle w:val="CommentReference"/>
        </w:rPr>
        <w:annotationRef/>
      </w:r>
    </w:p>
  </w:comment>
  <w:comment w:id="45" w:author="Jessica Edwards" w:date="2021-03-31T13:59:00Z" w:initials="JE">
    <w:p w14:paraId="13555627" w14:textId="177328D4" w:rsidR="00F7693D" w:rsidRDefault="00F7693D">
      <w:pPr>
        <w:pStyle w:val="CommentText"/>
      </w:pPr>
      <w:r>
        <w:t>s/Oracle/CockroachDB ?</w:t>
      </w:r>
      <w:r>
        <w:rPr>
          <w:rStyle w:val="CommentReference"/>
        </w:rPr>
        <w:annotationRef/>
      </w:r>
    </w:p>
  </w:comment>
  <w:comment w:id="47" w:author="Ben Darnell" w:date="2021-04-01T12:27:00Z" w:initials="BD">
    <w:p w14:paraId="221511C5" w14:textId="54743BF0" w:rsidR="00F7693D" w:rsidRDefault="00F7693D">
      <w:pPr>
        <w:pStyle w:val="CommentText"/>
      </w:pPr>
      <w:r>
        <w:t xml:space="preserve">SQL is not transformed into </w:t>
      </w:r>
      <w:proofErr w:type="spellStart"/>
      <w:r>
        <w:t>optgen</w:t>
      </w:r>
      <w:proofErr w:type="spellEnd"/>
      <w:r>
        <w:t xml:space="preserve">, and there is no code generated at runtime. </w:t>
      </w:r>
      <w:proofErr w:type="spellStart"/>
      <w:r>
        <w:t>Optgen</w:t>
      </w:r>
      <w:proofErr w:type="spellEnd"/>
      <w:r>
        <w:t xml:space="preserve"> is an implementation detail that we probably don't need to go into here, but it is a DSL for describing the kinds of transformations that the optimizer can make to a plan. </w:t>
      </w:r>
      <w:r>
        <w:rPr>
          <w:rStyle w:val="CommentReference"/>
        </w:rPr>
        <w:annotationRef/>
      </w:r>
    </w:p>
    <w:p w14:paraId="20DC7500" w14:textId="2DD44EF6" w:rsidR="00F7693D" w:rsidRDefault="00F7693D">
      <w:pPr>
        <w:pStyle w:val="CommentText"/>
      </w:pPr>
    </w:p>
    <w:p w14:paraId="0354B904" w14:textId="7BCF1004" w:rsidR="00F7693D" w:rsidRDefault="00F7693D">
      <w:pPr>
        <w:pStyle w:val="CommentText"/>
      </w:pPr>
      <w:r>
        <w:t xml:space="preserve">I would describe the work of the optimizer as two stages, expansion and ranking. The SQL statement is transformed into an initial plan. Then the optimizer expands that plan into a set of equivalent plans (using different indexes, join orders, etc). Once it has a set of candidate plans, it ranks them according to their estimated cost and choses the best one. </w:t>
      </w:r>
    </w:p>
  </w:comment>
  <w:comment w:id="50" w:author="Ben Darnell" w:date="2021-04-01T12:27:00Z" w:initials="BD">
    <w:p w14:paraId="6D8087F2" w14:textId="3FDE38E3" w:rsidR="00F7693D" w:rsidRDefault="00F7693D">
      <w:pPr>
        <w:pStyle w:val="CommentText"/>
      </w:pPr>
      <w:r>
        <w:t xml:space="preserve">This is a broken image for me. </w:t>
      </w:r>
      <w:r>
        <w:rPr>
          <w:rStyle w:val="CommentReference"/>
        </w:rPr>
        <w:annotationRef/>
      </w:r>
    </w:p>
  </w:comment>
  <w:comment w:id="52" w:author="Ben Darnell" w:date="2021-04-02T11:40:00Z" w:initials="BD">
    <w:p w14:paraId="10D83AD2" w14:textId="1A8CDD5F" w:rsidR="00F7693D" w:rsidRDefault="00F7693D">
      <w:pPr>
        <w:pStyle w:val="CommentText"/>
      </w:pPr>
      <w:r>
        <w:t xml:space="preserve">I think this section is worth expanding. We'll need to come back to the concepts here to talk about tuning and contention. I would include examples of both unique and non-unique indexes (and inverted?) here in addition to the primary index that is currently shown. This is also a good place to talk about column families, and to show how they work to reduce contention but don't change data locality. </w:t>
      </w:r>
      <w:r>
        <w:rPr>
          <w:rStyle w:val="CommentReference"/>
        </w:rPr>
        <w:annotationRef/>
      </w:r>
    </w:p>
    <w:p w14:paraId="7BC9F95B" w14:textId="54F3FFBA" w:rsidR="00F7693D" w:rsidRDefault="00F7693D">
      <w:pPr>
        <w:pStyle w:val="CommentText"/>
      </w:pPr>
    </w:p>
    <w:p w14:paraId="2503452C" w14:textId="684D6288" w:rsidR="00F7693D" w:rsidRDefault="00F7693D">
      <w:pPr>
        <w:pStyle w:val="CommentText"/>
      </w:pPr>
    </w:p>
  </w:comment>
  <w:comment w:id="53" w:author="Guy Harrison" w:date="2021-04-05T11:42:00Z" w:initials="GH">
    <w:p w14:paraId="18DE2115" w14:textId="1CA7D941" w:rsidR="00F7693D" w:rsidRDefault="00F7693D">
      <w:pPr>
        <w:pStyle w:val="CommentText"/>
      </w:pPr>
      <w:r>
        <w:rPr>
          <w:rStyle w:val="CommentReference"/>
        </w:rPr>
        <w:annotationRef/>
      </w:r>
    </w:p>
  </w:comment>
  <w:comment w:id="55" w:author="Guy Harrison" w:date="2021-03-31T15:29:00Z" w:initials="GH">
    <w:p w14:paraId="72BC9A21" w14:textId="77777777" w:rsidR="00411AA8" w:rsidRDefault="00411AA8" w:rsidP="00411AA8">
      <w:pPr>
        <w:pStyle w:val="CommentText"/>
      </w:pPr>
      <w:r>
        <w:rPr>
          <w:rStyle w:val="CommentReference"/>
        </w:rPr>
        <w:annotationRef/>
      </w:r>
      <w:r>
        <w:rPr>
          <w:noProof/>
        </w:rPr>
        <w:t>Can we confirm that this is true</w:t>
      </w:r>
    </w:p>
  </w:comment>
  <w:comment w:id="56" w:author="Ben Darnell" w:date="2021-04-01T12:29:00Z" w:initials="BD">
    <w:p w14:paraId="4871DDBF" w14:textId="77777777" w:rsidR="00411AA8" w:rsidRDefault="00411AA8" w:rsidP="00411AA8">
      <w:pPr>
        <w:pStyle w:val="CommentText"/>
      </w:pPr>
      <w:r>
        <w:t>Yes</w:t>
      </w:r>
      <w:r>
        <w:rPr>
          <w:rStyle w:val="CommentReference"/>
        </w:rPr>
        <w:annotationRef/>
      </w:r>
    </w:p>
  </w:comment>
  <w:comment w:id="60" w:author="Ben Darnell" w:date="2021-04-05T15:00:00Z" w:initials="BD">
    <w:p w14:paraId="7502CAB0" w14:textId="4CC86326" w:rsidR="58B88FBA" w:rsidRDefault="58B88FBA">
      <w:pPr>
        <w:pStyle w:val="CommentText"/>
      </w:pPr>
      <w:r>
        <w:t>There's one more component at the end (it's missing from these old figures): `/</w:t>
      </w:r>
      <w:proofErr w:type="spellStart"/>
      <w:r>
        <w:t>TableID</w:t>
      </w:r>
      <w:proofErr w:type="spellEnd"/>
      <w:r>
        <w:t>/</w:t>
      </w:r>
      <w:proofErr w:type="spellStart"/>
      <w:r>
        <w:t>IndexID</w:t>
      </w:r>
      <w:proofErr w:type="spellEnd"/>
      <w:r>
        <w:t>/</w:t>
      </w:r>
      <w:proofErr w:type="spellStart"/>
      <w:r>
        <w:t>IndexKeyValues</w:t>
      </w:r>
      <w:proofErr w:type="spellEnd"/>
      <w:r>
        <w:t>/</w:t>
      </w:r>
      <w:proofErr w:type="spellStart"/>
      <w:r>
        <w:t>ColumnFamilyID</w:t>
      </w:r>
      <w:proofErr w:type="spellEnd"/>
      <w:r>
        <w:t xml:space="preserve">`. The column family ID is usually 0, but if you define multiple column families this is where they'd show up. This isn't worth spending a lot of time on here but I'd still include it in the examples. </w:t>
      </w:r>
      <w:r>
        <w:rPr>
          <w:rStyle w:val="CommentReference"/>
        </w:rPr>
        <w:annotationRef/>
      </w:r>
    </w:p>
  </w:comment>
  <w:comment w:id="65" w:author="Guy Harrison" w:date="2021-04-05T18:16:00Z" w:initials="GH">
    <w:p w14:paraId="4862216A" w14:textId="77777777" w:rsidR="006F2F1F" w:rsidRDefault="006F2F1F" w:rsidP="006F2F1F">
      <w:pPr>
        <w:pStyle w:val="CommentText"/>
      </w:pPr>
      <w:r>
        <w:rPr>
          <w:rStyle w:val="CommentReference"/>
        </w:rPr>
        <w:annotationRef/>
      </w:r>
      <w:r>
        <w:rPr>
          <w:noProof/>
        </w:rPr>
        <w:t>Is this right?</w:t>
      </w:r>
    </w:p>
  </w:comment>
  <w:comment w:id="66" w:author="Ben Darnell" w:date="2021-04-05T16:10:00Z" w:initials="BD">
    <w:p w14:paraId="77A8BC31" w14:textId="77777777" w:rsidR="006F2F1F" w:rsidRDefault="006F2F1F" w:rsidP="006F2F1F">
      <w:pPr>
        <w:pStyle w:val="CommentText"/>
      </w:pPr>
      <w:r>
        <w:t xml:space="preserve">Yes, this is right. I'd just move this up to the discussion of the primary key/table data since only primary indexes use column families. </w:t>
      </w:r>
      <w:r>
        <w:rPr>
          <w:rStyle w:val="CommentReference"/>
        </w:rPr>
        <w:annotationRef/>
      </w:r>
    </w:p>
  </w:comment>
  <w:comment w:id="72" w:author="Guy Harrison" w:date="2021-04-05T12:04:00Z" w:initials="GH">
    <w:p w14:paraId="29D3B24A" w14:textId="637AB2BC" w:rsidR="00F7693D" w:rsidRDefault="00F7693D">
      <w:pPr>
        <w:pStyle w:val="CommentText"/>
      </w:pPr>
      <w:r>
        <w:rPr>
          <w:rStyle w:val="CommentReference"/>
        </w:rPr>
        <w:annotationRef/>
      </w:r>
      <w:r>
        <w:t>Ben, could you confirm this is correct?</w:t>
      </w:r>
    </w:p>
  </w:comment>
  <w:comment w:id="73" w:author="Ben Darnell" w:date="2021-04-05T16:09:00Z" w:initials="BD">
    <w:p w14:paraId="7C483B2F" w14:textId="6B9D587B" w:rsidR="58B88FBA" w:rsidRDefault="58B88FBA">
      <w:pPr>
        <w:pStyle w:val="CommentText"/>
      </w:pPr>
      <w:r>
        <w:t>Yes, this is correct for JSON columns. JSON is no longer the only kind of inverted index we support - they're used for spatial data as well. But that's more complicated and has its own chapter, so we should illustrate the inverted index concept with JSON and refer to the spatial chapter for more details about that use case.</w:t>
      </w:r>
      <w:r>
        <w:rPr>
          <w:rStyle w:val="CommentReference"/>
        </w:rPr>
        <w:annotationRef/>
      </w:r>
    </w:p>
    <w:p w14:paraId="6E6CAD42" w14:textId="4092BC27" w:rsidR="58B88FBA" w:rsidRDefault="58B88FBA">
      <w:pPr>
        <w:pStyle w:val="CommentText"/>
      </w:pPr>
    </w:p>
    <w:p w14:paraId="38425155" w14:textId="0C62A74F" w:rsidR="58B88FBA" w:rsidRDefault="58B88FBA">
      <w:pPr>
        <w:pStyle w:val="CommentText"/>
      </w:pPr>
      <w:r>
        <w:t xml:space="preserve">The important thing to note about inverted indexes is that the relationship between rows in the table and entries in the index is no longer one-to-one. An inverted index  can be much more expensive than other kinds of indexes (to be discussed further in a later chapter where we cover expression-based indexes, which can be an alternative to a JSON inverted index). </w:t>
      </w:r>
    </w:p>
  </w:comment>
  <w:comment w:id="78" w:author="Ben Darnell" w:date="2021-03-04T15:24:00Z" w:initials="BD">
    <w:p w14:paraId="6CF6EB1C" w14:textId="79E9300B" w:rsidR="00F7693D" w:rsidRDefault="00F7693D">
      <w:r>
        <w:t>We should have a subsection here for parallel commits. I don't think they're in our architecture docs yet but they're described in this blog post: https://www.cockroachlabs.com/blog/parallel-commits/</w:t>
      </w:r>
      <w:r>
        <w:annotationRef/>
      </w:r>
    </w:p>
  </w:comment>
  <w:comment w:id="85" w:author="Ben Darnell" w:date="2021-04-02T12:47:00Z" w:initials="BD">
    <w:p w14:paraId="2436D9BD" w14:textId="4C608386" w:rsidR="00F7693D" w:rsidRDefault="00F7693D">
      <w:pPr>
        <w:pStyle w:val="CommentText"/>
      </w:pPr>
      <w:r>
        <w:t xml:space="preserve">Serializable is the highest isolation level defined in the </w:t>
      </w:r>
      <w:proofErr w:type="spellStart"/>
      <w:r>
        <w:t>sql</w:t>
      </w:r>
      <w:proofErr w:type="spellEnd"/>
      <w:r>
        <w:t xml:space="preserve"> standard, but it's not the highest one there is. There's another level called either linearizable or strict serializable. Spanner is strictly serializable; CockroachDB is not. This is one of the biggest differences between the two. </w:t>
      </w:r>
      <w:r>
        <w:rPr>
          <w:rStyle w:val="CommentReference"/>
        </w:rPr>
        <w:annotationRef/>
      </w:r>
    </w:p>
    <w:p w14:paraId="190A2AB2" w14:textId="26DCF615" w:rsidR="00F7693D" w:rsidRDefault="00F7693D">
      <w:pPr>
        <w:pStyle w:val="CommentText"/>
      </w:pPr>
    </w:p>
    <w:p w14:paraId="35C10C12" w14:textId="782F5225" w:rsidR="00F7693D" w:rsidRDefault="00F7693D">
      <w:pPr>
        <w:pStyle w:val="CommentText"/>
      </w:pPr>
      <w:r>
        <w:t xml:space="preserve">Our non-strict serializability permits a phenomenon we call "causal reverse", in which it's possible for two transactions which only touch disjoint keys but nonetheless have a real-world causal connection to commit out-of-order, leading to some surprising results. </w:t>
      </w:r>
    </w:p>
    <w:p w14:paraId="6E4ADA85" w14:textId="36003CD2" w:rsidR="00F7693D" w:rsidRDefault="00F7693D">
      <w:pPr>
        <w:pStyle w:val="CommentText"/>
      </w:pPr>
    </w:p>
    <w:p w14:paraId="60DE3976" w14:textId="1ADEF0AA" w:rsidR="00F7693D" w:rsidRDefault="00F7693D">
      <w:pPr>
        <w:pStyle w:val="CommentText"/>
      </w:pPr>
      <w:r>
        <w:t>I think we need to acknowledge this somewhere so that we can let people know how to recognize and deal with causal reverse (or maybe not, since it's not in our docs currently?) It's related to time sync, so maybe we put it there. The best reference on this stuff is probably the atomic clocks blog post: https://www.cockroachlabs.com/blog/living-without-atomic-clocks/</w:t>
      </w:r>
    </w:p>
  </w:comment>
  <w:comment w:id="86" w:author="Guy Harrison" w:date="2021-04-05T13:12:00Z" w:initials="GH">
    <w:p w14:paraId="07642350" w14:textId="389CB8CA" w:rsidR="00F7693D" w:rsidRDefault="00F7693D">
      <w:pPr>
        <w:pStyle w:val="CommentText"/>
      </w:pPr>
      <w:r>
        <w:rPr>
          <w:rStyle w:val="CommentReference"/>
        </w:rPr>
        <w:annotationRef/>
      </w:r>
    </w:p>
  </w:comment>
  <w:comment w:id="82" w:author="Ben Darnell" w:date="2021-04-02T11:54:00Z" w:initials="BD">
    <w:p w14:paraId="60DB5820" w14:textId="08AC1D5B" w:rsidR="00F7693D" w:rsidRDefault="00F7693D">
      <w:pPr>
        <w:pStyle w:val="CommentText"/>
      </w:pPr>
      <w:r>
        <w:t xml:space="preserve">I'm not sure if we want to go into the history here, but early versions of CockroachDB supported snapshot isolation. It was removed because CockroachDB 2.0 improved the performance of serializable transactions to the point that there was no longer a reason to choose snapshot isolation instead. </w:t>
      </w:r>
      <w:r>
        <w:rPr>
          <w:rStyle w:val="CommentReference"/>
        </w:rPr>
        <w:annotationRef/>
      </w:r>
    </w:p>
  </w:comment>
  <w:comment w:id="83" w:author="Guy Harrison" w:date="2021-04-05T13:03:00Z" w:initials="GH">
    <w:p w14:paraId="074DE11F" w14:textId="77777777" w:rsidR="00F7693D" w:rsidRDefault="00F7693D">
      <w:pPr>
        <w:pStyle w:val="CommentText"/>
      </w:pPr>
      <w:r>
        <w:rPr>
          <w:rStyle w:val="CommentReference"/>
        </w:rPr>
        <w:annotationRef/>
      </w:r>
      <w:r>
        <w:t xml:space="preserve">Personally, I try to avoid things that are of historical relevance only – for new users of a database, it can muddy the water. </w:t>
      </w:r>
    </w:p>
    <w:p w14:paraId="3B0A59F8" w14:textId="300D3F9B" w:rsidR="00F7693D" w:rsidRDefault="00F7693D">
      <w:pPr>
        <w:pStyle w:val="CommentText"/>
      </w:pPr>
    </w:p>
  </w:comment>
  <w:comment w:id="84" w:author="Ben Darnell" w:date="2021-04-05T16:11:00Z" w:initials="BD">
    <w:p w14:paraId="5EA45946" w14:textId="032CFD6C" w:rsidR="58B88FBA" w:rsidRDefault="58B88FBA">
      <w:pPr>
        <w:pStyle w:val="CommentText"/>
      </w:pPr>
      <w:r>
        <w:t xml:space="preserve">Sounds good. </w:t>
      </w:r>
      <w:r>
        <w:rPr>
          <w:rStyle w:val="CommentReference"/>
        </w:rPr>
        <w:annotationRef/>
      </w:r>
    </w:p>
  </w:comment>
  <w:comment w:id="122" w:author="Ben Darnell" w:date="2021-04-02T12:57:00Z" w:initials="BD">
    <w:p w14:paraId="7C334F00" w14:textId="56639B09" w:rsidR="00F7693D" w:rsidRDefault="00F7693D">
      <w:pPr>
        <w:pStyle w:val="CommentText"/>
      </w:pPr>
      <w:r>
        <w:t xml:space="preserve">Updating all copies of the data is the job of the replication layer, not the transaction layer. </w:t>
      </w:r>
      <w:r>
        <w:rPr>
          <w:rStyle w:val="CommentReference"/>
        </w:rPr>
        <w:annotationRef/>
      </w:r>
    </w:p>
  </w:comment>
  <w:comment w:id="124" w:author="Ben Darnell" w:date="2021-04-02T13:15:00Z" w:initials="BD">
    <w:p w14:paraId="7DB90C49" w14:textId="452936C7" w:rsidR="00F7693D" w:rsidRDefault="00F7693D">
      <w:pPr>
        <w:pStyle w:val="CommentText"/>
      </w:pPr>
      <w:bookmarkStart w:id="132" w:name="_Hlk68524501"/>
      <w:r>
        <w:t xml:space="preserve">It matters what order these things happen in - if the write comes first, the read will actually block until s1's transaction commits or aborts. </w:t>
      </w:r>
      <w:r>
        <w:rPr>
          <w:rStyle w:val="CommentReference"/>
        </w:rPr>
        <w:annotationRef/>
      </w:r>
    </w:p>
    <w:p w14:paraId="3E2A99F0" w14:textId="47A23635" w:rsidR="00F7693D" w:rsidRDefault="00F7693D">
      <w:pPr>
        <w:pStyle w:val="CommentText"/>
      </w:pPr>
    </w:p>
    <w:p w14:paraId="184BD4B8" w14:textId="7B381CF3" w:rsidR="00F7693D" w:rsidRDefault="00F7693D">
      <w:pPr>
        <w:pStyle w:val="CommentText"/>
      </w:pPr>
      <w:r>
        <w:t xml:space="preserve">Even though an older version of the data is available, we don't know if we can use it - it may not be consistent with other data we read in the same transaction. (or want to read later in the transaction). This is partially a consequence of serializability - weaker isolation levels would permit the older value to be used more freely. </w:t>
      </w:r>
      <w:bookmarkEnd w:id="132"/>
    </w:p>
  </w:comment>
  <w:comment w:id="137" w:author="Ben Darnell" w:date="2021-04-02T13:06:00Z" w:initials="BD">
    <w:p w14:paraId="701C75BF" w14:textId="29D24037" w:rsidR="00F7693D" w:rsidRDefault="00F7693D">
      <w:pPr>
        <w:pStyle w:val="CommentText"/>
      </w:pPr>
      <w:r>
        <w:t xml:space="preserve">If s2 is in a transaction, it will continue to read v1 of the row until it commits or aborts its transaction, even after s1 has committed. its transaction. </w:t>
      </w:r>
      <w:r>
        <w:rPr>
          <w:rStyle w:val="CommentReference"/>
        </w:rPr>
        <w:annotationRef/>
      </w:r>
    </w:p>
  </w:comment>
  <w:comment w:id="160" w:author="Ben Darnell" w:date="2021-04-02T13:35:00Z" w:initials="BD">
    <w:p w14:paraId="2A5E370B" w14:textId="71F8C9A2" w:rsidR="00F7693D" w:rsidRDefault="00F7693D">
      <w:pPr>
        <w:pStyle w:val="CommentText"/>
      </w:pPr>
      <w:r>
        <w:t xml:space="preserve">"Prepare" is the language used in the two-phase commit (2PC) algorithm, but that's not how CRDB's transactions work. I'd avoid that word except if we want to draw analogies or comparisons with 2PC. </w:t>
      </w:r>
      <w:r>
        <w:rPr>
          <w:rStyle w:val="CommentReference"/>
        </w:rPr>
        <w:annotationRef/>
      </w:r>
    </w:p>
  </w:comment>
  <w:comment w:id="165" w:author="Ben Darnell" w:date="2021-04-02T13:21:00Z" w:initials="BD">
    <w:p w14:paraId="29128E88" w14:textId="13C96AEE" w:rsidR="00F7693D" w:rsidRDefault="00F7693D">
      <w:pPr>
        <w:pStyle w:val="CommentText"/>
      </w:pPr>
      <w:r>
        <w:t xml:space="preserve">I think I'd simplify this further and explain the transaction layer as if each range only has one replica (which is in fact how the transaction layer sees the world - the existence of multiple replicas is hidden by the lower layers). </w:t>
      </w:r>
      <w:r>
        <w:rPr>
          <w:rStyle w:val="CommentReference"/>
        </w:rPr>
        <w:annotationRef/>
      </w:r>
    </w:p>
  </w:comment>
  <w:comment w:id="166" w:author="Ben Darnell" w:date="2021-04-02T13:39:00Z" w:initials="BD">
    <w:p w14:paraId="579910E8" w14:textId="55B530A9" w:rsidR="00F7693D" w:rsidRDefault="00F7693D">
      <w:pPr>
        <w:pStyle w:val="CommentText"/>
      </w:pPr>
      <w:r>
        <w:t xml:space="preserve">Now that I think about it, the transaction layer doesn't even see ranges (they're a distribution layer concept). Transactions deal in keys. </w:t>
      </w:r>
      <w:r>
        <w:rPr>
          <w:rStyle w:val="CommentReference"/>
        </w:rPr>
        <w:annotationRef/>
      </w:r>
    </w:p>
  </w:comment>
  <w:comment w:id="167" w:author="Guy Harrison" w:date="2021-04-05T14:21:00Z" w:initials="GH">
    <w:p w14:paraId="118F1427" w14:textId="014D8879" w:rsidR="00F7693D" w:rsidRDefault="00F7693D">
      <w:pPr>
        <w:pStyle w:val="CommentText"/>
      </w:pPr>
      <w:r>
        <w:rPr>
          <w:rStyle w:val="CommentReference"/>
        </w:rPr>
        <w:annotationRef/>
      </w:r>
      <w:r>
        <w:t xml:space="preserve">Maybe we can chat about that.  </w:t>
      </w:r>
    </w:p>
  </w:comment>
  <w:comment w:id="168" w:author="Guy Harrison" w:date="2021-04-12T16:07:00Z" w:initials="GH">
    <w:p w14:paraId="72FC861E" w14:textId="5D37FDAD" w:rsidR="00BA048E" w:rsidRDefault="00BA048E">
      <w:pPr>
        <w:pStyle w:val="CommentText"/>
      </w:pPr>
      <w:r>
        <w:rPr>
          <w:rStyle w:val="CommentReference"/>
        </w:rPr>
        <w:annotationRef/>
      </w:r>
      <w:r>
        <w:t>Let me know if this reformulation is OK</w:t>
      </w:r>
    </w:p>
  </w:comment>
  <w:comment w:id="186" w:author="Ben Darnell" w:date="2021-04-02T13:49:00Z" w:initials="BD">
    <w:p w14:paraId="576A2CBF" w14:textId="6D6C7E88" w:rsidR="00F7693D" w:rsidRDefault="00F7693D">
      <w:pPr>
        <w:pStyle w:val="CommentText"/>
      </w:pPr>
      <w:r>
        <w:t xml:space="preserve">I think pipelining is a good candidate for removal - it's not something you need to understand to use the database effectively, and it's not as foundational (and brag-worthy) as parallel commits. </w:t>
      </w:r>
      <w:r>
        <w:rPr>
          <w:rStyle w:val="CommentReference"/>
        </w:rPr>
        <w:annotationRef/>
      </w:r>
    </w:p>
    <w:p w14:paraId="51A66CAE" w14:textId="4D1F8CB1" w:rsidR="00F7693D" w:rsidRDefault="00F7693D">
      <w:pPr>
        <w:pStyle w:val="CommentText"/>
      </w:pPr>
    </w:p>
    <w:p w14:paraId="78DB5FFC" w14:textId="24694908" w:rsidR="00F7693D" w:rsidRDefault="00F7693D">
      <w:pPr>
        <w:pStyle w:val="CommentText"/>
      </w:pPr>
      <w:r>
        <w:t xml:space="preserve">I at least wouldn't mention it this early and prominently in the section - move it later after we've defined the basics of how transaction records and write intents work. </w:t>
      </w:r>
    </w:p>
  </w:comment>
  <w:comment w:id="187" w:author="Guy Harrison" w:date="2021-04-05T14:20:00Z" w:initials="GH">
    <w:p w14:paraId="6643EAC2" w14:textId="211BFB17" w:rsidR="00F7693D" w:rsidRDefault="00F7693D">
      <w:pPr>
        <w:pStyle w:val="CommentText"/>
      </w:pPr>
      <w:r>
        <w:rPr>
          <w:rStyle w:val="CommentReference"/>
        </w:rPr>
        <w:annotationRef/>
      </w:r>
      <w:r>
        <w:t xml:space="preserve">Ben, what about the concept of write intents and the STAGING status?  </w:t>
      </w:r>
    </w:p>
  </w:comment>
  <w:comment w:id="188" w:author="Ben Darnell" w:date="2021-04-05T16:21:00Z" w:initials="BD">
    <w:p w14:paraId="10B75775" w14:textId="55823882" w:rsidR="58B88FBA" w:rsidRDefault="58B88FBA">
      <w:pPr>
        <w:pStyle w:val="CommentText"/>
      </w:pPr>
      <w:r>
        <w:t xml:space="preserve">Write intents are worth explaining here because they're essentially our version of row-level locks as seen in other databases. The STAGING status is more esoteric and is only needed to the extent that we're explaining the parallel commits algorithm. </w:t>
      </w:r>
      <w:r>
        <w:rPr>
          <w:rStyle w:val="CommentReference"/>
        </w:rPr>
        <w:annotationRef/>
      </w:r>
    </w:p>
    <w:p w14:paraId="7DB4B0CD" w14:textId="77455B97" w:rsidR="58B88FBA" w:rsidRDefault="58B88FBA">
      <w:pPr>
        <w:pStyle w:val="CommentText"/>
      </w:pPr>
    </w:p>
    <w:p w14:paraId="6937B808" w14:textId="78727CB5" w:rsidR="58B88FBA" w:rsidRDefault="58B88FBA">
      <w:pPr>
        <w:pStyle w:val="CommentText"/>
      </w:pPr>
      <w:r>
        <w:t xml:space="preserve">This is admittedly an instance where we're saying "look at this clever thing we did" more than we're educating the user about something they need to know. I think it's still worth including but it's less essential than the rest of the chapter. </w:t>
      </w:r>
    </w:p>
  </w:comment>
  <w:comment w:id="217" w:author="Ben Darnell" w:date="2021-04-02T13:59:00Z" w:initials="BD">
    <w:p w14:paraId="270306E4" w14:textId="68B8A3A1" w:rsidR="00F7693D" w:rsidRDefault="00F7693D">
      <w:pPr>
        <w:pStyle w:val="CommentText"/>
      </w:pPr>
      <w:r>
        <w:t xml:space="preserve">Move this before COMMITTED. A successful transaction always proceeds through the pending, staging, and committed states in that order. </w:t>
      </w:r>
      <w:r>
        <w:rPr>
          <w:rStyle w:val="CommentReference"/>
        </w:rPr>
        <w:annotationRef/>
      </w:r>
    </w:p>
    <w:p w14:paraId="06ABBD24" w14:textId="58903F1C" w:rsidR="00F7693D" w:rsidRDefault="00F7693D">
      <w:pPr>
        <w:pStyle w:val="CommentText"/>
      </w:pPr>
    </w:p>
    <w:p w14:paraId="3E69D140" w14:textId="4D2419FA" w:rsidR="00F7693D" w:rsidRDefault="00F7693D">
      <w:pPr>
        <w:pStyle w:val="CommentText"/>
      </w:pPr>
      <w:r>
        <w:t xml:space="preserve">I'd say that STAGING means that the transaction has written its last writes. It is not yet guaranteed that it will commit and that process may not have started yet. </w:t>
      </w:r>
    </w:p>
  </w:comment>
  <w:comment w:id="218" w:author="Guy Harrison" w:date="2021-04-08T11:48:00Z" w:initials="GH">
    <w:p w14:paraId="270339CC" w14:textId="04478C0F" w:rsidR="007438B6" w:rsidRDefault="003219D1">
      <w:pPr>
        <w:pStyle w:val="CommentText"/>
      </w:pPr>
      <w:r>
        <w:rPr>
          <w:rStyle w:val="CommentReference"/>
        </w:rPr>
        <w:annotationRef/>
      </w:r>
      <w:r w:rsidR="006957D6">
        <w:t xml:space="preserve">I’m still a bit confused about this.  </w:t>
      </w:r>
      <w:r w:rsidR="00C27085">
        <w:t>Later on, we seem to be saying that STAGING occurs when it is “impossible to abort”,</w:t>
      </w:r>
      <w:r w:rsidR="0078331D">
        <w:t xml:space="preserve"> yet </w:t>
      </w:r>
      <w:r w:rsidR="0033313B">
        <w:t>above you say</w:t>
      </w:r>
      <w:r w:rsidR="0078331D">
        <w:t xml:space="preserve"> “not guaranteed to commit”.  </w:t>
      </w:r>
      <w:r w:rsidR="0033313B">
        <w:t xml:space="preserve">I had the idea that a STAGING transaction was </w:t>
      </w:r>
      <w:r w:rsidR="003F1D22">
        <w:t xml:space="preserve">finalized from the clients point of view, but that </w:t>
      </w:r>
      <w:r w:rsidR="008F2B5F">
        <w:t xml:space="preserve">other sessions may be blocked while </w:t>
      </w:r>
      <w:r w:rsidR="0026617A">
        <w:t xml:space="preserve">write intents are converted to </w:t>
      </w:r>
      <w:r w:rsidR="007438B6">
        <w:t xml:space="preserve">“normal” entries.  </w:t>
      </w:r>
      <w:r w:rsidR="00403AA6">
        <w:t>What is the scenario in which a STAGING transa</w:t>
      </w:r>
      <w:r w:rsidR="00C97C7D">
        <w:t>ction aborts and what happens to the client who has received a COMMIT confirmation?</w:t>
      </w:r>
    </w:p>
    <w:p w14:paraId="26A8C6D2" w14:textId="39810E02" w:rsidR="003219D1" w:rsidRDefault="003219D1">
      <w:pPr>
        <w:pStyle w:val="CommentText"/>
      </w:pPr>
      <w:r>
        <w:t xml:space="preserve"> </w:t>
      </w:r>
    </w:p>
  </w:comment>
  <w:comment w:id="219" w:author="Ben Darnell" w:date="2021-04-08T10:57:00Z" w:initials="BD">
    <w:p w14:paraId="11749C16" w14:textId="4FF7B08A" w:rsidR="50A72145" w:rsidRDefault="50A72145">
      <w:pPr>
        <w:pStyle w:val="CommentText"/>
      </w:pPr>
      <w:r>
        <w:t xml:space="preserve">A STAGING transaction's fate is set - you can no longer *choose* to abort it, it can no longer be aborted due to deadlocks, etc. But that fate may be either a commit or an abort. </w:t>
      </w:r>
      <w:r>
        <w:rPr>
          <w:rStyle w:val="CommentReference"/>
        </w:rPr>
        <w:annotationRef/>
      </w:r>
    </w:p>
    <w:p w14:paraId="3F187325" w14:textId="1EE6B6BF" w:rsidR="50A72145" w:rsidRDefault="50A72145">
      <w:pPr>
        <w:pStyle w:val="CommentText"/>
      </w:pPr>
    </w:p>
    <w:p w14:paraId="67212E92" w14:textId="4D943B39" w:rsidR="50A72145" w:rsidRDefault="50A72145">
      <w:pPr>
        <w:pStyle w:val="CommentText"/>
      </w:pPr>
      <w:r>
        <w:t xml:space="preserve">A STAGING transaction commits if and only if all the accompanying writes (a list of which is included in the transaction records) succeed. We don't return a commit confirmation to the client as soon as the STAGING record has written; we must also wait for all the accompanying writes to complete (technically we must either wait for them all to succeed or for </w:t>
      </w:r>
      <w:proofErr w:type="spellStart"/>
      <w:r>
        <w:t>any one</w:t>
      </w:r>
      <w:proofErr w:type="spellEnd"/>
      <w:r>
        <w:t xml:space="preserve"> to fail). </w:t>
      </w:r>
    </w:p>
    <w:p w14:paraId="05B73EBC" w14:textId="161CDC8B" w:rsidR="50A72145" w:rsidRDefault="50A72145">
      <w:pPr>
        <w:pStyle w:val="CommentText"/>
      </w:pPr>
    </w:p>
    <w:p w14:paraId="0E9FC7D8" w14:textId="7F982048" w:rsidR="50A72145" w:rsidRDefault="50A72145">
      <w:pPr>
        <w:pStyle w:val="CommentText"/>
      </w:pPr>
      <w:r>
        <w:t xml:space="preserve">By the time we return a result to the client, we know whether the transaction is fated to commit or abort, so we can give the client an answer that we can guarantee is accurate. But the transaction record on disk still just says STAGING; we update the transaction record to COMMITTED or ABORTED after we return to the client. </w:t>
      </w:r>
    </w:p>
  </w:comment>
  <w:comment w:id="220" w:author="Guy Harrison" w:date="2021-04-09T09:22:00Z" w:initials="GH">
    <w:p w14:paraId="58847F86" w14:textId="77777777" w:rsidR="00012571" w:rsidRDefault="00012571">
      <w:pPr>
        <w:pStyle w:val="CommentText"/>
      </w:pPr>
      <w:r>
        <w:rPr>
          <w:rStyle w:val="CommentReference"/>
        </w:rPr>
        <w:annotationRef/>
      </w:r>
      <w:r w:rsidR="00EE5116">
        <w:t xml:space="preserve">Thanks, and sorry for being slow.  I took another shot at the sequence diagram.  I still think it’s worth recognizing </w:t>
      </w:r>
      <w:r w:rsidR="00FA3E89">
        <w:t xml:space="preserve">that there is </w:t>
      </w:r>
      <w:r w:rsidR="00050865">
        <w:t xml:space="preserve">some replica work but what do you think if it simply says that the Raft leader must confirm the write?  It’s jumping ahead a little bit, but I think its confusing otherwise because it’s not clear why the LH can’t simply approve the write </w:t>
      </w:r>
      <w:r w:rsidR="00BD06DB">
        <w:t xml:space="preserve">synchronously.  </w:t>
      </w:r>
      <w:r w:rsidR="008D120A">
        <w:br/>
      </w:r>
      <w:r w:rsidR="008D120A">
        <w:br/>
      </w:r>
      <w:r w:rsidR="000C0806">
        <w:t xml:space="preserve">It might be worth us having a quick chat sometime to help me get this right. </w:t>
      </w:r>
    </w:p>
    <w:p w14:paraId="03D24DDC" w14:textId="36E70A57" w:rsidR="000A4318" w:rsidRDefault="000A4318">
      <w:pPr>
        <w:pStyle w:val="CommentText"/>
      </w:pPr>
    </w:p>
  </w:comment>
  <w:comment w:id="223" w:author="Ben Darnell" w:date="2021-04-02T17:15:00Z" w:initials="BD">
    <w:p w14:paraId="035DF6E4" w14:textId="554E167C" w:rsidR="00F7693D" w:rsidRDefault="00F7693D">
      <w:pPr>
        <w:pStyle w:val="CommentText"/>
      </w:pPr>
      <w:r>
        <w:t>Let me take a shot at this section:</w:t>
      </w:r>
      <w:r>
        <w:rPr>
          <w:rStyle w:val="CommentReference"/>
        </w:rPr>
        <w:annotationRef/>
      </w:r>
    </w:p>
    <w:p w14:paraId="1DE7F647" w14:textId="5485345D" w:rsidR="00F7693D" w:rsidRDefault="00F7693D">
      <w:pPr>
        <w:pStyle w:val="CommentText"/>
      </w:pPr>
    </w:p>
    <w:p w14:paraId="7252DCD9" w14:textId="23C21444" w:rsidR="00F7693D" w:rsidRDefault="00F7693D">
      <w:pPr>
        <w:pStyle w:val="CommentText"/>
      </w:pPr>
      <w:bookmarkStart w:id="224" w:name="_Hlk68525063"/>
      <w:r>
        <w:t xml:space="preserve">In a distributed database, the number of network round trips is often the dominant factor in latency. In general, committing a distributed transaction requires at least two round trips (indeed, one of the classic algorithms for this is called Two-Phase Commit). CockroachDB uses an innovative protocol called Parallel Commits to hide one of these round trips from the latency as perceived by the client. </w:t>
      </w:r>
    </w:p>
    <w:p w14:paraId="5A81B86A" w14:textId="6A01313A" w:rsidR="00F7693D" w:rsidRDefault="00F7693D">
      <w:pPr>
        <w:pStyle w:val="CommentText"/>
      </w:pPr>
    </w:p>
    <w:p w14:paraId="56EEC2FC" w14:textId="26265AE0" w:rsidR="00F7693D" w:rsidRDefault="00F7693D">
      <w:pPr>
        <w:pStyle w:val="CommentText"/>
      </w:pPr>
      <w:r>
        <w:t xml:space="preserve">The key insight behind Parallel Commits is that the gateway can return success to the client as soon as it becomes impossible for the transaction to abort, even if it is not yet fully committed. The remaining work can be done after returning as long as its outcome is certain. This is done by transitioning the transaction to the STAGING state in parallel with the transaction's last round of writes. The keys of all of these writes are recorded in the transaction record. A STAGING transaction must be committed if and only if all of those writes succeeded. </w:t>
      </w:r>
    </w:p>
    <w:p w14:paraId="7AD11EED" w14:textId="1A1AE8AD" w:rsidR="00F7693D" w:rsidRDefault="00F7693D">
      <w:pPr>
        <w:pStyle w:val="CommentText"/>
      </w:pPr>
    </w:p>
    <w:p w14:paraId="74C6DDB2" w14:textId="6BC6B5B0" w:rsidR="00F7693D" w:rsidRDefault="00F7693D">
      <w:pPr>
        <w:pStyle w:val="CommentText"/>
      </w:pPr>
      <w:r>
        <w:t>In the normal case, the gateway learns the status of these writes as soon as they complete, and returns to the client before beginning the final resolution of the transaction in the background. If the gateway fails, the next node to encounter the staging transaction record is responsible for querying the status of each write and determining whether the transaction must be committed or aborted (but because the transaction record and each write intent have been written durably, the outcome is guaranteed to be the same whether the transaction is resolved by its original gateway or by another node).</w:t>
      </w:r>
    </w:p>
    <w:p w14:paraId="47EE9894" w14:textId="72C31206" w:rsidR="00F7693D" w:rsidRDefault="00F7693D">
      <w:pPr>
        <w:pStyle w:val="CommentText"/>
      </w:pPr>
    </w:p>
    <w:p w14:paraId="2F542D39" w14:textId="4DB22AA9" w:rsidR="00F7693D" w:rsidRDefault="00F7693D">
      <w:pPr>
        <w:pStyle w:val="CommentText"/>
      </w:pPr>
      <w:r>
        <w:t xml:space="preserve">Note that any locks held by the transaction are not released until after this resolution process has completed. Therefore the duration of a transaction from the perspective of another transaction waiting for its locks is still at least two round trips (just like with Two-Phase Commit). </w:t>
      </w:r>
      <w:bookmarkEnd w:id="224"/>
    </w:p>
  </w:comment>
  <w:comment w:id="262" w:author="Guy Harrison" w:date="2021-04-12T14:59:00Z" w:initials="GH">
    <w:p w14:paraId="64710960" w14:textId="23933D54" w:rsidR="00106FEF" w:rsidRDefault="00106FEF">
      <w:pPr>
        <w:pStyle w:val="CommentText"/>
      </w:pPr>
      <w:r>
        <w:rPr>
          <w:rStyle w:val="CommentReference"/>
        </w:rPr>
        <w:annotationRef/>
      </w:r>
      <w:r w:rsidR="001700FE">
        <w:rPr>
          <w:noProof/>
        </w:rPr>
        <w:t>Maybe this is too much detail?</w:t>
      </w:r>
    </w:p>
  </w:comment>
  <w:comment w:id="265" w:author="Ben Darnell" w:date="2021-04-07T12:50:00Z" w:initials="BD">
    <w:p w14:paraId="379CAD34" w14:textId="6E17F443" w:rsidR="0FBCD0C9" w:rsidRDefault="0FBCD0C9">
      <w:pPr>
        <w:pStyle w:val="CommentText"/>
      </w:pPr>
      <w:r>
        <w:t xml:space="preserve">Transaction record changes also go through raft; they're not local to the coordinator. They're combined with the first batch of write intents. </w:t>
      </w:r>
      <w:r>
        <w:rPr>
          <w:rStyle w:val="CommentReference"/>
        </w:rPr>
        <w:annotationRef/>
      </w:r>
    </w:p>
    <w:p w14:paraId="0FF6EB55" w14:textId="3BFEBD17" w:rsidR="0FBCD0C9" w:rsidRDefault="0FBCD0C9">
      <w:pPr>
        <w:pStyle w:val="CommentText"/>
      </w:pPr>
    </w:p>
    <w:p w14:paraId="7A278A84" w14:textId="6B8EC87C" w:rsidR="0FBCD0C9" w:rsidRDefault="0FBCD0C9">
      <w:pPr>
        <w:pStyle w:val="CommentText"/>
      </w:pPr>
      <w:r>
        <w:t>The first and second batch of write intents may not go to the same range, in which case there are different leaseholders (and sets of replicas) involved. (but the diagram gets pretty wide if you try to include all of this as separate columns)</w:t>
      </w:r>
    </w:p>
    <w:p w14:paraId="2EC114B6" w14:textId="47B42F2F" w:rsidR="0FBCD0C9" w:rsidRDefault="0FBCD0C9">
      <w:pPr>
        <w:pStyle w:val="CommentText"/>
      </w:pPr>
    </w:p>
    <w:p w14:paraId="51C3FB0A" w14:textId="16B6FBCA" w:rsidR="0FBCD0C9" w:rsidRDefault="0FBCD0C9">
      <w:pPr>
        <w:pStyle w:val="CommentText"/>
      </w:pPr>
      <w:r>
        <w:t>If we remove discussion of pipelining as I suggested above, we could remove some of the replica-level detail from this diagram.</w:t>
      </w:r>
    </w:p>
    <w:p w14:paraId="1D5865C5" w14:textId="6CD73D60" w:rsidR="0FBCD0C9" w:rsidRDefault="0FBCD0C9">
      <w:pPr>
        <w:pStyle w:val="CommentText"/>
      </w:pPr>
    </w:p>
    <w:p w14:paraId="0AB1CF8D" w14:textId="385ECB85" w:rsidR="0FBCD0C9" w:rsidRDefault="0FBCD0C9">
      <w:pPr>
        <w:pStyle w:val="CommentText"/>
      </w:pPr>
      <w:r>
        <w:t xml:space="preserve">The COMMIT OK is returned to the client as soon as all the write intents (and the STAGING </w:t>
      </w:r>
      <w:proofErr w:type="spellStart"/>
      <w:r>
        <w:t>txn</w:t>
      </w:r>
      <w:proofErr w:type="spellEnd"/>
      <w:r>
        <w:t xml:space="preserve"> write, which is usually going to be the last thing to come in for a multi-statement transaction); it doesn't wait for the transaction record to be written as COMMITTED.</w:t>
      </w:r>
    </w:p>
    <w:p w14:paraId="1134350E" w14:textId="64E37E61" w:rsidR="0FBCD0C9" w:rsidRDefault="0FBCD0C9">
      <w:pPr>
        <w:pStyle w:val="CommentText"/>
      </w:pPr>
    </w:p>
    <w:p w14:paraId="5E5C638B" w14:textId="652B2E73" w:rsidR="0FBCD0C9" w:rsidRDefault="0FBCD0C9">
      <w:pPr>
        <w:pStyle w:val="CommentText"/>
      </w:pPr>
    </w:p>
  </w:comment>
  <w:comment w:id="306" w:author="Guy Harrison" w:date="2021-03-31T16:47:00Z" w:initials="GH">
    <w:p w14:paraId="533A7C77" w14:textId="472C8BC8" w:rsidR="00F7693D" w:rsidRDefault="00F7693D">
      <w:pPr>
        <w:pStyle w:val="CommentText"/>
      </w:pPr>
      <w:r>
        <w:rPr>
          <w:rStyle w:val="CommentReference"/>
        </w:rPr>
        <w:annotationRef/>
      </w:r>
      <w:r>
        <w:rPr>
          <w:noProof/>
        </w:rPr>
        <w:t>Does this mean that the read can't complete until the transaction commits?  What if the commit ends up being higher than the read timestamp?</w:t>
      </w:r>
    </w:p>
  </w:comment>
  <w:comment w:id="307" w:author="Ben Darnell" w:date="2021-04-07T13:08:00Z" w:initials="BD">
    <w:p w14:paraId="697FFC45" w14:textId="1E7CB395" w:rsidR="0FBCD0C9" w:rsidRDefault="0FBCD0C9">
      <w:pPr>
        <w:pStyle w:val="CommentText"/>
      </w:pPr>
      <w:r>
        <w:t xml:space="preserve">In general, reads don't get "pushed", writes do. The read will wait until the write either commits, aborts, or gets pushed to a higher timestamp. (a high-priority read can itself push a lower-priority write's timestamp so it doesn't have to wait). </w:t>
      </w:r>
      <w:r>
        <w:rPr>
          <w:rStyle w:val="CommentReference"/>
        </w:rPr>
        <w:annotationRef/>
      </w:r>
    </w:p>
    <w:p w14:paraId="55EEC60F" w14:textId="076D4E32" w:rsidR="0FBCD0C9" w:rsidRDefault="0FBCD0C9">
      <w:pPr>
        <w:pStyle w:val="CommentText"/>
      </w:pPr>
    </w:p>
    <w:p w14:paraId="01E0F67B" w14:textId="10917E13" w:rsidR="0FBCD0C9" w:rsidRDefault="0FBCD0C9">
      <w:pPr>
        <w:pStyle w:val="CommentText"/>
      </w:pPr>
      <w:r>
        <w:t xml:space="preserve">It is writes, rather than reads, that generally need to be prepared for restarts. </w:t>
      </w:r>
    </w:p>
  </w:comment>
  <w:comment w:id="314" w:author="Ben Darnell" w:date="2021-04-07T13:24:00Z" w:initials="BD">
    <w:p w14:paraId="64E402D9" w14:textId="175515EB" w:rsidR="0FBCD0C9" w:rsidRDefault="0FBCD0C9">
      <w:pPr>
        <w:pStyle w:val="CommentText"/>
      </w:pPr>
      <w:r>
        <w:t>The problem with vector clocks has less to do with their size and more to do with the fact that they don't provide the consistency properties we want (like read-your-writes) without requiring clients to participate in conveying the clock data around or more frequent synchronous network round-trips across the diameter of the cluster.</w:t>
      </w:r>
      <w:r>
        <w:rPr>
          <w:rStyle w:val="CommentReference"/>
        </w:rPr>
        <w:annotationRef/>
      </w:r>
    </w:p>
    <w:p w14:paraId="5B9D3341" w14:textId="7C94BDA4" w:rsidR="0FBCD0C9" w:rsidRDefault="0FBCD0C9">
      <w:pPr>
        <w:pStyle w:val="CommentText"/>
      </w:pPr>
    </w:p>
    <w:p w14:paraId="39F0280D" w14:textId="13E30EF1" w:rsidR="0FBCD0C9" w:rsidRDefault="0FBCD0C9">
      <w:pPr>
        <w:pStyle w:val="CommentText"/>
      </w:pPr>
      <w:r>
        <w:t xml:space="preserve">Honestly the use of HLC is not that significant. Our answer to "what do we use instead of </w:t>
      </w:r>
      <w:proofErr w:type="spellStart"/>
      <w:r>
        <w:t>truetime</w:t>
      </w:r>
      <w:proofErr w:type="spellEnd"/>
      <w:r>
        <w:t xml:space="preserve">" is not "HLC", it's "NTP, and we just live with a higher level of clock offsets". I'd deemphasize or even cut the talk about vector clocks and HLC. </w:t>
      </w:r>
    </w:p>
  </w:comment>
  <w:comment w:id="317" w:author="Guy Harrison" w:date="2021-04-05T14:48:00Z" w:initials="GH">
    <w:p w14:paraId="04DF1E0D" w14:textId="306F92FE" w:rsidR="00F7693D" w:rsidRDefault="00F7693D">
      <w:pPr>
        <w:pStyle w:val="CommentText"/>
      </w:pPr>
      <w:r>
        <w:rPr>
          <w:rStyle w:val="CommentReference"/>
        </w:rPr>
        <w:annotationRef/>
      </w:r>
      <w:r>
        <w:t xml:space="preserve">Ben can you check this.  The “Life without Atomic Clocks doesn’t mention this” and my understanding of the HLC mechanism might be faulty. </w:t>
      </w:r>
    </w:p>
  </w:comment>
  <w:comment w:id="318" w:author="Ben Darnell" w:date="2021-04-07T13:41:00Z" w:initials="BD">
    <w:p w14:paraId="3212400C" w14:textId="3647487C" w:rsidR="0FBCD0C9" w:rsidRDefault="0FBCD0C9">
      <w:pPr>
        <w:pStyle w:val="CommentText"/>
      </w:pPr>
      <w:r>
        <w:t xml:space="preserve">The 500ms limit is a configuration parameter, empirically determined based on the level of synchronization we've seen in the wild with NTP. (the equivalent limit for </w:t>
      </w:r>
      <w:proofErr w:type="spellStart"/>
      <w:r>
        <w:t>truetime</w:t>
      </w:r>
      <w:proofErr w:type="spellEnd"/>
      <w:r>
        <w:t xml:space="preserve"> is reportedly 7ms).</w:t>
      </w:r>
      <w:r>
        <w:rPr>
          <w:rStyle w:val="CommentReference"/>
        </w:rPr>
        <w:annotationRef/>
      </w:r>
    </w:p>
    <w:p w14:paraId="4D549A60" w14:textId="4444596E" w:rsidR="0FBCD0C9" w:rsidRDefault="0FBCD0C9">
      <w:pPr>
        <w:pStyle w:val="CommentText"/>
      </w:pPr>
    </w:p>
    <w:p w14:paraId="451CD875" w14:textId="634D9D22" w:rsidR="0FBCD0C9" w:rsidRDefault="0FBCD0C9">
      <w:pPr>
        <w:pStyle w:val="CommentText"/>
      </w:pPr>
      <w:r>
        <w:t xml:space="preserve">The way we differ from spanner is that because spanner's clock offset limit is so small, they just add a `sleep(7ms)` to the end of every write transaction. Our limit is high enough that we wouldn't want to add half a second to every transaction, so we incorporate the max offset limit into our model in different ways (mainly in the fact that reads may sometimes need to restart if they interact with a write within this offset). </w:t>
      </w:r>
    </w:p>
  </w:comment>
  <w:comment w:id="333" w:author="Ben Darnell" w:date="2021-04-07T13:43:00Z" w:initials="BD">
    <w:p w14:paraId="09ED0854" w14:textId="28EE727D" w:rsidR="0FBCD0C9" w:rsidRDefault="0FBCD0C9">
      <w:pPr>
        <w:pStyle w:val="CommentText"/>
      </w:pPr>
      <w:r>
        <w:t xml:space="preserve">Spanner does ensure that all transactions can be effectively ordered (this is because of the sleep at the end of each write, not because of </w:t>
      </w:r>
      <w:proofErr w:type="spellStart"/>
      <w:r>
        <w:t>of</w:t>
      </w:r>
      <w:proofErr w:type="spellEnd"/>
      <w:r>
        <w:t xml:space="preserve"> </w:t>
      </w:r>
      <w:proofErr w:type="spellStart"/>
      <w:r>
        <w:t>truetime</w:t>
      </w:r>
      <w:proofErr w:type="spellEnd"/>
      <w:r>
        <w:t xml:space="preserve"> per se, but it's </w:t>
      </w:r>
      <w:proofErr w:type="spellStart"/>
      <w:r>
        <w:t>truetime's</w:t>
      </w:r>
      <w:proofErr w:type="spellEnd"/>
      <w:r>
        <w:t xml:space="preserve"> low offset that makes this feasible). So we have the causal reverse anomaly but spanner does not. </w:t>
      </w:r>
      <w:r>
        <w:rPr>
          <w:rStyle w:val="CommentReference"/>
        </w:rPr>
        <w:annotationRef/>
      </w:r>
    </w:p>
  </w:comment>
  <w:comment w:id="353" w:author="Ben Darnell" w:date="2021-04-07T14:58:00Z" w:initials="BD">
    <w:p w14:paraId="543322D1" w14:textId="7E5B3245" w:rsidR="0FBCD0C9" w:rsidRDefault="0FBCD0C9">
      <w:pPr>
        <w:pStyle w:val="CommentText"/>
      </w:pPr>
      <w:r>
        <w:t>That's sometimes a reason for larger range sizes, but I'd say the main reason for this is to keep the number of ranges per node relatively low. Each range has a little overhead; each node can handle about 50,000 range replicas.</w:t>
      </w:r>
      <w:r>
        <w:rPr>
          <w:rStyle w:val="CommentReference"/>
        </w:rPr>
        <w:annotationRef/>
      </w:r>
    </w:p>
  </w:comment>
  <w:comment w:id="357" w:author="Ben Darnell" w:date="2021-04-07T14:55:00Z" w:initials="BD">
    <w:p w14:paraId="2C765321" w14:textId="693BF5B5" w:rsidR="0FBCD0C9" w:rsidRDefault="0FBCD0C9">
      <w:pPr>
        <w:pStyle w:val="CommentText"/>
      </w:pPr>
      <w:r>
        <w:t>We may want to talk briefly about gossip here. It's a little off topic from the distribution layer's main responsibility to distribute the KV map across all the nodes, but this is where it's mainly used.</w:t>
      </w:r>
      <w:r>
        <w:rPr>
          <w:rStyle w:val="CommentReference"/>
        </w:rPr>
        <w:annotationRef/>
      </w:r>
    </w:p>
    <w:p w14:paraId="34AD6028" w14:textId="55FEFE78" w:rsidR="0FBCD0C9" w:rsidRDefault="0FBCD0C9">
      <w:pPr>
        <w:pStyle w:val="CommentText"/>
      </w:pPr>
    </w:p>
    <w:p w14:paraId="07211640" w14:textId="6B1377AF" w:rsidR="0FBCD0C9" w:rsidRDefault="0FBCD0C9">
      <w:pPr>
        <w:pStyle w:val="CommentText"/>
      </w:pPr>
      <w:r>
        <w:t xml:space="preserve">Gossip is an eventually-consistent key-value map maintained on all the CockroachDB nodes. It is used primarily for bootstrapping: it contains a "meta0" record that tells the cluster where the meta1 range can be found, as well as mappings from the node IDs stored in meta records to network addresses. Gossip is also used for certain operations that do not require strong consistency, such as maintaining information about the available storage space on each node for rebalancing purposes. </w:t>
      </w:r>
    </w:p>
  </w:comment>
  <w:comment w:id="366" w:author="Ben Darnell" w:date="2021-04-07T14:51:00Z" w:initials="BD">
    <w:p w14:paraId="144B1BC5" w14:textId="7E8D4AF5" w:rsidR="0FBCD0C9" w:rsidRDefault="0FBCD0C9">
      <w:pPr>
        <w:pStyle w:val="CommentText"/>
      </w:pPr>
      <w:r>
        <w:t>Actually, the meta ranges only contain replica information, never leaseholders. When a node needs to find the leaseholder for a range, it must ask the replicas of this range which one of them has the lease. (This is so that we don't have to update meta every time a leaseholder moves, which is more frequent than when a replica moves).</w:t>
      </w:r>
      <w:r>
        <w:rPr>
          <w:rStyle w:val="CommentReference"/>
        </w:rPr>
        <w:annotationRef/>
      </w:r>
    </w:p>
  </w:comment>
  <w:comment w:id="369" w:author="Ben Darnell" w:date="2021-04-07T15:41:00Z" w:initials="BD">
    <w:p w14:paraId="4C31DF1E" w14:textId="687AA440" w:rsidR="0FBCD0C9" w:rsidRDefault="0FBCD0C9">
      <w:pPr>
        <w:pStyle w:val="CommentText"/>
      </w:pPr>
      <w:r>
        <w:t xml:space="preserve">The </w:t>
      </w:r>
      <w:proofErr w:type="spellStart"/>
      <w:r>
        <w:t>range_min_bytes</w:t>
      </w:r>
      <w:proofErr w:type="spellEnd"/>
      <w:r>
        <w:t xml:space="preserve"> field of the zone configuration (and the 512MB limit we talk about is controlled by the </w:t>
      </w:r>
      <w:proofErr w:type="spellStart"/>
      <w:r>
        <w:t>range_max_bytes</w:t>
      </w:r>
      <w:proofErr w:type="spellEnd"/>
      <w:r>
        <w:t xml:space="preserve"> field). </w:t>
      </w:r>
      <w:r>
        <w:rPr>
          <w:rStyle w:val="CommentReference"/>
        </w:rPr>
        <w:annotationRef/>
      </w:r>
    </w:p>
    <w:p w14:paraId="4DED2B29" w14:textId="2DC30381" w:rsidR="0FBCD0C9" w:rsidRDefault="0FBCD0C9">
      <w:pPr>
        <w:pStyle w:val="CommentText"/>
      </w:pPr>
    </w:p>
    <w:p w14:paraId="05DE1A08" w14:textId="37723AE6" w:rsidR="0FBCD0C9" w:rsidRDefault="0FBCD0C9">
      <w:pPr>
        <w:pStyle w:val="CommentText"/>
      </w:pPr>
      <w:r>
        <w:t>https://www.cockroachlabs.com/docs/stable/configure-zone.html</w:t>
      </w:r>
    </w:p>
  </w:comment>
  <w:comment w:id="370" w:author="Ben Darnell" w:date="2021-04-07T15:44:00Z" w:initials="BD">
    <w:p w14:paraId="7B7024F6" w14:textId="405ACD4D" w:rsidR="0FBCD0C9" w:rsidRDefault="0FBCD0C9">
      <w:pPr>
        <w:pStyle w:val="CommentText"/>
      </w:pPr>
      <w:r>
        <w:t>I think I'd remove the mention of UNSPLIT AT. It doesn't immediately merge the ranges, it just undoes the effect of a manual split, making these ranges eligible for merging when and if the normal machinery decides it's appropriate. (normally we won't merge ranges that were previously manually split, so that the merger doesn't immediately come along and undo your work)</w:t>
      </w:r>
      <w:r>
        <w:rPr>
          <w:rStyle w:val="CommentReference"/>
        </w:rPr>
        <w:annotationRef/>
      </w:r>
    </w:p>
  </w:comment>
  <w:comment w:id="379" w:author="Ben Darnell" w:date="2021-04-07T15:50:00Z" w:initials="BD">
    <w:p w14:paraId="78F322A9" w14:textId="5D31F2BB" w:rsidR="0FBCD0C9" w:rsidRDefault="0FBCD0C9">
      <w:pPr>
        <w:pStyle w:val="CommentText"/>
      </w:pPr>
      <w:r>
        <w:t xml:space="preserve">In 21.1 we've introduced some new multi-region capabilities: </w:t>
      </w:r>
      <w:hyperlink r:id="rId1">
        <w:r w:rsidRPr="0FBCD0C9">
          <w:rPr>
            <w:rStyle w:val="Hyperlink"/>
          </w:rPr>
          <w:t>https://www.cockroachlabs.com/docs/v21.1/multiregion-overview.html</w:t>
        </w:r>
      </w:hyperlink>
      <w:r>
        <w:rPr>
          <w:rStyle w:val="CommentReference"/>
        </w:rPr>
        <w:annotationRef/>
      </w:r>
    </w:p>
    <w:p w14:paraId="3E80BC0F" w14:textId="47AD2A4A" w:rsidR="0FBCD0C9" w:rsidRDefault="0FBCD0C9">
      <w:pPr>
        <w:pStyle w:val="CommentText"/>
      </w:pPr>
    </w:p>
    <w:p w14:paraId="3E75DBF0" w14:textId="10C9BC15" w:rsidR="0FBCD0C9" w:rsidRDefault="0FBCD0C9">
      <w:pPr>
        <w:pStyle w:val="CommentText"/>
      </w:pPr>
      <w:r>
        <w:t xml:space="preserve">This is built on top of the older geo-partitioning setup, but is much more user-friendly. It also changed up some of the terminology: we now talk about "global" or "regional" tables and "zone" or "region" survival goals. (geo-partitioned replicas is now "regional survive zone", and geo-partitioned leaseholders is "regional survive region"). </w:t>
      </w:r>
    </w:p>
  </w:comment>
  <w:comment w:id="380" w:author="Ben Darnell" w:date="2021-04-07T15:53:00Z" w:initials="BD">
    <w:p w14:paraId="625CD849" w14:textId="6BF666A8" w:rsidR="0FBCD0C9" w:rsidRDefault="0FBCD0C9">
      <w:pPr>
        <w:pStyle w:val="CommentText"/>
      </w:pPr>
      <w:r>
        <w:t xml:space="preserve">Global tables use non-blocking transactions: </w:t>
      </w:r>
      <w:hyperlink r:id="rId2">
        <w:r w:rsidRPr="0FBCD0C9">
          <w:rPr>
            <w:rStyle w:val="Hyperlink"/>
          </w:rPr>
          <w:t>https://github.com/cockroachdb/docs/pull/10190/files</w:t>
        </w:r>
      </w:hyperlink>
      <w:r>
        <w:rPr>
          <w:rStyle w:val="CommentReference"/>
        </w:rPr>
        <w:annotationRef/>
      </w:r>
    </w:p>
    <w:p w14:paraId="3FF93687" w14:textId="58C1E166" w:rsidR="0FBCD0C9" w:rsidRDefault="0FBCD0C9">
      <w:pPr>
        <w:pStyle w:val="CommentText"/>
      </w:pPr>
    </w:p>
    <w:p w14:paraId="00090CBC" w14:textId="0B4F8F71" w:rsidR="0FBCD0C9" w:rsidRDefault="0FBCD0C9">
      <w:pPr>
        <w:pStyle w:val="CommentText"/>
      </w:pPr>
      <w:r>
        <w:t xml:space="preserve">I need to go back and see what of this we may need to incorporate in the transaction section. </w:t>
      </w:r>
    </w:p>
  </w:comment>
  <w:comment w:id="453" w:author="Guy Harrison" w:date="2021-03-31T15:22:00Z" w:initials="GH">
    <w:p w14:paraId="51F10689" w14:textId="77777777" w:rsidR="00F7693D" w:rsidRDefault="00F7693D">
      <w:pPr>
        <w:pStyle w:val="CommentText"/>
        <w:rPr>
          <w:noProof/>
        </w:rPr>
      </w:pPr>
      <w:r>
        <w:rPr>
          <w:rStyle w:val="CommentReference"/>
        </w:rPr>
        <w:annotationRef/>
      </w:r>
      <w:r>
        <w:rPr>
          <w:noProof/>
        </w:rPr>
        <w:t>Ben, Do other layers see a geo-ditributed tabla as multiple tables, or is this more of a tweak of range mapping?</w:t>
      </w:r>
    </w:p>
    <w:p w14:paraId="2137319A" w14:textId="6675D81F" w:rsidR="00F7693D" w:rsidRDefault="00F7693D">
      <w:pPr>
        <w:pStyle w:val="CommentText"/>
      </w:pPr>
    </w:p>
  </w:comment>
  <w:comment w:id="454" w:author="Ben Darnell" w:date="2021-04-07T15:54:00Z" w:initials="BD">
    <w:p w14:paraId="2A36D042" w14:textId="2C97B827" w:rsidR="0FBCD0C9" w:rsidRDefault="0FBCD0C9">
      <w:pPr>
        <w:pStyle w:val="CommentText"/>
      </w:pPr>
      <w:r>
        <w:t xml:space="preserve">It still looks like one table. The partitioning just controls where replicas and leaseholders are placed here at the distribution layer. </w:t>
      </w:r>
      <w:r>
        <w:rPr>
          <w:rStyle w:val="CommentReference"/>
        </w:rPr>
        <w:annotationRef/>
      </w:r>
    </w:p>
  </w:comment>
  <w:comment w:id="469" w:author="Ben Darnell" w:date="2021-04-08T16:57:00Z" w:initials="BD">
    <w:p w14:paraId="57EE3860" w14:textId="78BCF0A1" w:rsidR="0B2FB0F3" w:rsidRDefault="0B2FB0F3">
      <w:pPr>
        <w:pStyle w:val="CommentText"/>
      </w:pPr>
      <w:r>
        <w:t xml:space="preserve">Do we need to define this, and how it's related to replication (in the computer science literature they're two distinct problems, although I think in most cases it's fine to blur the lines). </w:t>
      </w:r>
      <w:r>
        <w:rPr>
          <w:rStyle w:val="CommentReference"/>
        </w:rPr>
        <w:annotationRef/>
      </w:r>
    </w:p>
    <w:p w14:paraId="52321300" w14:textId="50ABA666" w:rsidR="0B2FB0F3" w:rsidRDefault="0B2FB0F3">
      <w:pPr>
        <w:pStyle w:val="CommentText"/>
      </w:pPr>
    </w:p>
    <w:p w14:paraId="6572FCC1" w14:textId="6D8F868B" w:rsidR="0B2FB0F3" w:rsidRDefault="0B2FB0F3">
      <w:pPr>
        <w:pStyle w:val="CommentText"/>
      </w:pPr>
      <w:r>
        <w:t>Whether we define it or not, I think it's worth going into the differences between consensus-based replication and the more common active/passive or active/active setups (</w:t>
      </w:r>
      <w:hyperlink r:id="rId3">
        <w:r w:rsidRPr="0B2FB0F3">
          <w:rPr>
            <w:rStyle w:val="Hyperlink"/>
          </w:rPr>
          <w:t>https://www.cockroachlabs.com/docs/stable/multi-active-availability.html).</w:t>
        </w:r>
      </w:hyperlink>
      <w:r>
        <w:t xml:space="preserve"> This is a very common point of confusion for users. </w:t>
      </w:r>
    </w:p>
    <w:p w14:paraId="335FA508" w14:textId="0C83E264" w:rsidR="0B2FB0F3" w:rsidRDefault="0B2FB0F3">
      <w:pPr>
        <w:pStyle w:val="CommentText"/>
      </w:pPr>
    </w:p>
    <w:p w14:paraId="1B11769B" w14:textId="75334B28" w:rsidR="0B2FB0F3" w:rsidRDefault="0B2FB0F3">
      <w:pPr>
        <w:pStyle w:val="CommentText"/>
      </w:pPr>
      <w:r>
        <w:t>The content here is fine, but I think it may be a little deep in the weeds. The main things I'd like readers to take away from the replication layer section are around multi-active availability (writes are synchronous to the nearest quorum so there is no data loss on failure, but things remain available in the face of minority failures. This requires a minimum of three nodes/</w:t>
      </w:r>
      <w:proofErr w:type="spellStart"/>
      <w:r>
        <w:t>datacenters</w:t>
      </w:r>
      <w:proofErr w:type="spellEnd"/>
      <w:r>
        <w:t xml:space="preserve"> to survive a node/</w:t>
      </w:r>
      <w:proofErr w:type="spellStart"/>
      <w:r>
        <w:t>datacenter</w:t>
      </w:r>
      <w:proofErr w:type="spellEnd"/>
      <w:r>
        <w:t xml:space="preserve"> failure) and the fact that there is no single replication log; each range has its own log that is replicated independently. </w:t>
      </w:r>
    </w:p>
  </w:comment>
  <w:comment w:id="482" w:author="Ben Darnell" w:date="2021-04-08T17:03:00Z" w:initials="BD">
    <w:p w14:paraId="7BCCD999" w14:textId="279C1A9B" w:rsidR="1E798408" w:rsidRDefault="1E798408">
      <w:pPr>
        <w:pStyle w:val="CommentText"/>
      </w:pPr>
      <w:r>
        <w:t xml:space="preserve">This won't be true at the time of publishing. The option to use </w:t>
      </w:r>
      <w:proofErr w:type="spellStart"/>
      <w:r>
        <w:t>RocksDB</w:t>
      </w:r>
      <w:proofErr w:type="spellEnd"/>
      <w:r>
        <w:t xml:space="preserve"> is being removed in 21.1 (to be released next month). </w:t>
      </w:r>
      <w:r>
        <w:rPr>
          <w:rStyle w:val="CommentReference"/>
        </w:rPr>
        <w:annotationRef/>
      </w:r>
    </w:p>
  </w:comment>
  <w:comment w:id="487" w:author="Ben Darnell" w:date="2021-04-08T17:06:00Z" w:initials="BD">
    <w:p w14:paraId="7F619F34" w14:textId="02E1C93D" w:rsidR="10074FFB" w:rsidRDefault="10074FFB">
      <w:pPr>
        <w:pStyle w:val="CommentText"/>
      </w:pPr>
      <w:r>
        <w:t>This is a little misleading since we do go to disk for the WAL as you note below.</w:t>
      </w:r>
      <w:r>
        <w:rPr>
          <w:rStyle w:val="CommentReference"/>
        </w:rPr>
        <w:annotationRef/>
      </w:r>
    </w:p>
  </w:comment>
  <w:comment w:id="495" w:author="Ben Darnell" w:date="2021-04-08T17:09:00Z" w:initials="BD">
    <w:p w14:paraId="402DADF1" w14:textId="4486C420" w:rsidR="2C0D5ED9" w:rsidRDefault="2C0D5ED9">
      <w:pPr>
        <w:pStyle w:val="CommentText"/>
      </w:pPr>
      <w:r>
        <w:t xml:space="preserve">SSDs are great at random reads, but they're not so good with random writes. Sequential WAL writes are still a good idea (and they're used in nearly all databases, whether LSM-based or something else like a </w:t>
      </w:r>
      <w:proofErr w:type="spellStart"/>
      <w:r>
        <w:t>btree</w:t>
      </w:r>
      <w:proofErr w:type="spellEnd"/>
      <w:r>
        <w:t>).</w:t>
      </w:r>
      <w:r>
        <w:rPr>
          <w:rStyle w:val="CommentReference"/>
        </w:rPr>
        <w:annotationRef/>
      </w:r>
    </w:p>
    <w:p w14:paraId="3573C258" w14:textId="6AA1ECA0" w:rsidR="2C0D5ED9" w:rsidRDefault="2C0D5ED9">
      <w:pPr>
        <w:pStyle w:val="CommentText"/>
      </w:pPr>
    </w:p>
    <w:p w14:paraId="7E2AA816" w14:textId="6B17398A" w:rsidR="2C0D5ED9" w:rsidRDefault="2C0D5ED9">
      <w:pPr>
        <w:pStyle w:val="CommentText"/>
      </w:pPr>
    </w:p>
  </w:comment>
  <w:comment w:id="496" w:author="Guy Harrison" w:date="2021-04-09T18:02:00Z" w:initials="GH">
    <w:p w14:paraId="465AFA78" w14:textId="0B638B68" w:rsidR="000E27F6" w:rsidRDefault="000E27F6">
      <w:pPr>
        <w:pStyle w:val="CommentText"/>
      </w:pPr>
      <w:r>
        <w:rPr>
          <w:rStyle w:val="CommentReference"/>
        </w:rPr>
        <w:annotationRef/>
      </w:r>
      <w:r>
        <w:t>Agreed</w:t>
      </w:r>
      <w:r w:rsidR="009A2F69">
        <w:t>, but….</w:t>
      </w:r>
      <w:r>
        <w:t xml:space="preserve">  </w:t>
      </w:r>
      <w:r w:rsidR="00F12F6B">
        <w:t xml:space="preserve">I did some work on this in the Oracle context </w:t>
      </w:r>
      <w:r w:rsidR="003B1A11">
        <w:t xml:space="preserve">quite a few years ago.  Sequential writes are almost a best case scenario for </w:t>
      </w:r>
      <w:r w:rsidR="006A1CE1">
        <w:t xml:space="preserve">magnetic disk, </w:t>
      </w:r>
      <w:r w:rsidR="00C03E93">
        <w:t xml:space="preserve">while circular file sequential writes are almost worst case scenario for </w:t>
      </w:r>
      <w:r w:rsidR="009C1C82">
        <w:t>SSD because eventually ever</w:t>
      </w:r>
      <w:r w:rsidR="00107101">
        <w:t>y</w:t>
      </w:r>
      <w:r w:rsidR="009C1C82">
        <w:t xml:space="preserve"> write require</w:t>
      </w:r>
      <w:r w:rsidR="00107101">
        <w:t>s</w:t>
      </w:r>
      <w:r w:rsidR="009C1C82">
        <w:t xml:space="preserve"> a block erase </w:t>
      </w:r>
      <w:r w:rsidR="00107101">
        <w:t xml:space="preserve">after SSD garbage collection becomes fatigued.  For Oracle’s equivalent of </w:t>
      </w:r>
      <w:r w:rsidR="0093751B">
        <w:t xml:space="preserve">WAL (redo log), a dedicated magnetic disk outperformed a </w:t>
      </w:r>
      <w:r w:rsidR="00C03577">
        <w:t xml:space="preserve">PCI </w:t>
      </w:r>
      <w:r w:rsidR="0093751B">
        <w:t xml:space="preserve">SLC </w:t>
      </w:r>
      <w:r w:rsidR="00486342">
        <w:t>SSD</w:t>
      </w:r>
      <w:r w:rsidR="00C03577">
        <w:t xml:space="preserve">.  Things may have changed since then, but I’m still of the opinion that the WAL pattern might be a </w:t>
      </w:r>
      <w:r w:rsidR="009A2F69">
        <w:t>hangover based on experiences with magnetic disk performance</w:t>
      </w:r>
      <w:r w:rsidR="00A007D8">
        <w:t xml:space="preserve">.  </w:t>
      </w:r>
      <w:r w:rsidR="00AB4DA4">
        <w:br/>
      </w:r>
      <w:r w:rsidR="00AB4DA4">
        <w:br/>
      </w:r>
      <w:r w:rsidR="00A007D8">
        <w:t xml:space="preserve">However, I don’t want to </w:t>
      </w:r>
      <w:r w:rsidR="005E6A00">
        <w:t xml:space="preserve">stir up any trouble </w:t>
      </w:r>
      <w:r w:rsidR="005E6A0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03" w:author="Guy Harrison" w:date="2021-04-12T15:40:00Z" w:initials="GH">
    <w:p w14:paraId="2348A72A" w14:textId="4E8A1F9E" w:rsidR="005A07C1" w:rsidRDefault="005A07C1">
      <w:pPr>
        <w:pStyle w:val="CommentText"/>
      </w:pPr>
      <w:r>
        <w:rPr>
          <w:rStyle w:val="CommentReference"/>
        </w:rPr>
        <w:annotationRef/>
      </w:r>
      <w:r w:rsidR="003C1D49">
        <w:rPr>
          <w:noProof/>
        </w:rPr>
        <w:t>Too much detail?</w:t>
      </w:r>
    </w:p>
  </w:comment>
  <w:comment w:id="511" w:author="Guy Harrison" w:date="2021-04-12T15:43:00Z" w:initials="GH">
    <w:p w14:paraId="3A74F3DF" w14:textId="33BC7DFD" w:rsidR="00784BCD" w:rsidRDefault="00784BCD">
      <w:pPr>
        <w:pStyle w:val="CommentText"/>
      </w:pPr>
      <w:r>
        <w:rPr>
          <w:rStyle w:val="CommentReference"/>
        </w:rPr>
        <w:annotationRef/>
      </w:r>
    </w:p>
  </w:comment>
  <w:comment w:id="527" w:author="Guy Harrison" w:date="2021-04-09T18:23:00Z" w:initials="GH">
    <w:p w14:paraId="3D88D040" w14:textId="4D72D78B" w:rsidR="00730826" w:rsidRDefault="00730826">
      <w:pPr>
        <w:pStyle w:val="CommentText"/>
      </w:pPr>
      <w:r>
        <w:rPr>
          <w:rStyle w:val="CommentReference"/>
        </w:rPr>
        <w:annotationRef/>
      </w:r>
      <w:r>
        <w:t>Ben, do</w:t>
      </w:r>
      <w:r w:rsidR="00B473A4">
        <w:t xml:space="preserve"> long running transactions implicitly create protection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8642C9" w15:done="1"/>
  <w15:commentEx w15:paraId="215562ED" w15:done="1"/>
  <w15:commentEx w15:paraId="2D831144" w15:done="1"/>
  <w15:commentEx w15:paraId="202F55A5" w15:done="1"/>
  <w15:commentEx w15:paraId="57D8570E" w15:paraIdParent="202F55A5" w15:done="1"/>
  <w15:commentEx w15:paraId="58BAFFE4" w15:done="1"/>
  <w15:commentEx w15:paraId="020B2EAB" w15:done="1"/>
  <w15:commentEx w15:paraId="7016B548" w15:done="1"/>
  <w15:commentEx w15:paraId="010B4C8A" w15:done="1"/>
  <w15:commentEx w15:paraId="13555627" w15:done="1"/>
  <w15:commentEx w15:paraId="0354B904" w15:done="1"/>
  <w15:commentEx w15:paraId="6D8087F2" w15:done="1"/>
  <w15:commentEx w15:paraId="2503452C" w15:done="1"/>
  <w15:commentEx w15:paraId="18DE2115" w15:paraIdParent="2503452C" w15:done="1"/>
  <w15:commentEx w15:paraId="72BC9A21" w15:done="1"/>
  <w15:commentEx w15:paraId="4871DDBF" w15:paraIdParent="72BC9A21" w15:done="1"/>
  <w15:commentEx w15:paraId="7502CAB0" w15:done="1"/>
  <w15:commentEx w15:paraId="4862216A" w15:done="1"/>
  <w15:commentEx w15:paraId="77A8BC31" w15:paraIdParent="4862216A" w15:done="1"/>
  <w15:commentEx w15:paraId="29D3B24A" w15:done="1"/>
  <w15:commentEx w15:paraId="38425155" w15:paraIdParent="29D3B24A" w15:done="1"/>
  <w15:commentEx w15:paraId="6CF6EB1C" w15:done="1"/>
  <w15:commentEx w15:paraId="60DE3976" w15:done="1"/>
  <w15:commentEx w15:paraId="07642350" w15:paraIdParent="60DE3976" w15:done="1"/>
  <w15:commentEx w15:paraId="60DB5820" w15:done="1"/>
  <w15:commentEx w15:paraId="3B0A59F8" w15:paraIdParent="60DB5820" w15:done="1"/>
  <w15:commentEx w15:paraId="5EA45946" w15:paraIdParent="60DB5820" w15:done="1"/>
  <w15:commentEx w15:paraId="7C334F00" w15:done="1"/>
  <w15:commentEx w15:paraId="184BD4B8" w15:done="1"/>
  <w15:commentEx w15:paraId="701C75BF" w15:done="1"/>
  <w15:commentEx w15:paraId="2A5E370B" w15:done="1"/>
  <w15:commentEx w15:paraId="29128E88" w15:done="0"/>
  <w15:commentEx w15:paraId="579910E8" w15:paraIdParent="29128E88" w15:done="0"/>
  <w15:commentEx w15:paraId="118F1427" w15:paraIdParent="29128E88" w15:done="0"/>
  <w15:commentEx w15:paraId="72FC861E" w15:paraIdParent="29128E88" w15:done="0"/>
  <w15:commentEx w15:paraId="78DB5FFC" w15:done="0"/>
  <w15:commentEx w15:paraId="6643EAC2" w15:paraIdParent="78DB5FFC" w15:done="0"/>
  <w15:commentEx w15:paraId="6937B808" w15:paraIdParent="78DB5FFC" w15:done="0"/>
  <w15:commentEx w15:paraId="3E69D140" w15:done="1"/>
  <w15:commentEx w15:paraId="26A8C6D2" w15:paraIdParent="3E69D140" w15:done="1"/>
  <w15:commentEx w15:paraId="0E9FC7D8" w15:paraIdParent="3E69D140" w15:done="1"/>
  <w15:commentEx w15:paraId="03D24DDC" w15:paraIdParent="3E69D140" w15:done="0"/>
  <w15:commentEx w15:paraId="2F542D39" w15:done="0"/>
  <w15:commentEx w15:paraId="64710960" w15:done="0"/>
  <w15:commentEx w15:paraId="5E5C638B" w15:done="0"/>
  <w15:commentEx w15:paraId="533A7C77" w15:done="0"/>
  <w15:commentEx w15:paraId="01E0F67B" w15:paraIdParent="533A7C77" w15:done="0"/>
  <w15:commentEx w15:paraId="39F0280D" w15:done="1"/>
  <w15:commentEx w15:paraId="04DF1E0D" w15:done="0"/>
  <w15:commentEx w15:paraId="451CD875" w15:paraIdParent="04DF1E0D" w15:done="0"/>
  <w15:commentEx w15:paraId="09ED0854" w15:done="0"/>
  <w15:commentEx w15:paraId="543322D1" w15:done="1"/>
  <w15:commentEx w15:paraId="07211640" w15:done="1"/>
  <w15:commentEx w15:paraId="144B1BC5" w15:done="1"/>
  <w15:commentEx w15:paraId="05DE1A08" w15:done="0"/>
  <w15:commentEx w15:paraId="7B7024F6" w15:done="0"/>
  <w15:commentEx w15:paraId="3E75DBF0" w15:done="0"/>
  <w15:commentEx w15:paraId="00090CBC" w15:paraIdParent="3E75DBF0" w15:done="0"/>
  <w15:commentEx w15:paraId="2137319A" w15:done="0"/>
  <w15:commentEx w15:paraId="2A36D042" w15:paraIdParent="2137319A" w15:done="0"/>
  <w15:commentEx w15:paraId="1B11769B" w15:done="0"/>
  <w15:commentEx w15:paraId="7BCCD999" w15:done="1"/>
  <w15:commentEx w15:paraId="7F619F34" w15:done="0"/>
  <w15:commentEx w15:paraId="7E2AA816" w15:done="0"/>
  <w15:commentEx w15:paraId="465AFA78" w15:paraIdParent="7E2AA816" w15:done="0"/>
  <w15:commentEx w15:paraId="2348A72A" w15:done="0"/>
  <w15:commentEx w15:paraId="3A74F3DF" w15:done="0"/>
  <w15:commentEx w15:paraId="3D88D0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7A9D8D1" w16cex:dateUtc="2021-03-31T19:57:00Z"/>
  <w16cex:commentExtensible w16cex:durableId="76A4B78B" w16cex:dateUtc="2021-03-31T20:00:00Z"/>
  <w16cex:commentExtensible w16cex:durableId="44C5D6ED" w16cex:dateUtc="2021-03-31T20:00:00Z"/>
  <w16cex:commentExtensible w16cex:durableId="0686066C" w16cex:dateUtc="2021-03-31T20:29:00Z"/>
  <w16cex:commentExtensible w16cex:durableId="6FED36C0" w16cex:dateUtc="2021-04-01T16:10:00Z"/>
  <w16cex:commentExtensible w16cex:durableId="7E5B9420" w16cex:dateUtc="2021-03-31T20:31:00Z"/>
  <w16cex:commentExtensible w16cex:durableId="0B924635" w16cex:dateUtc="2021-04-01T16:11:00Z"/>
  <w16cex:commentExtensible w16cex:durableId="3D4134F2" w16cex:dateUtc="2021-04-01T16:17:00Z"/>
  <w16cex:commentExtensible w16cex:durableId="72EFBC6D" w16cex:dateUtc="2021-04-01T16:18:00Z"/>
  <w16cex:commentExtensible w16cex:durableId="6DE26F79" w16cex:dateUtc="2021-03-31T20:59:00Z"/>
  <w16cex:commentExtensible w16cex:durableId="7D6BA91E" w16cex:dateUtc="2021-04-01T16:27:00Z"/>
  <w16cex:commentExtensible w16cex:durableId="230AB240" w16cex:dateUtc="2021-04-01T16:27:00Z"/>
  <w16cex:commentExtensible w16cex:durableId="202F79AC" w16cex:dateUtc="2021-04-02T15:40:00Z"/>
  <w16cex:commentExtensible w16cex:durableId="2415760D" w16cex:dateUtc="2021-04-05T01:42:00Z"/>
  <w16cex:commentExtensible w16cex:durableId="2415CCDC" w16cex:dateUtc="2021-03-31T04:29:00Z"/>
  <w16cex:commentExtensible w16cex:durableId="2415CCDB" w16cex:dateUtc="2021-04-01T16:29:00Z"/>
  <w16cex:commentExtensible w16cex:durableId="2ACA591E" w16cex:dateUtc="2021-04-05T19:00:00Z"/>
  <w16cex:commentExtensible w16cex:durableId="241811AA" w16cex:dateUtc="2021-04-05T08:16:00Z"/>
  <w16cex:commentExtensible w16cex:durableId="241811A9" w16cex:dateUtc="2021-04-05T20:10:00Z"/>
  <w16cex:commentExtensible w16cex:durableId="24157B66" w16cex:dateUtc="2021-04-05T02:04:00Z"/>
  <w16cex:commentExtensible w16cex:durableId="33765947" w16cex:dateUtc="2021-04-05T20:09:00Z"/>
  <w16cex:commentExtensible w16cex:durableId="10D285CA" w16cex:dateUtc="2021-03-04T20:24:00Z"/>
  <w16cex:commentExtensible w16cex:durableId="65F34B8E" w16cex:dateUtc="2021-04-02T16:47:00Z"/>
  <w16cex:commentExtensible w16cex:durableId="24158B5B" w16cex:dateUtc="2021-04-05T03:12:00Z"/>
  <w16cex:commentExtensible w16cex:durableId="45F0BAD9" w16cex:dateUtc="2021-04-02T15:54:00Z"/>
  <w16cex:commentExtensible w16cex:durableId="2415892A" w16cex:dateUtc="2021-04-05T03:03:00Z"/>
  <w16cex:commentExtensible w16cex:durableId="68358D3F" w16cex:dateUtc="2021-04-05T20:11:00Z"/>
  <w16cex:commentExtensible w16cex:durableId="2EF8F2E4" w16cex:dateUtc="2021-04-02T16:57:00Z"/>
  <w16cex:commentExtensible w16cex:durableId="34635806" w16cex:dateUtc="2021-04-02T17:15:00Z"/>
  <w16cex:commentExtensible w16cex:durableId="4250A5EB" w16cex:dateUtc="2021-04-02T17:06:00Z"/>
  <w16cex:commentExtensible w16cex:durableId="0ABAF3B1" w16cex:dateUtc="2021-04-02T17:35:00Z"/>
  <w16cex:commentExtensible w16cex:durableId="4C79378F" w16cex:dateUtc="2021-04-02T17:21:00Z"/>
  <w16cex:commentExtensible w16cex:durableId="56A500C4" w16cex:dateUtc="2021-04-02T17:39:00Z"/>
  <w16cex:commentExtensible w16cex:durableId="24159B64" w16cex:dateUtc="2021-04-05T04:21:00Z"/>
  <w16cex:commentExtensible w16cex:durableId="241EEED6" w16cex:dateUtc="2021-04-12T06:07:00Z"/>
  <w16cex:commentExtensible w16cex:durableId="501EF1ED" w16cex:dateUtc="2021-04-02T17:49:00Z"/>
  <w16cex:commentExtensible w16cex:durableId="24159B28" w16cex:dateUtc="2021-04-05T04:20:00Z"/>
  <w16cex:commentExtensible w16cex:durableId="0BBFE9BD" w16cex:dateUtc="2021-04-05T20:21:00Z"/>
  <w16cex:commentExtensible w16cex:durableId="3012FF0B" w16cex:dateUtc="2021-04-02T17:59:00Z"/>
  <w16cex:commentExtensible w16cex:durableId="24196C07" w16cex:dateUtc="2021-04-08T01:48:00Z"/>
  <w16cex:commentExtensible w16cex:durableId="59365C76" w16cex:dateUtc="2021-04-08T14:57:00Z"/>
  <w16cex:commentExtensible w16cex:durableId="241A9B4D" w16cex:dateUtc="2021-04-08T23:22:00Z"/>
  <w16cex:commentExtensible w16cex:durableId="3D8C042B" w16cex:dateUtc="2021-04-02T21:15:00Z"/>
  <w16cex:commentExtensible w16cex:durableId="241EDEEF" w16cex:dateUtc="2021-04-12T04:59:00Z"/>
  <w16cex:commentExtensible w16cex:durableId="1232132C" w16cex:dateUtc="2021-04-07T16:50:00Z"/>
  <w16cex:commentExtensible w16cex:durableId="240F262B" w16cex:dateUtc="2021-03-31T05:47:00Z"/>
  <w16cex:commentExtensible w16cex:durableId="3B18AA87" w16cex:dateUtc="2021-04-07T17:08:00Z"/>
  <w16cex:commentExtensible w16cex:durableId="1F102D91" w16cex:dateUtc="2021-04-07T17:24:00Z"/>
  <w16cex:commentExtensible w16cex:durableId="2415A1B8" w16cex:dateUtc="2021-04-05T04:48:00Z"/>
  <w16cex:commentExtensible w16cex:durableId="50ABE47B" w16cex:dateUtc="2021-04-07T17:41:00Z"/>
  <w16cex:commentExtensible w16cex:durableId="1F6C9EA2" w16cex:dateUtc="2021-04-07T17:43:00Z"/>
  <w16cex:commentExtensible w16cex:durableId="08C7C64D" w16cex:dateUtc="2021-04-07T18:58:00Z"/>
  <w16cex:commentExtensible w16cex:durableId="0B11E6AE" w16cex:dateUtc="2021-04-07T18:55:00Z"/>
  <w16cex:commentExtensible w16cex:durableId="1059F372" w16cex:dateUtc="2021-04-07T18:51:00Z"/>
  <w16cex:commentExtensible w16cex:durableId="151F0A17" w16cex:dateUtc="2021-04-07T19:41:00Z"/>
  <w16cex:commentExtensible w16cex:durableId="1DB7FA97" w16cex:dateUtc="2021-04-07T19:44:00Z"/>
  <w16cex:commentExtensible w16cex:durableId="41D2A89F" w16cex:dateUtc="2021-04-07T19:50:00Z"/>
  <w16cex:commentExtensible w16cex:durableId="1E36CFAB" w16cex:dateUtc="2021-04-07T19:53:00Z"/>
  <w16cex:commentExtensible w16cex:durableId="240F121B" w16cex:dateUtc="2021-03-31T04:22:00Z"/>
  <w16cex:commentExtensible w16cex:durableId="15EFD932" w16cex:dateUtc="2021-04-07T19:54:00Z"/>
  <w16cex:commentExtensible w16cex:durableId="05C4E7C2" w16cex:dateUtc="2021-04-08T20:57:00Z"/>
  <w16cex:commentExtensible w16cex:durableId="1131C642" w16cex:dateUtc="2021-04-08T21:03:00Z"/>
  <w16cex:commentExtensible w16cex:durableId="6385CC76" w16cex:dateUtc="2021-04-08T21:06:00Z"/>
  <w16cex:commentExtensible w16cex:durableId="59403F8D" w16cex:dateUtc="2021-04-08T21:09:00Z"/>
  <w16cex:commentExtensible w16cex:durableId="241B1531" w16cex:dateUtc="2021-04-09T08:02:00Z"/>
  <w16cex:commentExtensible w16cex:durableId="241EE871" w16cex:dateUtc="2021-04-12T05:40:00Z"/>
  <w16cex:commentExtensible w16cex:durableId="241EE91A" w16cex:dateUtc="2021-04-12T05:43:00Z"/>
  <w16cex:commentExtensible w16cex:durableId="241B1A1C" w16cex:dateUtc="2021-04-09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8642C9" w16cid:durableId="47A9D8D1"/>
  <w16cid:commentId w16cid:paraId="215562ED" w16cid:durableId="76A4B78B"/>
  <w16cid:commentId w16cid:paraId="2D831144" w16cid:durableId="44C5D6ED"/>
  <w16cid:commentId w16cid:paraId="202F55A5" w16cid:durableId="0686066C"/>
  <w16cid:commentId w16cid:paraId="57D8570E" w16cid:durableId="6FED36C0"/>
  <w16cid:commentId w16cid:paraId="58BAFFE4" w16cid:durableId="7E5B9420"/>
  <w16cid:commentId w16cid:paraId="020B2EAB" w16cid:durableId="0B924635"/>
  <w16cid:commentId w16cid:paraId="7016B548" w16cid:durableId="3D4134F2"/>
  <w16cid:commentId w16cid:paraId="010B4C8A" w16cid:durableId="72EFBC6D"/>
  <w16cid:commentId w16cid:paraId="13555627" w16cid:durableId="6DE26F79"/>
  <w16cid:commentId w16cid:paraId="0354B904" w16cid:durableId="7D6BA91E"/>
  <w16cid:commentId w16cid:paraId="6D8087F2" w16cid:durableId="230AB240"/>
  <w16cid:commentId w16cid:paraId="2503452C" w16cid:durableId="202F79AC"/>
  <w16cid:commentId w16cid:paraId="18DE2115" w16cid:durableId="2415760D"/>
  <w16cid:commentId w16cid:paraId="72BC9A21" w16cid:durableId="2415CCDC"/>
  <w16cid:commentId w16cid:paraId="4871DDBF" w16cid:durableId="2415CCDB"/>
  <w16cid:commentId w16cid:paraId="7502CAB0" w16cid:durableId="2ACA591E"/>
  <w16cid:commentId w16cid:paraId="4862216A" w16cid:durableId="241811AA"/>
  <w16cid:commentId w16cid:paraId="77A8BC31" w16cid:durableId="241811A9"/>
  <w16cid:commentId w16cid:paraId="29D3B24A" w16cid:durableId="24157B66"/>
  <w16cid:commentId w16cid:paraId="38425155" w16cid:durableId="33765947"/>
  <w16cid:commentId w16cid:paraId="6CF6EB1C" w16cid:durableId="10D285CA"/>
  <w16cid:commentId w16cid:paraId="60DE3976" w16cid:durableId="65F34B8E"/>
  <w16cid:commentId w16cid:paraId="07642350" w16cid:durableId="24158B5B"/>
  <w16cid:commentId w16cid:paraId="60DB5820" w16cid:durableId="45F0BAD9"/>
  <w16cid:commentId w16cid:paraId="3B0A59F8" w16cid:durableId="2415892A"/>
  <w16cid:commentId w16cid:paraId="5EA45946" w16cid:durableId="68358D3F"/>
  <w16cid:commentId w16cid:paraId="7C334F00" w16cid:durableId="2EF8F2E4"/>
  <w16cid:commentId w16cid:paraId="184BD4B8" w16cid:durableId="34635806"/>
  <w16cid:commentId w16cid:paraId="701C75BF" w16cid:durableId="4250A5EB"/>
  <w16cid:commentId w16cid:paraId="2A5E370B" w16cid:durableId="0ABAF3B1"/>
  <w16cid:commentId w16cid:paraId="29128E88" w16cid:durableId="4C79378F"/>
  <w16cid:commentId w16cid:paraId="579910E8" w16cid:durableId="56A500C4"/>
  <w16cid:commentId w16cid:paraId="118F1427" w16cid:durableId="24159B64"/>
  <w16cid:commentId w16cid:paraId="72FC861E" w16cid:durableId="241EEED6"/>
  <w16cid:commentId w16cid:paraId="78DB5FFC" w16cid:durableId="501EF1ED"/>
  <w16cid:commentId w16cid:paraId="6643EAC2" w16cid:durableId="24159B28"/>
  <w16cid:commentId w16cid:paraId="6937B808" w16cid:durableId="0BBFE9BD"/>
  <w16cid:commentId w16cid:paraId="3E69D140" w16cid:durableId="3012FF0B"/>
  <w16cid:commentId w16cid:paraId="26A8C6D2" w16cid:durableId="24196C07"/>
  <w16cid:commentId w16cid:paraId="0E9FC7D8" w16cid:durableId="59365C76"/>
  <w16cid:commentId w16cid:paraId="03D24DDC" w16cid:durableId="241A9B4D"/>
  <w16cid:commentId w16cid:paraId="2F542D39" w16cid:durableId="3D8C042B"/>
  <w16cid:commentId w16cid:paraId="64710960" w16cid:durableId="241EDEEF"/>
  <w16cid:commentId w16cid:paraId="5E5C638B" w16cid:durableId="1232132C"/>
  <w16cid:commentId w16cid:paraId="533A7C77" w16cid:durableId="240F262B"/>
  <w16cid:commentId w16cid:paraId="01E0F67B" w16cid:durableId="3B18AA87"/>
  <w16cid:commentId w16cid:paraId="39F0280D" w16cid:durableId="1F102D91"/>
  <w16cid:commentId w16cid:paraId="04DF1E0D" w16cid:durableId="2415A1B8"/>
  <w16cid:commentId w16cid:paraId="451CD875" w16cid:durableId="50ABE47B"/>
  <w16cid:commentId w16cid:paraId="09ED0854" w16cid:durableId="1F6C9EA2"/>
  <w16cid:commentId w16cid:paraId="543322D1" w16cid:durableId="08C7C64D"/>
  <w16cid:commentId w16cid:paraId="07211640" w16cid:durableId="0B11E6AE"/>
  <w16cid:commentId w16cid:paraId="144B1BC5" w16cid:durableId="1059F372"/>
  <w16cid:commentId w16cid:paraId="05DE1A08" w16cid:durableId="151F0A17"/>
  <w16cid:commentId w16cid:paraId="7B7024F6" w16cid:durableId="1DB7FA97"/>
  <w16cid:commentId w16cid:paraId="3E75DBF0" w16cid:durableId="41D2A89F"/>
  <w16cid:commentId w16cid:paraId="00090CBC" w16cid:durableId="1E36CFAB"/>
  <w16cid:commentId w16cid:paraId="2137319A" w16cid:durableId="240F121B"/>
  <w16cid:commentId w16cid:paraId="2A36D042" w16cid:durableId="15EFD932"/>
  <w16cid:commentId w16cid:paraId="1B11769B" w16cid:durableId="05C4E7C2"/>
  <w16cid:commentId w16cid:paraId="7BCCD999" w16cid:durableId="1131C642"/>
  <w16cid:commentId w16cid:paraId="7F619F34" w16cid:durableId="6385CC76"/>
  <w16cid:commentId w16cid:paraId="7E2AA816" w16cid:durableId="59403F8D"/>
  <w16cid:commentId w16cid:paraId="465AFA78" w16cid:durableId="241B1531"/>
  <w16cid:commentId w16cid:paraId="2348A72A" w16cid:durableId="241EE871"/>
  <w16cid:commentId w16cid:paraId="3A74F3DF" w16cid:durableId="241EE91A"/>
  <w16cid:commentId w16cid:paraId="3D88D040" w16cid:durableId="241B1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4E93" w14:textId="77777777" w:rsidR="00803F8F" w:rsidRDefault="00803F8F" w:rsidP="00C74D85">
      <w:pPr>
        <w:spacing w:after="0" w:line="240" w:lineRule="auto"/>
      </w:pPr>
      <w:r>
        <w:separator/>
      </w:r>
    </w:p>
  </w:endnote>
  <w:endnote w:type="continuationSeparator" w:id="0">
    <w:p w14:paraId="41A22090" w14:textId="77777777" w:rsidR="00803F8F" w:rsidRDefault="00803F8F" w:rsidP="00C74D85">
      <w:pPr>
        <w:spacing w:after="0" w:line="240" w:lineRule="auto"/>
      </w:pPr>
      <w:r>
        <w:continuationSeparator/>
      </w:r>
    </w:p>
  </w:endnote>
  <w:endnote w:type="continuationNotice" w:id="1">
    <w:p w14:paraId="2DEA934C" w14:textId="77777777" w:rsidR="00803F8F" w:rsidRDefault="00803F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7A0ED" w14:textId="77777777" w:rsidR="00803F8F" w:rsidRDefault="00803F8F" w:rsidP="00C74D85">
      <w:pPr>
        <w:spacing w:after="0" w:line="240" w:lineRule="auto"/>
      </w:pPr>
      <w:r>
        <w:separator/>
      </w:r>
    </w:p>
  </w:footnote>
  <w:footnote w:type="continuationSeparator" w:id="0">
    <w:p w14:paraId="13682EF7" w14:textId="77777777" w:rsidR="00803F8F" w:rsidRDefault="00803F8F" w:rsidP="00C74D85">
      <w:pPr>
        <w:spacing w:after="0" w:line="240" w:lineRule="auto"/>
      </w:pPr>
      <w:r>
        <w:continuationSeparator/>
      </w:r>
    </w:p>
  </w:footnote>
  <w:footnote w:type="continuationNotice" w:id="1">
    <w:p w14:paraId="5771EC04" w14:textId="77777777" w:rsidR="00803F8F" w:rsidRDefault="00803F8F">
      <w:pPr>
        <w:spacing w:after="0" w:line="240" w:lineRule="auto"/>
      </w:pPr>
    </w:p>
  </w:footnote>
  <w:footnote w:id="2">
    <w:p w14:paraId="3848BE18" w14:textId="4B4A92FD" w:rsidR="00F7693D" w:rsidRPr="00736BFD" w:rsidRDefault="00F7693D">
      <w:pPr>
        <w:pStyle w:val="FootnoteText"/>
        <w:rPr>
          <w:lang w:val="en-US"/>
        </w:rPr>
      </w:pPr>
      <w:r>
        <w:rPr>
          <w:rStyle w:val="FootnoteReference"/>
        </w:rPr>
        <w:footnoteRef/>
      </w:r>
      <w:r>
        <w:t xml:space="preserve"> </w:t>
      </w:r>
      <w:hyperlink r:id="rId1" w:history="1">
        <w:r w:rsidRPr="00CC04B5">
          <w:rPr>
            <w:rStyle w:val="Hyperlink"/>
          </w:rPr>
          <w:t>https://resources.cockroachlabs.com/guides/cockroachdb-the-resilient-geo-distributed-sql-database-sigmod-2020</w:t>
        </w:r>
      </w:hyperlink>
      <w:r>
        <w:t xml:space="preserve"> </w:t>
      </w:r>
    </w:p>
  </w:footnote>
  <w:footnote w:id="3">
    <w:p w14:paraId="054ABAE0" w14:textId="5C0CD756" w:rsidR="00F7693D" w:rsidRPr="00A53241" w:rsidDel="00B75C9C" w:rsidRDefault="00F7693D">
      <w:pPr>
        <w:pStyle w:val="FootnoteText"/>
        <w:rPr>
          <w:del w:id="175" w:author="Guy Harrison" w:date="2021-04-08T18:04:00Z"/>
          <w:lang w:val="en-US"/>
        </w:rPr>
      </w:pPr>
    </w:p>
  </w:footnote>
  <w:footnote w:id="4">
    <w:p w14:paraId="577D2AFE" w14:textId="62B4827C" w:rsidR="00F7693D" w:rsidRPr="005B442A" w:rsidRDefault="00F7693D">
      <w:pPr>
        <w:pStyle w:val="FootnoteText"/>
        <w:rPr>
          <w:lang w:val="en-US"/>
          <w:rPrChange w:id="470" w:author="Guy Harrison" w:date="2021-04-05T16:23:00Z">
            <w:rPr/>
          </w:rPrChange>
        </w:rPr>
      </w:pPr>
      <w:r>
        <w:rPr>
          <w:rStyle w:val="FootnoteReference"/>
        </w:rPr>
        <w:footnoteRef/>
      </w:r>
      <w:r>
        <w:t xml:space="preserve"> </w:t>
      </w:r>
      <w:hyperlink r:id="rId2" w:history="1">
        <w:r w:rsidRPr="000D5935">
          <w:rPr>
            <w:rStyle w:val="Hyperlink"/>
          </w:rPr>
          <w:t>https://en.wikipedia.org/wiki/Raft_(algorithm)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63A"/>
    <w:multiLevelType w:val="hybridMultilevel"/>
    <w:tmpl w:val="89B2F200"/>
    <w:lvl w:ilvl="0" w:tplc="4F10695C">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03BD9"/>
    <w:multiLevelType w:val="hybridMultilevel"/>
    <w:tmpl w:val="78D4031C"/>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58088B"/>
    <w:multiLevelType w:val="hybridMultilevel"/>
    <w:tmpl w:val="B74A0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55337"/>
    <w:multiLevelType w:val="hybridMultilevel"/>
    <w:tmpl w:val="91944B8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0A5F1B"/>
    <w:multiLevelType w:val="hybridMultilevel"/>
    <w:tmpl w:val="B008A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B9146F"/>
    <w:multiLevelType w:val="hybridMultilevel"/>
    <w:tmpl w:val="5F4EA178"/>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357115"/>
    <w:multiLevelType w:val="hybridMultilevel"/>
    <w:tmpl w:val="105CE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782EC8"/>
    <w:multiLevelType w:val="hybridMultilevel"/>
    <w:tmpl w:val="C442A84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5D1540"/>
    <w:multiLevelType w:val="hybridMultilevel"/>
    <w:tmpl w:val="DB3AE590"/>
    <w:lvl w:ilvl="0" w:tplc="4F10695C">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4"/>
  </w:num>
  <w:num w:numId="13">
    <w:abstractNumId w:val="10"/>
  </w:num>
  <w:num w:numId="14">
    <w:abstractNumId w:val="1"/>
  </w:num>
  <w:num w:numId="15">
    <w:abstractNumId w:val="8"/>
  </w:num>
  <w:num w:numId="16">
    <w:abstractNumId w:val="3"/>
  </w:num>
  <w:num w:numId="17">
    <w:abstractNumId w:val="9"/>
  </w:num>
  <w:num w:numId="18">
    <w:abstractNumId w:val="5"/>
  </w:num>
  <w:num w:numId="19">
    <w:abstractNumId w:val="0"/>
  </w:num>
  <w:num w:numId="20">
    <w:abstractNumId w:val="7"/>
  </w:num>
  <w:num w:numId="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rson w15:author="Jessica Edwards">
    <w15:presenceInfo w15:providerId="Windows Live" w15:userId="2f70d93f3b59c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revisionView w:markup="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WwNAUCI3MLEyUdpeDU4uLM/DyQAkOTWgAAA9ueLQAAAA=="/>
  </w:docVars>
  <w:rsids>
    <w:rsidRoot w:val="00685A3F"/>
    <w:rsid w:val="000002CD"/>
    <w:rsid w:val="000016E8"/>
    <w:rsid w:val="000019F6"/>
    <w:rsid w:val="00001B28"/>
    <w:rsid w:val="00002FA1"/>
    <w:rsid w:val="000037A0"/>
    <w:rsid w:val="00003B36"/>
    <w:rsid w:val="00005FD6"/>
    <w:rsid w:val="00007561"/>
    <w:rsid w:val="00007B01"/>
    <w:rsid w:val="00011F2D"/>
    <w:rsid w:val="00012571"/>
    <w:rsid w:val="00012765"/>
    <w:rsid w:val="00013EB6"/>
    <w:rsid w:val="00014D47"/>
    <w:rsid w:val="00015FDE"/>
    <w:rsid w:val="00020584"/>
    <w:rsid w:val="00021029"/>
    <w:rsid w:val="00021FF5"/>
    <w:rsid w:val="0002201A"/>
    <w:rsid w:val="0002212A"/>
    <w:rsid w:val="00022FAA"/>
    <w:rsid w:val="000239A5"/>
    <w:rsid w:val="00024E0A"/>
    <w:rsid w:val="0002606B"/>
    <w:rsid w:val="00026CE8"/>
    <w:rsid w:val="0003065B"/>
    <w:rsid w:val="0003398A"/>
    <w:rsid w:val="00033BA3"/>
    <w:rsid w:val="0003407A"/>
    <w:rsid w:val="000354BA"/>
    <w:rsid w:val="00036D8A"/>
    <w:rsid w:val="000401B5"/>
    <w:rsid w:val="000404F2"/>
    <w:rsid w:val="00050865"/>
    <w:rsid w:val="000508BA"/>
    <w:rsid w:val="00050932"/>
    <w:rsid w:val="00053BC8"/>
    <w:rsid w:val="000551EF"/>
    <w:rsid w:val="00056159"/>
    <w:rsid w:val="000615AE"/>
    <w:rsid w:val="00062520"/>
    <w:rsid w:val="00062635"/>
    <w:rsid w:val="00063932"/>
    <w:rsid w:val="000648BB"/>
    <w:rsid w:val="000661C2"/>
    <w:rsid w:val="00066F91"/>
    <w:rsid w:val="00067152"/>
    <w:rsid w:val="000676C7"/>
    <w:rsid w:val="0007560F"/>
    <w:rsid w:val="00076544"/>
    <w:rsid w:val="00076812"/>
    <w:rsid w:val="00077019"/>
    <w:rsid w:val="000805DF"/>
    <w:rsid w:val="00080958"/>
    <w:rsid w:val="00080E93"/>
    <w:rsid w:val="0008373D"/>
    <w:rsid w:val="00083E19"/>
    <w:rsid w:val="00084087"/>
    <w:rsid w:val="0008764F"/>
    <w:rsid w:val="00087771"/>
    <w:rsid w:val="000919A4"/>
    <w:rsid w:val="00091F73"/>
    <w:rsid w:val="00092325"/>
    <w:rsid w:val="0009349A"/>
    <w:rsid w:val="00093900"/>
    <w:rsid w:val="00093D46"/>
    <w:rsid w:val="00093DFF"/>
    <w:rsid w:val="0009606E"/>
    <w:rsid w:val="0009655C"/>
    <w:rsid w:val="00096B87"/>
    <w:rsid w:val="000A0852"/>
    <w:rsid w:val="000A1D80"/>
    <w:rsid w:val="000A3630"/>
    <w:rsid w:val="000A4318"/>
    <w:rsid w:val="000A444B"/>
    <w:rsid w:val="000A5347"/>
    <w:rsid w:val="000A5427"/>
    <w:rsid w:val="000A5D0D"/>
    <w:rsid w:val="000A689E"/>
    <w:rsid w:val="000A6CBF"/>
    <w:rsid w:val="000B0499"/>
    <w:rsid w:val="000B2026"/>
    <w:rsid w:val="000B3390"/>
    <w:rsid w:val="000B6FA5"/>
    <w:rsid w:val="000B7DD1"/>
    <w:rsid w:val="000C0806"/>
    <w:rsid w:val="000C0935"/>
    <w:rsid w:val="000C14BE"/>
    <w:rsid w:val="000C2BE4"/>
    <w:rsid w:val="000C3152"/>
    <w:rsid w:val="000C41AE"/>
    <w:rsid w:val="000C4999"/>
    <w:rsid w:val="000C52B7"/>
    <w:rsid w:val="000C68D6"/>
    <w:rsid w:val="000C78F3"/>
    <w:rsid w:val="000D0BEC"/>
    <w:rsid w:val="000D1A28"/>
    <w:rsid w:val="000D1A84"/>
    <w:rsid w:val="000D1C71"/>
    <w:rsid w:val="000D2AC9"/>
    <w:rsid w:val="000D41F3"/>
    <w:rsid w:val="000D48E9"/>
    <w:rsid w:val="000D4C74"/>
    <w:rsid w:val="000D61FF"/>
    <w:rsid w:val="000D62CB"/>
    <w:rsid w:val="000D6C03"/>
    <w:rsid w:val="000E06F7"/>
    <w:rsid w:val="000E27F6"/>
    <w:rsid w:val="000E48C8"/>
    <w:rsid w:val="000F5E45"/>
    <w:rsid w:val="000F7961"/>
    <w:rsid w:val="000F7C71"/>
    <w:rsid w:val="00101628"/>
    <w:rsid w:val="00101B2F"/>
    <w:rsid w:val="00103FB9"/>
    <w:rsid w:val="0010404F"/>
    <w:rsid w:val="00105758"/>
    <w:rsid w:val="00105CC3"/>
    <w:rsid w:val="00106FEF"/>
    <w:rsid w:val="00107101"/>
    <w:rsid w:val="00107DB3"/>
    <w:rsid w:val="00111A40"/>
    <w:rsid w:val="00112A47"/>
    <w:rsid w:val="001139CD"/>
    <w:rsid w:val="00114419"/>
    <w:rsid w:val="001149FA"/>
    <w:rsid w:val="00117674"/>
    <w:rsid w:val="00117BC1"/>
    <w:rsid w:val="001204F6"/>
    <w:rsid w:val="00121820"/>
    <w:rsid w:val="00121B4D"/>
    <w:rsid w:val="00121D94"/>
    <w:rsid w:val="00123145"/>
    <w:rsid w:val="00124045"/>
    <w:rsid w:val="001241C7"/>
    <w:rsid w:val="0012533C"/>
    <w:rsid w:val="00125DA4"/>
    <w:rsid w:val="00126823"/>
    <w:rsid w:val="00127520"/>
    <w:rsid w:val="00130611"/>
    <w:rsid w:val="001316A9"/>
    <w:rsid w:val="00131C49"/>
    <w:rsid w:val="00132B79"/>
    <w:rsid w:val="00135DAE"/>
    <w:rsid w:val="00137733"/>
    <w:rsid w:val="00140268"/>
    <w:rsid w:val="001406F8"/>
    <w:rsid w:val="00140E98"/>
    <w:rsid w:val="0014160C"/>
    <w:rsid w:val="0014252F"/>
    <w:rsid w:val="00142B0D"/>
    <w:rsid w:val="001472B5"/>
    <w:rsid w:val="00147942"/>
    <w:rsid w:val="001503FC"/>
    <w:rsid w:val="0015089C"/>
    <w:rsid w:val="00151B77"/>
    <w:rsid w:val="0015234F"/>
    <w:rsid w:val="001552A4"/>
    <w:rsid w:val="00156810"/>
    <w:rsid w:val="00156882"/>
    <w:rsid w:val="001570C6"/>
    <w:rsid w:val="00157980"/>
    <w:rsid w:val="0016158C"/>
    <w:rsid w:val="001631D7"/>
    <w:rsid w:val="00164F70"/>
    <w:rsid w:val="00165828"/>
    <w:rsid w:val="001700FE"/>
    <w:rsid w:val="00174AC6"/>
    <w:rsid w:val="001755A7"/>
    <w:rsid w:val="0017718A"/>
    <w:rsid w:val="0017752C"/>
    <w:rsid w:val="001807BB"/>
    <w:rsid w:val="001812C9"/>
    <w:rsid w:val="001812FB"/>
    <w:rsid w:val="00181CF7"/>
    <w:rsid w:val="00182837"/>
    <w:rsid w:val="00183EE0"/>
    <w:rsid w:val="001856D3"/>
    <w:rsid w:val="001866BC"/>
    <w:rsid w:val="00193D4D"/>
    <w:rsid w:val="0019402F"/>
    <w:rsid w:val="00194E98"/>
    <w:rsid w:val="00195008"/>
    <w:rsid w:val="001954C7"/>
    <w:rsid w:val="001A17C9"/>
    <w:rsid w:val="001A210F"/>
    <w:rsid w:val="001A331C"/>
    <w:rsid w:val="001B2538"/>
    <w:rsid w:val="001B62D1"/>
    <w:rsid w:val="001B6DC0"/>
    <w:rsid w:val="001B747D"/>
    <w:rsid w:val="001C00AF"/>
    <w:rsid w:val="001C1324"/>
    <w:rsid w:val="001C166E"/>
    <w:rsid w:val="001C2656"/>
    <w:rsid w:val="001C516E"/>
    <w:rsid w:val="001C71DC"/>
    <w:rsid w:val="001C78AF"/>
    <w:rsid w:val="001D0389"/>
    <w:rsid w:val="001D1983"/>
    <w:rsid w:val="001D2AB3"/>
    <w:rsid w:val="001D2BB3"/>
    <w:rsid w:val="001D2E78"/>
    <w:rsid w:val="001D34FA"/>
    <w:rsid w:val="001D37F8"/>
    <w:rsid w:val="001D3A49"/>
    <w:rsid w:val="001D4760"/>
    <w:rsid w:val="001D4C08"/>
    <w:rsid w:val="001E01D1"/>
    <w:rsid w:val="001E1613"/>
    <w:rsid w:val="001E2EF0"/>
    <w:rsid w:val="001E575A"/>
    <w:rsid w:val="001F08DA"/>
    <w:rsid w:val="001F286F"/>
    <w:rsid w:val="001F3221"/>
    <w:rsid w:val="001F33E6"/>
    <w:rsid w:val="001F3862"/>
    <w:rsid w:val="001F7166"/>
    <w:rsid w:val="001F7A84"/>
    <w:rsid w:val="001F7B73"/>
    <w:rsid w:val="00201B43"/>
    <w:rsid w:val="002033AD"/>
    <w:rsid w:val="002035D9"/>
    <w:rsid w:val="00204DD9"/>
    <w:rsid w:val="00205DE8"/>
    <w:rsid w:val="00206004"/>
    <w:rsid w:val="00206150"/>
    <w:rsid w:val="00206658"/>
    <w:rsid w:val="00206669"/>
    <w:rsid w:val="002075C8"/>
    <w:rsid w:val="00207696"/>
    <w:rsid w:val="002101AE"/>
    <w:rsid w:val="00210698"/>
    <w:rsid w:val="00210BBC"/>
    <w:rsid w:val="00212558"/>
    <w:rsid w:val="0021270F"/>
    <w:rsid w:val="00216B30"/>
    <w:rsid w:val="00216BDC"/>
    <w:rsid w:val="002178F9"/>
    <w:rsid w:val="00221225"/>
    <w:rsid w:val="0022345E"/>
    <w:rsid w:val="00223641"/>
    <w:rsid w:val="00225159"/>
    <w:rsid w:val="00225F69"/>
    <w:rsid w:val="00227BF8"/>
    <w:rsid w:val="002304BD"/>
    <w:rsid w:val="00231217"/>
    <w:rsid w:val="002316FE"/>
    <w:rsid w:val="00234FBC"/>
    <w:rsid w:val="00235751"/>
    <w:rsid w:val="00240714"/>
    <w:rsid w:val="002420C1"/>
    <w:rsid w:val="002440D9"/>
    <w:rsid w:val="002453F7"/>
    <w:rsid w:val="00246AB2"/>
    <w:rsid w:val="00246FED"/>
    <w:rsid w:val="00247885"/>
    <w:rsid w:val="00247C93"/>
    <w:rsid w:val="00254A32"/>
    <w:rsid w:val="00254C8C"/>
    <w:rsid w:val="00254F3B"/>
    <w:rsid w:val="00256E83"/>
    <w:rsid w:val="00257C77"/>
    <w:rsid w:val="00260EA4"/>
    <w:rsid w:val="00263726"/>
    <w:rsid w:val="002650BA"/>
    <w:rsid w:val="002651C3"/>
    <w:rsid w:val="002656C9"/>
    <w:rsid w:val="0026617A"/>
    <w:rsid w:val="0027156C"/>
    <w:rsid w:val="0027232B"/>
    <w:rsid w:val="00273467"/>
    <w:rsid w:val="00274330"/>
    <w:rsid w:val="00276AC1"/>
    <w:rsid w:val="00277394"/>
    <w:rsid w:val="00277CD4"/>
    <w:rsid w:val="00277D24"/>
    <w:rsid w:val="00280046"/>
    <w:rsid w:val="0028150D"/>
    <w:rsid w:val="00281B15"/>
    <w:rsid w:val="0028276F"/>
    <w:rsid w:val="0028536F"/>
    <w:rsid w:val="0028570E"/>
    <w:rsid w:val="00287F55"/>
    <w:rsid w:val="0029078C"/>
    <w:rsid w:val="00293A61"/>
    <w:rsid w:val="00295E40"/>
    <w:rsid w:val="00295F27"/>
    <w:rsid w:val="00296796"/>
    <w:rsid w:val="00297748"/>
    <w:rsid w:val="002A00DF"/>
    <w:rsid w:val="002A17D7"/>
    <w:rsid w:val="002A2D21"/>
    <w:rsid w:val="002A4003"/>
    <w:rsid w:val="002A5794"/>
    <w:rsid w:val="002A6A08"/>
    <w:rsid w:val="002A71EA"/>
    <w:rsid w:val="002B12E2"/>
    <w:rsid w:val="002B36DF"/>
    <w:rsid w:val="002B4E82"/>
    <w:rsid w:val="002B5FF5"/>
    <w:rsid w:val="002B61D2"/>
    <w:rsid w:val="002B6523"/>
    <w:rsid w:val="002B6FD5"/>
    <w:rsid w:val="002C1CE4"/>
    <w:rsid w:val="002C2E14"/>
    <w:rsid w:val="002C42E5"/>
    <w:rsid w:val="002C4678"/>
    <w:rsid w:val="002C5C17"/>
    <w:rsid w:val="002C71C6"/>
    <w:rsid w:val="002D1879"/>
    <w:rsid w:val="002D69A5"/>
    <w:rsid w:val="002D6C68"/>
    <w:rsid w:val="002D71F7"/>
    <w:rsid w:val="002D7C61"/>
    <w:rsid w:val="002E2FAD"/>
    <w:rsid w:val="002E3E7C"/>
    <w:rsid w:val="002E66A1"/>
    <w:rsid w:val="002F017B"/>
    <w:rsid w:val="002F0C5C"/>
    <w:rsid w:val="002F2B5D"/>
    <w:rsid w:val="002F2E60"/>
    <w:rsid w:val="002F3D3D"/>
    <w:rsid w:val="002F57F6"/>
    <w:rsid w:val="002F6205"/>
    <w:rsid w:val="002F691F"/>
    <w:rsid w:val="002F6D69"/>
    <w:rsid w:val="00300AEE"/>
    <w:rsid w:val="003022FB"/>
    <w:rsid w:val="0030239E"/>
    <w:rsid w:val="00302A62"/>
    <w:rsid w:val="00303426"/>
    <w:rsid w:val="003037AC"/>
    <w:rsid w:val="003104BF"/>
    <w:rsid w:val="003114E9"/>
    <w:rsid w:val="00316082"/>
    <w:rsid w:val="00317154"/>
    <w:rsid w:val="003200D9"/>
    <w:rsid w:val="003213B5"/>
    <w:rsid w:val="0032191E"/>
    <w:rsid w:val="003219D1"/>
    <w:rsid w:val="00322103"/>
    <w:rsid w:val="0032289F"/>
    <w:rsid w:val="00323A2D"/>
    <w:rsid w:val="00325249"/>
    <w:rsid w:val="003255FE"/>
    <w:rsid w:val="00327280"/>
    <w:rsid w:val="003300E6"/>
    <w:rsid w:val="00330EC5"/>
    <w:rsid w:val="00331092"/>
    <w:rsid w:val="0033266B"/>
    <w:rsid w:val="00333112"/>
    <w:rsid w:val="0033313B"/>
    <w:rsid w:val="003337CE"/>
    <w:rsid w:val="00334DC9"/>
    <w:rsid w:val="00334FC6"/>
    <w:rsid w:val="0033714B"/>
    <w:rsid w:val="00337D5C"/>
    <w:rsid w:val="003402BB"/>
    <w:rsid w:val="003403A5"/>
    <w:rsid w:val="0034233C"/>
    <w:rsid w:val="003438B4"/>
    <w:rsid w:val="00343D13"/>
    <w:rsid w:val="003452C0"/>
    <w:rsid w:val="00350530"/>
    <w:rsid w:val="003506E1"/>
    <w:rsid w:val="0035170C"/>
    <w:rsid w:val="00351C0E"/>
    <w:rsid w:val="00352179"/>
    <w:rsid w:val="003524AA"/>
    <w:rsid w:val="0035322E"/>
    <w:rsid w:val="0035541F"/>
    <w:rsid w:val="00356513"/>
    <w:rsid w:val="00356C47"/>
    <w:rsid w:val="00357963"/>
    <w:rsid w:val="00357A3D"/>
    <w:rsid w:val="003609FC"/>
    <w:rsid w:val="00361B52"/>
    <w:rsid w:val="003626E7"/>
    <w:rsid w:val="00363D94"/>
    <w:rsid w:val="003642DE"/>
    <w:rsid w:val="003648B4"/>
    <w:rsid w:val="00365BB1"/>
    <w:rsid w:val="00366615"/>
    <w:rsid w:val="00366C5B"/>
    <w:rsid w:val="0037220E"/>
    <w:rsid w:val="00372D37"/>
    <w:rsid w:val="00372DA9"/>
    <w:rsid w:val="00374233"/>
    <w:rsid w:val="003742EE"/>
    <w:rsid w:val="003752F9"/>
    <w:rsid w:val="00376E3C"/>
    <w:rsid w:val="00377CA1"/>
    <w:rsid w:val="00377F37"/>
    <w:rsid w:val="00381FEE"/>
    <w:rsid w:val="00385DCD"/>
    <w:rsid w:val="00387638"/>
    <w:rsid w:val="00387F77"/>
    <w:rsid w:val="00390C24"/>
    <w:rsid w:val="00391821"/>
    <w:rsid w:val="003923A6"/>
    <w:rsid w:val="003925B8"/>
    <w:rsid w:val="00392635"/>
    <w:rsid w:val="00392CD1"/>
    <w:rsid w:val="003935D0"/>
    <w:rsid w:val="00395885"/>
    <w:rsid w:val="0039642C"/>
    <w:rsid w:val="00397630"/>
    <w:rsid w:val="003A074F"/>
    <w:rsid w:val="003A1258"/>
    <w:rsid w:val="003A2BEF"/>
    <w:rsid w:val="003A37BE"/>
    <w:rsid w:val="003A5762"/>
    <w:rsid w:val="003A69AD"/>
    <w:rsid w:val="003A71BA"/>
    <w:rsid w:val="003A7DC6"/>
    <w:rsid w:val="003B00A4"/>
    <w:rsid w:val="003B1A11"/>
    <w:rsid w:val="003B1B5E"/>
    <w:rsid w:val="003B1EEA"/>
    <w:rsid w:val="003B4B3E"/>
    <w:rsid w:val="003B569C"/>
    <w:rsid w:val="003B58C4"/>
    <w:rsid w:val="003B7364"/>
    <w:rsid w:val="003B7CBA"/>
    <w:rsid w:val="003C084D"/>
    <w:rsid w:val="003C1A16"/>
    <w:rsid w:val="003C1D49"/>
    <w:rsid w:val="003C26AD"/>
    <w:rsid w:val="003C4B72"/>
    <w:rsid w:val="003C660D"/>
    <w:rsid w:val="003D3107"/>
    <w:rsid w:val="003D4319"/>
    <w:rsid w:val="003D4C6D"/>
    <w:rsid w:val="003D555C"/>
    <w:rsid w:val="003D6811"/>
    <w:rsid w:val="003D7D4D"/>
    <w:rsid w:val="003E0213"/>
    <w:rsid w:val="003E1EEB"/>
    <w:rsid w:val="003E214D"/>
    <w:rsid w:val="003E2735"/>
    <w:rsid w:val="003E3332"/>
    <w:rsid w:val="003E5F40"/>
    <w:rsid w:val="003E6A93"/>
    <w:rsid w:val="003F0F89"/>
    <w:rsid w:val="003F1941"/>
    <w:rsid w:val="003F1D22"/>
    <w:rsid w:val="003F2A91"/>
    <w:rsid w:val="003F577A"/>
    <w:rsid w:val="003F5C75"/>
    <w:rsid w:val="003F74A0"/>
    <w:rsid w:val="004001A6"/>
    <w:rsid w:val="0040050E"/>
    <w:rsid w:val="004005F1"/>
    <w:rsid w:val="00402696"/>
    <w:rsid w:val="00403AA6"/>
    <w:rsid w:val="00403CE3"/>
    <w:rsid w:val="004056A6"/>
    <w:rsid w:val="00405C57"/>
    <w:rsid w:val="0040607C"/>
    <w:rsid w:val="00406B0D"/>
    <w:rsid w:val="004072EF"/>
    <w:rsid w:val="0040739C"/>
    <w:rsid w:val="00411AA8"/>
    <w:rsid w:val="00411D93"/>
    <w:rsid w:val="0041364A"/>
    <w:rsid w:val="00413C52"/>
    <w:rsid w:val="004140CB"/>
    <w:rsid w:val="00415D14"/>
    <w:rsid w:val="00416264"/>
    <w:rsid w:val="004172EA"/>
    <w:rsid w:val="0042056B"/>
    <w:rsid w:val="00420ACD"/>
    <w:rsid w:val="0042125F"/>
    <w:rsid w:val="0042169A"/>
    <w:rsid w:val="00421905"/>
    <w:rsid w:val="004220F9"/>
    <w:rsid w:val="00422800"/>
    <w:rsid w:val="00422B9E"/>
    <w:rsid w:val="00425733"/>
    <w:rsid w:val="004265A8"/>
    <w:rsid w:val="004304BB"/>
    <w:rsid w:val="004308C0"/>
    <w:rsid w:val="004321FF"/>
    <w:rsid w:val="00433B0E"/>
    <w:rsid w:val="00433C2D"/>
    <w:rsid w:val="00434378"/>
    <w:rsid w:val="00435216"/>
    <w:rsid w:val="00437CE8"/>
    <w:rsid w:val="00440183"/>
    <w:rsid w:val="00442AF5"/>
    <w:rsid w:val="00443EE0"/>
    <w:rsid w:val="00444C44"/>
    <w:rsid w:val="00445C89"/>
    <w:rsid w:val="004501E0"/>
    <w:rsid w:val="004507BD"/>
    <w:rsid w:val="0045151B"/>
    <w:rsid w:val="00452D72"/>
    <w:rsid w:val="00454DC6"/>
    <w:rsid w:val="004569FA"/>
    <w:rsid w:val="00456D13"/>
    <w:rsid w:val="0045769C"/>
    <w:rsid w:val="004617ED"/>
    <w:rsid w:val="004623CD"/>
    <w:rsid w:val="0046265E"/>
    <w:rsid w:val="00462ADF"/>
    <w:rsid w:val="00462F02"/>
    <w:rsid w:val="0046332F"/>
    <w:rsid w:val="0046481F"/>
    <w:rsid w:val="00465440"/>
    <w:rsid w:val="00466080"/>
    <w:rsid w:val="0046660A"/>
    <w:rsid w:val="00466DE5"/>
    <w:rsid w:val="0046722F"/>
    <w:rsid w:val="0047099D"/>
    <w:rsid w:val="004726CE"/>
    <w:rsid w:val="00473EDC"/>
    <w:rsid w:val="00475507"/>
    <w:rsid w:val="00475AB4"/>
    <w:rsid w:val="00480C05"/>
    <w:rsid w:val="0048357F"/>
    <w:rsid w:val="00483FA1"/>
    <w:rsid w:val="0048496B"/>
    <w:rsid w:val="00486342"/>
    <w:rsid w:val="004866B6"/>
    <w:rsid w:val="00490F43"/>
    <w:rsid w:val="004917BF"/>
    <w:rsid w:val="00491D92"/>
    <w:rsid w:val="00494A23"/>
    <w:rsid w:val="00495501"/>
    <w:rsid w:val="00496C79"/>
    <w:rsid w:val="004A08C0"/>
    <w:rsid w:val="004A0DF7"/>
    <w:rsid w:val="004A1C5B"/>
    <w:rsid w:val="004A2703"/>
    <w:rsid w:val="004A4B44"/>
    <w:rsid w:val="004A5022"/>
    <w:rsid w:val="004A55C0"/>
    <w:rsid w:val="004A72D4"/>
    <w:rsid w:val="004B17F8"/>
    <w:rsid w:val="004B2B12"/>
    <w:rsid w:val="004B33B8"/>
    <w:rsid w:val="004B440B"/>
    <w:rsid w:val="004B5065"/>
    <w:rsid w:val="004B7500"/>
    <w:rsid w:val="004C0986"/>
    <w:rsid w:val="004C11A4"/>
    <w:rsid w:val="004C1346"/>
    <w:rsid w:val="004C191C"/>
    <w:rsid w:val="004C2C9D"/>
    <w:rsid w:val="004C5B3A"/>
    <w:rsid w:val="004C5D3E"/>
    <w:rsid w:val="004C5EEE"/>
    <w:rsid w:val="004C7C4B"/>
    <w:rsid w:val="004D136A"/>
    <w:rsid w:val="004D2215"/>
    <w:rsid w:val="004D39C2"/>
    <w:rsid w:val="004D58A9"/>
    <w:rsid w:val="004D5DE4"/>
    <w:rsid w:val="004D6796"/>
    <w:rsid w:val="004E069C"/>
    <w:rsid w:val="004E4E21"/>
    <w:rsid w:val="004F024E"/>
    <w:rsid w:val="004F1273"/>
    <w:rsid w:val="004F23A3"/>
    <w:rsid w:val="004F4D77"/>
    <w:rsid w:val="004F65A7"/>
    <w:rsid w:val="004F6C2B"/>
    <w:rsid w:val="004F715B"/>
    <w:rsid w:val="005001B5"/>
    <w:rsid w:val="00505363"/>
    <w:rsid w:val="005061AC"/>
    <w:rsid w:val="00506EA3"/>
    <w:rsid w:val="00507AD9"/>
    <w:rsid w:val="0051146C"/>
    <w:rsid w:val="00511686"/>
    <w:rsid w:val="00512686"/>
    <w:rsid w:val="00513754"/>
    <w:rsid w:val="00514F39"/>
    <w:rsid w:val="00516018"/>
    <w:rsid w:val="005166A7"/>
    <w:rsid w:val="005214E7"/>
    <w:rsid w:val="005222ED"/>
    <w:rsid w:val="005236A1"/>
    <w:rsid w:val="0052520D"/>
    <w:rsid w:val="005263FC"/>
    <w:rsid w:val="005331F0"/>
    <w:rsid w:val="00533D2D"/>
    <w:rsid w:val="00533DA3"/>
    <w:rsid w:val="0053721E"/>
    <w:rsid w:val="00541850"/>
    <w:rsid w:val="005421F5"/>
    <w:rsid w:val="00542C5C"/>
    <w:rsid w:val="00543B71"/>
    <w:rsid w:val="00544FB4"/>
    <w:rsid w:val="0054532A"/>
    <w:rsid w:val="00545A17"/>
    <w:rsid w:val="005474CF"/>
    <w:rsid w:val="005477A9"/>
    <w:rsid w:val="00551AB8"/>
    <w:rsid w:val="00552581"/>
    <w:rsid w:val="005526F5"/>
    <w:rsid w:val="00552F80"/>
    <w:rsid w:val="00553FA8"/>
    <w:rsid w:val="00556904"/>
    <w:rsid w:val="00556F59"/>
    <w:rsid w:val="00557897"/>
    <w:rsid w:val="005614E5"/>
    <w:rsid w:val="0056526C"/>
    <w:rsid w:val="00565BED"/>
    <w:rsid w:val="00566499"/>
    <w:rsid w:val="005671C2"/>
    <w:rsid w:val="00570B89"/>
    <w:rsid w:val="00570BE2"/>
    <w:rsid w:val="00571B09"/>
    <w:rsid w:val="00572523"/>
    <w:rsid w:val="005759D4"/>
    <w:rsid w:val="00575A17"/>
    <w:rsid w:val="00576521"/>
    <w:rsid w:val="005843D6"/>
    <w:rsid w:val="0058471D"/>
    <w:rsid w:val="005860E9"/>
    <w:rsid w:val="005876BB"/>
    <w:rsid w:val="00587845"/>
    <w:rsid w:val="00591CC9"/>
    <w:rsid w:val="005929A2"/>
    <w:rsid w:val="00596793"/>
    <w:rsid w:val="005971AF"/>
    <w:rsid w:val="00597804"/>
    <w:rsid w:val="00597B64"/>
    <w:rsid w:val="005A07C1"/>
    <w:rsid w:val="005A49A4"/>
    <w:rsid w:val="005A721C"/>
    <w:rsid w:val="005A7CA7"/>
    <w:rsid w:val="005B0DF6"/>
    <w:rsid w:val="005B1F1B"/>
    <w:rsid w:val="005B2C23"/>
    <w:rsid w:val="005B442A"/>
    <w:rsid w:val="005B488B"/>
    <w:rsid w:val="005B4C21"/>
    <w:rsid w:val="005B6133"/>
    <w:rsid w:val="005C1A9C"/>
    <w:rsid w:val="005C4181"/>
    <w:rsid w:val="005C49FA"/>
    <w:rsid w:val="005C656F"/>
    <w:rsid w:val="005C6BF7"/>
    <w:rsid w:val="005C749B"/>
    <w:rsid w:val="005C7793"/>
    <w:rsid w:val="005D0F45"/>
    <w:rsid w:val="005D37DB"/>
    <w:rsid w:val="005D5132"/>
    <w:rsid w:val="005D5B6B"/>
    <w:rsid w:val="005E0A44"/>
    <w:rsid w:val="005E2AAD"/>
    <w:rsid w:val="005E4098"/>
    <w:rsid w:val="005E4A9C"/>
    <w:rsid w:val="005E4E2D"/>
    <w:rsid w:val="005E642E"/>
    <w:rsid w:val="005E6A00"/>
    <w:rsid w:val="005E7612"/>
    <w:rsid w:val="005E7848"/>
    <w:rsid w:val="005F0461"/>
    <w:rsid w:val="005F3165"/>
    <w:rsid w:val="005F50A7"/>
    <w:rsid w:val="005F713E"/>
    <w:rsid w:val="00600CC3"/>
    <w:rsid w:val="006013F4"/>
    <w:rsid w:val="006016D4"/>
    <w:rsid w:val="00601D91"/>
    <w:rsid w:val="006057FC"/>
    <w:rsid w:val="006078DD"/>
    <w:rsid w:val="00607E2B"/>
    <w:rsid w:val="00610D13"/>
    <w:rsid w:val="0061120A"/>
    <w:rsid w:val="00613C6F"/>
    <w:rsid w:val="00614653"/>
    <w:rsid w:val="00615419"/>
    <w:rsid w:val="00615F87"/>
    <w:rsid w:val="00616A6D"/>
    <w:rsid w:val="00617724"/>
    <w:rsid w:val="00621924"/>
    <w:rsid w:val="0062323E"/>
    <w:rsid w:val="00624538"/>
    <w:rsid w:val="006257AC"/>
    <w:rsid w:val="0063093F"/>
    <w:rsid w:val="0063241A"/>
    <w:rsid w:val="006332CC"/>
    <w:rsid w:val="006333DD"/>
    <w:rsid w:val="0063468F"/>
    <w:rsid w:val="006346EA"/>
    <w:rsid w:val="00635F4A"/>
    <w:rsid w:val="006368E2"/>
    <w:rsid w:val="00636BA1"/>
    <w:rsid w:val="00640484"/>
    <w:rsid w:val="006406D2"/>
    <w:rsid w:val="00641012"/>
    <w:rsid w:val="006422C2"/>
    <w:rsid w:val="00642C64"/>
    <w:rsid w:val="0064356B"/>
    <w:rsid w:val="00644B90"/>
    <w:rsid w:val="00644F69"/>
    <w:rsid w:val="0064578E"/>
    <w:rsid w:val="00651864"/>
    <w:rsid w:val="00651E6B"/>
    <w:rsid w:val="006523A1"/>
    <w:rsid w:val="0065296A"/>
    <w:rsid w:val="006530AD"/>
    <w:rsid w:val="00654B0B"/>
    <w:rsid w:val="00655541"/>
    <w:rsid w:val="006570BA"/>
    <w:rsid w:val="00660216"/>
    <w:rsid w:val="006605CD"/>
    <w:rsid w:val="00660E1F"/>
    <w:rsid w:val="0066177B"/>
    <w:rsid w:val="00662ACE"/>
    <w:rsid w:val="00664ADE"/>
    <w:rsid w:val="00664DF0"/>
    <w:rsid w:val="00666BB8"/>
    <w:rsid w:val="0066791F"/>
    <w:rsid w:val="00670956"/>
    <w:rsid w:val="006716D3"/>
    <w:rsid w:val="0067408A"/>
    <w:rsid w:val="006742DC"/>
    <w:rsid w:val="00674503"/>
    <w:rsid w:val="00674C15"/>
    <w:rsid w:val="006750FA"/>
    <w:rsid w:val="00675CBE"/>
    <w:rsid w:val="0068071C"/>
    <w:rsid w:val="006807EF"/>
    <w:rsid w:val="00680C28"/>
    <w:rsid w:val="00683BF6"/>
    <w:rsid w:val="0068431C"/>
    <w:rsid w:val="00685A3F"/>
    <w:rsid w:val="00685E22"/>
    <w:rsid w:val="00686428"/>
    <w:rsid w:val="00686662"/>
    <w:rsid w:val="0068709C"/>
    <w:rsid w:val="006879ED"/>
    <w:rsid w:val="00690EF1"/>
    <w:rsid w:val="0069333C"/>
    <w:rsid w:val="00694AE9"/>
    <w:rsid w:val="006957D6"/>
    <w:rsid w:val="00695AD5"/>
    <w:rsid w:val="00696D44"/>
    <w:rsid w:val="00697467"/>
    <w:rsid w:val="006979B3"/>
    <w:rsid w:val="006979C7"/>
    <w:rsid w:val="006A1CE1"/>
    <w:rsid w:val="006A2080"/>
    <w:rsid w:val="006A20F5"/>
    <w:rsid w:val="006A225C"/>
    <w:rsid w:val="006A2B75"/>
    <w:rsid w:val="006A2C83"/>
    <w:rsid w:val="006A32CF"/>
    <w:rsid w:val="006A4DEC"/>
    <w:rsid w:val="006A57BA"/>
    <w:rsid w:val="006A611D"/>
    <w:rsid w:val="006A7726"/>
    <w:rsid w:val="006B052D"/>
    <w:rsid w:val="006B2A6E"/>
    <w:rsid w:val="006B3996"/>
    <w:rsid w:val="006B3BBA"/>
    <w:rsid w:val="006B557D"/>
    <w:rsid w:val="006B638D"/>
    <w:rsid w:val="006B6C8C"/>
    <w:rsid w:val="006C135B"/>
    <w:rsid w:val="006C18BC"/>
    <w:rsid w:val="006C1EF6"/>
    <w:rsid w:val="006C1FC4"/>
    <w:rsid w:val="006C2428"/>
    <w:rsid w:val="006C2F72"/>
    <w:rsid w:val="006C66C6"/>
    <w:rsid w:val="006C727B"/>
    <w:rsid w:val="006C7E6B"/>
    <w:rsid w:val="006D370F"/>
    <w:rsid w:val="006D5AFB"/>
    <w:rsid w:val="006E0752"/>
    <w:rsid w:val="006E1AA5"/>
    <w:rsid w:val="006E30E2"/>
    <w:rsid w:val="006E5301"/>
    <w:rsid w:val="006E5C0B"/>
    <w:rsid w:val="006F0212"/>
    <w:rsid w:val="006F244E"/>
    <w:rsid w:val="006F24C6"/>
    <w:rsid w:val="006F2525"/>
    <w:rsid w:val="006F2F1F"/>
    <w:rsid w:val="006F31F0"/>
    <w:rsid w:val="006F4CF9"/>
    <w:rsid w:val="006F52A2"/>
    <w:rsid w:val="006F558C"/>
    <w:rsid w:val="006F5E26"/>
    <w:rsid w:val="00701947"/>
    <w:rsid w:val="007052D3"/>
    <w:rsid w:val="00705DA4"/>
    <w:rsid w:val="00706AE6"/>
    <w:rsid w:val="0070767B"/>
    <w:rsid w:val="00712935"/>
    <w:rsid w:val="007143BD"/>
    <w:rsid w:val="00717776"/>
    <w:rsid w:val="00720E37"/>
    <w:rsid w:val="00722638"/>
    <w:rsid w:val="007229A8"/>
    <w:rsid w:val="007237F6"/>
    <w:rsid w:val="007239E1"/>
    <w:rsid w:val="00724687"/>
    <w:rsid w:val="0072500C"/>
    <w:rsid w:val="00725F46"/>
    <w:rsid w:val="00726AC9"/>
    <w:rsid w:val="00727116"/>
    <w:rsid w:val="00727C0A"/>
    <w:rsid w:val="007302B2"/>
    <w:rsid w:val="00730599"/>
    <w:rsid w:val="00730826"/>
    <w:rsid w:val="00730DD4"/>
    <w:rsid w:val="00730DE7"/>
    <w:rsid w:val="007323B3"/>
    <w:rsid w:val="007329D2"/>
    <w:rsid w:val="00734272"/>
    <w:rsid w:val="00736BFD"/>
    <w:rsid w:val="007371C4"/>
    <w:rsid w:val="00742432"/>
    <w:rsid w:val="007438B6"/>
    <w:rsid w:val="0074468D"/>
    <w:rsid w:val="0074548A"/>
    <w:rsid w:val="007469F5"/>
    <w:rsid w:val="00747F96"/>
    <w:rsid w:val="007503A5"/>
    <w:rsid w:val="00750930"/>
    <w:rsid w:val="00751BCD"/>
    <w:rsid w:val="00755076"/>
    <w:rsid w:val="007554F6"/>
    <w:rsid w:val="0075574E"/>
    <w:rsid w:val="00756242"/>
    <w:rsid w:val="007569F6"/>
    <w:rsid w:val="00760436"/>
    <w:rsid w:val="0076112B"/>
    <w:rsid w:val="00761CF3"/>
    <w:rsid w:val="00762541"/>
    <w:rsid w:val="00765283"/>
    <w:rsid w:val="00765659"/>
    <w:rsid w:val="0076784F"/>
    <w:rsid w:val="007700B7"/>
    <w:rsid w:val="0077063C"/>
    <w:rsid w:val="00770AC9"/>
    <w:rsid w:val="007714C0"/>
    <w:rsid w:val="00772996"/>
    <w:rsid w:val="00772CC3"/>
    <w:rsid w:val="00773CA4"/>
    <w:rsid w:val="007762B8"/>
    <w:rsid w:val="0077721F"/>
    <w:rsid w:val="00777490"/>
    <w:rsid w:val="0078331D"/>
    <w:rsid w:val="00783818"/>
    <w:rsid w:val="0078399A"/>
    <w:rsid w:val="007841B8"/>
    <w:rsid w:val="00784BCD"/>
    <w:rsid w:val="007860F7"/>
    <w:rsid w:val="007902CE"/>
    <w:rsid w:val="00790398"/>
    <w:rsid w:val="00790804"/>
    <w:rsid w:val="0079647D"/>
    <w:rsid w:val="00796A81"/>
    <w:rsid w:val="00797B9C"/>
    <w:rsid w:val="007A0AA4"/>
    <w:rsid w:val="007A12D0"/>
    <w:rsid w:val="007A1CDC"/>
    <w:rsid w:val="007A1E62"/>
    <w:rsid w:val="007A29B7"/>
    <w:rsid w:val="007A34AC"/>
    <w:rsid w:val="007A388E"/>
    <w:rsid w:val="007A48BC"/>
    <w:rsid w:val="007A4ED8"/>
    <w:rsid w:val="007A64D5"/>
    <w:rsid w:val="007B0B7C"/>
    <w:rsid w:val="007B0E8F"/>
    <w:rsid w:val="007B31EC"/>
    <w:rsid w:val="007B7DA0"/>
    <w:rsid w:val="007C0C5B"/>
    <w:rsid w:val="007C0D30"/>
    <w:rsid w:val="007C51F4"/>
    <w:rsid w:val="007C6A63"/>
    <w:rsid w:val="007C7643"/>
    <w:rsid w:val="007D0E01"/>
    <w:rsid w:val="007D1F72"/>
    <w:rsid w:val="007D2B6F"/>
    <w:rsid w:val="007D3588"/>
    <w:rsid w:val="007D4B95"/>
    <w:rsid w:val="007E33C4"/>
    <w:rsid w:val="007E4A38"/>
    <w:rsid w:val="007E5209"/>
    <w:rsid w:val="007E5DC5"/>
    <w:rsid w:val="007E6FFB"/>
    <w:rsid w:val="007E7184"/>
    <w:rsid w:val="007F0E06"/>
    <w:rsid w:val="007F2114"/>
    <w:rsid w:val="007F2E9D"/>
    <w:rsid w:val="007F3286"/>
    <w:rsid w:val="007F4162"/>
    <w:rsid w:val="007F46D5"/>
    <w:rsid w:val="007F4C9B"/>
    <w:rsid w:val="007F588A"/>
    <w:rsid w:val="007F6706"/>
    <w:rsid w:val="007F6F48"/>
    <w:rsid w:val="00800B91"/>
    <w:rsid w:val="00800BA0"/>
    <w:rsid w:val="008014D0"/>
    <w:rsid w:val="00801904"/>
    <w:rsid w:val="00802131"/>
    <w:rsid w:val="00803F8F"/>
    <w:rsid w:val="00804813"/>
    <w:rsid w:val="00805955"/>
    <w:rsid w:val="00806E83"/>
    <w:rsid w:val="008073EA"/>
    <w:rsid w:val="008101FB"/>
    <w:rsid w:val="00810E58"/>
    <w:rsid w:val="008116C2"/>
    <w:rsid w:val="008122F4"/>
    <w:rsid w:val="0081315C"/>
    <w:rsid w:val="00813223"/>
    <w:rsid w:val="008139F2"/>
    <w:rsid w:val="0081403C"/>
    <w:rsid w:val="0081411C"/>
    <w:rsid w:val="0081448D"/>
    <w:rsid w:val="008161B0"/>
    <w:rsid w:val="008163D0"/>
    <w:rsid w:val="00816644"/>
    <w:rsid w:val="008167E6"/>
    <w:rsid w:val="00817E6C"/>
    <w:rsid w:val="00821EB2"/>
    <w:rsid w:val="00823889"/>
    <w:rsid w:val="00823F78"/>
    <w:rsid w:val="00824A77"/>
    <w:rsid w:val="00825850"/>
    <w:rsid w:val="00826299"/>
    <w:rsid w:val="00827623"/>
    <w:rsid w:val="00827689"/>
    <w:rsid w:val="0083248C"/>
    <w:rsid w:val="00833D81"/>
    <w:rsid w:val="0083437A"/>
    <w:rsid w:val="00835A69"/>
    <w:rsid w:val="0084008B"/>
    <w:rsid w:val="00841C59"/>
    <w:rsid w:val="00843A71"/>
    <w:rsid w:val="00844849"/>
    <w:rsid w:val="008460F7"/>
    <w:rsid w:val="008464E2"/>
    <w:rsid w:val="00846732"/>
    <w:rsid w:val="008468AA"/>
    <w:rsid w:val="008469CA"/>
    <w:rsid w:val="008479FD"/>
    <w:rsid w:val="00847A9B"/>
    <w:rsid w:val="00851652"/>
    <w:rsid w:val="0085291A"/>
    <w:rsid w:val="00854E68"/>
    <w:rsid w:val="008560FF"/>
    <w:rsid w:val="00856143"/>
    <w:rsid w:val="00856ECE"/>
    <w:rsid w:val="008613DD"/>
    <w:rsid w:val="00862A70"/>
    <w:rsid w:val="00863354"/>
    <w:rsid w:val="008646B5"/>
    <w:rsid w:val="008653EB"/>
    <w:rsid w:val="00865543"/>
    <w:rsid w:val="008701E5"/>
    <w:rsid w:val="00870AD5"/>
    <w:rsid w:val="00870C07"/>
    <w:rsid w:val="0087107E"/>
    <w:rsid w:val="00874244"/>
    <w:rsid w:val="00875B92"/>
    <w:rsid w:val="00877DA4"/>
    <w:rsid w:val="00877F1E"/>
    <w:rsid w:val="008803CF"/>
    <w:rsid w:val="008807CA"/>
    <w:rsid w:val="008829DB"/>
    <w:rsid w:val="00882C77"/>
    <w:rsid w:val="00884C27"/>
    <w:rsid w:val="00884D87"/>
    <w:rsid w:val="00885431"/>
    <w:rsid w:val="00886817"/>
    <w:rsid w:val="0089065C"/>
    <w:rsid w:val="00891A40"/>
    <w:rsid w:val="00892ACF"/>
    <w:rsid w:val="00892B86"/>
    <w:rsid w:val="008930B7"/>
    <w:rsid w:val="0089397B"/>
    <w:rsid w:val="0089427C"/>
    <w:rsid w:val="00895743"/>
    <w:rsid w:val="00896104"/>
    <w:rsid w:val="00897D7A"/>
    <w:rsid w:val="008A06D4"/>
    <w:rsid w:val="008A2E36"/>
    <w:rsid w:val="008A3D27"/>
    <w:rsid w:val="008A3FD0"/>
    <w:rsid w:val="008A4DF8"/>
    <w:rsid w:val="008A54D2"/>
    <w:rsid w:val="008B3965"/>
    <w:rsid w:val="008B41F7"/>
    <w:rsid w:val="008B5A63"/>
    <w:rsid w:val="008B5DCF"/>
    <w:rsid w:val="008B6860"/>
    <w:rsid w:val="008B7797"/>
    <w:rsid w:val="008B7E5F"/>
    <w:rsid w:val="008C12B0"/>
    <w:rsid w:val="008C1413"/>
    <w:rsid w:val="008C1885"/>
    <w:rsid w:val="008C2F0B"/>
    <w:rsid w:val="008C34E4"/>
    <w:rsid w:val="008C5FAC"/>
    <w:rsid w:val="008C626C"/>
    <w:rsid w:val="008C7662"/>
    <w:rsid w:val="008C7865"/>
    <w:rsid w:val="008C7FE8"/>
    <w:rsid w:val="008D094E"/>
    <w:rsid w:val="008D0FAE"/>
    <w:rsid w:val="008D1021"/>
    <w:rsid w:val="008D1064"/>
    <w:rsid w:val="008D120A"/>
    <w:rsid w:val="008D1CEB"/>
    <w:rsid w:val="008D210E"/>
    <w:rsid w:val="008D21A5"/>
    <w:rsid w:val="008D2AF6"/>
    <w:rsid w:val="008D3454"/>
    <w:rsid w:val="008D5EFC"/>
    <w:rsid w:val="008E20F3"/>
    <w:rsid w:val="008E2670"/>
    <w:rsid w:val="008E30B8"/>
    <w:rsid w:val="008E37DA"/>
    <w:rsid w:val="008E62EA"/>
    <w:rsid w:val="008E64CE"/>
    <w:rsid w:val="008F215F"/>
    <w:rsid w:val="008F225B"/>
    <w:rsid w:val="008F2533"/>
    <w:rsid w:val="008F2B5F"/>
    <w:rsid w:val="008F46A6"/>
    <w:rsid w:val="008F506D"/>
    <w:rsid w:val="008F60CE"/>
    <w:rsid w:val="008F70C7"/>
    <w:rsid w:val="0090135B"/>
    <w:rsid w:val="009027C5"/>
    <w:rsid w:val="0090697D"/>
    <w:rsid w:val="00907264"/>
    <w:rsid w:val="0090764D"/>
    <w:rsid w:val="009079D9"/>
    <w:rsid w:val="00910AFC"/>
    <w:rsid w:val="009115E6"/>
    <w:rsid w:val="009119FA"/>
    <w:rsid w:val="00911C70"/>
    <w:rsid w:val="00912CC1"/>
    <w:rsid w:val="009150EB"/>
    <w:rsid w:val="00915194"/>
    <w:rsid w:val="009167AF"/>
    <w:rsid w:val="00917502"/>
    <w:rsid w:val="00917BAF"/>
    <w:rsid w:val="00922214"/>
    <w:rsid w:val="00922C1E"/>
    <w:rsid w:val="00924FF7"/>
    <w:rsid w:val="00925450"/>
    <w:rsid w:val="0092552F"/>
    <w:rsid w:val="009309EF"/>
    <w:rsid w:val="00930EBD"/>
    <w:rsid w:val="00933277"/>
    <w:rsid w:val="0093463B"/>
    <w:rsid w:val="00934C21"/>
    <w:rsid w:val="009369EE"/>
    <w:rsid w:val="0093751B"/>
    <w:rsid w:val="00940076"/>
    <w:rsid w:val="00941B6B"/>
    <w:rsid w:val="00944076"/>
    <w:rsid w:val="00947489"/>
    <w:rsid w:val="00947BCB"/>
    <w:rsid w:val="00950457"/>
    <w:rsid w:val="00950B17"/>
    <w:rsid w:val="009510FE"/>
    <w:rsid w:val="009512BA"/>
    <w:rsid w:val="00951CB6"/>
    <w:rsid w:val="009539CD"/>
    <w:rsid w:val="00954362"/>
    <w:rsid w:val="00960CC6"/>
    <w:rsid w:val="00961086"/>
    <w:rsid w:val="009612E7"/>
    <w:rsid w:val="0096496E"/>
    <w:rsid w:val="00965ED1"/>
    <w:rsid w:val="00971CC6"/>
    <w:rsid w:val="0097220F"/>
    <w:rsid w:val="009729AC"/>
    <w:rsid w:val="0097327E"/>
    <w:rsid w:val="00974215"/>
    <w:rsid w:val="0097422B"/>
    <w:rsid w:val="00974908"/>
    <w:rsid w:val="00974D7A"/>
    <w:rsid w:val="00974EE9"/>
    <w:rsid w:val="009756B6"/>
    <w:rsid w:val="00981C8C"/>
    <w:rsid w:val="00982520"/>
    <w:rsid w:val="009834FA"/>
    <w:rsid w:val="009836B9"/>
    <w:rsid w:val="009839B4"/>
    <w:rsid w:val="00983FCE"/>
    <w:rsid w:val="00986166"/>
    <w:rsid w:val="009876A2"/>
    <w:rsid w:val="00990477"/>
    <w:rsid w:val="0099224C"/>
    <w:rsid w:val="00993212"/>
    <w:rsid w:val="00994C28"/>
    <w:rsid w:val="00997E74"/>
    <w:rsid w:val="009A1211"/>
    <w:rsid w:val="009A2F69"/>
    <w:rsid w:val="009A3C9B"/>
    <w:rsid w:val="009A49C8"/>
    <w:rsid w:val="009A5D1F"/>
    <w:rsid w:val="009A6DC6"/>
    <w:rsid w:val="009A7A4B"/>
    <w:rsid w:val="009B0328"/>
    <w:rsid w:val="009B59C6"/>
    <w:rsid w:val="009B5C99"/>
    <w:rsid w:val="009B664D"/>
    <w:rsid w:val="009B789A"/>
    <w:rsid w:val="009C083D"/>
    <w:rsid w:val="009C1C82"/>
    <w:rsid w:val="009C2391"/>
    <w:rsid w:val="009C2D6E"/>
    <w:rsid w:val="009C30B1"/>
    <w:rsid w:val="009C44C9"/>
    <w:rsid w:val="009C4798"/>
    <w:rsid w:val="009C4F4B"/>
    <w:rsid w:val="009C5294"/>
    <w:rsid w:val="009C5680"/>
    <w:rsid w:val="009D09A6"/>
    <w:rsid w:val="009D3C18"/>
    <w:rsid w:val="009D43F4"/>
    <w:rsid w:val="009D4D25"/>
    <w:rsid w:val="009D5345"/>
    <w:rsid w:val="009D5BB3"/>
    <w:rsid w:val="009D63F3"/>
    <w:rsid w:val="009D6FCB"/>
    <w:rsid w:val="009E1B12"/>
    <w:rsid w:val="009E1CB8"/>
    <w:rsid w:val="009E20CD"/>
    <w:rsid w:val="009E25A0"/>
    <w:rsid w:val="009E382C"/>
    <w:rsid w:val="009E3ACC"/>
    <w:rsid w:val="009E7C92"/>
    <w:rsid w:val="009F045A"/>
    <w:rsid w:val="009F0DB5"/>
    <w:rsid w:val="009F14A0"/>
    <w:rsid w:val="009F2188"/>
    <w:rsid w:val="009F4606"/>
    <w:rsid w:val="009F4EC8"/>
    <w:rsid w:val="009F7038"/>
    <w:rsid w:val="00A007D8"/>
    <w:rsid w:val="00A014AA"/>
    <w:rsid w:val="00A015F8"/>
    <w:rsid w:val="00A01DBE"/>
    <w:rsid w:val="00A026C9"/>
    <w:rsid w:val="00A02AB9"/>
    <w:rsid w:val="00A02F1F"/>
    <w:rsid w:val="00A04706"/>
    <w:rsid w:val="00A04CD2"/>
    <w:rsid w:val="00A06FA9"/>
    <w:rsid w:val="00A0703B"/>
    <w:rsid w:val="00A07A39"/>
    <w:rsid w:val="00A103AC"/>
    <w:rsid w:val="00A11639"/>
    <w:rsid w:val="00A13680"/>
    <w:rsid w:val="00A15336"/>
    <w:rsid w:val="00A16270"/>
    <w:rsid w:val="00A21098"/>
    <w:rsid w:val="00A22DCD"/>
    <w:rsid w:val="00A23A8B"/>
    <w:rsid w:val="00A23ECB"/>
    <w:rsid w:val="00A2494B"/>
    <w:rsid w:val="00A26463"/>
    <w:rsid w:val="00A2701D"/>
    <w:rsid w:val="00A3143B"/>
    <w:rsid w:val="00A31DDB"/>
    <w:rsid w:val="00A32849"/>
    <w:rsid w:val="00A32F95"/>
    <w:rsid w:val="00A33A14"/>
    <w:rsid w:val="00A35182"/>
    <w:rsid w:val="00A364FB"/>
    <w:rsid w:val="00A36C48"/>
    <w:rsid w:val="00A36FA3"/>
    <w:rsid w:val="00A375F5"/>
    <w:rsid w:val="00A42423"/>
    <w:rsid w:val="00A42FA0"/>
    <w:rsid w:val="00A4495A"/>
    <w:rsid w:val="00A45255"/>
    <w:rsid w:val="00A4705D"/>
    <w:rsid w:val="00A52F97"/>
    <w:rsid w:val="00A53241"/>
    <w:rsid w:val="00A538E5"/>
    <w:rsid w:val="00A56275"/>
    <w:rsid w:val="00A562C9"/>
    <w:rsid w:val="00A5635C"/>
    <w:rsid w:val="00A56D84"/>
    <w:rsid w:val="00A616B6"/>
    <w:rsid w:val="00A61E53"/>
    <w:rsid w:val="00A61EAA"/>
    <w:rsid w:val="00A61F4D"/>
    <w:rsid w:val="00A630C8"/>
    <w:rsid w:val="00A659AB"/>
    <w:rsid w:val="00A65EDA"/>
    <w:rsid w:val="00A66CD2"/>
    <w:rsid w:val="00A672A8"/>
    <w:rsid w:val="00A7090D"/>
    <w:rsid w:val="00A718D6"/>
    <w:rsid w:val="00A72C97"/>
    <w:rsid w:val="00A735C3"/>
    <w:rsid w:val="00A7438F"/>
    <w:rsid w:val="00A75BE8"/>
    <w:rsid w:val="00A76A3C"/>
    <w:rsid w:val="00A76F46"/>
    <w:rsid w:val="00A804AA"/>
    <w:rsid w:val="00A81FC2"/>
    <w:rsid w:val="00A836E5"/>
    <w:rsid w:val="00A83994"/>
    <w:rsid w:val="00A84C2C"/>
    <w:rsid w:val="00A857B6"/>
    <w:rsid w:val="00A87C8F"/>
    <w:rsid w:val="00A904D9"/>
    <w:rsid w:val="00A9086B"/>
    <w:rsid w:val="00A9147B"/>
    <w:rsid w:val="00A9162E"/>
    <w:rsid w:val="00A919D4"/>
    <w:rsid w:val="00A91C0D"/>
    <w:rsid w:val="00A91C52"/>
    <w:rsid w:val="00A9213F"/>
    <w:rsid w:val="00A94415"/>
    <w:rsid w:val="00A959A4"/>
    <w:rsid w:val="00A96882"/>
    <w:rsid w:val="00A96D65"/>
    <w:rsid w:val="00A97402"/>
    <w:rsid w:val="00A97519"/>
    <w:rsid w:val="00AA0FCC"/>
    <w:rsid w:val="00AA258A"/>
    <w:rsid w:val="00AA2F46"/>
    <w:rsid w:val="00AA48C2"/>
    <w:rsid w:val="00AA5055"/>
    <w:rsid w:val="00AA50E0"/>
    <w:rsid w:val="00AA5227"/>
    <w:rsid w:val="00AA6DC7"/>
    <w:rsid w:val="00AA781A"/>
    <w:rsid w:val="00AB035E"/>
    <w:rsid w:val="00AB2B67"/>
    <w:rsid w:val="00AB2D6F"/>
    <w:rsid w:val="00AB3411"/>
    <w:rsid w:val="00AB3BCB"/>
    <w:rsid w:val="00AB4DA4"/>
    <w:rsid w:val="00AB4FE8"/>
    <w:rsid w:val="00AB6457"/>
    <w:rsid w:val="00AB67E9"/>
    <w:rsid w:val="00AB7806"/>
    <w:rsid w:val="00AC132C"/>
    <w:rsid w:val="00AC2629"/>
    <w:rsid w:val="00AC393F"/>
    <w:rsid w:val="00AC3C31"/>
    <w:rsid w:val="00AC3D74"/>
    <w:rsid w:val="00AC4259"/>
    <w:rsid w:val="00AC4C5A"/>
    <w:rsid w:val="00AC668D"/>
    <w:rsid w:val="00AC70B6"/>
    <w:rsid w:val="00AC73B6"/>
    <w:rsid w:val="00AC7540"/>
    <w:rsid w:val="00AC75D2"/>
    <w:rsid w:val="00AD124A"/>
    <w:rsid w:val="00AD24BA"/>
    <w:rsid w:val="00AD2B1D"/>
    <w:rsid w:val="00AD380A"/>
    <w:rsid w:val="00AD45D1"/>
    <w:rsid w:val="00AD4975"/>
    <w:rsid w:val="00AD4BF6"/>
    <w:rsid w:val="00AE0AD5"/>
    <w:rsid w:val="00AE0B67"/>
    <w:rsid w:val="00AE0C44"/>
    <w:rsid w:val="00AE105E"/>
    <w:rsid w:val="00AE11FC"/>
    <w:rsid w:val="00AE23AF"/>
    <w:rsid w:val="00AE2BA4"/>
    <w:rsid w:val="00AE4164"/>
    <w:rsid w:val="00AE5ACF"/>
    <w:rsid w:val="00AE6EBF"/>
    <w:rsid w:val="00AE7A2B"/>
    <w:rsid w:val="00AE7A4F"/>
    <w:rsid w:val="00AF0DF1"/>
    <w:rsid w:val="00AF1379"/>
    <w:rsid w:val="00AF440C"/>
    <w:rsid w:val="00AF7B27"/>
    <w:rsid w:val="00B0358E"/>
    <w:rsid w:val="00B03DF3"/>
    <w:rsid w:val="00B04292"/>
    <w:rsid w:val="00B0488C"/>
    <w:rsid w:val="00B04E7C"/>
    <w:rsid w:val="00B0556A"/>
    <w:rsid w:val="00B05ADC"/>
    <w:rsid w:val="00B06D14"/>
    <w:rsid w:val="00B10251"/>
    <w:rsid w:val="00B10A49"/>
    <w:rsid w:val="00B1211F"/>
    <w:rsid w:val="00B12B93"/>
    <w:rsid w:val="00B13928"/>
    <w:rsid w:val="00B13A73"/>
    <w:rsid w:val="00B13FE0"/>
    <w:rsid w:val="00B14522"/>
    <w:rsid w:val="00B149A3"/>
    <w:rsid w:val="00B163E6"/>
    <w:rsid w:val="00B16572"/>
    <w:rsid w:val="00B17211"/>
    <w:rsid w:val="00B17475"/>
    <w:rsid w:val="00B17B03"/>
    <w:rsid w:val="00B17C52"/>
    <w:rsid w:val="00B2190A"/>
    <w:rsid w:val="00B21D8F"/>
    <w:rsid w:val="00B234D1"/>
    <w:rsid w:val="00B25567"/>
    <w:rsid w:val="00B265A2"/>
    <w:rsid w:val="00B275D8"/>
    <w:rsid w:val="00B31A39"/>
    <w:rsid w:val="00B32ECD"/>
    <w:rsid w:val="00B3327A"/>
    <w:rsid w:val="00B40EF8"/>
    <w:rsid w:val="00B41C1F"/>
    <w:rsid w:val="00B41EEA"/>
    <w:rsid w:val="00B42903"/>
    <w:rsid w:val="00B44ECC"/>
    <w:rsid w:val="00B451A4"/>
    <w:rsid w:val="00B466DC"/>
    <w:rsid w:val="00B473A4"/>
    <w:rsid w:val="00B51052"/>
    <w:rsid w:val="00B52E22"/>
    <w:rsid w:val="00B54AEA"/>
    <w:rsid w:val="00B54E0B"/>
    <w:rsid w:val="00B559E3"/>
    <w:rsid w:val="00B55D3D"/>
    <w:rsid w:val="00B6076E"/>
    <w:rsid w:val="00B62B72"/>
    <w:rsid w:val="00B62EC6"/>
    <w:rsid w:val="00B64308"/>
    <w:rsid w:val="00B6594D"/>
    <w:rsid w:val="00B65DE1"/>
    <w:rsid w:val="00B66993"/>
    <w:rsid w:val="00B675A3"/>
    <w:rsid w:val="00B675E2"/>
    <w:rsid w:val="00B6781E"/>
    <w:rsid w:val="00B679DC"/>
    <w:rsid w:val="00B67F4A"/>
    <w:rsid w:val="00B7046A"/>
    <w:rsid w:val="00B72883"/>
    <w:rsid w:val="00B75C9C"/>
    <w:rsid w:val="00B77AF6"/>
    <w:rsid w:val="00B80265"/>
    <w:rsid w:val="00B804D4"/>
    <w:rsid w:val="00B81131"/>
    <w:rsid w:val="00B8281E"/>
    <w:rsid w:val="00B82D0B"/>
    <w:rsid w:val="00B8311F"/>
    <w:rsid w:val="00B8390F"/>
    <w:rsid w:val="00B839B2"/>
    <w:rsid w:val="00B86848"/>
    <w:rsid w:val="00B87CE2"/>
    <w:rsid w:val="00B90097"/>
    <w:rsid w:val="00B90EA3"/>
    <w:rsid w:val="00B91921"/>
    <w:rsid w:val="00B925B1"/>
    <w:rsid w:val="00B93263"/>
    <w:rsid w:val="00B96D3C"/>
    <w:rsid w:val="00BA048E"/>
    <w:rsid w:val="00BA0D5E"/>
    <w:rsid w:val="00BA514A"/>
    <w:rsid w:val="00BA53AC"/>
    <w:rsid w:val="00BA6FF2"/>
    <w:rsid w:val="00BA7B29"/>
    <w:rsid w:val="00BB1A69"/>
    <w:rsid w:val="00BB35A7"/>
    <w:rsid w:val="00BB407F"/>
    <w:rsid w:val="00BB477C"/>
    <w:rsid w:val="00BB4BC0"/>
    <w:rsid w:val="00BB60B2"/>
    <w:rsid w:val="00BB6685"/>
    <w:rsid w:val="00BC04DA"/>
    <w:rsid w:val="00BC40FA"/>
    <w:rsid w:val="00BC43E6"/>
    <w:rsid w:val="00BC7D31"/>
    <w:rsid w:val="00BC7FB5"/>
    <w:rsid w:val="00BD06DB"/>
    <w:rsid w:val="00BD5837"/>
    <w:rsid w:val="00BD6221"/>
    <w:rsid w:val="00BD6833"/>
    <w:rsid w:val="00BD7519"/>
    <w:rsid w:val="00BD75AD"/>
    <w:rsid w:val="00BE295C"/>
    <w:rsid w:val="00BE30EB"/>
    <w:rsid w:val="00BE452B"/>
    <w:rsid w:val="00BE4AB4"/>
    <w:rsid w:val="00BE5830"/>
    <w:rsid w:val="00BE5D06"/>
    <w:rsid w:val="00BE634F"/>
    <w:rsid w:val="00BF1850"/>
    <w:rsid w:val="00BF18B5"/>
    <w:rsid w:val="00BF1BE0"/>
    <w:rsid w:val="00BF3251"/>
    <w:rsid w:val="00BF4DA8"/>
    <w:rsid w:val="00BF590B"/>
    <w:rsid w:val="00BF7031"/>
    <w:rsid w:val="00C00AFC"/>
    <w:rsid w:val="00C01555"/>
    <w:rsid w:val="00C02E91"/>
    <w:rsid w:val="00C03577"/>
    <w:rsid w:val="00C03D47"/>
    <w:rsid w:val="00C03E93"/>
    <w:rsid w:val="00C05389"/>
    <w:rsid w:val="00C079B5"/>
    <w:rsid w:val="00C07B83"/>
    <w:rsid w:val="00C07CE5"/>
    <w:rsid w:val="00C07D7F"/>
    <w:rsid w:val="00C11C87"/>
    <w:rsid w:val="00C1219E"/>
    <w:rsid w:val="00C12CD5"/>
    <w:rsid w:val="00C136CB"/>
    <w:rsid w:val="00C15772"/>
    <w:rsid w:val="00C223CE"/>
    <w:rsid w:val="00C231A5"/>
    <w:rsid w:val="00C23BFD"/>
    <w:rsid w:val="00C24560"/>
    <w:rsid w:val="00C254C7"/>
    <w:rsid w:val="00C25C3A"/>
    <w:rsid w:val="00C26D02"/>
    <w:rsid w:val="00C27085"/>
    <w:rsid w:val="00C27738"/>
    <w:rsid w:val="00C32CFB"/>
    <w:rsid w:val="00C330C1"/>
    <w:rsid w:val="00C34E3A"/>
    <w:rsid w:val="00C366FF"/>
    <w:rsid w:val="00C36B70"/>
    <w:rsid w:val="00C36B9B"/>
    <w:rsid w:val="00C36F97"/>
    <w:rsid w:val="00C378F3"/>
    <w:rsid w:val="00C41623"/>
    <w:rsid w:val="00C41BA6"/>
    <w:rsid w:val="00C421C6"/>
    <w:rsid w:val="00C422C4"/>
    <w:rsid w:val="00C4277A"/>
    <w:rsid w:val="00C46C85"/>
    <w:rsid w:val="00C4789E"/>
    <w:rsid w:val="00C529FD"/>
    <w:rsid w:val="00C5405C"/>
    <w:rsid w:val="00C5437C"/>
    <w:rsid w:val="00C549EF"/>
    <w:rsid w:val="00C558B1"/>
    <w:rsid w:val="00C558FB"/>
    <w:rsid w:val="00C563CF"/>
    <w:rsid w:val="00C57813"/>
    <w:rsid w:val="00C6308B"/>
    <w:rsid w:val="00C63566"/>
    <w:rsid w:val="00C63DCD"/>
    <w:rsid w:val="00C64315"/>
    <w:rsid w:val="00C64654"/>
    <w:rsid w:val="00C657E4"/>
    <w:rsid w:val="00C65DAF"/>
    <w:rsid w:val="00C660DE"/>
    <w:rsid w:val="00C67DAA"/>
    <w:rsid w:val="00C701DC"/>
    <w:rsid w:val="00C71D1B"/>
    <w:rsid w:val="00C71DA7"/>
    <w:rsid w:val="00C734B3"/>
    <w:rsid w:val="00C74D85"/>
    <w:rsid w:val="00C75C3D"/>
    <w:rsid w:val="00C76459"/>
    <w:rsid w:val="00C77150"/>
    <w:rsid w:val="00C778F2"/>
    <w:rsid w:val="00C77F19"/>
    <w:rsid w:val="00C8253B"/>
    <w:rsid w:val="00C8457F"/>
    <w:rsid w:val="00C8553E"/>
    <w:rsid w:val="00C90D27"/>
    <w:rsid w:val="00C90F8C"/>
    <w:rsid w:val="00C91B2A"/>
    <w:rsid w:val="00C9244C"/>
    <w:rsid w:val="00C93172"/>
    <w:rsid w:val="00C96D02"/>
    <w:rsid w:val="00C97C7D"/>
    <w:rsid w:val="00CA0C77"/>
    <w:rsid w:val="00CA1C4A"/>
    <w:rsid w:val="00CA2CCF"/>
    <w:rsid w:val="00CA4ACE"/>
    <w:rsid w:val="00CA552F"/>
    <w:rsid w:val="00CA5D72"/>
    <w:rsid w:val="00CA6E1B"/>
    <w:rsid w:val="00CA7823"/>
    <w:rsid w:val="00CB059E"/>
    <w:rsid w:val="00CB15C8"/>
    <w:rsid w:val="00CB6EAD"/>
    <w:rsid w:val="00CC14F8"/>
    <w:rsid w:val="00CC3221"/>
    <w:rsid w:val="00CC41E0"/>
    <w:rsid w:val="00CC4A2D"/>
    <w:rsid w:val="00CC56B0"/>
    <w:rsid w:val="00CC614F"/>
    <w:rsid w:val="00CC68AA"/>
    <w:rsid w:val="00CC69B8"/>
    <w:rsid w:val="00CC7230"/>
    <w:rsid w:val="00CC7595"/>
    <w:rsid w:val="00CC79AB"/>
    <w:rsid w:val="00CD1250"/>
    <w:rsid w:val="00CD1A3B"/>
    <w:rsid w:val="00CD2452"/>
    <w:rsid w:val="00CD27C4"/>
    <w:rsid w:val="00CD3022"/>
    <w:rsid w:val="00CD325F"/>
    <w:rsid w:val="00CD4329"/>
    <w:rsid w:val="00CD5729"/>
    <w:rsid w:val="00CE04B4"/>
    <w:rsid w:val="00CE1098"/>
    <w:rsid w:val="00CE2363"/>
    <w:rsid w:val="00CE51B4"/>
    <w:rsid w:val="00CE57DE"/>
    <w:rsid w:val="00CE5F17"/>
    <w:rsid w:val="00CE6C0B"/>
    <w:rsid w:val="00CE7318"/>
    <w:rsid w:val="00CE7511"/>
    <w:rsid w:val="00CF1A6A"/>
    <w:rsid w:val="00CF37AE"/>
    <w:rsid w:val="00CF412A"/>
    <w:rsid w:val="00CF4F50"/>
    <w:rsid w:val="00CF6066"/>
    <w:rsid w:val="00CF7B38"/>
    <w:rsid w:val="00CF7B8C"/>
    <w:rsid w:val="00D00061"/>
    <w:rsid w:val="00D003E2"/>
    <w:rsid w:val="00D02F4B"/>
    <w:rsid w:val="00D03B51"/>
    <w:rsid w:val="00D04AD9"/>
    <w:rsid w:val="00D06202"/>
    <w:rsid w:val="00D0718E"/>
    <w:rsid w:val="00D1091B"/>
    <w:rsid w:val="00D11853"/>
    <w:rsid w:val="00D13B2B"/>
    <w:rsid w:val="00D13C61"/>
    <w:rsid w:val="00D15325"/>
    <w:rsid w:val="00D1721A"/>
    <w:rsid w:val="00D20965"/>
    <w:rsid w:val="00D20A8F"/>
    <w:rsid w:val="00D21ECB"/>
    <w:rsid w:val="00D22723"/>
    <w:rsid w:val="00D246AF"/>
    <w:rsid w:val="00D25378"/>
    <w:rsid w:val="00D343D6"/>
    <w:rsid w:val="00D34B8D"/>
    <w:rsid w:val="00D35541"/>
    <w:rsid w:val="00D364C7"/>
    <w:rsid w:val="00D36CC8"/>
    <w:rsid w:val="00D3717D"/>
    <w:rsid w:val="00D40347"/>
    <w:rsid w:val="00D40EFD"/>
    <w:rsid w:val="00D4185C"/>
    <w:rsid w:val="00D41C62"/>
    <w:rsid w:val="00D42F22"/>
    <w:rsid w:val="00D440A8"/>
    <w:rsid w:val="00D4430C"/>
    <w:rsid w:val="00D447BD"/>
    <w:rsid w:val="00D4544B"/>
    <w:rsid w:val="00D4596A"/>
    <w:rsid w:val="00D46326"/>
    <w:rsid w:val="00D46374"/>
    <w:rsid w:val="00D4682D"/>
    <w:rsid w:val="00D47C0F"/>
    <w:rsid w:val="00D5293D"/>
    <w:rsid w:val="00D52A9E"/>
    <w:rsid w:val="00D55698"/>
    <w:rsid w:val="00D565A1"/>
    <w:rsid w:val="00D60222"/>
    <w:rsid w:val="00D60722"/>
    <w:rsid w:val="00D612A4"/>
    <w:rsid w:val="00D6145F"/>
    <w:rsid w:val="00D61C77"/>
    <w:rsid w:val="00D6233C"/>
    <w:rsid w:val="00D62475"/>
    <w:rsid w:val="00D62DB9"/>
    <w:rsid w:val="00D6383C"/>
    <w:rsid w:val="00D6473B"/>
    <w:rsid w:val="00D648C0"/>
    <w:rsid w:val="00D66D74"/>
    <w:rsid w:val="00D67393"/>
    <w:rsid w:val="00D7188E"/>
    <w:rsid w:val="00D737F8"/>
    <w:rsid w:val="00D740D5"/>
    <w:rsid w:val="00D7607C"/>
    <w:rsid w:val="00D76B11"/>
    <w:rsid w:val="00D77630"/>
    <w:rsid w:val="00D82B6C"/>
    <w:rsid w:val="00D83F1B"/>
    <w:rsid w:val="00D84FAA"/>
    <w:rsid w:val="00D85901"/>
    <w:rsid w:val="00D8664A"/>
    <w:rsid w:val="00D87A14"/>
    <w:rsid w:val="00D87EAD"/>
    <w:rsid w:val="00D90CFD"/>
    <w:rsid w:val="00D91596"/>
    <w:rsid w:val="00D91806"/>
    <w:rsid w:val="00D91AD5"/>
    <w:rsid w:val="00D95CF9"/>
    <w:rsid w:val="00DA37AE"/>
    <w:rsid w:val="00DA4F1C"/>
    <w:rsid w:val="00DA593E"/>
    <w:rsid w:val="00DA6631"/>
    <w:rsid w:val="00DA79B6"/>
    <w:rsid w:val="00DA7A97"/>
    <w:rsid w:val="00DB0316"/>
    <w:rsid w:val="00DB1CDB"/>
    <w:rsid w:val="00DB24E3"/>
    <w:rsid w:val="00DB36E2"/>
    <w:rsid w:val="00DB5397"/>
    <w:rsid w:val="00DB7A0D"/>
    <w:rsid w:val="00DC0367"/>
    <w:rsid w:val="00DC1178"/>
    <w:rsid w:val="00DC1272"/>
    <w:rsid w:val="00DC15D9"/>
    <w:rsid w:val="00DC1750"/>
    <w:rsid w:val="00DC2B3C"/>
    <w:rsid w:val="00DC444B"/>
    <w:rsid w:val="00DC7144"/>
    <w:rsid w:val="00DC727E"/>
    <w:rsid w:val="00DD02CE"/>
    <w:rsid w:val="00DD0514"/>
    <w:rsid w:val="00DD0B7E"/>
    <w:rsid w:val="00DD21F7"/>
    <w:rsid w:val="00DD48B9"/>
    <w:rsid w:val="00DD58AA"/>
    <w:rsid w:val="00DD610B"/>
    <w:rsid w:val="00DE06EC"/>
    <w:rsid w:val="00DE13DD"/>
    <w:rsid w:val="00DE1755"/>
    <w:rsid w:val="00DE1893"/>
    <w:rsid w:val="00DE1B99"/>
    <w:rsid w:val="00DE2335"/>
    <w:rsid w:val="00DE3226"/>
    <w:rsid w:val="00DE3B9C"/>
    <w:rsid w:val="00DE3F4F"/>
    <w:rsid w:val="00DE4C84"/>
    <w:rsid w:val="00DE4FC1"/>
    <w:rsid w:val="00DE65B1"/>
    <w:rsid w:val="00DE6A64"/>
    <w:rsid w:val="00DE6B07"/>
    <w:rsid w:val="00DF13D2"/>
    <w:rsid w:val="00DF2466"/>
    <w:rsid w:val="00DF2708"/>
    <w:rsid w:val="00DF2E42"/>
    <w:rsid w:val="00DF3568"/>
    <w:rsid w:val="00DF4C0C"/>
    <w:rsid w:val="00DF5F55"/>
    <w:rsid w:val="00DF613C"/>
    <w:rsid w:val="00DF6514"/>
    <w:rsid w:val="00DF6B28"/>
    <w:rsid w:val="00E00673"/>
    <w:rsid w:val="00E04387"/>
    <w:rsid w:val="00E04630"/>
    <w:rsid w:val="00E05EF4"/>
    <w:rsid w:val="00E07A19"/>
    <w:rsid w:val="00E07F72"/>
    <w:rsid w:val="00E10201"/>
    <w:rsid w:val="00E10AEE"/>
    <w:rsid w:val="00E11800"/>
    <w:rsid w:val="00E11B37"/>
    <w:rsid w:val="00E11E3B"/>
    <w:rsid w:val="00E12132"/>
    <w:rsid w:val="00E1432C"/>
    <w:rsid w:val="00E14ECA"/>
    <w:rsid w:val="00E15743"/>
    <w:rsid w:val="00E15BDF"/>
    <w:rsid w:val="00E16EBC"/>
    <w:rsid w:val="00E20192"/>
    <w:rsid w:val="00E2296E"/>
    <w:rsid w:val="00E233B4"/>
    <w:rsid w:val="00E23F5F"/>
    <w:rsid w:val="00E252BB"/>
    <w:rsid w:val="00E25D22"/>
    <w:rsid w:val="00E31D1A"/>
    <w:rsid w:val="00E32933"/>
    <w:rsid w:val="00E32A02"/>
    <w:rsid w:val="00E33A8A"/>
    <w:rsid w:val="00E35F1C"/>
    <w:rsid w:val="00E36B79"/>
    <w:rsid w:val="00E372D9"/>
    <w:rsid w:val="00E401F5"/>
    <w:rsid w:val="00E416A8"/>
    <w:rsid w:val="00E42F42"/>
    <w:rsid w:val="00E433BD"/>
    <w:rsid w:val="00E4466E"/>
    <w:rsid w:val="00E44CD2"/>
    <w:rsid w:val="00E44D5A"/>
    <w:rsid w:val="00E47552"/>
    <w:rsid w:val="00E51147"/>
    <w:rsid w:val="00E51292"/>
    <w:rsid w:val="00E520DD"/>
    <w:rsid w:val="00E52C74"/>
    <w:rsid w:val="00E53395"/>
    <w:rsid w:val="00E56D10"/>
    <w:rsid w:val="00E570A0"/>
    <w:rsid w:val="00E57435"/>
    <w:rsid w:val="00E62918"/>
    <w:rsid w:val="00E63181"/>
    <w:rsid w:val="00E64F54"/>
    <w:rsid w:val="00E6566D"/>
    <w:rsid w:val="00E6642F"/>
    <w:rsid w:val="00E664EB"/>
    <w:rsid w:val="00E66D69"/>
    <w:rsid w:val="00E7025C"/>
    <w:rsid w:val="00E70D3A"/>
    <w:rsid w:val="00E722E4"/>
    <w:rsid w:val="00E72750"/>
    <w:rsid w:val="00E72931"/>
    <w:rsid w:val="00E72B51"/>
    <w:rsid w:val="00E731B8"/>
    <w:rsid w:val="00E75E16"/>
    <w:rsid w:val="00E76B2F"/>
    <w:rsid w:val="00E76BDC"/>
    <w:rsid w:val="00E76D89"/>
    <w:rsid w:val="00E775D5"/>
    <w:rsid w:val="00E80754"/>
    <w:rsid w:val="00E8209B"/>
    <w:rsid w:val="00E8364C"/>
    <w:rsid w:val="00E84F74"/>
    <w:rsid w:val="00E8626D"/>
    <w:rsid w:val="00E90959"/>
    <w:rsid w:val="00E90E79"/>
    <w:rsid w:val="00E92838"/>
    <w:rsid w:val="00E92F0D"/>
    <w:rsid w:val="00E9474D"/>
    <w:rsid w:val="00E96946"/>
    <w:rsid w:val="00EA2E7B"/>
    <w:rsid w:val="00EA2EF8"/>
    <w:rsid w:val="00EA3535"/>
    <w:rsid w:val="00EA4A68"/>
    <w:rsid w:val="00EA5481"/>
    <w:rsid w:val="00EA638A"/>
    <w:rsid w:val="00EA6BEA"/>
    <w:rsid w:val="00EA706A"/>
    <w:rsid w:val="00EB086A"/>
    <w:rsid w:val="00EB3D9B"/>
    <w:rsid w:val="00EB5E01"/>
    <w:rsid w:val="00EB5E78"/>
    <w:rsid w:val="00EC0498"/>
    <w:rsid w:val="00EC0721"/>
    <w:rsid w:val="00EC1026"/>
    <w:rsid w:val="00EC21A3"/>
    <w:rsid w:val="00EC3801"/>
    <w:rsid w:val="00EC48A7"/>
    <w:rsid w:val="00EC6492"/>
    <w:rsid w:val="00EC679C"/>
    <w:rsid w:val="00ED22DA"/>
    <w:rsid w:val="00ED36D7"/>
    <w:rsid w:val="00ED3DD1"/>
    <w:rsid w:val="00ED4254"/>
    <w:rsid w:val="00ED572C"/>
    <w:rsid w:val="00ED58BD"/>
    <w:rsid w:val="00ED5D68"/>
    <w:rsid w:val="00ED6148"/>
    <w:rsid w:val="00ED7127"/>
    <w:rsid w:val="00ED757B"/>
    <w:rsid w:val="00ED777D"/>
    <w:rsid w:val="00EE1A77"/>
    <w:rsid w:val="00EE1D65"/>
    <w:rsid w:val="00EE3475"/>
    <w:rsid w:val="00EE3F5F"/>
    <w:rsid w:val="00EE4895"/>
    <w:rsid w:val="00EE4974"/>
    <w:rsid w:val="00EE4B1C"/>
    <w:rsid w:val="00EE4F56"/>
    <w:rsid w:val="00EE5116"/>
    <w:rsid w:val="00EE5CEF"/>
    <w:rsid w:val="00EF0260"/>
    <w:rsid w:val="00EF1DC1"/>
    <w:rsid w:val="00EF37AF"/>
    <w:rsid w:val="00EF3AF7"/>
    <w:rsid w:val="00EF5453"/>
    <w:rsid w:val="00F02C6B"/>
    <w:rsid w:val="00F032C9"/>
    <w:rsid w:val="00F04DD5"/>
    <w:rsid w:val="00F06E7F"/>
    <w:rsid w:val="00F1001F"/>
    <w:rsid w:val="00F1118C"/>
    <w:rsid w:val="00F118C4"/>
    <w:rsid w:val="00F12507"/>
    <w:rsid w:val="00F125E1"/>
    <w:rsid w:val="00F129DD"/>
    <w:rsid w:val="00F12F6B"/>
    <w:rsid w:val="00F12FF8"/>
    <w:rsid w:val="00F14707"/>
    <w:rsid w:val="00F14E89"/>
    <w:rsid w:val="00F15153"/>
    <w:rsid w:val="00F151CC"/>
    <w:rsid w:val="00F17C31"/>
    <w:rsid w:val="00F20C6C"/>
    <w:rsid w:val="00F23D2C"/>
    <w:rsid w:val="00F257AA"/>
    <w:rsid w:val="00F25C14"/>
    <w:rsid w:val="00F2602B"/>
    <w:rsid w:val="00F265AF"/>
    <w:rsid w:val="00F32108"/>
    <w:rsid w:val="00F332E0"/>
    <w:rsid w:val="00F33407"/>
    <w:rsid w:val="00F3556D"/>
    <w:rsid w:val="00F365C3"/>
    <w:rsid w:val="00F4013B"/>
    <w:rsid w:val="00F402B5"/>
    <w:rsid w:val="00F40313"/>
    <w:rsid w:val="00F4092C"/>
    <w:rsid w:val="00F41DDF"/>
    <w:rsid w:val="00F44A86"/>
    <w:rsid w:val="00F45697"/>
    <w:rsid w:val="00F46278"/>
    <w:rsid w:val="00F47A30"/>
    <w:rsid w:val="00F502AA"/>
    <w:rsid w:val="00F50BFB"/>
    <w:rsid w:val="00F51D28"/>
    <w:rsid w:val="00F52A16"/>
    <w:rsid w:val="00F52F8A"/>
    <w:rsid w:val="00F55667"/>
    <w:rsid w:val="00F56694"/>
    <w:rsid w:val="00F568AB"/>
    <w:rsid w:val="00F56915"/>
    <w:rsid w:val="00F607D7"/>
    <w:rsid w:val="00F62745"/>
    <w:rsid w:val="00F628E6"/>
    <w:rsid w:val="00F62B99"/>
    <w:rsid w:val="00F62D23"/>
    <w:rsid w:val="00F6432E"/>
    <w:rsid w:val="00F65518"/>
    <w:rsid w:val="00F674EE"/>
    <w:rsid w:val="00F7008C"/>
    <w:rsid w:val="00F71291"/>
    <w:rsid w:val="00F72FDC"/>
    <w:rsid w:val="00F7365B"/>
    <w:rsid w:val="00F76141"/>
    <w:rsid w:val="00F76490"/>
    <w:rsid w:val="00F7693D"/>
    <w:rsid w:val="00F803AD"/>
    <w:rsid w:val="00F806F5"/>
    <w:rsid w:val="00F80B92"/>
    <w:rsid w:val="00F815AD"/>
    <w:rsid w:val="00F821C8"/>
    <w:rsid w:val="00F833AE"/>
    <w:rsid w:val="00F83797"/>
    <w:rsid w:val="00F83D3C"/>
    <w:rsid w:val="00F91626"/>
    <w:rsid w:val="00F922A0"/>
    <w:rsid w:val="00F94146"/>
    <w:rsid w:val="00F9497E"/>
    <w:rsid w:val="00F9559D"/>
    <w:rsid w:val="00F964B2"/>
    <w:rsid w:val="00F9673B"/>
    <w:rsid w:val="00FA0B4D"/>
    <w:rsid w:val="00FA3B9E"/>
    <w:rsid w:val="00FA3E89"/>
    <w:rsid w:val="00FA528A"/>
    <w:rsid w:val="00FA543B"/>
    <w:rsid w:val="00FA5637"/>
    <w:rsid w:val="00FA68B1"/>
    <w:rsid w:val="00FA7157"/>
    <w:rsid w:val="00FA7184"/>
    <w:rsid w:val="00FA7B3B"/>
    <w:rsid w:val="00FB0315"/>
    <w:rsid w:val="00FB114A"/>
    <w:rsid w:val="00FB1C05"/>
    <w:rsid w:val="00FB2EC1"/>
    <w:rsid w:val="00FB38A8"/>
    <w:rsid w:val="00FB5466"/>
    <w:rsid w:val="00FB6850"/>
    <w:rsid w:val="00FB7A3E"/>
    <w:rsid w:val="00FC2DFB"/>
    <w:rsid w:val="00FC3301"/>
    <w:rsid w:val="00FC4ACF"/>
    <w:rsid w:val="00FC5499"/>
    <w:rsid w:val="00FC65C0"/>
    <w:rsid w:val="00FC6679"/>
    <w:rsid w:val="00FC7FEF"/>
    <w:rsid w:val="00FD0702"/>
    <w:rsid w:val="00FD129B"/>
    <w:rsid w:val="00FD7B53"/>
    <w:rsid w:val="00FD7C38"/>
    <w:rsid w:val="00FE6CD7"/>
    <w:rsid w:val="00FE7569"/>
    <w:rsid w:val="00FE7E57"/>
    <w:rsid w:val="00FF17AF"/>
    <w:rsid w:val="00FF2C99"/>
    <w:rsid w:val="03682F56"/>
    <w:rsid w:val="06795E5B"/>
    <w:rsid w:val="0850A974"/>
    <w:rsid w:val="0B2FB0F3"/>
    <w:rsid w:val="0FBCD0C9"/>
    <w:rsid w:val="10074FFB"/>
    <w:rsid w:val="10E47A47"/>
    <w:rsid w:val="121D98D0"/>
    <w:rsid w:val="139B16D0"/>
    <w:rsid w:val="1A8B8F5E"/>
    <w:rsid w:val="1BCB9E53"/>
    <w:rsid w:val="1DEB6DF7"/>
    <w:rsid w:val="1E798408"/>
    <w:rsid w:val="29802965"/>
    <w:rsid w:val="2ADCC453"/>
    <w:rsid w:val="2BAC4098"/>
    <w:rsid w:val="2C0D5ED9"/>
    <w:rsid w:val="348B614E"/>
    <w:rsid w:val="44C6633E"/>
    <w:rsid w:val="50A72145"/>
    <w:rsid w:val="58B88FBA"/>
    <w:rsid w:val="596578F9"/>
    <w:rsid w:val="5F8EA5E0"/>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BA59D4DE-0A93-4B1A-94CE-1D5C8A84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1A"/>
  </w:style>
  <w:style w:type="paragraph" w:styleId="Heading1">
    <w:name w:val="heading 1"/>
    <w:basedOn w:val="Normal"/>
    <w:next w:val="Normal"/>
    <w:link w:val="Heading1Char"/>
    <w:uiPriority w:val="9"/>
    <w:qFormat/>
    <w:rsid w:val="00E31D1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31D1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31D1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E31D1A"/>
    <w:pPr>
      <w:keepNext/>
      <w:keepLines/>
      <w:spacing w:before="40" w:after="0"/>
      <w:outlineLvl w:val="3"/>
    </w:pPr>
    <w:rPr>
      <w:i/>
      <w:iCs/>
    </w:rPr>
  </w:style>
  <w:style w:type="paragraph" w:styleId="Heading5">
    <w:name w:val="heading 5"/>
    <w:basedOn w:val="Normal"/>
    <w:next w:val="Normal"/>
    <w:link w:val="Heading5Char"/>
    <w:uiPriority w:val="9"/>
    <w:unhideWhenUsed/>
    <w:qFormat/>
    <w:rsid w:val="00E31D1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31D1A"/>
    <w:pPr>
      <w:keepNext/>
      <w:keepLines/>
      <w:spacing w:before="40" w:after="0"/>
      <w:outlineLvl w:val="5"/>
    </w:pPr>
  </w:style>
  <w:style w:type="paragraph" w:styleId="Heading7">
    <w:name w:val="heading 7"/>
    <w:basedOn w:val="Normal"/>
    <w:next w:val="Normal"/>
    <w:link w:val="Heading7Char"/>
    <w:uiPriority w:val="9"/>
    <w:semiHidden/>
    <w:unhideWhenUsed/>
    <w:qFormat/>
    <w:rsid w:val="00E31D1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1D1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31D1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1A"/>
    <w:rPr>
      <w:rFonts w:asciiTheme="majorHAnsi" w:eastAsiaTheme="majorEastAsia" w:hAnsiTheme="majorHAnsi" w:cstheme="majorBidi"/>
      <w:color w:val="262626" w:themeColor="text1" w:themeTint="D9"/>
      <w:sz w:val="32"/>
      <w:szCs w:val="32"/>
    </w:rPr>
  </w:style>
  <w:style w:type="character" w:customStyle="1" w:styleId="Heading3Char">
    <w:name w:val="Heading 3 Char"/>
    <w:basedOn w:val="DefaultParagraphFont"/>
    <w:link w:val="Heading3"/>
    <w:uiPriority w:val="9"/>
    <w:rsid w:val="00E31D1A"/>
    <w:rPr>
      <w:rFonts w:asciiTheme="majorHAnsi" w:eastAsiaTheme="majorEastAsia" w:hAnsiTheme="majorHAnsi" w:cstheme="majorBidi"/>
      <w:color w:val="0D0D0D" w:themeColor="text1" w:themeTint="F2"/>
      <w:sz w:val="24"/>
      <w:szCs w:val="24"/>
    </w:rPr>
  </w:style>
  <w:style w:type="character" w:customStyle="1" w:styleId="Heading2Char">
    <w:name w:val="Heading 2 Char"/>
    <w:basedOn w:val="DefaultParagraphFont"/>
    <w:link w:val="Heading2"/>
    <w:uiPriority w:val="9"/>
    <w:rsid w:val="00E31D1A"/>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rsid w:val="00E31D1A"/>
    <w:rPr>
      <w:i/>
      <w:iCs/>
    </w:rPr>
  </w:style>
  <w:style w:type="character" w:customStyle="1" w:styleId="Heading5Char">
    <w:name w:val="Heading 5 Char"/>
    <w:basedOn w:val="DefaultParagraphFont"/>
    <w:link w:val="Heading5"/>
    <w:uiPriority w:val="9"/>
    <w:rsid w:val="00E31D1A"/>
    <w:rPr>
      <w:color w:val="404040" w:themeColor="text1" w:themeTint="BF"/>
    </w:rPr>
  </w:style>
  <w:style w:type="character" w:customStyle="1" w:styleId="Heading6Char">
    <w:name w:val="Heading 6 Char"/>
    <w:basedOn w:val="DefaultParagraphFont"/>
    <w:link w:val="Heading6"/>
    <w:uiPriority w:val="9"/>
    <w:semiHidden/>
    <w:rsid w:val="00E31D1A"/>
  </w:style>
  <w:style w:type="character" w:customStyle="1" w:styleId="Heading7Char">
    <w:name w:val="Heading 7 Char"/>
    <w:basedOn w:val="DefaultParagraphFont"/>
    <w:link w:val="Heading7"/>
    <w:uiPriority w:val="9"/>
    <w:semiHidden/>
    <w:rsid w:val="00E31D1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1D1A"/>
    <w:rPr>
      <w:color w:val="262626" w:themeColor="text1" w:themeTint="D9"/>
      <w:sz w:val="21"/>
      <w:szCs w:val="21"/>
    </w:rPr>
  </w:style>
  <w:style w:type="character" w:customStyle="1" w:styleId="Heading9Char">
    <w:name w:val="Heading 9 Char"/>
    <w:basedOn w:val="DefaultParagraphFont"/>
    <w:link w:val="Heading9"/>
    <w:uiPriority w:val="9"/>
    <w:semiHidden/>
    <w:rsid w:val="00E31D1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31D1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31D1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31D1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31D1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31D1A"/>
    <w:rPr>
      <w:color w:val="5A5A5A" w:themeColor="text1" w:themeTint="A5"/>
      <w:spacing w:val="15"/>
    </w:rPr>
  </w:style>
  <w:style w:type="character" w:styleId="Strong">
    <w:name w:val="Strong"/>
    <w:basedOn w:val="DefaultParagraphFont"/>
    <w:uiPriority w:val="22"/>
    <w:qFormat/>
    <w:rsid w:val="00E31D1A"/>
    <w:rPr>
      <w:b/>
      <w:bCs/>
      <w:color w:val="auto"/>
    </w:rPr>
  </w:style>
  <w:style w:type="character" w:styleId="Emphasis">
    <w:name w:val="Emphasis"/>
    <w:basedOn w:val="DefaultParagraphFont"/>
    <w:uiPriority w:val="20"/>
    <w:qFormat/>
    <w:rsid w:val="00E31D1A"/>
    <w:rPr>
      <w:i/>
      <w:iCs/>
      <w:color w:val="auto"/>
    </w:rPr>
  </w:style>
  <w:style w:type="paragraph" w:styleId="NoSpacing">
    <w:name w:val="No Spacing"/>
    <w:uiPriority w:val="1"/>
    <w:qFormat/>
    <w:rsid w:val="00E31D1A"/>
    <w:pPr>
      <w:spacing w:after="0" w:line="240" w:lineRule="auto"/>
    </w:pPr>
  </w:style>
  <w:style w:type="paragraph" w:styleId="Quote">
    <w:name w:val="Quote"/>
    <w:basedOn w:val="Normal"/>
    <w:next w:val="Normal"/>
    <w:link w:val="QuoteChar"/>
    <w:uiPriority w:val="29"/>
    <w:qFormat/>
    <w:rsid w:val="00E31D1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31D1A"/>
    <w:rPr>
      <w:i/>
      <w:iCs/>
      <w:color w:val="404040" w:themeColor="text1" w:themeTint="BF"/>
    </w:rPr>
  </w:style>
  <w:style w:type="paragraph" w:styleId="IntenseQuote">
    <w:name w:val="Intense Quote"/>
    <w:basedOn w:val="Normal"/>
    <w:next w:val="Normal"/>
    <w:link w:val="IntenseQuoteChar"/>
    <w:uiPriority w:val="30"/>
    <w:qFormat/>
    <w:rsid w:val="00E31D1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31D1A"/>
    <w:rPr>
      <w:i/>
      <w:iCs/>
      <w:color w:val="404040" w:themeColor="text1" w:themeTint="BF"/>
    </w:rPr>
  </w:style>
  <w:style w:type="character" w:styleId="SubtleEmphasis">
    <w:name w:val="Subtle Emphasis"/>
    <w:basedOn w:val="DefaultParagraphFont"/>
    <w:uiPriority w:val="19"/>
    <w:qFormat/>
    <w:rsid w:val="00E31D1A"/>
    <w:rPr>
      <w:i/>
      <w:iCs/>
      <w:color w:val="404040" w:themeColor="text1" w:themeTint="BF"/>
    </w:rPr>
  </w:style>
  <w:style w:type="character" w:styleId="IntenseEmphasis">
    <w:name w:val="Intense Emphasis"/>
    <w:basedOn w:val="DefaultParagraphFont"/>
    <w:uiPriority w:val="21"/>
    <w:qFormat/>
    <w:rsid w:val="00E31D1A"/>
    <w:rPr>
      <w:b/>
      <w:bCs/>
      <w:i/>
      <w:iCs/>
      <w:color w:val="auto"/>
    </w:rPr>
  </w:style>
  <w:style w:type="character" w:styleId="SubtleReference">
    <w:name w:val="Subtle Reference"/>
    <w:basedOn w:val="DefaultParagraphFont"/>
    <w:uiPriority w:val="31"/>
    <w:qFormat/>
    <w:rsid w:val="00E31D1A"/>
    <w:rPr>
      <w:smallCaps/>
      <w:color w:val="404040" w:themeColor="text1" w:themeTint="BF"/>
    </w:rPr>
  </w:style>
  <w:style w:type="character" w:styleId="IntenseReference">
    <w:name w:val="Intense Reference"/>
    <w:basedOn w:val="DefaultParagraphFont"/>
    <w:uiPriority w:val="32"/>
    <w:qFormat/>
    <w:rsid w:val="00E31D1A"/>
    <w:rPr>
      <w:b/>
      <w:bCs/>
      <w:smallCaps/>
      <w:color w:val="404040" w:themeColor="text1" w:themeTint="BF"/>
      <w:spacing w:val="5"/>
    </w:rPr>
  </w:style>
  <w:style w:type="character" w:styleId="BookTitle">
    <w:name w:val="Book Title"/>
    <w:basedOn w:val="DefaultParagraphFont"/>
    <w:uiPriority w:val="33"/>
    <w:qFormat/>
    <w:rsid w:val="00E31D1A"/>
    <w:rPr>
      <w:b/>
      <w:bCs/>
      <w:i/>
      <w:iCs/>
      <w:spacing w:val="5"/>
    </w:rPr>
  </w:style>
  <w:style w:type="paragraph" w:styleId="TOCHeading">
    <w:name w:val="TOC Heading"/>
    <w:basedOn w:val="Heading1"/>
    <w:next w:val="Normal"/>
    <w:uiPriority w:val="39"/>
    <w:semiHidden/>
    <w:unhideWhenUsed/>
    <w:qFormat/>
    <w:rsid w:val="00E31D1A"/>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pPr>
    <w:rPr>
      <w:lang w:val="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ockroachlabs.com/docs/stable/multi-active-availability.html)." TargetMode="External"/><Relationship Id="rId2" Type="http://schemas.openxmlformats.org/officeDocument/2006/relationships/hyperlink" Target="https://github.com/cockroachdb/docs/pull/10190/files" TargetMode="External"/><Relationship Id="rId1" Type="http://schemas.openxmlformats.org/officeDocument/2006/relationships/hyperlink" Target="https://www.cockroachlabs.com/docs/v21.1/multiregion-overview.html" TargetMode="External"/></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image" Target="media/image8.png"/><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1.vsdx"/><Relationship Id="rId25" Type="http://schemas.openxmlformats.org/officeDocument/2006/relationships/package" Target="embeddings/Microsoft_Visio_Drawing2.vsdx"/><Relationship Id="rId33" Type="http://schemas.openxmlformats.org/officeDocument/2006/relationships/package" Target="embeddings/Microsoft_Visio_Drawing5.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emf"/><Relationship Id="rId32" Type="http://schemas.openxmlformats.org/officeDocument/2006/relationships/image" Target="media/image16.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emf"/><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package" Target="embeddings/Microsoft_Visio_Drawing3.vsdx"/><Relationship Id="rId30" Type="http://schemas.openxmlformats.org/officeDocument/2006/relationships/image" Target="media/image14.png"/><Relationship Id="rId35" Type="http://schemas.openxmlformats.org/officeDocument/2006/relationships/package" Target="embeddings/Microsoft_Visio_Drawing6.vsdx"/><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aft_(algorithm)" TargetMode="External"/><Relationship Id="rId1" Type="http://schemas.openxmlformats.org/officeDocument/2006/relationships/hyperlink" Target="https://resources.cockroachlabs.com/guides/cockroachdb-the-resilient-geo-distributed-sql-database-sigmod-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25</Pages>
  <Words>8648</Words>
  <Characters>49294</Characters>
  <Application>Microsoft Office Word</Application>
  <DocSecurity>0</DocSecurity>
  <Lines>410</Lines>
  <Paragraphs>115</Paragraphs>
  <ScaleCrop>false</ScaleCrop>
  <Company/>
  <LinksUpToDate>false</LinksUpToDate>
  <CharactersWithSpaces>57827</CharactersWithSpaces>
  <SharedDoc>false</SharedDoc>
  <HLinks>
    <vt:vector size="30" baseType="variant">
      <vt:variant>
        <vt:i4>3866706</vt:i4>
      </vt:variant>
      <vt:variant>
        <vt:i4>3</vt:i4>
      </vt:variant>
      <vt:variant>
        <vt:i4>0</vt:i4>
      </vt:variant>
      <vt:variant>
        <vt:i4>5</vt:i4>
      </vt:variant>
      <vt:variant>
        <vt:lpwstr>https://en.wikipedia.org/wiki/Raft_(algorithm)</vt:lpwstr>
      </vt:variant>
      <vt:variant>
        <vt:lpwstr/>
      </vt:variant>
      <vt:variant>
        <vt:i4>1048602</vt:i4>
      </vt:variant>
      <vt:variant>
        <vt:i4>0</vt:i4>
      </vt:variant>
      <vt:variant>
        <vt:i4>0</vt:i4>
      </vt:variant>
      <vt:variant>
        <vt:i4>5</vt:i4>
      </vt:variant>
      <vt:variant>
        <vt:lpwstr>https://resources.cockroachlabs.com/guides/cockroachdb-the-resilient-geo-distributed-sql-database-sigmod-2020</vt:lpwstr>
      </vt:variant>
      <vt:variant>
        <vt:lpwstr/>
      </vt:variant>
      <vt:variant>
        <vt:i4>2097265</vt:i4>
      </vt:variant>
      <vt:variant>
        <vt:i4>6</vt:i4>
      </vt:variant>
      <vt:variant>
        <vt:i4>0</vt:i4>
      </vt:variant>
      <vt:variant>
        <vt:i4>5</vt:i4>
      </vt:variant>
      <vt:variant>
        <vt:lpwstr>https://www.cockroachlabs.com/docs/stable/multi-active-availability.html).</vt:lpwstr>
      </vt:variant>
      <vt:variant>
        <vt:lpwstr/>
      </vt:variant>
      <vt:variant>
        <vt:i4>1900558</vt:i4>
      </vt:variant>
      <vt:variant>
        <vt:i4>3</vt:i4>
      </vt:variant>
      <vt:variant>
        <vt:i4>0</vt:i4>
      </vt:variant>
      <vt:variant>
        <vt:i4>5</vt:i4>
      </vt:variant>
      <vt:variant>
        <vt:lpwstr>https://github.com/cockroachdb/docs/pull/10190/files</vt:lpwstr>
      </vt:variant>
      <vt:variant>
        <vt:lpwstr/>
      </vt:variant>
      <vt:variant>
        <vt:i4>7274613</vt:i4>
      </vt:variant>
      <vt:variant>
        <vt:i4>0</vt:i4>
      </vt:variant>
      <vt:variant>
        <vt:i4>0</vt:i4>
      </vt:variant>
      <vt:variant>
        <vt:i4>5</vt:i4>
      </vt:variant>
      <vt:variant>
        <vt:lpwstr>https://www.cockroachlabs.com/docs/v21.1/multiregion-overview.html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Ben Darnell</cp:lastModifiedBy>
  <cp:revision>2</cp:revision>
  <dcterms:created xsi:type="dcterms:W3CDTF">2021-04-12T09:30:00Z</dcterms:created>
  <dcterms:modified xsi:type="dcterms:W3CDTF">2021-04-12T09:30:00Z</dcterms:modified>
</cp:coreProperties>
</file>