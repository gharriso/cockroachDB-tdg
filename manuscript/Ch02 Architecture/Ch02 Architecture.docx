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390C" w14:textId="44AB8834" w:rsidR="00C20610" w:rsidRDefault="00685A3F" w:rsidP="00685A3F">
      <w:pPr>
        <w:pStyle w:val="Heading1"/>
      </w:pPr>
      <w:r>
        <w:t>Chapter 2: CockroachDB architecture</w:t>
      </w:r>
    </w:p>
    <w:p w14:paraId="03951DD2" w14:textId="7F944135" w:rsidR="00685A3F" w:rsidRDefault="00685A3F" w:rsidP="00685A3F"/>
    <w:p w14:paraId="2A29442B" w14:textId="08CCF4E9" w:rsidR="00685A3F" w:rsidRDefault="00685A3F" w:rsidP="00685A3F">
      <w:r>
        <w:t>This chapter will outline the CockroachDB architecture from APIs and transactional models through to distributed clusters.   We’ll review the “familiar” bits: wire protocol, SQL language, transactions, then on to the architecture of a single node server.  Finally, we’ll dive deep into the distributed database architecture covering topics such as Ranges, replication strategies, leaseholders, clock synchronization and the role of the Raft protocol.</w:t>
      </w:r>
    </w:p>
    <w:p w14:paraId="39DC4438" w14:textId="5231ED50" w:rsidR="00685A3F" w:rsidRDefault="00685A3F" w:rsidP="00685A3F"/>
    <w:p w14:paraId="6069EF27" w14:textId="252906B6" w:rsidR="00685A3F" w:rsidRDefault="00685A3F" w:rsidP="00685A3F">
      <w:pPr>
        <w:pStyle w:val="Heading2"/>
      </w:pPr>
      <w:r>
        <w:t>Architecture at a glance</w:t>
      </w:r>
    </w:p>
    <w:p w14:paraId="31F33515" w14:textId="1004FE0A" w:rsidR="00685A3F" w:rsidRDefault="00685A3F" w:rsidP="00685A3F">
      <w:r>
        <w:t xml:space="preserve">Summary of all the sections below, with a master diagram </w:t>
      </w:r>
    </w:p>
    <w:p w14:paraId="2A928EFD" w14:textId="27FC481A" w:rsidR="00BE634F" w:rsidRPr="00B234D1" w:rsidRDefault="00BE634F" w:rsidP="00685A3F">
      <w:pPr>
        <w:rPr>
          <w:color w:val="C00000"/>
        </w:rPr>
      </w:pPr>
      <w:r w:rsidRPr="00B234D1">
        <w:rPr>
          <w:color w:val="C00000"/>
        </w:rPr>
        <w:t>QUESTION:  Are the correct layers:</w:t>
      </w:r>
    </w:p>
    <w:p w14:paraId="1466D90D" w14:textId="6097CFE3" w:rsidR="00BE634F" w:rsidRPr="00B234D1" w:rsidRDefault="00BE634F" w:rsidP="00BE634F">
      <w:pPr>
        <w:pStyle w:val="ListParagraph"/>
        <w:numPr>
          <w:ilvl w:val="0"/>
          <w:numId w:val="12"/>
        </w:numPr>
        <w:rPr>
          <w:color w:val="C00000"/>
        </w:rPr>
      </w:pPr>
      <w:r w:rsidRPr="00B234D1">
        <w:rPr>
          <w:color w:val="C00000"/>
        </w:rPr>
        <w:t>Wire protocol</w:t>
      </w:r>
    </w:p>
    <w:p w14:paraId="3B0F2B28" w14:textId="771A0FAE" w:rsidR="00BE634F" w:rsidRPr="00B234D1" w:rsidRDefault="00BE634F" w:rsidP="00BE634F">
      <w:pPr>
        <w:pStyle w:val="ListParagraph"/>
        <w:numPr>
          <w:ilvl w:val="0"/>
          <w:numId w:val="12"/>
        </w:numPr>
        <w:rPr>
          <w:color w:val="C00000"/>
        </w:rPr>
      </w:pPr>
      <w:r w:rsidRPr="00B234D1">
        <w:rPr>
          <w:color w:val="C00000"/>
        </w:rPr>
        <w:t>SQL</w:t>
      </w:r>
    </w:p>
    <w:p w14:paraId="3DD86CF0" w14:textId="2C5F109C" w:rsidR="00BE634F" w:rsidRPr="00B234D1" w:rsidRDefault="00BE634F" w:rsidP="00BE634F">
      <w:pPr>
        <w:pStyle w:val="ListParagraph"/>
        <w:numPr>
          <w:ilvl w:val="0"/>
          <w:numId w:val="12"/>
        </w:numPr>
        <w:rPr>
          <w:color w:val="C00000"/>
        </w:rPr>
      </w:pPr>
      <w:r w:rsidRPr="00B234D1">
        <w:rPr>
          <w:color w:val="C00000"/>
        </w:rPr>
        <w:t>Transactions</w:t>
      </w:r>
    </w:p>
    <w:p w14:paraId="560CFD79" w14:textId="310DC8B5" w:rsidR="00BE634F" w:rsidRPr="00B234D1" w:rsidRDefault="00BE634F" w:rsidP="00BE634F">
      <w:pPr>
        <w:pStyle w:val="ListParagraph"/>
        <w:numPr>
          <w:ilvl w:val="0"/>
          <w:numId w:val="12"/>
        </w:numPr>
        <w:rPr>
          <w:color w:val="C00000"/>
        </w:rPr>
      </w:pPr>
      <w:r w:rsidRPr="00B234D1">
        <w:rPr>
          <w:color w:val="C00000"/>
        </w:rPr>
        <w:t>Distribution</w:t>
      </w:r>
    </w:p>
    <w:p w14:paraId="78D992E7" w14:textId="416E5700" w:rsidR="00BE634F" w:rsidRPr="00B234D1" w:rsidRDefault="008C626C" w:rsidP="00BE634F">
      <w:pPr>
        <w:pStyle w:val="ListParagraph"/>
        <w:numPr>
          <w:ilvl w:val="0"/>
          <w:numId w:val="12"/>
        </w:numPr>
        <w:rPr>
          <w:color w:val="C00000"/>
        </w:rPr>
      </w:pPr>
      <w:r w:rsidRPr="00B234D1">
        <w:rPr>
          <w:color w:val="C00000"/>
        </w:rPr>
        <w:t>Storage</w:t>
      </w:r>
    </w:p>
    <w:p w14:paraId="410C604F" w14:textId="01900714" w:rsidR="008C626C" w:rsidRDefault="008C626C" w:rsidP="008C626C">
      <w:pPr>
        <w:rPr>
          <w:color w:val="C00000"/>
        </w:rPr>
      </w:pPr>
      <w:r w:rsidRPr="00B234D1">
        <w:rPr>
          <w:color w:val="C00000"/>
        </w:rPr>
        <w:t>Transactions are implemented across the SQL, Distribution and Storage layer.  Maybe it’s best to push discussion on transactions until after all that has been made clear</w:t>
      </w:r>
      <w:r w:rsidR="00B234D1" w:rsidRPr="00B234D1">
        <w:rPr>
          <w:color w:val="C00000"/>
        </w:rPr>
        <w:t xml:space="preserve">?  I guess this is why you have the “life of a Distributed </w:t>
      </w:r>
      <w:r w:rsidR="004E069C" w:rsidRPr="00B234D1">
        <w:rPr>
          <w:color w:val="C00000"/>
        </w:rPr>
        <w:t>transaction</w:t>
      </w:r>
      <w:r w:rsidR="00B234D1" w:rsidRPr="00B234D1">
        <w:rPr>
          <w:color w:val="C00000"/>
        </w:rPr>
        <w:t>” in the docs after everything else has been described</w:t>
      </w:r>
      <w:r w:rsidR="004E069C">
        <w:rPr>
          <w:color w:val="C00000"/>
        </w:rPr>
        <w:t>?</w:t>
      </w:r>
    </w:p>
    <w:p w14:paraId="0D6C2F35" w14:textId="0A5BCCCA" w:rsidR="00C657E4" w:rsidRDefault="00C657E4" w:rsidP="008C626C">
      <w:pPr>
        <w:rPr>
          <w:color w:val="C00000"/>
        </w:rPr>
      </w:pPr>
    </w:p>
    <w:p w14:paraId="7ECC19C3" w14:textId="10BF2627" w:rsidR="00C657E4" w:rsidRPr="00B234D1" w:rsidRDefault="00B675E2" w:rsidP="008C626C">
      <w:pPr>
        <w:rPr>
          <w:color w:val="C00000"/>
        </w:rPr>
      </w:pPr>
      <w:r>
        <w:object w:dxaOrig="8341" w:dyaOrig="14340" w14:anchorId="1ED3C9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5pt;height:697.55pt" o:ole="">
            <v:imagedata r:id="rId5" o:title=""/>
          </v:shape>
          <o:OLEObject Type="Embed" ProgID="Visio.Drawing.15" ShapeID="_x0000_i1025" DrawAspect="Content" ObjectID="_1676294758" r:id="rId6"/>
        </w:object>
      </w:r>
    </w:p>
    <w:p w14:paraId="7B4570DA" w14:textId="78BCF28E" w:rsidR="00685A3F" w:rsidRDefault="00685A3F" w:rsidP="00685A3F">
      <w:pPr>
        <w:pStyle w:val="Heading2"/>
      </w:pPr>
      <w:r>
        <w:lastRenderedPageBreak/>
        <w:t>The CockroachDB wire protocol</w:t>
      </w:r>
    </w:p>
    <w:p w14:paraId="03B23AA2" w14:textId="43204CEE" w:rsidR="00685A3F" w:rsidRDefault="00685A3F" w:rsidP="00685A3F">
      <w:r>
        <w:t xml:space="preserve">How requests flow across the network to CDB and back to the client.  Wire protocol compatibility; client and driver options (brief) </w:t>
      </w:r>
    </w:p>
    <w:p w14:paraId="3892EDBA" w14:textId="45882108" w:rsidR="00685A3F" w:rsidRDefault="00685A3F" w:rsidP="00685A3F">
      <w:pPr>
        <w:pStyle w:val="Heading2"/>
      </w:pPr>
      <w:r>
        <w:t xml:space="preserve"> The </w:t>
      </w:r>
      <w:r w:rsidR="00BB6685">
        <w:t xml:space="preserve">CockroachDB </w:t>
      </w:r>
      <w:r>
        <w:t xml:space="preserve">SQL </w:t>
      </w:r>
      <w:r w:rsidR="00EF5453">
        <w:t>LAYER</w:t>
      </w:r>
    </w:p>
    <w:p w14:paraId="20FEF7BC" w14:textId="36D3319F" w:rsidR="00F71291" w:rsidRDefault="00F71291" w:rsidP="00F71291">
      <w:r>
        <w:t xml:space="preserve">How CDB </w:t>
      </w:r>
      <w:r w:rsidR="00A026C9">
        <w:t xml:space="preserve">processes SQL requests and manages </w:t>
      </w:r>
      <w:r w:rsidR="009079D9">
        <w:t xml:space="preserve">data in relational form. </w:t>
      </w:r>
    </w:p>
    <w:p w14:paraId="2C0307CA" w14:textId="1BDC63B9" w:rsidR="008D5EFC" w:rsidRPr="004E069C" w:rsidRDefault="008D5EFC" w:rsidP="00F4013B">
      <w:pPr>
        <w:pStyle w:val="ListParagraph"/>
        <w:numPr>
          <w:ilvl w:val="0"/>
          <w:numId w:val="14"/>
        </w:numPr>
        <w:rPr>
          <w:b/>
          <w:bCs/>
        </w:rPr>
      </w:pPr>
      <w:r w:rsidRPr="004E069C">
        <w:rPr>
          <w:b/>
          <w:bCs/>
        </w:rPr>
        <w:t xml:space="preserve">The </w:t>
      </w:r>
      <w:r w:rsidR="009079D9" w:rsidRPr="004E069C">
        <w:rPr>
          <w:b/>
          <w:bCs/>
        </w:rPr>
        <w:t xml:space="preserve">Query </w:t>
      </w:r>
      <w:r w:rsidRPr="004E069C">
        <w:rPr>
          <w:b/>
          <w:bCs/>
        </w:rPr>
        <w:t>optimizer</w:t>
      </w:r>
    </w:p>
    <w:p w14:paraId="70EA6375" w14:textId="578847E1" w:rsidR="009079D9" w:rsidRDefault="009079D9" w:rsidP="00F4013B">
      <w:pPr>
        <w:pStyle w:val="ListParagraph"/>
        <w:numPr>
          <w:ilvl w:val="1"/>
          <w:numId w:val="14"/>
        </w:numPr>
      </w:pPr>
      <w:r>
        <w:t xml:space="preserve">How SQL statements are parsed. Process of establishing an execution plan.  Cost based optimizer and table statistics. </w:t>
      </w:r>
    </w:p>
    <w:p w14:paraId="3BCB813E" w14:textId="56CC09B4" w:rsidR="008D5EFC" w:rsidRPr="004E069C" w:rsidRDefault="008D5EFC" w:rsidP="00F4013B">
      <w:pPr>
        <w:pStyle w:val="ListParagraph"/>
        <w:numPr>
          <w:ilvl w:val="0"/>
          <w:numId w:val="14"/>
        </w:numPr>
        <w:rPr>
          <w:b/>
          <w:bCs/>
        </w:rPr>
      </w:pPr>
      <w:r w:rsidRPr="004E069C">
        <w:rPr>
          <w:b/>
          <w:bCs/>
        </w:rPr>
        <w:t>Tabular data</w:t>
      </w:r>
    </w:p>
    <w:p w14:paraId="6C9D227E" w14:textId="7B5ED8E8" w:rsidR="004501E0" w:rsidRDefault="004501E0" w:rsidP="00F4013B">
      <w:pPr>
        <w:pStyle w:val="ListParagraph"/>
        <w:numPr>
          <w:ilvl w:val="1"/>
          <w:numId w:val="14"/>
        </w:numPr>
      </w:pPr>
      <w:r>
        <w:t>Introduction to table orientation.  Primary and foreign keys</w:t>
      </w:r>
      <w:r w:rsidR="00CD4329">
        <w:t xml:space="preserve">.  Datatypes </w:t>
      </w:r>
      <w:r w:rsidR="004E069C">
        <w:t>esp.</w:t>
      </w:r>
      <w:r w:rsidR="00CD4329">
        <w:t xml:space="preserve"> the non relational types</w:t>
      </w:r>
      <w:r w:rsidR="004E069C">
        <w:t>?\]:</w:t>
      </w:r>
      <w:r w:rsidR="00151B77">
        <w:t xml:space="preserve"> arrays, json, etc</w:t>
      </w:r>
      <w:r w:rsidR="00CD4329">
        <w:t xml:space="preserve">. </w:t>
      </w:r>
    </w:p>
    <w:p w14:paraId="7ECF5489" w14:textId="2D4EB1E2" w:rsidR="00961086" w:rsidRDefault="00961086" w:rsidP="00F4013B">
      <w:pPr>
        <w:pStyle w:val="ListParagraph"/>
        <w:numPr>
          <w:ilvl w:val="0"/>
          <w:numId w:val="14"/>
        </w:numPr>
      </w:pPr>
      <w:r>
        <w:t>Materialized views</w:t>
      </w:r>
    </w:p>
    <w:p w14:paraId="1476F1F6" w14:textId="63A74A64" w:rsidR="00940076" w:rsidRPr="004E069C" w:rsidRDefault="0077063C" w:rsidP="00F4013B">
      <w:pPr>
        <w:pStyle w:val="ListParagraph"/>
        <w:numPr>
          <w:ilvl w:val="0"/>
          <w:numId w:val="14"/>
        </w:numPr>
        <w:rPr>
          <w:b/>
          <w:bCs/>
        </w:rPr>
      </w:pPr>
      <w:r w:rsidRPr="004E069C">
        <w:rPr>
          <w:b/>
          <w:bCs/>
        </w:rPr>
        <w:t>Operations</w:t>
      </w:r>
    </w:p>
    <w:p w14:paraId="23DDCCC6" w14:textId="10274EEF" w:rsidR="0077063C" w:rsidRDefault="00CE5F17" w:rsidP="00F4013B">
      <w:pPr>
        <w:pStyle w:val="ListParagraph"/>
        <w:numPr>
          <w:ilvl w:val="1"/>
          <w:numId w:val="14"/>
        </w:numPr>
      </w:pPr>
      <w:r>
        <w:t>Lookups, scans, joins</w:t>
      </w:r>
      <w:r w:rsidR="00415D14">
        <w:t>. Sorts</w:t>
      </w:r>
      <w:r>
        <w:t xml:space="preserve"> and aggregations.  </w:t>
      </w:r>
    </w:p>
    <w:p w14:paraId="4F0BD31B" w14:textId="2170C0EA" w:rsidR="00B675E2" w:rsidRDefault="00B675E2" w:rsidP="00B675E2">
      <w:pPr>
        <w:pStyle w:val="ListParagraph"/>
        <w:numPr>
          <w:ilvl w:val="0"/>
          <w:numId w:val="14"/>
        </w:numPr>
        <w:rPr>
          <w:b/>
          <w:bCs/>
        </w:rPr>
      </w:pPr>
      <w:r w:rsidRPr="00B675E2">
        <w:rPr>
          <w:b/>
          <w:bCs/>
        </w:rPr>
        <w:t>Secondary indexes</w:t>
      </w:r>
      <w:r>
        <w:rPr>
          <w:b/>
          <w:bCs/>
        </w:rPr>
        <w:t xml:space="preserve"> </w:t>
      </w:r>
    </w:p>
    <w:p w14:paraId="7DA5890D" w14:textId="0717161A" w:rsidR="00B675E2" w:rsidRPr="00B675E2" w:rsidRDefault="00686428" w:rsidP="00B675E2">
      <w:pPr>
        <w:pStyle w:val="ListParagraph"/>
        <w:numPr>
          <w:ilvl w:val="1"/>
          <w:numId w:val="14"/>
        </w:numPr>
        <w:rPr>
          <w:b/>
          <w:bCs/>
        </w:rPr>
      </w:pPr>
      <w:r>
        <w:t>May need an additional discussion in the Storage section I guess</w:t>
      </w:r>
      <w:r w:rsidR="00A7438F">
        <w:t xml:space="preserve"> </w:t>
      </w:r>
    </w:p>
    <w:p w14:paraId="2BDEBE4F" w14:textId="371FB514" w:rsidR="004A72D4" w:rsidRPr="004E069C" w:rsidRDefault="004A72D4" w:rsidP="00F4013B">
      <w:pPr>
        <w:pStyle w:val="ListParagraph"/>
        <w:numPr>
          <w:ilvl w:val="0"/>
          <w:numId w:val="14"/>
        </w:numPr>
        <w:rPr>
          <w:b/>
          <w:bCs/>
        </w:rPr>
      </w:pPr>
      <w:r w:rsidRPr="004E069C">
        <w:rPr>
          <w:b/>
          <w:bCs/>
        </w:rPr>
        <w:t>Time Travel Queries</w:t>
      </w:r>
    </w:p>
    <w:p w14:paraId="1298C6CA" w14:textId="00B4281B" w:rsidR="00685A3F" w:rsidRDefault="00685A3F" w:rsidP="00685A3F">
      <w:pPr>
        <w:pStyle w:val="Heading2"/>
      </w:pPr>
      <w:r>
        <w:t xml:space="preserve">The Transactional </w:t>
      </w:r>
      <w:r w:rsidR="00EF5453">
        <w:t>layer</w:t>
      </w:r>
    </w:p>
    <w:p w14:paraId="1A7355F9" w14:textId="65E6CFAD" w:rsidR="004E069C" w:rsidRPr="004E069C" w:rsidRDefault="004E069C" w:rsidP="004E069C">
      <w:r>
        <w:t xml:space="preserve">Transactions at the logical/application level </w:t>
      </w:r>
    </w:p>
    <w:p w14:paraId="4A8A51DB" w14:textId="76EC04EA" w:rsidR="00F06E7F" w:rsidRPr="004E069C" w:rsidRDefault="009D09A6" w:rsidP="004E069C">
      <w:pPr>
        <w:pStyle w:val="ListParagraph"/>
        <w:numPr>
          <w:ilvl w:val="0"/>
          <w:numId w:val="15"/>
        </w:numPr>
        <w:rPr>
          <w:b/>
          <w:bCs/>
        </w:rPr>
      </w:pPr>
      <w:r w:rsidRPr="004E069C">
        <w:rPr>
          <w:b/>
          <w:bCs/>
        </w:rPr>
        <w:t>MVCC</w:t>
      </w:r>
    </w:p>
    <w:p w14:paraId="57857FD1" w14:textId="25644F3B" w:rsidR="00140268" w:rsidRDefault="00140268" w:rsidP="004E069C">
      <w:pPr>
        <w:ind w:left="720"/>
      </w:pPr>
      <w:r>
        <w:t>MVCC is implemented by the storage layer but is integral to transaction processing.  Basics of MVCC</w:t>
      </w:r>
      <w:r w:rsidR="004E069C">
        <w:t xml:space="preserve"> as it applies to SQL processing</w:t>
      </w:r>
    </w:p>
    <w:p w14:paraId="234EE4E0" w14:textId="41DEE76D" w:rsidR="005E4098" w:rsidRPr="004E069C" w:rsidRDefault="004E069C" w:rsidP="004E069C">
      <w:pPr>
        <w:pStyle w:val="ListParagraph"/>
        <w:numPr>
          <w:ilvl w:val="0"/>
          <w:numId w:val="15"/>
        </w:numPr>
        <w:rPr>
          <w:b/>
          <w:bCs/>
        </w:rPr>
      </w:pPr>
      <w:r w:rsidRPr="004E069C">
        <w:rPr>
          <w:b/>
          <w:bCs/>
        </w:rPr>
        <w:t>I</w:t>
      </w:r>
      <w:r w:rsidR="003A37BE" w:rsidRPr="004E069C">
        <w:rPr>
          <w:b/>
          <w:bCs/>
        </w:rPr>
        <w:t>s</w:t>
      </w:r>
      <w:r w:rsidR="005E4098" w:rsidRPr="004E069C">
        <w:rPr>
          <w:b/>
          <w:bCs/>
        </w:rPr>
        <w:t>olation levels</w:t>
      </w:r>
    </w:p>
    <w:p w14:paraId="71570A85" w14:textId="1F047C34" w:rsidR="002420C1" w:rsidRDefault="002420C1" w:rsidP="004E069C">
      <w:pPr>
        <w:ind w:firstLine="720"/>
      </w:pPr>
      <w:r>
        <w:t xml:space="preserve">CockroachDB’s serliazable isolation level. How it differs from Snapshot isolation </w:t>
      </w:r>
    </w:p>
    <w:p w14:paraId="4B449D07" w14:textId="2D5C00DC" w:rsidR="003A37BE" w:rsidRPr="004E069C" w:rsidRDefault="00AE105E" w:rsidP="004E069C">
      <w:pPr>
        <w:pStyle w:val="ListParagraph"/>
        <w:numPr>
          <w:ilvl w:val="0"/>
          <w:numId w:val="15"/>
        </w:numPr>
        <w:rPr>
          <w:b/>
          <w:bCs/>
        </w:rPr>
      </w:pPr>
      <w:r w:rsidRPr="004E069C">
        <w:rPr>
          <w:b/>
          <w:bCs/>
        </w:rPr>
        <w:t>Managing transactions</w:t>
      </w:r>
    </w:p>
    <w:p w14:paraId="3D99D475" w14:textId="52BA1A7E" w:rsidR="00AE105E" w:rsidRDefault="00772CC3" w:rsidP="004E069C">
      <w:pPr>
        <w:ind w:left="720"/>
      </w:pPr>
      <w:r>
        <w:t xml:space="preserve">Transactional command BEGIN, COMMIT, SAVEPOINT.  </w:t>
      </w:r>
      <w:r w:rsidR="0097422B">
        <w:t xml:space="preserve"> Note idioms and strategies for coding transactions are deferred until a later chapter. </w:t>
      </w:r>
    </w:p>
    <w:p w14:paraId="48974810" w14:textId="33EA5EBF" w:rsidR="0017752C" w:rsidRDefault="0017752C" w:rsidP="004E069C">
      <w:pPr>
        <w:ind w:left="720"/>
      </w:pPr>
      <w:r>
        <w:t>Intent locks with FOR UPDATE</w:t>
      </w:r>
    </w:p>
    <w:p w14:paraId="41418B5F" w14:textId="14405A4F" w:rsidR="0017752C" w:rsidRDefault="0017752C" w:rsidP="004E069C">
      <w:pPr>
        <w:ind w:left="720"/>
      </w:pPr>
      <w:r>
        <w:t xml:space="preserve">Setting transaction priority </w:t>
      </w:r>
    </w:p>
    <w:p w14:paraId="5F5313BE" w14:textId="77777777" w:rsidR="006D370F" w:rsidRDefault="006D370F" w:rsidP="006D370F">
      <w:pPr>
        <w:pStyle w:val="ListParagraph"/>
      </w:pPr>
    </w:p>
    <w:p w14:paraId="6367EB3A" w14:textId="179BAF65" w:rsidR="00816644" w:rsidRPr="006D370F" w:rsidRDefault="005D5B6B" w:rsidP="006D370F">
      <w:pPr>
        <w:pStyle w:val="ListParagraph"/>
        <w:numPr>
          <w:ilvl w:val="0"/>
          <w:numId w:val="15"/>
        </w:numPr>
        <w:rPr>
          <w:b/>
          <w:bCs/>
        </w:rPr>
      </w:pPr>
      <w:r w:rsidRPr="006D370F">
        <w:rPr>
          <w:b/>
          <w:bCs/>
        </w:rPr>
        <w:t>Latches</w:t>
      </w:r>
    </w:p>
    <w:p w14:paraId="4AA48231" w14:textId="71ED8B0B" w:rsidR="0081448D" w:rsidRDefault="0081448D" w:rsidP="00552581">
      <w:pPr>
        <w:ind w:left="720"/>
      </w:pPr>
      <w:r>
        <w:t xml:space="preserve">Lightwieght mutexes that serialize access to key ranges across transactions </w:t>
      </w:r>
      <w:hyperlink r:id="rId7" w:history="1">
        <w:r w:rsidRPr="00F47472">
          <w:rPr>
            <w:rStyle w:val="Hyperlink"/>
          </w:rPr>
          <w:t>https://www.cockroachlabs.com/docs/v20.2/architecture/transaction-layer#latch-manager</w:t>
        </w:r>
      </w:hyperlink>
      <w:r>
        <w:t xml:space="preserve"> </w:t>
      </w:r>
    </w:p>
    <w:p w14:paraId="5FA85B9D" w14:textId="3CB47026" w:rsidR="003A37BE" w:rsidRPr="006D370F" w:rsidRDefault="003A37BE" w:rsidP="006D370F">
      <w:pPr>
        <w:pStyle w:val="ListParagraph"/>
        <w:numPr>
          <w:ilvl w:val="0"/>
          <w:numId w:val="15"/>
        </w:numPr>
        <w:rPr>
          <w:b/>
          <w:bCs/>
        </w:rPr>
      </w:pPr>
      <w:r w:rsidRPr="006D370F">
        <w:rPr>
          <w:b/>
          <w:bCs/>
        </w:rPr>
        <w:t>Conflict management</w:t>
      </w:r>
    </w:p>
    <w:p w14:paraId="713F2D54" w14:textId="416476F6" w:rsidR="006333DD" w:rsidRDefault="006333DD" w:rsidP="00552581">
      <w:pPr>
        <w:ind w:left="720"/>
      </w:pPr>
      <w:r>
        <w:t xml:space="preserve">Transaction retries, manual and automatic.  Reference forward to optimistic vs pessimistic locking in Chapter </w:t>
      </w:r>
      <w:r w:rsidR="005E0A44">
        <w:t>6</w:t>
      </w:r>
    </w:p>
    <w:p w14:paraId="07704EB6" w14:textId="1525FF58" w:rsidR="00685A3F" w:rsidRDefault="00685A3F" w:rsidP="00685A3F">
      <w:pPr>
        <w:pStyle w:val="Heading2"/>
      </w:pPr>
      <w:r>
        <w:lastRenderedPageBreak/>
        <w:t>The distribu</w:t>
      </w:r>
      <w:r w:rsidR="00EF5453">
        <w:t>tion layer</w:t>
      </w:r>
    </w:p>
    <w:p w14:paraId="6DC17F19" w14:textId="3335E1C3" w:rsidR="004507BD" w:rsidRDefault="004507BD" w:rsidP="004507BD"/>
    <w:p w14:paraId="3522BD19" w14:textId="10B5F5EA" w:rsidR="004507BD" w:rsidRPr="004507BD" w:rsidRDefault="004507BD" w:rsidP="004507BD">
      <w:r>
        <w:t xml:space="preserve">How data is distributed across nodes within a cluster. </w:t>
      </w:r>
    </w:p>
    <w:p w14:paraId="6EBE97C3" w14:textId="374F3F61" w:rsidR="0089397B" w:rsidRPr="00415D14" w:rsidRDefault="0089397B" w:rsidP="004507BD">
      <w:pPr>
        <w:pStyle w:val="ListParagraph"/>
        <w:numPr>
          <w:ilvl w:val="0"/>
          <w:numId w:val="15"/>
        </w:numPr>
        <w:rPr>
          <w:b/>
          <w:bCs/>
        </w:rPr>
      </w:pPr>
      <w:r w:rsidRPr="00415D14">
        <w:rPr>
          <w:b/>
          <w:bCs/>
        </w:rPr>
        <w:t>Ranges</w:t>
      </w:r>
    </w:p>
    <w:p w14:paraId="763F307F" w14:textId="427DB171" w:rsidR="00277CD4" w:rsidRDefault="00277CD4" w:rsidP="004507BD">
      <w:pPr>
        <w:pStyle w:val="ListParagraph"/>
        <w:numPr>
          <w:ilvl w:val="1"/>
          <w:numId w:val="15"/>
        </w:numPr>
      </w:pPr>
      <w:r>
        <w:t>Monolithic map</w:t>
      </w:r>
    </w:p>
    <w:p w14:paraId="20D0FB78" w14:textId="77777777" w:rsidR="0089397B" w:rsidRDefault="0089397B" w:rsidP="004507BD">
      <w:pPr>
        <w:pStyle w:val="ListParagraph"/>
        <w:numPr>
          <w:ilvl w:val="1"/>
          <w:numId w:val="15"/>
        </w:numPr>
      </w:pPr>
      <w:r>
        <w:t>Range Splits</w:t>
      </w:r>
    </w:p>
    <w:p w14:paraId="040DFD91" w14:textId="77777777" w:rsidR="0089397B" w:rsidRPr="00415D14" w:rsidRDefault="0089397B" w:rsidP="004507BD">
      <w:pPr>
        <w:pStyle w:val="ListParagraph"/>
        <w:numPr>
          <w:ilvl w:val="0"/>
          <w:numId w:val="15"/>
        </w:numPr>
        <w:rPr>
          <w:b/>
          <w:bCs/>
        </w:rPr>
      </w:pPr>
      <w:r w:rsidRPr="00415D14">
        <w:rPr>
          <w:b/>
          <w:bCs/>
        </w:rPr>
        <w:t>Leaseholders</w:t>
      </w:r>
    </w:p>
    <w:p w14:paraId="12A2B50C" w14:textId="576ED215" w:rsidR="00EF5453" w:rsidRDefault="00A2494B" w:rsidP="004507BD">
      <w:pPr>
        <w:pStyle w:val="ListParagraph"/>
        <w:numPr>
          <w:ilvl w:val="1"/>
          <w:numId w:val="15"/>
        </w:numPr>
      </w:pPr>
      <w:r>
        <w:t>Leaseholder rebalancing</w:t>
      </w:r>
    </w:p>
    <w:p w14:paraId="29387A21" w14:textId="43274E87" w:rsidR="00EF5453" w:rsidRDefault="00EF5453" w:rsidP="00685A3F">
      <w:pPr>
        <w:pStyle w:val="Heading2"/>
      </w:pPr>
      <w:r>
        <w:t xml:space="preserve">The replication layer </w:t>
      </w:r>
    </w:p>
    <w:p w14:paraId="6E12B067" w14:textId="49EA268D" w:rsidR="000C4999" w:rsidRDefault="000C4999" w:rsidP="000C4999">
      <w:pPr>
        <w:rPr>
          <w:color w:val="C00000"/>
        </w:rPr>
      </w:pPr>
      <w:r w:rsidRPr="004507BD">
        <w:rPr>
          <w:color w:val="C00000"/>
        </w:rPr>
        <w:t xml:space="preserve">Q: </w:t>
      </w:r>
      <w:r w:rsidR="00A56D84" w:rsidRPr="004507BD">
        <w:rPr>
          <w:color w:val="C00000"/>
        </w:rPr>
        <w:t xml:space="preserve">your docs have distribution and replication as separate layers.  I’m inclined to combine them </w:t>
      </w:r>
      <w:r w:rsidR="008A4DF8" w:rsidRPr="004507BD">
        <w:rPr>
          <w:color w:val="C00000"/>
        </w:rPr>
        <w:t>– thoughts?</w:t>
      </w:r>
    </w:p>
    <w:p w14:paraId="36D5BD60" w14:textId="4123BDAC" w:rsidR="000F5E45" w:rsidRPr="004507BD" w:rsidRDefault="000F5E45" w:rsidP="000F5E45">
      <w:r>
        <w:t xml:space="preserve">How redundant copies of data are distributed across the cluster </w:t>
      </w:r>
    </w:p>
    <w:p w14:paraId="4C08B9A7" w14:textId="381090E8" w:rsidR="001D2BB3" w:rsidRPr="00415D14" w:rsidRDefault="001D2BB3" w:rsidP="00773CA4">
      <w:pPr>
        <w:pStyle w:val="ListParagraph"/>
        <w:numPr>
          <w:ilvl w:val="0"/>
          <w:numId w:val="16"/>
        </w:numPr>
        <w:rPr>
          <w:b/>
          <w:bCs/>
        </w:rPr>
      </w:pPr>
      <w:r w:rsidRPr="00415D14">
        <w:rPr>
          <w:b/>
          <w:bCs/>
        </w:rPr>
        <w:t>Clusters and nodes</w:t>
      </w:r>
    </w:p>
    <w:p w14:paraId="6E93E966" w14:textId="723EF6EF" w:rsidR="00AB3411" w:rsidRDefault="00AB3411" w:rsidP="00773CA4">
      <w:pPr>
        <w:pStyle w:val="ListParagraph"/>
        <w:numPr>
          <w:ilvl w:val="1"/>
          <w:numId w:val="16"/>
        </w:numPr>
      </w:pPr>
      <w:r>
        <w:t xml:space="preserve">How multiple nodes </w:t>
      </w:r>
      <w:r w:rsidR="008A4DF8">
        <w:t xml:space="preserve">co-operate to form a cluster. </w:t>
      </w:r>
    </w:p>
    <w:p w14:paraId="160AC3CA" w14:textId="0FD04CA4" w:rsidR="00B72883" w:rsidRPr="00415D14" w:rsidRDefault="00B72883" w:rsidP="00773CA4">
      <w:pPr>
        <w:pStyle w:val="ListParagraph"/>
        <w:numPr>
          <w:ilvl w:val="0"/>
          <w:numId w:val="16"/>
        </w:numPr>
        <w:rPr>
          <w:b/>
          <w:bCs/>
        </w:rPr>
      </w:pPr>
      <w:r w:rsidRPr="00415D14">
        <w:rPr>
          <w:b/>
          <w:bCs/>
        </w:rPr>
        <w:t>Replica</w:t>
      </w:r>
      <w:r w:rsidR="007A0AA4" w:rsidRPr="00415D14">
        <w:rPr>
          <w:b/>
          <w:bCs/>
        </w:rPr>
        <w:t>tion</w:t>
      </w:r>
    </w:p>
    <w:p w14:paraId="366F512D" w14:textId="571484D6" w:rsidR="00132B79" w:rsidRDefault="00132B79" w:rsidP="00773CA4">
      <w:pPr>
        <w:pStyle w:val="ListParagraph"/>
        <w:numPr>
          <w:ilvl w:val="1"/>
          <w:numId w:val="16"/>
        </w:numPr>
      </w:pPr>
      <w:r>
        <w:t>Replication log (RAFT log)</w:t>
      </w:r>
    </w:p>
    <w:p w14:paraId="1103E865" w14:textId="283783A0" w:rsidR="00194E98" w:rsidRDefault="00131C49" w:rsidP="00773CA4">
      <w:pPr>
        <w:pStyle w:val="ListParagraph"/>
        <w:numPr>
          <w:ilvl w:val="1"/>
          <w:numId w:val="16"/>
        </w:numPr>
      </w:pPr>
      <w:r>
        <w:t>Parallel commits</w:t>
      </w:r>
    </w:p>
    <w:p w14:paraId="74C15FCC" w14:textId="4845C0DC" w:rsidR="00EA5481" w:rsidRDefault="00EC6492" w:rsidP="00773CA4">
      <w:pPr>
        <w:pStyle w:val="ListParagraph"/>
        <w:numPr>
          <w:ilvl w:val="0"/>
          <w:numId w:val="16"/>
        </w:numPr>
      </w:pPr>
      <w:r>
        <w:t>Hybrid logical clocks</w:t>
      </w:r>
    </w:p>
    <w:p w14:paraId="37049775" w14:textId="6A2BC006" w:rsidR="00DA7A97" w:rsidRDefault="00DA7A97" w:rsidP="00773CA4">
      <w:pPr>
        <w:pStyle w:val="ListParagraph"/>
        <w:numPr>
          <w:ilvl w:val="0"/>
          <w:numId w:val="16"/>
        </w:numPr>
      </w:pPr>
      <w:r>
        <w:t>Gossip</w:t>
      </w:r>
    </w:p>
    <w:p w14:paraId="551B49B6" w14:textId="727B7BBC" w:rsidR="00194E98" w:rsidRDefault="00194E98" w:rsidP="00773CA4">
      <w:pPr>
        <w:pStyle w:val="ListParagraph"/>
        <w:numPr>
          <w:ilvl w:val="0"/>
          <w:numId w:val="16"/>
        </w:numPr>
      </w:pPr>
      <w:r>
        <w:t>RAFT</w:t>
      </w:r>
    </w:p>
    <w:p w14:paraId="0646C699" w14:textId="434389E9" w:rsidR="005331F0" w:rsidRDefault="005331F0" w:rsidP="00773CA4">
      <w:pPr>
        <w:pStyle w:val="ListParagraph"/>
        <w:numPr>
          <w:ilvl w:val="0"/>
          <w:numId w:val="16"/>
        </w:numPr>
      </w:pPr>
      <w:r>
        <w:t>Distributed Query optimization (DistSQL)</w:t>
      </w:r>
    </w:p>
    <w:p w14:paraId="759682EA" w14:textId="61F87FDC" w:rsidR="00685A3F" w:rsidRDefault="00685A3F" w:rsidP="00685A3F">
      <w:pPr>
        <w:pStyle w:val="Heading2"/>
      </w:pPr>
      <w:r>
        <w:t>The storag</w:t>
      </w:r>
      <w:r w:rsidR="00DF4C0C">
        <w:t>e</w:t>
      </w:r>
      <w:r>
        <w:t xml:space="preserve"> Engine</w:t>
      </w:r>
    </w:p>
    <w:p w14:paraId="486D7333" w14:textId="496C1D8D" w:rsidR="00CC56B0" w:rsidRPr="00CC56B0" w:rsidRDefault="00CC56B0" w:rsidP="00CC56B0">
      <w:r>
        <w:t xml:space="preserve">Details of the Pebble KV store on each node. </w:t>
      </w:r>
    </w:p>
    <w:p w14:paraId="7C620F11" w14:textId="77777777" w:rsidR="00C5437C" w:rsidRPr="00454DC6" w:rsidRDefault="00C5437C" w:rsidP="00454DC6">
      <w:pPr>
        <w:pStyle w:val="ListParagraph"/>
        <w:numPr>
          <w:ilvl w:val="0"/>
          <w:numId w:val="17"/>
        </w:numPr>
        <w:rPr>
          <w:b/>
          <w:bCs/>
        </w:rPr>
      </w:pPr>
      <w:r w:rsidRPr="00454DC6">
        <w:rPr>
          <w:b/>
          <w:bCs/>
        </w:rPr>
        <w:t>The Pebble Key-value store</w:t>
      </w:r>
    </w:p>
    <w:p w14:paraId="647C6E28" w14:textId="00A8D975" w:rsidR="00135DAE" w:rsidRPr="00454DC6" w:rsidRDefault="00135DAE" w:rsidP="00454DC6">
      <w:pPr>
        <w:pStyle w:val="ListParagraph"/>
        <w:numPr>
          <w:ilvl w:val="0"/>
          <w:numId w:val="17"/>
        </w:numPr>
        <w:rPr>
          <w:b/>
          <w:bCs/>
        </w:rPr>
      </w:pPr>
      <w:r w:rsidRPr="00454DC6">
        <w:rPr>
          <w:b/>
          <w:bCs/>
        </w:rPr>
        <w:t>Table mapping to KV</w:t>
      </w:r>
    </w:p>
    <w:p w14:paraId="1A2D60A1" w14:textId="2B4E0F88" w:rsidR="00C734B3" w:rsidRPr="00454DC6" w:rsidRDefault="004140CB" w:rsidP="00454DC6">
      <w:pPr>
        <w:pStyle w:val="ListParagraph"/>
        <w:numPr>
          <w:ilvl w:val="0"/>
          <w:numId w:val="17"/>
        </w:numPr>
        <w:rPr>
          <w:b/>
          <w:bCs/>
        </w:rPr>
      </w:pPr>
      <w:r w:rsidRPr="00454DC6">
        <w:rPr>
          <w:b/>
          <w:bCs/>
        </w:rPr>
        <w:t xml:space="preserve">Log Structured Merge Trees </w:t>
      </w:r>
    </w:p>
    <w:p w14:paraId="6CB6948B" w14:textId="74F0FF9A" w:rsidR="004140CB" w:rsidRPr="00454DC6" w:rsidRDefault="004140CB" w:rsidP="00454DC6">
      <w:pPr>
        <w:pStyle w:val="ListParagraph"/>
        <w:numPr>
          <w:ilvl w:val="1"/>
          <w:numId w:val="17"/>
        </w:numPr>
      </w:pPr>
      <w:r w:rsidRPr="00454DC6">
        <w:t xml:space="preserve">Memtables, SSTables, CommitLog, </w:t>
      </w:r>
      <w:r w:rsidR="0089427C" w:rsidRPr="00454DC6">
        <w:t>Bloom filters</w:t>
      </w:r>
    </w:p>
    <w:p w14:paraId="5C8AA8AF" w14:textId="0D8633B1" w:rsidR="006C2F72" w:rsidRPr="00454DC6" w:rsidRDefault="006C2F72" w:rsidP="00454DC6">
      <w:pPr>
        <w:pStyle w:val="ListParagraph"/>
        <w:numPr>
          <w:ilvl w:val="0"/>
          <w:numId w:val="17"/>
        </w:numPr>
        <w:rPr>
          <w:b/>
          <w:bCs/>
        </w:rPr>
      </w:pPr>
      <w:r w:rsidRPr="00454DC6">
        <w:rPr>
          <w:b/>
          <w:bCs/>
        </w:rPr>
        <w:t>Column Families</w:t>
      </w:r>
    </w:p>
    <w:p w14:paraId="7079B443" w14:textId="104F9906" w:rsidR="00AE6EBF" w:rsidRPr="00454DC6" w:rsidRDefault="00AE6EBF" w:rsidP="00454DC6">
      <w:pPr>
        <w:pStyle w:val="ListParagraph"/>
        <w:numPr>
          <w:ilvl w:val="0"/>
          <w:numId w:val="17"/>
        </w:numPr>
        <w:rPr>
          <w:b/>
          <w:bCs/>
        </w:rPr>
      </w:pPr>
      <w:r w:rsidRPr="00454DC6">
        <w:rPr>
          <w:b/>
          <w:bCs/>
        </w:rPr>
        <w:t>Vectorized execution</w:t>
      </w:r>
    </w:p>
    <w:p w14:paraId="02F04D6B" w14:textId="628A1BEF" w:rsidR="00AC4259" w:rsidRDefault="00AC4259" w:rsidP="00454DC6">
      <w:pPr>
        <w:pStyle w:val="ListParagraph"/>
        <w:numPr>
          <w:ilvl w:val="0"/>
          <w:numId w:val="17"/>
        </w:numPr>
        <w:rPr>
          <w:b/>
          <w:bCs/>
        </w:rPr>
      </w:pPr>
      <w:r w:rsidRPr="00454DC6">
        <w:rPr>
          <w:b/>
          <w:bCs/>
        </w:rPr>
        <w:t>Secondary indexes</w:t>
      </w:r>
    </w:p>
    <w:p w14:paraId="675E9755" w14:textId="775B2CB6" w:rsidR="00454DC6" w:rsidRDefault="00454DC6" w:rsidP="00454DC6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Caching</w:t>
      </w:r>
    </w:p>
    <w:p w14:paraId="7FCF2731" w14:textId="4789AABA" w:rsidR="00454DC6" w:rsidRDefault="00695AD5" w:rsidP="00454DC6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KV transactions</w:t>
      </w:r>
    </w:p>
    <w:p w14:paraId="30599100" w14:textId="58F7D158" w:rsidR="00454DC6" w:rsidRPr="00695AD5" w:rsidRDefault="00695AD5" w:rsidP="00454DC6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Hybrid logical clocks</w:t>
      </w:r>
    </w:p>
    <w:p w14:paraId="7418BD54" w14:textId="55178E48" w:rsidR="00A804AA" w:rsidRPr="00415D14" w:rsidRDefault="00B234D1" w:rsidP="004005F1">
      <w:pPr>
        <w:pStyle w:val="Heading3"/>
        <w:numPr>
          <w:ilvl w:val="0"/>
          <w:numId w:val="0"/>
        </w:numPr>
        <w:rPr>
          <w:color w:val="C00000"/>
        </w:rPr>
      </w:pPr>
      <w:r w:rsidRPr="00415D14">
        <w:rPr>
          <w:color w:val="C00000"/>
        </w:rPr>
        <w:t>Q:  Is the only caching KV caching?</w:t>
      </w:r>
      <w:r w:rsidR="00415D14">
        <w:rPr>
          <w:color w:val="C00000"/>
        </w:rPr>
        <w:t xml:space="preserve">  </w:t>
      </w:r>
    </w:p>
    <w:p w14:paraId="2E5F7F93" w14:textId="62F08E5F" w:rsidR="00A804AA" w:rsidRDefault="00151B77" w:rsidP="00151B77">
      <w:pPr>
        <w:pStyle w:val="Heading1"/>
      </w:pPr>
      <w:r>
        <w:t>Chapter resources</w:t>
      </w:r>
    </w:p>
    <w:p w14:paraId="36910056" w14:textId="77777777" w:rsidR="00151B77" w:rsidRDefault="00151B77" w:rsidP="00151B77">
      <w:pPr>
        <w:numPr>
          <w:ilvl w:val="0"/>
          <w:numId w:val="11"/>
        </w:numPr>
        <w:spacing w:after="0" w:line="240" w:lineRule="auto"/>
      </w:pPr>
      <w:r>
        <w:t>Chapter 2: The CockroachDB Architecture</w:t>
      </w:r>
    </w:p>
    <w:p w14:paraId="73C6C000" w14:textId="77777777" w:rsidR="00151B77" w:rsidRDefault="00151B77" w:rsidP="00151B77">
      <w:pPr>
        <w:numPr>
          <w:ilvl w:val="1"/>
          <w:numId w:val="11"/>
        </w:numPr>
        <w:spacing w:after="0" w:line="240" w:lineRule="auto"/>
      </w:pPr>
      <w:r>
        <w:t>Core concepts</w:t>
      </w:r>
    </w:p>
    <w:p w14:paraId="2AC0BB42" w14:textId="77777777" w:rsidR="00151B77" w:rsidRDefault="00151B77" w:rsidP="00151B77">
      <w:pPr>
        <w:numPr>
          <w:ilvl w:val="2"/>
          <w:numId w:val="11"/>
        </w:numPr>
        <w:spacing w:after="0" w:line="240" w:lineRule="auto"/>
      </w:pPr>
      <w:r>
        <w:t>Cluster, node, range, replica, leaseholder, raft leader, raft log, gateway</w:t>
      </w:r>
    </w:p>
    <w:p w14:paraId="3EDCA52C" w14:textId="77777777" w:rsidR="00151B77" w:rsidRDefault="00151B77" w:rsidP="00151B77">
      <w:pPr>
        <w:numPr>
          <w:ilvl w:val="3"/>
          <w:numId w:val="11"/>
        </w:numPr>
        <w:spacing w:after="0" w:line="240" w:lineRule="auto"/>
      </w:pPr>
      <w:r>
        <w:lastRenderedPageBreak/>
        <w:t>[Docs]</w:t>
      </w:r>
    </w:p>
    <w:p w14:paraId="31B96CCA" w14:textId="77777777" w:rsidR="00151B77" w:rsidRDefault="00151B77" w:rsidP="00151B77">
      <w:pPr>
        <w:numPr>
          <w:ilvl w:val="4"/>
          <w:numId w:val="11"/>
        </w:numPr>
        <w:spacing w:after="0" w:line="240" w:lineRule="auto"/>
      </w:pPr>
      <w:hyperlink r:id="rId8">
        <w:r>
          <w:rPr>
            <w:color w:val="1155CC"/>
            <w:u w:val="single"/>
          </w:rPr>
          <w:t>Architecture overview</w:t>
        </w:r>
      </w:hyperlink>
    </w:p>
    <w:p w14:paraId="318F5920" w14:textId="77777777" w:rsidR="00151B77" w:rsidRDefault="00151B77" w:rsidP="00151B77">
      <w:pPr>
        <w:numPr>
          <w:ilvl w:val="4"/>
          <w:numId w:val="11"/>
        </w:numPr>
        <w:spacing w:after="0" w:line="240" w:lineRule="auto"/>
      </w:pPr>
      <w:hyperlink r:id="rId9">
        <w:r>
          <w:rPr>
            <w:color w:val="1155CC"/>
            <w:u w:val="single"/>
          </w:rPr>
          <w:t>Reads and Writes Overview</w:t>
        </w:r>
      </w:hyperlink>
    </w:p>
    <w:p w14:paraId="635AEF00" w14:textId="77777777" w:rsidR="00151B77" w:rsidRDefault="00151B77" w:rsidP="00151B77">
      <w:pPr>
        <w:numPr>
          <w:ilvl w:val="3"/>
          <w:numId w:val="11"/>
        </w:numPr>
        <w:spacing w:after="0" w:line="240" w:lineRule="auto"/>
      </w:pPr>
      <w:r>
        <w:t xml:space="preserve">[Cockroach U] </w:t>
      </w:r>
    </w:p>
    <w:p w14:paraId="328FACB1" w14:textId="77777777" w:rsidR="00151B77" w:rsidRDefault="00151B77" w:rsidP="00151B77">
      <w:pPr>
        <w:numPr>
          <w:ilvl w:val="4"/>
          <w:numId w:val="11"/>
        </w:numPr>
        <w:spacing w:after="0" w:line="240" w:lineRule="auto"/>
      </w:pPr>
      <w:hyperlink r:id="rId10">
        <w:r>
          <w:rPr>
            <w:color w:val="1155CC"/>
            <w:u w:val="single"/>
          </w:rPr>
          <w:t>The Keyspace, Replicas, and Ranges</w:t>
        </w:r>
      </w:hyperlink>
    </w:p>
    <w:p w14:paraId="4CE0C609" w14:textId="77777777" w:rsidR="00151B77" w:rsidRDefault="00151B77" w:rsidP="00151B77">
      <w:pPr>
        <w:numPr>
          <w:ilvl w:val="4"/>
          <w:numId w:val="11"/>
        </w:numPr>
        <w:spacing w:after="0" w:line="240" w:lineRule="auto"/>
      </w:pPr>
      <w:hyperlink r:id="rId11">
        <w:r>
          <w:rPr>
            <w:color w:val="1155CC"/>
            <w:u w:val="single"/>
          </w:rPr>
          <w:t>The Raft Protocol</w:t>
        </w:r>
      </w:hyperlink>
    </w:p>
    <w:p w14:paraId="661A28E6" w14:textId="77777777" w:rsidR="00151B77" w:rsidRDefault="00151B77" w:rsidP="00151B77">
      <w:pPr>
        <w:numPr>
          <w:ilvl w:val="1"/>
          <w:numId w:val="11"/>
        </w:numPr>
        <w:spacing w:after="0" w:line="240" w:lineRule="auto"/>
      </w:pPr>
      <w:r>
        <w:t>Architecture layers</w:t>
      </w:r>
    </w:p>
    <w:p w14:paraId="149FF366" w14:textId="77777777" w:rsidR="00151B77" w:rsidRDefault="00151B77" w:rsidP="00151B77">
      <w:pPr>
        <w:numPr>
          <w:ilvl w:val="2"/>
          <w:numId w:val="11"/>
        </w:numPr>
        <w:spacing w:after="0" w:line="240" w:lineRule="auto"/>
      </w:pPr>
      <w:r>
        <w:t>SQL, Transaction, Distribution, Replication, Storage</w:t>
      </w:r>
    </w:p>
    <w:p w14:paraId="57493C7C" w14:textId="77777777" w:rsidR="00151B77" w:rsidRDefault="00151B77" w:rsidP="00151B77">
      <w:pPr>
        <w:numPr>
          <w:ilvl w:val="3"/>
          <w:numId w:val="11"/>
        </w:numPr>
        <w:spacing w:after="0" w:line="240" w:lineRule="auto"/>
      </w:pPr>
      <w:hyperlink r:id="rId12">
        <w:r>
          <w:rPr>
            <w:color w:val="1155CC"/>
            <w:u w:val="single"/>
          </w:rPr>
          <w:t>[Docs] Architecture layer docs</w:t>
        </w:r>
      </w:hyperlink>
    </w:p>
    <w:p w14:paraId="2FA2563C" w14:textId="77777777" w:rsidR="00151B77" w:rsidRDefault="00151B77" w:rsidP="00151B77">
      <w:pPr>
        <w:numPr>
          <w:ilvl w:val="3"/>
          <w:numId w:val="11"/>
        </w:numPr>
        <w:spacing w:after="0" w:line="240" w:lineRule="auto"/>
      </w:pPr>
      <w:r>
        <w:t>[SIGMOD] Section 2, System Overview</w:t>
      </w:r>
    </w:p>
    <w:p w14:paraId="01D318F0" w14:textId="77777777" w:rsidR="00151B77" w:rsidRDefault="00151B77" w:rsidP="00151B77">
      <w:pPr>
        <w:numPr>
          <w:ilvl w:val="1"/>
          <w:numId w:val="11"/>
        </w:numPr>
        <w:spacing w:after="0" w:line="240" w:lineRule="auto"/>
      </w:pPr>
      <w:r>
        <w:t>Example: Life of a distributed transaction</w:t>
      </w:r>
    </w:p>
    <w:p w14:paraId="1A705A33" w14:textId="77777777" w:rsidR="00151B77" w:rsidRDefault="00151B77" w:rsidP="00151B77">
      <w:pPr>
        <w:numPr>
          <w:ilvl w:val="2"/>
          <w:numId w:val="11"/>
        </w:numPr>
        <w:spacing w:after="0" w:line="240" w:lineRule="auto"/>
      </w:pPr>
      <w:hyperlink r:id="rId13">
        <w:r>
          <w:rPr>
            <w:color w:val="1155CC"/>
            <w:u w:val="single"/>
          </w:rPr>
          <w:t>[Docs] Life of a distributed transaction</w:t>
        </w:r>
      </w:hyperlink>
    </w:p>
    <w:p w14:paraId="6341140B" w14:textId="77777777" w:rsidR="00151B77" w:rsidRDefault="00151B77" w:rsidP="00151B77"/>
    <w:p w14:paraId="52AADFB5" w14:textId="77777777" w:rsidR="00151B77" w:rsidRDefault="00151B77" w:rsidP="00151B77"/>
    <w:p w14:paraId="00550A4F" w14:textId="77777777" w:rsidR="00151B77" w:rsidRDefault="00151B77" w:rsidP="00151B77">
      <w:hyperlink r:id="rId14" w:history="1">
        <w:r w:rsidRPr="00DB6EB4">
          <w:rPr>
            <w:rStyle w:val="Hyperlink"/>
          </w:rPr>
          <w:t>https://www.cockroachlabs.com/blog/raft-is-so-fetch/</w:t>
        </w:r>
      </w:hyperlink>
    </w:p>
    <w:p w14:paraId="59792D39" w14:textId="77777777" w:rsidR="00151B77" w:rsidRDefault="00151B77" w:rsidP="00151B77">
      <w:hyperlink r:id="rId15" w:history="1">
        <w:r w:rsidRPr="00DB6EB4">
          <w:rPr>
            <w:rStyle w:val="Hyperlink"/>
          </w:rPr>
          <w:t>https://www.cockroachlabs.com/blog/pebble-rocksdb-kv-store/</w:t>
        </w:r>
      </w:hyperlink>
      <w:r>
        <w:t xml:space="preserve"> </w:t>
      </w:r>
    </w:p>
    <w:p w14:paraId="18C8CA37" w14:textId="77777777" w:rsidR="00151B77" w:rsidRDefault="00151B77" w:rsidP="00151B77">
      <w:hyperlink r:id="rId16" w:history="1">
        <w:r w:rsidRPr="00F47472">
          <w:rPr>
            <w:rStyle w:val="Hyperlink"/>
          </w:rPr>
          <w:t>https://www.cockroachlabs.com/blog/cost-based-optimizer-20-1/</w:t>
        </w:r>
      </w:hyperlink>
      <w:r>
        <w:t xml:space="preserve"> </w:t>
      </w:r>
    </w:p>
    <w:p w14:paraId="6A024E0F" w14:textId="24223199" w:rsidR="00151B77" w:rsidRDefault="00151B77" w:rsidP="00151B77">
      <w:hyperlink r:id="rId17" w:history="1">
        <w:r w:rsidRPr="00DB6EB4">
          <w:rPr>
            <w:rStyle w:val="Hyperlink"/>
          </w:rPr>
          <w:t>https://www.cockroachlabs.com/blog/nested-transactions-in-cockroachdb-20-1/</w:t>
        </w:r>
      </w:hyperlink>
      <w:r>
        <w:t xml:space="preserve"> </w:t>
      </w:r>
    </w:p>
    <w:p w14:paraId="4ED57720" w14:textId="4CFCFEC3" w:rsidR="0090697D" w:rsidRDefault="0090697D" w:rsidP="00151B77">
      <w:hyperlink r:id="rId18" w:history="1">
        <w:r w:rsidRPr="00F47472">
          <w:rPr>
            <w:rStyle w:val="Hyperlink"/>
          </w:rPr>
          <w:t>https://www.cockroachlabs.com/blog/time-travel-queries-select-witty_subtitle-the_future/</w:t>
        </w:r>
      </w:hyperlink>
      <w:r>
        <w:t xml:space="preserve"> </w:t>
      </w:r>
    </w:p>
    <w:p w14:paraId="75798A7C" w14:textId="77777777" w:rsidR="00151B77" w:rsidRDefault="00151B77" w:rsidP="00151B77">
      <w:hyperlink r:id="rId19" w:history="1">
        <w:r w:rsidRPr="00DB6EB4">
          <w:rPr>
            <w:rStyle w:val="Hyperlink"/>
          </w:rPr>
          <w:t>https://www.cockroachlabs.com/blog/living-without-atomic-clocks/</w:t>
        </w:r>
      </w:hyperlink>
      <w:r>
        <w:t xml:space="preserve"> </w:t>
      </w:r>
    </w:p>
    <w:p w14:paraId="52C2AC9C" w14:textId="77777777" w:rsidR="00151B77" w:rsidRDefault="00151B77" w:rsidP="00151B77">
      <w:hyperlink r:id="rId20" w:history="1">
        <w:r w:rsidRPr="00DB6EB4">
          <w:rPr>
            <w:rStyle w:val="Hyperlink"/>
          </w:rPr>
          <w:t>https://www.cockroachlabs.com/blog/joint-consensus-raft/</w:t>
        </w:r>
      </w:hyperlink>
    </w:p>
    <w:p w14:paraId="1164B65D" w14:textId="77777777" w:rsidR="00151B77" w:rsidRDefault="00151B77" w:rsidP="00151B77">
      <w:hyperlink r:id="rId21" w:history="1">
        <w:r w:rsidRPr="00DB6EB4">
          <w:rPr>
            <w:rStyle w:val="Hyperlink"/>
          </w:rPr>
          <w:t>https://www.cockroachlabs.com/blog/parallel-commits/</w:t>
        </w:r>
      </w:hyperlink>
      <w:r>
        <w:t xml:space="preserve"> </w:t>
      </w:r>
    </w:p>
    <w:p w14:paraId="5FB4D185" w14:textId="77777777" w:rsidR="00151B77" w:rsidRDefault="00151B77" w:rsidP="00151B77">
      <w:hyperlink r:id="rId22" w:history="1">
        <w:r w:rsidRPr="00DB6EB4">
          <w:rPr>
            <w:rStyle w:val="Hyperlink"/>
          </w:rPr>
          <w:t>https://www.cockroachlabs.com/blog/how-we-built-a-vectorized-execution-engine/</w:t>
        </w:r>
      </w:hyperlink>
    </w:p>
    <w:p w14:paraId="36D6BCF3" w14:textId="77777777" w:rsidR="00151B77" w:rsidRDefault="00151B77" w:rsidP="00151B77">
      <w:hyperlink r:id="rId23" w:history="1">
        <w:r w:rsidRPr="00DB6EB4">
          <w:rPr>
            <w:rStyle w:val="Hyperlink"/>
          </w:rPr>
          <w:t>https://www.cockroachlabs.com/blog/what-write-skew-looks-like/</w:t>
        </w:r>
      </w:hyperlink>
      <w:r>
        <w:t xml:space="preserve"> </w:t>
      </w:r>
    </w:p>
    <w:p w14:paraId="671B83C0" w14:textId="77777777" w:rsidR="00151B77" w:rsidRDefault="00151B77" w:rsidP="00151B77">
      <w:hyperlink r:id="rId24" w:history="1">
        <w:r w:rsidRPr="00DB6EB4">
          <w:rPr>
            <w:rStyle w:val="Hyperlink"/>
          </w:rPr>
          <w:t>https://www.cockroachlabs.com/blog/distributed-sql-key-value-store/</w:t>
        </w:r>
      </w:hyperlink>
      <w:r>
        <w:t xml:space="preserve"> </w:t>
      </w:r>
    </w:p>
    <w:p w14:paraId="259A55E9" w14:textId="77777777" w:rsidR="00151B77" w:rsidRDefault="00151B77" w:rsidP="00151B77"/>
    <w:p w14:paraId="2CDE9A78" w14:textId="77777777" w:rsidR="00151B77" w:rsidRDefault="00151B77" w:rsidP="00151B77"/>
    <w:p w14:paraId="4192C4B4" w14:textId="77777777" w:rsidR="00151B77" w:rsidRPr="00685A3F" w:rsidRDefault="00151B77" w:rsidP="00151B77"/>
    <w:sectPr w:rsidR="00151B77" w:rsidRPr="0068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03BD9"/>
    <w:multiLevelType w:val="hybridMultilevel"/>
    <w:tmpl w:val="78D4031C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58088B"/>
    <w:multiLevelType w:val="hybridMultilevel"/>
    <w:tmpl w:val="B74A0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337"/>
    <w:multiLevelType w:val="hybridMultilevel"/>
    <w:tmpl w:val="91944B8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A46EC"/>
    <w:multiLevelType w:val="multilevel"/>
    <w:tmpl w:val="FDCC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9146F"/>
    <w:multiLevelType w:val="hybridMultilevel"/>
    <w:tmpl w:val="5F4EA178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7115"/>
    <w:multiLevelType w:val="hybridMultilevel"/>
    <w:tmpl w:val="105CE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82EC8"/>
    <w:multiLevelType w:val="hybridMultilevel"/>
    <w:tmpl w:val="C442A84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3"/>
  </w:num>
  <w:num w:numId="13">
    <w:abstractNumId w:val="7"/>
  </w:num>
  <w:num w:numId="14">
    <w:abstractNumId w:val="0"/>
  </w:num>
  <w:num w:numId="15">
    <w:abstractNumId w:val="5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LWwNAUCI3MLEyUdpeDU4uLM/DyQAqNaAKt50ZQsAAAA"/>
  </w:docVars>
  <w:rsids>
    <w:rsidRoot w:val="00685A3F"/>
    <w:rsid w:val="000C4999"/>
    <w:rsid w:val="000F5E45"/>
    <w:rsid w:val="00101628"/>
    <w:rsid w:val="00127520"/>
    <w:rsid w:val="00131C49"/>
    <w:rsid w:val="00132B79"/>
    <w:rsid w:val="00135DAE"/>
    <w:rsid w:val="00140268"/>
    <w:rsid w:val="00151B77"/>
    <w:rsid w:val="0017752C"/>
    <w:rsid w:val="00194E98"/>
    <w:rsid w:val="001D2BB3"/>
    <w:rsid w:val="00216B30"/>
    <w:rsid w:val="002420C1"/>
    <w:rsid w:val="00254F3B"/>
    <w:rsid w:val="00256E83"/>
    <w:rsid w:val="00277CD4"/>
    <w:rsid w:val="003452C0"/>
    <w:rsid w:val="00397630"/>
    <w:rsid w:val="003A37BE"/>
    <w:rsid w:val="004005F1"/>
    <w:rsid w:val="004140CB"/>
    <w:rsid w:val="00415D14"/>
    <w:rsid w:val="004172EA"/>
    <w:rsid w:val="004501E0"/>
    <w:rsid w:val="004507BD"/>
    <w:rsid w:val="00454DC6"/>
    <w:rsid w:val="004A72D4"/>
    <w:rsid w:val="004E069C"/>
    <w:rsid w:val="005331F0"/>
    <w:rsid w:val="00552581"/>
    <w:rsid w:val="005D5B6B"/>
    <w:rsid w:val="005E0A44"/>
    <w:rsid w:val="005E4098"/>
    <w:rsid w:val="006333DD"/>
    <w:rsid w:val="00685A3F"/>
    <w:rsid w:val="00686428"/>
    <w:rsid w:val="00695AD5"/>
    <w:rsid w:val="006A20F5"/>
    <w:rsid w:val="006C2F72"/>
    <w:rsid w:val="006D370F"/>
    <w:rsid w:val="006D5AFB"/>
    <w:rsid w:val="006E30E2"/>
    <w:rsid w:val="0077063C"/>
    <w:rsid w:val="00772CC3"/>
    <w:rsid w:val="00773CA4"/>
    <w:rsid w:val="007A0AA4"/>
    <w:rsid w:val="007A4ED8"/>
    <w:rsid w:val="0081448D"/>
    <w:rsid w:val="00816644"/>
    <w:rsid w:val="00856ECE"/>
    <w:rsid w:val="008653EB"/>
    <w:rsid w:val="00877DA4"/>
    <w:rsid w:val="0089397B"/>
    <w:rsid w:val="0089427C"/>
    <w:rsid w:val="008A4DF8"/>
    <w:rsid w:val="008C626C"/>
    <w:rsid w:val="008D5EFC"/>
    <w:rsid w:val="0090697D"/>
    <w:rsid w:val="009079D9"/>
    <w:rsid w:val="00940076"/>
    <w:rsid w:val="00961086"/>
    <w:rsid w:val="0097422B"/>
    <w:rsid w:val="009D09A6"/>
    <w:rsid w:val="00A026C9"/>
    <w:rsid w:val="00A2494B"/>
    <w:rsid w:val="00A56D84"/>
    <w:rsid w:val="00A7438F"/>
    <w:rsid w:val="00A804AA"/>
    <w:rsid w:val="00A91C0D"/>
    <w:rsid w:val="00AA258A"/>
    <w:rsid w:val="00AB3411"/>
    <w:rsid w:val="00AC4259"/>
    <w:rsid w:val="00AC4C5A"/>
    <w:rsid w:val="00AD24BA"/>
    <w:rsid w:val="00AE105E"/>
    <w:rsid w:val="00AE6EBF"/>
    <w:rsid w:val="00B234D1"/>
    <w:rsid w:val="00B675E2"/>
    <w:rsid w:val="00B72883"/>
    <w:rsid w:val="00BB6685"/>
    <w:rsid w:val="00BE634F"/>
    <w:rsid w:val="00C5437C"/>
    <w:rsid w:val="00C657E4"/>
    <w:rsid w:val="00C734B3"/>
    <w:rsid w:val="00CC56B0"/>
    <w:rsid w:val="00CD4329"/>
    <w:rsid w:val="00CE5F17"/>
    <w:rsid w:val="00D11853"/>
    <w:rsid w:val="00D40EFD"/>
    <w:rsid w:val="00D4682D"/>
    <w:rsid w:val="00D60722"/>
    <w:rsid w:val="00DA7A97"/>
    <w:rsid w:val="00DE06EC"/>
    <w:rsid w:val="00DE4C84"/>
    <w:rsid w:val="00DF4C0C"/>
    <w:rsid w:val="00E44D5A"/>
    <w:rsid w:val="00EA5481"/>
    <w:rsid w:val="00EC6492"/>
    <w:rsid w:val="00ED3DD1"/>
    <w:rsid w:val="00EF5453"/>
    <w:rsid w:val="00F06E7F"/>
    <w:rsid w:val="00F14E89"/>
    <w:rsid w:val="00F4013B"/>
    <w:rsid w:val="00F71291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2C2A"/>
  <w15:chartTrackingRefBased/>
  <w15:docId w15:val="{8144BD47-EC44-D349-81EE-1EE5AE87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8A"/>
  </w:style>
  <w:style w:type="paragraph" w:styleId="Heading1">
    <w:name w:val="heading 1"/>
    <w:basedOn w:val="Normal"/>
    <w:next w:val="Normal"/>
    <w:link w:val="Heading1Char"/>
    <w:uiPriority w:val="9"/>
    <w:qFormat/>
    <w:rsid w:val="00AA258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58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8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58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58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58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58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58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58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5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25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A25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25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A25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5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5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5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5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5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A25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5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5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A25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A25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A258A"/>
    <w:rPr>
      <w:i/>
      <w:iCs/>
      <w:color w:val="auto"/>
    </w:rPr>
  </w:style>
  <w:style w:type="paragraph" w:styleId="NoSpacing">
    <w:name w:val="No Spacing"/>
    <w:uiPriority w:val="1"/>
    <w:qFormat/>
    <w:rsid w:val="00AA25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25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A25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5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5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A25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A25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A25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5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A25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258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stable/architecture/overview.html" TargetMode="External"/><Relationship Id="rId13" Type="http://schemas.openxmlformats.org/officeDocument/2006/relationships/hyperlink" Target="https://www.cockroachlabs.com/docs/v20.2/architecture/life-of-a-distributed-transaction.html" TargetMode="External"/><Relationship Id="rId18" Type="http://schemas.openxmlformats.org/officeDocument/2006/relationships/hyperlink" Target="https://www.cockroachlabs.com/blog/time-travel-queries-select-witty_subtitle-the_futur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ockroachlabs.com/blog/parallel-commits/" TargetMode="External"/><Relationship Id="rId7" Type="http://schemas.openxmlformats.org/officeDocument/2006/relationships/hyperlink" Target="https://www.cockroachlabs.com/docs/v20.2/architecture/transaction-layer#latch-manager" TargetMode="External"/><Relationship Id="rId12" Type="http://schemas.openxmlformats.org/officeDocument/2006/relationships/hyperlink" Target="https://www.cockroachlabs.com/docs/stable/architecture/overview.html" TargetMode="External"/><Relationship Id="rId17" Type="http://schemas.openxmlformats.org/officeDocument/2006/relationships/hyperlink" Target="https://www.cockroachlabs.com/blog/nested-transactions-in-cockroachdb-20-1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ckroachlabs.com/blog/cost-based-optimizer-20-1/" TargetMode="External"/><Relationship Id="rId20" Type="http://schemas.openxmlformats.org/officeDocument/2006/relationships/hyperlink" Target="https://www.cockroachlabs.com/blog/joint-consensus-raft/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hyperlink" Target="https://www.youtube.com/watch?v=k5BR9m8o9ec&amp;list=PL_QaflmEF2e8Prn7r7CIyBKsHPgsgNO_1&amp;index=11" TargetMode="External"/><Relationship Id="rId24" Type="http://schemas.openxmlformats.org/officeDocument/2006/relationships/hyperlink" Target="https://www.cockroachlabs.com/blog/distributed-sql-key-value-store/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cockroachlabs.com/blog/pebble-rocksdb-kv-store/" TargetMode="External"/><Relationship Id="rId23" Type="http://schemas.openxmlformats.org/officeDocument/2006/relationships/hyperlink" Target="https://www.cockroachlabs.com/blog/what-write-skew-looks-like/" TargetMode="External"/><Relationship Id="rId10" Type="http://schemas.openxmlformats.org/officeDocument/2006/relationships/hyperlink" Target="https://www.youtube.com/watch?v=LgbrmIjH0cU&amp;list=PL_QaflmEF2e8Prn7r7CIyBKsHPgsgNO_1&amp;index=10" TargetMode="External"/><Relationship Id="rId19" Type="http://schemas.openxmlformats.org/officeDocument/2006/relationships/hyperlink" Target="https://www.cockroachlabs.com/blog/living-without-atomic-clo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ckroachlabs.com/docs/stable/architecture/reads-and-writes-overview.html" TargetMode="External"/><Relationship Id="rId14" Type="http://schemas.openxmlformats.org/officeDocument/2006/relationships/hyperlink" Target="https://www.cockroachlabs.com/blog/raft-is-so-fetch/" TargetMode="External"/><Relationship Id="rId22" Type="http://schemas.openxmlformats.org/officeDocument/2006/relationships/hyperlink" Target="https://www.cockroachlabs.com/blog/how-we-built-a-vectorized-execution-eng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104</cp:revision>
  <dcterms:created xsi:type="dcterms:W3CDTF">2021-02-26T02:50:00Z</dcterms:created>
  <dcterms:modified xsi:type="dcterms:W3CDTF">2021-03-03T05:39:00Z</dcterms:modified>
</cp:coreProperties>
</file>