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2D6DC" w14:textId="26DBCD14" w:rsidR="003A0064" w:rsidRDefault="003A0064">
      <w:pPr>
        <w:pStyle w:val="Title"/>
      </w:pPr>
    </w:p>
    <w:p w14:paraId="78A779D5" w14:textId="7EA972A5" w:rsidR="003A0064" w:rsidRDefault="000E36CF">
      <w:pPr>
        <w:pStyle w:val="Heading1"/>
      </w:pPr>
      <w:bookmarkStart w:id="0" w:name="ch01"/>
      <w:r>
        <w:t xml:space="preserve">Chapter 1: </w:t>
      </w:r>
      <w:r w:rsidR="00096F95">
        <w:t>Introduction to CockroachDB</w:t>
      </w:r>
    </w:p>
    <w:p w14:paraId="4BF9CDEC" w14:textId="262BA20E" w:rsidR="003A0064" w:rsidRDefault="00096F95">
      <w:pPr>
        <w:pStyle w:val="FirstParagraph"/>
      </w:pPr>
      <w:r>
        <w:t>CockroachDB is a</w:t>
      </w:r>
      <w:del w:id="1" w:author="Guy Harrison" w:date="2021-03-08T11:05:00Z">
        <w:r w:rsidDel="00BC2F2E">
          <w:delText>n</w:delText>
        </w:r>
      </w:del>
      <w:r>
        <w:t xml:space="preserve"> distributed, transactional, relational</w:t>
      </w:r>
      <w:r w:rsidR="00FF146F">
        <w:t>, cloud-native</w:t>
      </w:r>
      <w:r>
        <w:t xml:space="preserve"> SQL database system. </w:t>
      </w:r>
      <w:proofErr w:type="gramStart"/>
      <w:r>
        <w:t>That</w:t>
      </w:r>
      <w:r w:rsidR="00E060EB">
        <w:t>'</w:t>
      </w:r>
      <w:r>
        <w:t>s</w:t>
      </w:r>
      <w:proofErr w:type="gramEnd"/>
      <w:r>
        <w:t xml:space="preserve"> quite a mouthful! </w:t>
      </w:r>
      <w:r w:rsidR="0023175B">
        <w:t xml:space="preserve"> But in short</w:t>
      </w:r>
      <w:r>
        <w:t xml:space="preserve"> CockroachDB leverages both the strengths of the last generation of database systems - strong consistency, the power of SQL, and the relational model - and the strengths of modern distributed </w:t>
      </w:r>
      <w:r w:rsidR="0023175B">
        <w:t xml:space="preserve">cloud principles. </w:t>
      </w:r>
      <w:r w:rsidR="007A727C">
        <w:t xml:space="preserve"> The result is a database system that is broadly compatible with other SQL</w:t>
      </w:r>
      <w:r w:rsidR="001845AF">
        <w:t>-based transactional</w:t>
      </w:r>
      <w:r w:rsidR="007A727C">
        <w:t xml:space="preserve"> databases but delivers </w:t>
      </w:r>
      <w:r w:rsidR="001845AF">
        <w:t xml:space="preserve">much higher scalability and availability. </w:t>
      </w:r>
    </w:p>
    <w:p w14:paraId="495DC627" w14:textId="5B4D0F44" w:rsidR="003A0064" w:rsidRDefault="0E114E5E">
      <w:pPr>
        <w:pStyle w:val="BodyText"/>
      </w:pPr>
      <w:r>
        <w:t xml:space="preserve">In this chapter </w:t>
      </w:r>
      <w:proofErr w:type="gramStart"/>
      <w:r>
        <w:t>we’ll</w:t>
      </w:r>
      <w:proofErr w:type="gramEnd"/>
      <w:r>
        <w:t xml:space="preserve"> review the history of Database Management Systems and understand how CockroachDB pulls together the technology advances of the last few decades to deliver on its ambitious goals.   </w:t>
      </w:r>
    </w:p>
    <w:p w14:paraId="2D87A3D4" w14:textId="77777777" w:rsidR="003A0064" w:rsidRDefault="00096F95">
      <w:pPr>
        <w:pStyle w:val="Heading2"/>
      </w:pPr>
      <w:bookmarkStart w:id="2" w:name="X790f125a0f28c4c518c7c7c2ed6966d739e380e"/>
      <w:r>
        <w:t>A Brief History of Databases</w:t>
      </w:r>
    </w:p>
    <w:p w14:paraId="3DEB0598" w14:textId="0D734F69" w:rsidR="00B960E2" w:rsidRDefault="00096F95">
      <w:pPr>
        <w:pStyle w:val="FirstParagraph"/>
      </w:pPr>
      <w:r>
        <w:t xml:space="preserve">Data storage and data processing </w:t>
      </w:r>
      <w:r w:rsidR="00F210A7">
        <w:t xml:space="preserve">is </w:t>
      </w:r>
      <w:r w:rsidR="00B960E2">
        <w:t>one of the</w:t>
      </w:r>
      <w:r w:rsidR="00F210A7">
        <w:t xml:space="preserve"> “killer app</w:t>
      </w:r>
      <w:r w:rsidR="00B960E2">
        <w:t>s</w:t>
      </w:r>
      <w:r w:rsidR="00F210A7">
        <w:t xml:space="preserve">” of </w:t>
      </w:r>
      <w:r>
        <w:t xml:space="preserve">human civilization. </w:t>
      </w:r>
      <w:r w:rsidR="00B960E2">
        <w:t xml:space="preserve"> Verbal language gave us the ability to successfully compete in the wild, but it was only when we developed data storage – </w:t>
      </w:r>
      <w:del w:id="3" w:author="Guy Harrison" w:date="2021-03-06T20:19:00Z">
        <w:r w:rsidR="00B960E2" w:rsidDel="00366CC1">
          <w:delText>eg</w:delText>
        </w:r>
      </w:del>
      <w:ins w:id="4" w:author="Guy Harrison" w:date="2021-03-06T20:19:00Z">
        <w:r w:rsidR="00366CC1">
          <w:t>e.g.</w:t>
        </w:r>
      </w:ins>
      <w:r w:rsidR="00B960E2">
        <w:t>, written language – tha</w:t>
      </w:r>
      <w:r w:rsidR="004F3D24">
        <w:t>t each generation was able to build on the lessons of preceding generations.</w:t>
      </w:r>
    </w:p>
    <w:p w14:paraId="47A4D7CD" w14:textId="24957275" w:rsidR="003A0064" w:rsidRDefault="00096F95">
      <w:pPr>
        <w:pStyle w:val="FirstParagraph"/>
      </w:pPr>
      <w:r>
        <w:t xml:space="preserve">The earliest written records - dating back </w:t>
      </w:r>
      <w:r w:rsidR="004F3D24">
        <w:t xml:space="preserve">almost </w:t>
      </w:r>
      <w:r>
        <w:t xml:space="preserve">10,000 years - </w:t>
      </w:r>
      <w:r w:rsidR="004F3D24">
        <w:t>are</w:t>
      </w:r>
      <w:r>
        <w:t xml:space="preserve"> agricultural accounting records. These cuneiform records, recorded on clay tablets, are genuinely analogous to the databases that support modern accounting systems</w:t>
      </w:r>
      <w:del w:id="5" w:author="Guy Harrison" w:date="2021-03-04T12:08:00Z">
        <w:r w:rsidDel="00C4648F">
          <w:delText xml:space="preserve"> </w:delText>
        </w:r>
        <w:commentRangeStart w:id="6"/>
        <w:commentRangeStart w:id="7"/>
        <w:r w:rsidDel="00C4648F">
          <w:delText>such as Xero</w:delText>
        </w:r>
        <w:commentRangeEnd w:id="6"/>
        <w:r w:rsidDel="00C4648F">
          <w:rPr>
            <w:rStyle w:val="CommentReference"/>
          </w:rPr>
          <w:commentReference w:id="6"/>
        </w:r>
        <w:commentRangeEnd w:id="7"/>
        <w:r w:rsidR="00111B9A" w:rsidDel="00C4648F">
          <w:rPr>
            <w:rStyle w:val="CommentReference"/>
          </w:rPr>
          <w:commentReference w:id="7"/>
        </w:r>
      </w:del>
      <w:r>
        <w:t>.</w:t>
      </w:r>
    </w:p>
    <w:p w14:paraId="19F7C0DF" w14:textId="77777777" w:rsidR="003A0064" w:rsidRDefault="00096F95">
      <w:pPr>
        <w:pStyle w:val="CaptionedFigure"/>
      </w:pPr>
      <w:bookmarkStart w:id="8" w:name="fig_cuniform"/>
      <w:r>
        <w:rPr>
          <w:noProof/>
        </w:rPr>
        <w:drawing>
          <wp:inline distT="0" distB="0" distL="0" distR="0" wp14:anchorId="5036BE9E" wp14:editId="5F3B825F">
            <wp:extent cx="4035552" cy="3651504"/>
            <wp:effectExtent l="0" t="0" r="0" b="0"/>
            <wp:docPr id="1" name="Picture" descr="Cuniform table circa 3000BC "/>
            <wp:cNvGraphicFramePr/>
            <a:graphic xmlns:a="http://schemas.openxmlformats.org/drawingml/2006/main">
              <a:graphicData uri="http://schemas.openxmlformats.org/drawingml/2006/picture">
                <pic:pic xmlns:pic="http://schemas.openxmlformats.org/drawingml/2006/picture">
                  <pic:nvPicPr>
                    <pic:cNvPr id="0" name="Picture" descr="cuneiform.jpg"/>
                    <pic:cNvPicPr>
                      <a:picLocks noChangeAspect="1" noChangeArrowheads="1"/>
                    </pic:cNvPicPr>
                  </pic:nvPicPr>
                  <pic:blipFill>
                    <a:blip r:embed="rId12"/>
                    <a:stretch>
                      <a:fillRect/>
                    </a:stretch>
                  </pic:blipFill>
                  <pic:spPr bwMode="auto">
                    <a:xfrm>
                      <a:off x="0" y="0"/>
                      <a:ext cx="4035552" cy="3651504"/>
                    </a:xfrm>
                    <a:prstGeom prst="rect">
                      <a:avLst/>
                    </a:prstGeom>
                    <a:noFill/>
                    <a:ln w="9525">
                      <a:noFill/>
                      <a:headEnd/>
                      <a:tailEnd/>
                    </a:ln>
                  </pic:spPr>
                </pic:pic>
              </a:graphicData>
            </a:graphic>
          </wp:inline>
        </w:drawing>
      </w:r>
      <w:bookmarkEnd w:id="8"/>
    </w:p>
    <w:p w14:paraId="50AEE5FB" w14:textId="6859EEFC" w:rsidR="003A0064" w:rsidRDefault="00295FAE">
      <w:pPr>
        <w:pStyle w:val="ImageCaption"/>
      </w:pPr>
      <w:r>
        <w:t>Cuneiform</w:t>
      </w:r>
      <w:r w:rsidR="00096F95">
        <w:t xml:space="preserve"> </w:t>
      </w:r>
      <w:r>
        <w:t>tablet</w:t>
      </w:r>
      <w:r w:rsidR="00096F95">
        <w:t xml:space="preserve"> circa 3000BC </w:t>
      </w:r>
      <w:r w:rsidR="00096F95">
        <w:rPr>
          <w:rStyle w:val="FootnoteReference"/>
        </w:rPr>
        <w:footnoteReference w:id="2"/>
      </w:r>
    </w:p>
    <w:p w14:paraId="259F65ED" w14:textId="77777777" w:rsidR="00416A0B" w:rsidRDefault="006F4269">
      <w:pPr>
        <w:pStyle w:val="BodyText"/>
      </w:pPr>
      <w:r>
        <w:t xml:space="preserve">Information storage technologies over thousands of years progressed only slowly. </w:t>
      </w:r>
      <w:r w:rsidR="00B203F5">
        <w:t xml:space="preserve"> The </w:t>
      </w:r>
      <w:r w:rsidR="00F9646B">
        <w:t xml:space="preserve">use of </w:t>
      </w:r>
      <w:r w:rsidR="00B203F5">
        <w:t>cheap</w:t>
      </w:r>
      <w:r w:rsidR="00F9646B">
        <w:t xml:space="preserve">, portable and reasonably durable </w:t>
      </w:r>
      <w:proofErr w:type="gramStart"/>
      <w:r w:rsidR="00F9646B">
        <w:t>paper  media</w:t>
      </w:r>
      <w:proofErr w:type="gramEnd"/>
      <w:r w:rsidR="00F9646B">
        <w:t xml:space="preserve"> organized </w:t>
      </w:r>
      <w:r w:rsidR="00972D52">
        <w:t xml:space="preserve">in libraries and cabinets represented best practice for almost a millennia.   </w:t>
      </w:r>
    </w:p>
    <w:p w14:paraId="60B9A626" w14:textId="75A6CCC1" w:rsidR="003A0064" w:rsidRDefault="00DD5A09" w:rsidP="00841CB8">
      <w:pPr>
        <w:pStyle w:val="BodyText"/>
      </w:pPr>
      <w:r>
        <w:t xml:space="preserve">The </w:t>
      </w:r>
      <w:r w:rsidR="004A577D">
        <w:t>emergence of</w:t>
      </w:r>
      <w:r w:rsidR="00CB4135">
        <w:t xml:space="preserve"> digital computers </w:t>
      </w:r>
      <w:r>
        <w:t xml:space="preserve">has truly resulted in </w:t>
      </w:r>
      <w:proofErr w:type="spellStart"/>
      <w:proofErr w:type="gramStart"/>
      <w:r>
        <w:t>a</w:t>
      </w:r>
      <w:proofErr w:type="spellEnd"/>
      <w:proofErr w:type="gramEnd"/>
      <w:r>
        <w:t xml:space="preserve"> information revolution. W</w:t>
      </w:r>
      <w:r w:rsidR="00972D52">
        <w:t xml:space="preserve">ithin a single human </w:t>
      </w:r>
      <w:proofErr w:type="gramStart"/>
      <w:r w:rsidR="004A577D">
        <w:t xml:space="preserve">lifespan,  </w:t>
      </w:r>
      <w:r w:rsidR="00091E28">
        <w:t>digital</w:t>
      </w:r>
      <w:proofErr w:type="gramEnd"/>
      <w:r w:rsidR="00091E28">
        <w:t xml:space="preserve"> information systems </w:t>
      </w:r>
      <w:r>
        <w:t>have</w:t>
      </w:r>
      <w:r w:rsidR="00091E28">
        <w:t xml:space="preserve"> resulted in </w:t>
      </w:r>
      <w:r w:rsidR="00416A0B">
        <w:t>exponential</w:t>
      </w:r>
      <w:r w:rsidR="00091E28">
        <w:t xml:space="preserve"> growth in the velocity and volumes of information storage.  </w:t>
      </w:r>
      <w:r>
        <w:t>Today, the</w:t>
      </w:r>
      <w:r w:rsidR="00416A0B">
        <w:t xml:space="preserve"> vast bulk of human information is stored in digital</w:t>
      </w:r>
      <w:r w:rsidR="00841CB8">
        <w:t xml:space="preserve"> formats,</w:t>
      </w:r>
      <w:r w:rsidR="004A577D">
        <w:t xml:space="preserve"> much of it within </w:t>
      </w:r>
      <w:proofErr w:type="spellStart"/>
      <w:r w:rsidR="00096F95">
        <w:t>DataBase</w:t>
      </w:r>
      <w:proofErr w:type="spellEnd"/>
      <w:r w:rsidR="00096F95">
        <w:t xml:space="preserve"> Management </w:t>
      </w:r>
      <w:r w:rsidR="3145F017">
        <w:t>System</w:t>
      </w:r>
      <w:ins w:id="9" w:author="Ben Darnell" w:date="2021-03-03T17:19:00Z">
        <w:r w:rsidR="3145F017">
          <w:t>s</w:t>
        </w:r>
      </w:ins>
      <w:r w:rsidR="00096F95">
        <w:t xml:space="preserve"> (DBMS).</w:t>
      </w:r>
    </w:p>
    <w:p w14:paraId="4D27E316" w14:textId="77777777" w:rsidR="003A0064" w:rsidRDefault="00096F95">
      <w:pPr>
        <w:pStyle w:val="Heading3"/>
      </w:pPr>
      <w:bookmarkStart w:id="10" w:name="X3fb83f5b92ce0a11ac575436a755e73d91df10c"/>
      <w:r>
        <w:t>Pre-relational Databases</w:t>
      </w:r>
    </w:p>
    <w:p w14:paraId="0E3F9052" w14:textId="77777777" w:rsidR="003A0064" w:rsidRDefault="00096F95">
      <w:pPr>
        <w:pStyle w:val="FirstParagraph"/>
      </w:pPr>
      <w:r>
        <w:t>The first digital computers had negligible storage capacities and were used primarily for computation — for instance, the generation of ballistic tables, decryption of codes, and scientific calculation. However, as magnetic tape and disks became mainstream in the 1950s, it became increasingly possible to use computers to store and process volumes of information that would be unwieldy by other means.</w:t>
      </w:r>
    </w:p>
    <w:p w14:paraId="37905EA6" w14:textId="164ABC5A" w:rsidR="003A0064" w:rsidRDefault="00096F95">
      <w:pPr>
        <w:pStyle w:val="BodyText"/>
      </w:pPr>
      <w:r>
        <w:t xml:space="preserve">Early applications used simple flat files for data storage. But it soon became obvious that the complexities of reliably and efficiently dealing with large amounts of data required a specialized </w:t>
      </w:r>
      <w:r w:rsidR="00F870C8">
        <w:t xml:space="preserve">and dedicated </w:t>
      </w:r>
      <w:r w:rsidR="0022395B">
        <w:t xml:space="preserve">software platform – the first Digital Databases. </w:t>
      </w:r>
    </w:p>
    <w:p w14:paraId="388BDD5F" w14:textId="77777777" w:rsidR="003A0064" w:rsidRDefault="00096F95">
      <w:pPr>
        <w:pStyle w:val="BodyText"/>
      </w:pPr>
      <w:r>
        <w:t xml:space="preserve">Early DBMS systems ran within monolithic mainframe computers, which also were responsible for the application code. The applications were tightly coupled with the database management system and processed data directly using procedural language directives. By the 1970s, two models of database system were vying for dominance - the </w:t>
      </w:r>
      <w:r>
        <w:rPr>
          <w:b/>
          <w:bCs/>
        </w:rPr>
        <w:t>Network</w:t>
      </w:r>
      <w:r>
        <w:t xml:space="preserve"> model and the </w:t>
      </w:r>
      <w:r>
        <w:rPr>
          <w:b/>
          <w:bCs/>
        </w:rPr>
        <w:t>CODASYL</w:t>
      </w:r>
      <w:r>
        <w:t xml:space="preserve"> standard. These models were represented by the major databases of the day </w:t>
      </w:r>
      <w:r>
        <w:rPr>
          <w:b/>
          <w:bCs/>
        </w:rPr>
        <w:t>IMS</w:t>
      </w:r>
      <w:r>
        <w:t xml:space="preserve"> and </w:t>
      </w:r>
      <w:r>
        <w:rPr>
          <w:b/>
          <w:bCs/>
        </w:rPr>
        <w:t>IDMS</w:t>
      </w:r>
      <w:r>
        <w:t>.</w:t>
      </w:r>
    </w:p>
    <w:p w14:paraId="68B861E5" w14:textId="77777777" w:rsidR="003A0064" w:rsidRDefault="00096F95">
      <w:pPr>
        <w:pStyle w:val="BodyText"/>
      </w:pPr>
      <w:r>
        <w:t>These systems were great advances on their predecessors but had significant drawbacks. Queries needed to be anticipated in advance of implementation, and only record-at-a-time processing was supported. Even the simplest report required programming resources to implement, and all IT departments suffered from a huge backlog of reporting requests.</w:t>
      </w:r>
    </w:p>
    <w:p w14:paraId="04908CF9" w14:textId="1EC7C28D" w:rsidR="003A0064" w:rsidRDefault="00096F95">
      <w:pPr>
        <w:pStyle w:val="Heading3"/>
      </w:pPr>
      <w:bookmarkStart w:id="11" w:name="X9f79d928d5eaf81cb979034dd5e8440ab7bfcc6"/>
      <w:bookmarkEnd w:id="10"/>
      <w:r>
        <w:t xml:space="preserve">The relational </w:t>
      </w:r>
      <w:r w:rsidR="00EC553C">
        <w:t>model</w:t>
      </w:r>
    </w:p>
    <w:p w14:paraId="387CECD2" w14:textId="1E339AC6" w:rsidR="003A0064" w:rsidRDefault="00096F95">
      <w:pPr>
        <w:pStyle w:val="FirstParagraph"/>
      </w:pPr>
      <w:r>
        <w:t>In 1970, Edgar Codd wrote his seminal paper "A Relational Model of Data for Large Shared Data Banks</w:t>
      </w:r>
      <w:r w:rsidR="00E060EB">
        <w:t>"</w:t>
      </w:r>
      <w:r>
        <w:rPr>
          <w:rStyle w:val="FootnoteReference"/>
        </w:rPr>
        <w:footnoteReference w:id="3"/>
      </w:r>
      <w:r>
        <w:t>. This paper outlined what Codd saw as fundamental issues in the design of existing DBMS systems:</w:t>
      </w:r>
    </w:p>
    <w:p w14:paraId="2B960F41" w14:textId="77777777" w:rsidR="003A0064" w:rsidRDefault="00096F95">
      <w:pPr>
        <w:numPr>
          <w:ilvl w:val="0"/>
          <w:numId w:val="2"/>
        </w:numPr>
      </w:pPr>
      <w:r>
        <w:t>Existing DBMS systems merged physical and logical representations of data in a way that often complicated requests for data and created difficulties in satisfying requests that were not anticipated during the physical design.</w:t>
      </w:r>
    </w:p>
    <w:p w14:paraId="36D3F7B9" w14:textId="662A1499" w:rsidR="003A0064" w:rsidRDefault="00096F95">
      <w:pPr>
        <w:numPr>
          <w:ilvl w:val="0"/>
          <w:numId w:val="2"/>
        </w:numPr>
      </w:pPr>
      <w:r>
        <w:t xml:space="preserve">There was no formal standard for data representation. As a mathematician, Codd </w:t>
      </w:r>
      <w:r w:rsidR="008E1E6F">
        <w:t>was familiar with theoretical models for representing data – he believed these principles should be applied to database systems</w:t>
      </w:r>
      <w:r>
        <w:t>.</w:t>
      </w:r>
    </w:p>
    <w:p w14:paraId="7CD33624" w14:textId="4BFC91B4" w:rsidR="003A0064" w:rsidRDefault="00096F95">
      <w:pPr>
        <w:numPr>
          <w:ilvl w:val="0"/>
          <w:numId w:val="2"/>
        </w:numPr>
      </w:pPr>
      <w:r>
        <w:t xml:space="preserve">Existing DBMS systems were too hard to use. </w:t>
      </w:r>
      <w:r w:rsidR="008E1E6F">
        <w:t xml:space="preserve"> Only programmers were able to </w:t>
      </w:r>
      <w:r w:rsidR="002F7F5C">
        <w:t xml:space="preserve">retrieve data from these systems and the process of retrieving data was needlessly </w:t>
      </w:r>
      <w:r w:rsidR="004818E0">
        <w:t>complex</w:t>
      </w:r>
      <w:r w:rsidR="002F7F5C">
        <w:t>.  Codd felt that there needed to be an easy access path for data retrieval.</w:t>
      </w:r>
    </w:p>
    <w:p w14:paraId="4DD0FD49" w14:textId="5D4919BA" w:rsidR="003A0064" w:rsidRDefault="00096F95">
      <w:pPr>
        <w:pStyle w:val="FirstParagraph"/>
      </w:pPr>
      <w:r>
        <w:t xml:space="preserve">The relational model described a means of logically representing data that was independent of the underlying storage mechanism. It required a </w:t>
      </w:r>
      <w:r>
        <w:rPr>
          <w:i/>
          <w:iCs/>
        </w:rPr>
        <w:t>query language</w:t>
      </w:r>
      <w:r>
        <w:t xml:space="preserve"> that could be used to answer any question that could be satisfied by the data.</w:t>
      </w:r>
    </w:p>
    <w:p w14:paraId="6591BD3F" w14:textId="1ED1ECBA" w:rsidR="003A0064" w:rsidRDefault="00096F95">
      <w:pPr>
        <w:pStyle w:val="BodyText"/>
        <w:rPr>
          <w:ins w:id="12" w:author="Guy Harrison" w:date="2021-03-06T20:40:00Z"/>
        </w:rPr>
      </w:pPr>
      <w:r>
        <w:t xml:space="preserve">The relational model defines </w:t>
      </w:r>
      <w:r w:rsidR="00F75CAE">
        <w:t xml:space="preserve">the </w:t>
      </w:r>
      <w:r>
        <w:t xml:space="preserve">fundamental building blocks of a relational </w:t>
      </w:r>
      <w:commentRangeStart w:id="13"/>
      <w:r>
        <w:t>database</w:t>
      </w:r>
      <w:commentRangeEnd w:id="13"/>
      <w:r w:rsidR="00FF62B4">
        <w:rPr>
          <w:rStyle w:val="CommentReference"/>
        </w:rPr>
        <w:commentReference w:id="13"/>
      </w:r>
      <w:r>
        <w:t>:</w:t>
      </w:r>
    </w:p>
    <w:p w14:paraId="7F07F1CD" w14:textId="77777777" w:rsidR="00F229F4" w:rsidRDefault="00F229F4" w:rsidP="00F229F4">
      <w:pPr>
        <w:pStyle w:val="ListParagraph"/>
        <w:numPr>
          <w:ilvl w:val="0"/>
          <w:numId w:val="5"/>
        </w:numPr>
        <w:rPr>
          <w:ins w:id="14" w:author="Guy Harrison" w:date="2021-03-06T20:40:00Z"/>
        </w:rPr>
      </w:pPr>
      <w:ins w:id="15" w:author="Guy Harrison" w:date="2021-03-06T20:40:00Z">
        <w:r w:rsidRPr="00D90F07">
          <w:rPr>
            <w:b/>
            <w:bCs/>
          </w:rPr>
          <w:t>Tuples</w:t>
        </w:r>
        <w:r>
          <w:t xml:space="preserve"> are a set of </w:t>
        </w:r>
        <w:r w:rsidRPr="00D90F07">
          <w:rPr>
            <w:b/>
            <w:bCs/>
          </w:rPr>
          <w:t>attribute</w:t>
        </w:r>
        <w:r>
          <w:t xml:space="preserve"> values.  Attributes are named, scalar values.  A tuple might be thought of as an individual “record” or “row”.</w:t>
        </w:r>
      </w:ins>
    </w:p>
    <w:p w14:paraId="6ED4363D" w14:textId="77777777" w:rsidR="00F229F4" w:rsidRDefault="00F229F4" w:rsidP="00F229F4">
      <w:pPr>
        <w:pStyle w:val="ListParagraph"/>
        <w:numPr>
          <w:ilvl w:val="0"/>
          <w:numId w:val="5"/>
        </w:numPr>
        <w:rPr>
          <w:ins w:id="16" w:author="Guy Harrison" w:date="2021-03-06T20:40:00Z"/>
        </w:rPr>
      </w:pPr>
      <w:ins w:id="17" w:author="Guy Harrison" w:date="2021-03-06T20:40:00Z">
        <w:r>
          <w:t xml:space="preserve">A </w:t>
        </w:r>
        <w:r w:rsidRPr="00D90F07">
          <w:rPr>
            <w:b/>
            <w:bCs/>
          </w:rPr>
          <w:t>relation</w:t>
        </w:r>
        <w:r>
          <w:t xml:space="preserve"> is a collection of distinct tuples of the same form.  A relation therefore represents a </w:t>
        </w:r>
        <w:proofErr w:type="gramStart"/>
        <w:r>
          <w:t>two dimensional</w:t>
        </w:r>
        <w:proofErr w:type="gramEnd"/>
        <w:r>
          <w:t xml:space="preserve"> dataset with a fixed number of attributes and arbitrary number of tuples. </w:t>
        </w:r>
      </w:ins>
    </w:p>
    <w:p w14:paraId="5E31AA3C" w14:textId="77777777" w:rsidR="00F229F4" w:rsidRDefault="00F229F4" w:rsidP="00F229F4">
      <w:pPr>
        <w:pStyle w:val="ListParagraph"/>
        <w:numPr>
          <w:ilvl w:val="0"/>
          <w:numId w:val="5"/>
        </w:numPr>
        <w:rPr>
          <w:ins w:id="18" w:author="Guy Harrison" w:date="2021-03-06T20:40:00Z"/>
        </w:rPr>
      </w:pPr>
      <w:ins w:id="19" w:author="Guy Harrison" w:date="2021-03-06T20:40:00Z">
        <w:r w:rsidRPr="00D90F07">
          <w:rPr>
            <w:b/>
            <w:bCs/>
          </w:rPr>
          <w:t>Constraints</w:t>
        </w:r>
        <w:r>
          <w:t xml:space="preserve"> enforce consistency and define relationships between tuples.</w:t>
        </w:r>
      </w:ins>
    </w:p>
    <w:p w14:paraId="325CA52D" w14:textId="77777777" w:rsidR="00F229F4" w:rsidRDefault="00F229F4" w:rsidP="00F229F4">
      <w:pPr>
        <w:pStyle w:val="ListParagraph"/>
        <w:numPr>
          <w:ilvl w:val="0"/>
          <w:numId w:val="5"/>
        </w:numPr>
        <w:rPr>
          <w:ins w:id="20" w:author="Guy Harrison" w:date="2021-03-06T20:40:00Z"/>
        </w:rPr>
      </w:pPr>
      <w:ins w:id="21" w:author="Guy Harrison" w:date="2021-03-06T20:40:00Z">
        <w:r>
          <w:t xml:space="preserve">Various </w:t>
        </w:r>
        <w:r w:rsidRPr="00D90F07">
          <w:rPr>
            <w:b/>
            <w:bCs/>
          </w:rPr>
          <w:t>Operations</w:t>
        </w:r>
        <w:r>
          <w:t xml:space="preserve"> are defined, such as joins, projections, unions, and so on. Operations on relations always return relations. When you join two relations, the result is itself a relation. </w:t>
        </w:r>
      </w:ins>
    </w:p>
    <w:p w14:paraId="76736DFD" w14:textId="77777777" w:rsidR="00F229F4" w:rsidRDefault="00F229F4">
      <w:pPr>
        <w:pStyle w:val="BodyText"/>
      </w:pPr>
    </w:p>
    <w:p w14:paraId="23161106" w14:textId="22ED1F64" w:rsidR="003A0064" w:rsidDel="00F229F4" w:rsidRDefault="00096F95" w:rsidP="00D90F07">
      <w:pPr>
        <w:pStyle w:val="ListParagraph"/>
        <w:numPr>
          <w:ilvl w:val="0"/>
          <w:numId w:val="5"/>
        </w:numPr>
        <w:rPr>
          <w:del w:id="22" w:author="Guy Harrison" w:date="2021-03-06T20:40:00Z"/>
        </w:rPr>
      </w:pPr>
      <w:del w:id="23" w:author="Guy Harrison" w:date="2021-03-06T20:40:00Z">
        <w:r w:rsidRPr="00D90F07" w:rsidDel="00F229F4">
          <w:rPr>
            <w:b/>
            <w:bCs/>
          </w:rPr>
          <w:delText>Tuples</w:delText>
        </w:r>
        <w:r w:rsidDel="00F229F4">
          <w:delText xml:space="preserve"> are a set of </w:delText>
        </w:r>
        <w:r w:rsidRPr="00D90F07" w:rsidDel="00F229F4">
          <w:rPr>
            <w:b/>
            <w:bCs/>
          </w:rPr>
          <w:delText>attribute</w:delText>
        </w:r>
        <w:r w:rsidDel="00F229F4">
          <w:delText xml:space="preserve"> values</w:delText>
        </w:r>
      </w:del>
      <w:del w:id="24" w:author="Guy Harrison" w:date="2021-03-06T20:23:00Z">
        <w:r w:rsidDel="00CF0709">
          <w:delText xml:space="preserve">. </w:delText>
        </w:r>
      </w:del>
      <w:del w:id="25" w:author="Guy Harrison" w:date="2021-03-06T20:22:00Z">
        <w:r w:rsidDel="00CF0709">
          <w:delText xml:space="preserve">In an actual database system, a tuple corresponds to a </w:delText>
        </w:r>
        <w:r w:rsidRPr="00D90F07" w:rsidDel="00CF0709">
          <w:rPr>
            <w:b/>
            <w:bCs/>
          </w:rPr>
          <w:delText>row</w:delText>
        </w:r>
        <w:r w:rsidDel="00CF0709">
          <w:delText xml:space="preserve"> and an attribute to a column </w:delText>
        </w:r>
        <w:r w:rsidRPr="00D90F07" w:rsidDel="00CF0709">
          <w:rPr>
            <w:b/>
            <w:bCs/>
          </w:rPr>
          <w:delText>value</w:delText>
        </w:r>
        <w:r w:rsidDel="00CF0709">
          <w:delText>.</w:delText>
        </w:r>
      </w:del>
    </w:p>
    <w:p w14:paraId="2097E5AE" w14:textId="6428D724" w:rsidR="003A0064" w:rsidDel="00F229F4" w:rsidRDefault="00096F95" w:rsidP="00D90F07">
      <w:pPr>
        <w:pStyle w:val="ListParagraph"/>
        <w:numPr>
          <w:ilvl w:val="0"/>
          <w:numId w:val="5"/>
        </w:numPr>
        <w:rPr>
          <w:del w:id="26" w:author="Guy Harrison" w:date="2021-03-06T20:40:00Z"/>
        </w:rPr>
      </w:pPr>
      <w:del w:id="27" w:author="Guy Harrison" w:date="2021-03-06T20:40:00Z">
        <w:r w:rsidDel="00F229F4">
          <w:delText xml:space="preserve">A </w:delText>
        </w:r>
        <w:r w:rsidRPr="00D90F07" w:rsidDel="00F229F4">
          <w:rPr>
            <w:b/>
            <w:bCs/>
          </w:rPr>
          <w:delText>relation</w:delText>
        </w:r>
        <w:r w:rsidDel="00F229F4">
          <w:delText xml:space="preserve"> is a collection of distinct tuples</w:delText>
        </w:r>
      </w:del>
      <w:del w:id="28" w:author="Guy Harrison" w:date="2021-03-06T20:23:00Z">
        <w:r w:rsidDel="00CF0709">
          <w:delText xml:space="preserve"> and </w:delText>
        </w:r>
        <w:commentRangeStart w:id="29"/>
        <w:r w:rsidDel="00CF0709">
          <w:delText xml:space="preserve">corresponds </w:delText>
        </w:r>
        <w:commentRangeEnd w:id="29"/>
        <w:r w:rsidDel="00CF0709">
          <w:rPr>
            <w:rStyle w:val="CommentReference"/>
          </w:rPr>
          <w:commentReference w:id="29"/>
        </w:r>
        <w:r w:rsidDel="00CF0709">
          <w:delText xml:space="preserve">to a </w:delText>
        </w:r>
        <w:r w:rsidRPr="00D90F07" w:rsidDel="00CF0709">
          <w:rPr>
            <w:b/>
            <w:bCs/>
          </w:rPr>
          <w:delText>table</w:delText>
        </w:r>
        <w:r w:rsidDel="00CF0709">
          <w:delText xml:space="preserve"> in relational database implementations.</w:delText>
        </w:r>
      </w:del>
    </w:p>
    <w:p w14:paraId="7E52F729" w14:textId="4ED07B74" w:rsidR="003A0064" w:rsidDel="00F229F4" w:rsidRDefault="00096F95" w:rsidP="00D90F07">
      <w:pPr>
        <w:pStyle w:val="ListParagraph"/>
        <w:numPr>
          <w:ilvl w:val="0"/>
          <w:numId w:val="5"/>
        </w:numPr>
        <w:rPr>
          <w:del w:id="30" w:author="Guy Harrison" w:date="2021-03-06T20:40:00Z"/>
        </w:rPr>
      </w:pPr>
      <w:del w:id="31" w:author="Guy Harrison" w:date="2021-03-06T20:40:00Z">
        <w:r w:rsidRPr="00D90F07" w:rsidDel="00F229F4">
          <w:rPr>
            <w:b/>
            <w:bCs/>
          </w:rPr>
          <w:delText>Constraints</w:delText>
        </w:r>
        <w:r w:rsidDel="00F229F4">
          <w:delText xml:space="preserve"> enforce consistency and define relationships between tuples.</w:delText>
        </w:r>
      </w:del>
    </w:p>
    <w:p w14:paraId="4FE0CD84" w14:textId="1B4C6B2B" w:rsidR="003A0064" w:rsidDel="00F229F4" w:rsidRDefault="00096F95" w:rsidP="00D90F07">
      <w:pPr>
        <w:pStyle w:val="ListParagraph"/>
        <w:numPr>
          <w:ilvl w:val="0"/>
          <w:numId w:val="5"/>
        </w:numPr>
        <w:rPr>
          <w:del w:id="32" w:author="Guy Harrison" w:date="2021-03-06T20:40:00Z"/>
        </w:rPr>
      </w:pPr>
      <w:del w:id="33" w:author="Guy Harrison" w:date="2021-03-06T20:40:00Z">
        <w:r w:rsidDel="00F229F4">
          <w:delText xml:space="preserve">Various </w:delText>
        </w:r>
        <w:r w:rsidRPr="00D90F07" w:rsidDel="00F229F4">
          <w:rPr>
            <w:b/>
            <w:bCs/>
          </w:rPr>
          <w:delText>Operations</w:delText>
        </w:r>
        <w:r w:rsidDel="00F229F4">
          <w:delText xml:space="preserve"> are defined</w:delText>
        </w:r>
        <w:r w:rsidR="00F75CAE" w:rsidDel="00F229F4">
          <w:delText>,</w:delText>
        </w:r>
        <w:r w:rsidDel="00F229F4">
          <w:delText xml:space="preserve"> such as joins, projections, unions, and so on. Operations on relations always return relations. </w:delText>
        </w:r>
      </w:del>
      <w:del w:id="34" w:author="Guy Harrison" w:date="2021-03-06T20:26:00Z">
        <w:r w:rsidDel="00AD67CC">
          <w:delText xml:space="preserve">In practice, </w:delText>
        </w:r>
        <w:r w:rsidR="00F75CAE" w:rsidDel="00AD67CC">
          <w:delText>this means that the</w:delText>
        </w:r>
        <w:r w:rsidDel="00AD67CC">
          <w:delText xml:space="preserve"> output of a SQL query returns data in a table</w:delText>
        </w:r>
        <w:r w:rsidR="00F75CAE" w:rsidDel="00AD67CC">
          <w:delText>-</w:delText>
        </w:r>
        <w:r w:rsidDel="00AD67CC">
          <w:delText>like structure.</w:delText>
        </w:r>
      </w:del>
    </w:p>
    <w:p w14:paraId="0E308AC8" w14:textId="0FCF7BC2" w:rsidR="00D73B59" w:rsidRDefault="00D73B59">
      <w:pPr>
        <w:pStyle w:val="CaptionedFigure"/>
      </w:pPr>
      <w:bookmarkStart w:id="35" w:name="fig_relationalModel"/>
      <w:r>
        <w:t>The relational model furthermore define</w:t>
      </w:r>
      <w:r w:rsidR="00375103">
        <w:t>d</w:t>
      </w:r>
      <w:r>
        <w:t xml:space="preserve"> a series of "normal forms" that represent reducing levels of redundancy in the model.  A </w:t>
      </w:r>
      <w:del w:id="36" w:author="Guy Harrison" w:date="2021-03-06T20:28:00Z">
        <w:r w:rsidDel="00445FFE">
          <w:delText xml:space="preserve">table </w:delText>
        </w:r>
      </w:del>
      <w:ins w:id="37" w:author="Guy Harrison" w:date="2021-03-06T20:28:00Z">
        <w:r w:rsidR="00445FFE">
          <w:t xml:space="preserve">relation </w:t>
        </w:r>
      </w:ins>
      <w:r>
        <w:t xml:space="preserve">is in </w:t>
      </w:r>
      <w:r w:rsidRPr="00375103">
        <w:rPr>
          <w:b/>
          <w:bCs/>
        </w:rPr>
        <w:t>third normal form</w:t>
      </w:r>
      <w:r>
        <w:t xml:space="preserve"> if all </w:t>
      </w:r>
      <w:r w:rsidR="00375103">
        <w:t xml:space="preserve">the </w:t>
      </w:r>
      <w:r>
        <w:t xml:space="preserve">data in </w:t>
      </w:r>
      <w:ins w:id="38" w:author="Guy Harrison" w:date="2021-03-06T20:28:00Z">
        <w:r w:rsidR="00445FFE">
          <w:t>each</w:t>
        </w:r>
      </w:ins>
      <w:del w:id="39" w:author="Guy Harrison" w:date="2021-03-06T20:28:00Z">
        <w:r w:rsidDel="00445FFE">
          <w:delText>a</w:delText>
        </w:r>
      </w:del>
      <w:r>
        <w:t xml:space="preserve"> </w:t>
      </w:r>
      <w:ins w:id="40" w:author="Guy Harrison" w:date="2021-03-06T20:28:00Z">
        <w:r w:rsidR="00445FFE">
          <w:t>tuple</w:t>
        </w:r>
      </w:ins>
      <w:del w:id="41" w:author="Guy Harrison" w:date="2021-03-06T20:27:00Z">
        <w:r w:rsidDel="00AD67CC">
          <w:delText xml:space="preserve">row </w:delText>
        </w:r>
      </w:del>
      <w:ins w:id="42" w:author="Guy Harrison" w:date="2021-03-06T20:27:00Z">
        <w:r w:rsidR="00AD67CC">
          <w:t xml:space="preserve"> </w:t>
        </w:r>
      </w:ins>
      <w:r>
        <w:t xml:space="preserve">is dependent on the entire primary key of that </w:t>
      </w:r>
      <w:del w:id="43" w:author="Guy Harrison" w:date="2021-03-06T20:28:00Z">
        <w:r w:rsidDel="00F418A9">
          <w:delText xml:space="preserve">row </w:delText>
        </w:r>
      </w:del>
      <w:ins w:id="44" w:author="Guy Harrison" w:date="2021-03-06T20:28:00Z">
        <w:r w:rsidR="00F418A9">
          <w:t xml:space="preserve">tuple </w:t>
        </w:r>
      </w:ins>
      <w:r>
        <w:t>and on no other attributes.  We generally remember this by the adage, "The key, the whole key and nothing but the key (so help me, Codd</w:t>
      </w:r>
      <w:r w:rsidR="00375103">
        <w:t>)</w:t>
      </w:r>
      <w:r>
        <w:t xml:space="preserve">".  Third normal form generally represents the starting point for the construction of an efficient and </w:t>
      </w:r>
      <w:del w:id="45" w:author="Guy Harrison" w:date="2021-03-06T20:28:00Z">
        <w:r w:rsidDel="00445FFE">
          <w:delText xml:space="preserve">performance </w:delText>
        </w:r>
      </w:del>
      <w:ins w:id="46" w:author="Guy Harrison" w:date="2021-03-06T20:28:00Z">
        <w:r w:rsidR="00445FFE">
          <w:t xml:space="preserve">performant </w:t>
        </w:r>
      </w:ins>
      <w:r>
        <w:t xml:space="preserve">data model. </w:t>
      </w:r>
      <w:r w:rsidR="00375103">
        <w:t>We will</w:t>
      </w:r>
      <w:r>
        <w:t xml:space="preserve"> come back to Third Normal Form in Chapter 5.</w:t>
      </w:r>
    </w:p>
    <w:p w14:paraId="487DA217" w14:textId="06531A64" w:rsidR="00913AA8" w:rsidRDefault="00913AA8">
      <w:pPr>
        <w:pStyle w:val="CaptionedFigure"/>
      </w:pPr>
      <w:r>
        <w:rPr>
          <w:noProof/>
        </w:rPr>
        <w:drawing>
          <wp:inline distT="0" distB="0" distL="0" distR="0" wp14:anchorId="3D2825C7" wp14:editId="0C759377">
            <wp:extent cx="5705476"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05476" cy="4229100"/>
                    </a:xfrm>
                    <a:prstGeom prst="rect">
                      <a:avLst/>
                    </a:prstGeom>
                  </pic:spPr>
                </pic:pic>
              </a:graphicData>
            </a:graphic>
          </wp:inline>
        </w:drawing>
      </w:r>
    </w:p>
    <w:bookmarkEnd w:id="35"/>
    <w:p w14:paraId="6E4A407D" w14:textId="7BCC4DF2" w:rsidR="003A0064" w:rsidRDefault="00096F95">
      <w:pPr>
        <w:pStyle w:val="ImageCaption"/>
      </w:pPr>
      <w:r>
        <w:t xml:space="preserve">Data represented in </w:t>
      </w:r>
      <w:r w:rsidR="00D73B59">
        <w:t xml:space="preserve">a </w:t>
      </w:r>
      <w:r>
        <w:t xml:space="preserve">relational </w:t>
      </w:r>
      <w:r w:rsidR="00375103">
        <w:t>structure.</w:t>
      </w:r>
    </w:p>
    <w:p w14:paraId="60544B38" w14:textId="77777777" w:rsidR="007A32DC" w:rsidRDefault="007A32DC">
      <w:pPr>
        <w:pStyle w:val="Heading3"/>
        <w:rPr>
          <w:ins w:id="47" w:author="Guy Harrison" w:date="2021-03-06T20:20:00Z"/>
        </w:rPr>
      </w:pPr>
      <w:bookmarkStart w:id="48" w:name="X7ddf208ee254cc6ce7003cb1125af53746d3a53"/>
      <w:bookmarkEnd w:id="11"/>
    </w:p>
    <w:p w14:paraId="7DB03E40" w14:textId="774C3AB4" w:rsidR="00A1373E" w:rsidRDefault="00A1373E" w:rsidP="00A1373E">
      <w:pPr>
        <w:pStyle w:val="Heading3"/>
        <w:rPr>
          <w:ins w:id="49" w:author="Guy Harrison" w:date="2021-03-06T20:29:00Z"/>
        </w:rPr>
      </w:pPr>
      <w:ins w:id="50" w:author="Guy Harrison" w:date="2021-03-06T20:21:00Z">
        <w:r>
          <w:t>Implementing the relational model</w:t>
        </w:r>
      </w:ins>
    </w:p>
    <w:p w14:paraId="4274FCFB" w14:textId="1D1A111D" w:rsidR="00E54C4D" w:rsidRDefault="00E54C4D" w:rsidP="00E54C4D">
      <w:pPr>
        <w:rPr>
          <w:ins w:id="51" w:author="Guy Harrison" w:date="2021-03-06T20:29:00Z"/>
        </w:rPr>
      </w:pPr>
    </w:p>
    <w:p w14:paraId="0C0F368B" w14:textId="542317E2" w:rsidR="00E54C4D" w:rsidRDefault="00E54C4D" w:rsidP="00E54C4D">
      <w:pPr>
        <w:rPr>
          <w:ins w:id="52" w:author="Guy Harrison" w:date="2021-03-06T20:32:00Z"/>
        </w:rPr>
      </w:pPr>
      <w:ins w:id="53" w:author="Guy Harrison" w:date="2021-03-06T20:29:00Z">
        <w:r>
          <w:t xml:space="preserve">The relational model served as the foundation for the familiar structures present in all relational databases today.  </w:t>
        </w:r>
        <w:r w:rsidR="003D0B08">
          <w:t xml:space="preserve">Tuples are represented by </w:t>
        </w:r>
        <w:r w:rsidR="003D0B08" w:rsidRPr="00FF62B4">
          <w:rPr>
            <w:b/>
            <w:bCs/>
            <w:rPrChange w:id="54" w:author="Guy Harrison" w:date="2021-03-06T20:32:00Z">
              <w:rPr/>
            </w:rPrChange>
          </w:rPr>
          <w:t>rows</w:t>
        </w:r>
        <w:r w:rsidR="003D0B08">
          <w:t xml:space="preserve"> and relations as </w:t>
        </w:r>
      </w:ins>
      <w:ins w:id="55" w:author="Guy Harrison" w:date="2021-03-06T20:30:00Z">
        <w:r w:rsidR="003D0B08" w:rsidRPr="00FF62B4">
          <w:rPr>
            <w:b/>
            <w:bCs/>
            <w:rPrChange w:id="56" w:author="Guy Harrison" w:date="2021-03-06T20:32:00Z">
              <w:rPr/>
            </w:rPrChange>
          </w:rPr>
          <w:t>tables</w:t>
        </w:r>
        <w:r w:rsidR="003D0B08">
          <w:t xml:space="preserve">.  </w:t>
        </w:r>
      </w:ins>
    </w:p>
    <w:p w14:paraId="66A12941" w14:textId="1F96948E" w:rsidR="00233453" w:rsidRDefault="00FF62B4" w:rsidP="00E54C4D">
      <w:pPr>
        <w:rPr>
          <w:ins w:id="57" w:author="Guy Harrison" w:date="2021-03-06T20:36:00Z"/>
        </w:rPr>
      </w:pPr>
      <w:ins w:id="58" w:author="Guy Harrison" w:date="2021-03-06T20:32:00Z">
        <w:r w:rsidRPr="00FF62B4">
          <w:t xml:space="preserve">A table is a relation that has been given physical storage. </w:t>
        </w:r>
      </w:ins>
      <w:ins w:id="59" w:author="Guy Harrison" w:date="2021-03-06T20:33:00Z">
        <w:r w:rsidR="00264D54">
          <w:t xml:space="preserve">The underlying storage may take different forms.  </w:t>
        </w:r>
        <w:r w:rsidR="005137FC">
          <w:t xml:space="preserve"> In addition to the physical representation of the </w:t>
        </w:r>
      </w:ins>
      <w:ins w:id="60" w:author="Guy Harrison" w:date="2021-03-06T20:36:00Z">
        <w:r w:rsidR="00233453">
          <w:t>data, indexing</w:t>
        </w:r>
      </w:ins>
      <w:ins w:id="61" w:author="Guy Harrison" w:date="2021-03-06T20:34:00Z">
        <w:r w:rsidR="004027B5">
          <w:t xml:space="preserve"> and clustering schemes were introduced to facilitate </w:t>
        </w:r>
        <w:r w:rsidR="006966D5">
          <w:t xml:space="preserve">efficient data processing and implement constraints. </w:t>
        </w:r>
      </w:ins>
    </w:p>
    <w:p w14:paraId="0DEBD7B9" w14:textId="1CBEE71A" w:rsidR="00264D54" w:rsidRDefault="006966D5" w:rsidP="00E54C4D">
      <w:pPr>
        <w:rPr>
          <w:ins w:id="62" w:author="Guy Harrison" w:date="2021-03-06T20:49:00Z"/>
        </w:rPr>
      </w:pPr>
      <w:ins w:id="63" w:author="Guy Harrison" w:date="2021-03-06T20:34:00Z">
        <w:r>
          <w:t>Indexes</w:t>
        </w:r>
      </w:ins>
      <w:ins w:id="64" w:author="Guy Harrison" w:date="2021-03-06T20:38:00Z">
        <w:r w:rsidR="00435B07">
          <w:t xml:space="preserve"> and clustered </w:t>
        </w:r>
      </w:ins>
      <w:ins w:id="65" w:author="Guy Harrison" w:date="2021-03-06T20:41:00Z">
        <w:r w:rsidR="002B637C">
          <w:t>storage were</w:t>
        </w:r>
      </w:ins>
      <w:ins w:id="66" w:author="Guy Harrison" w:date="2021-03-06T20:35:00Z">
        <w:r>
          <w:t xml:space="preserve"> hardly an invention of the relational databases, </w:t>
        </w:r>
        <w:r w:rsidR="004B434D">
          <w:t>but in relational databases these structures were not required for data navigation; they transparently enh</w:t>
        </w:r>
      </w:ins>
      <w:ins w:id="67" w:author="Guy Harrison" w:date="2021-03-06T20:36:00Z">
        <w:r w:rsidR="004B434D">
          <w:t xml:space="preserve">anced query performance rather than defining the queries that could be performed. </w:t>
        </w:r>
      </w:ins>
      <w:ins w:id="68" w:author="Guy Harrison" w:date="2021-03-06T20:38:00Z">
        <w:r w:rsidR="00E26297">
          <w:t xml:space="preserve"> </w:t>
        </w:r>
      </w:ins>
      <w:ins w:id="69" w:author="Guy Harrison" w:date="2021-03-06T20:39:00Z">
        <w:r w:rsidR="00E26297">
          <w:t xml:space="preserve">The physical layout of the data </w:t>
        </w:r>
      </w:ins>
      <w:ins w:id="70" w:author="Guy Harrison" w:date="2021-03-06T20:49:00Z">
        <w:r w:rsidR="0028623A">
          <w:t>is</w:t>
        </w:r>
      </w:ins>
      <w:ins w:id="71" w:author="Guy Harrison" w:date="2021-03-06T20:39:00Z">
        <w:r w:rsidR="00E26297">
          <w:t xml:space="preserve"> independent from the logical model. </w:t>
        </w:r>
      </w:ins>
    </w:p>
    <w:p w14:paraId="62B485A5" w14:textId="1F6936D1" w:rsidR="0028623A" w:rsidRDefault="0028623A" w:rsidP="00E54C4D">
      <w:pPr>
        <w:rPr>
          <w:ins w:id="72" w:author="Guy Harrison" w:date="2021-03-06T20:33:00Z"/>
        </w:rPr>
      </w:pPr>
      <w:ins w:id="73" w:author="Guy Harrison" w:date="2021-03-06T20:49:00Z">
        <w:r>
          <w:t xml:space="preserve">Indeed, in some relational implementations </w:t>
        </w:r>
      </w:ins>
      <w:ins w:id="74" w:author="Guy Harrison" w:date="2021-03-06T20:50:00Z">
        <w:r w:rsidR="00660165">
          <w:t xml:space="preserve">a table might be implemented by multiple indexes allowing different access paths to the data.  </w:t>
        </w:r>
      </w:ins>
    </w:p>
    <w:p w14:paraId="066BA3A0" w14:textId="6A70D96F" w:rsidR="00A1373E" w:rsidRDefault="00A1373E" w:rsidP="00A1373E">
      <w:pPr>
        <w:rPr>
          <w:ins w:id="75" w:author="Guy Harrison" w:date="2021-03-06T20:21:00Z"/>
        </w:rPr>
      </w:pPr>
    </w:p>
    <w:p w14:paraId="00C2939B" w14:textId="39845409" w:rsidR="00692D49" w:rsidRDefault="00692D49" w:rsidP="00692D49">
      <w:pPr>
        <w:pStyle w:val="Heading3"/>
        <w:rPr>
          <w:ins w:id="76" w:author="Guy Harrison" w:date="2021-03-06T20:42:00Z"/>
        </w:rPr>
      </w:pPr>
      <w:moveToRangeStart w:id="77" w:author="Guy Harrison" w:date="2021-03-06T20:41:00Z" w:name="move65955735"/>
      <w:moveTo w:id="78" w:author="Guy Harrison" w:date="2021-03-06T20:41:00Z">
        <w:del w:id="79" w:author="Guy Harrison" w:date="2021-03-06T20:42:00Z">
          <w:r w:rsidDel="00692D49">
            <w:delText>ACID transactions</w:delText>
          </w:r>
        </w:del>
      </w:moveTo>
      <w:ins w:id="80" w:author="Guy Harrison" w:date="2021-03-06T20:42:00Z">
        <w:r>
          <w:t>Transactions</w:t>
        </w:r>
      </w:ins>
    </w:p>
    <w:p w14:paraId="2498A966" w14:textId="0FA77683" w:rsidR="00692D49" w:rsidRDefault="00692D49" w:rsidP="00692D49">
      <w:pPr>
        <w:rPr>
          <w:ins w:id="81" w:author="Guy Harrison" w:date="2021-03-06T20:42:00Z"/>
        </w:rPr>
      </w:pPr>
    </w:p>
    <w:p w14:paraId="267A4BDE" w14:textId="7CD97D36" w:rsidR="00692D49" w:rsidRDefault="00CF5483" w:rsidP="00692D49">
      <w:pPr>
        <w:rPr>
          <w:ins w:id="82" w:author="Guy Harrison" w:date="2021-03-06T20:55:00Z"/>
        </w:rPr>
      </w:pPr>
      <w:ins w:id="83" w:author="Guy Harrison" w:date="2021-03-06T20:47:00Z">
        <w:r>
          <w:t xml:space="preserve">A transaction </w:t>
        </w:r>
      </w:ins>
      <w:ins w:id="84" w:author="Guy Harrison" w:date="2021-03-06T20:48:00Z">
        <w:r w:rsidR="00434D91">
          <w:t xml:space="preserve">is a logical unit of work that must succeed to fail as a unit.  Transactions predated the </w:t>
        </w:r>
      </w:ins>
      <w:ins w:id="85" w:author="Guy Harrison" w:date="2021-03-06T20:50:00Z">
        <w:r w:rsidR="00D821A0">
          <w:t xml:space="preserve">relational model, but </w:t>
        </w:r>
      </w:ins>
      <w:ins w:id="86" w:author="Guy Harrison" w:date="2021-03-06T20:51:00Z">
        <w:r w:rsidR="00D821A0">
          <w:t>in</w:t>
        </w:r>
        <w:r w:rsidR="00DD35F4">
          <w:t xml:space="preserve"> </w:t>
        </w:r>
      </w:ins>
      <w:ins w:id="87" w:author="Guy Harrison" w:date="2021-03-06T20:52:00Z">
        <w:r w:rsidR="00DD35F4">
          <w:t xml:space="preserve">Codd’s relational model, the database took formal </w:t>
        </w:r>
        <w:proofErr w:type="spellStart"/>
        <w:r w:rsidR="00DD35F4">
          <w:t>repsonbility</w:t>
        </w:r>
        <w:proofErr w:type="spellEnd"/>
        <w:r w:rsidR="00DD35F4">
          <w:t xml:space="preserve"> for </w:t>
        </w:r>
      </w:ins>
      <w:ins w:id="88" w:author="Guy Harrison" w:date="2021-03-06T20:53:00Z">
        <w:r w:rsidR="00371612">
          <w:t xml:space="preserve">transactional processing.  </w:t>
        </w:r>
        <w:r w:rsidR="006B6D0C">
          <w:t xml:space="preserve">In Codd’s formulation a </w:t>
        </w:r>
      </w:ins>
      <w:ins w:id="89" w:author="Guy Harrison" w:date="2021-03-06T20:54:00Z">
        <w:r w:rsidR="006B6D0C">
          <w:t xml:space="preserve">relational system would provide </w:t>
        </w:r>
        <w:r w:rsidR="00DA0F46">
          <w:t>explicit support for commencing</w:t>
        </w:r>
        <w:r w:rsidR="004B1EAE">
          <w:t xml:space="preserve"> a tr</w:t>
        </w:r>
      </w:ins>
      <w:ins w:id="90" w:author="Guy Harrison" w:date="2021-03-06T20:55:00Z">
        <w:r w:rsidR="004B1EAE">
          <w:t xml:space="preserve">ansaction and either </w:t>
        </w:r>
        <w:proofErr w:type="gramStart"/>
        <w:r w:rsidR="004B1EAE">
          <w:t>committing, or</w:t>
        </w:r>
        <w:proofErr w:type="gramEnd"/>
        <w:r w:rsidR="004B1EAE">
          <w:t xml:space="preserve"> aborting a transaction.</w:t>
        </w:r>
      </w:ins>
    </w:p>
    <w:p w14:paraId="1363437F" w14:textId="3B8EA7BB" w:rsidR="0052075C" w:rsidRDefault="00733B27" w:rsidP="00692D49">
      <w:pPr>
        <w:rPr>
          <w:ins w:id="91" w:author="Guy Harrison" w:date="2021-03-06T20:59:00Z"/>
        </w:rPr>
      </w:pPr>
      <w:ins w:id="92" w:author="Guy Harrison" w:date="2021-03-06T20:55:00Z">
        <w:r>
          <w:t>The use of transactions to maintain consistency in application data was</w:t>
        </w:r>
      </w:ins>
      <w:ins w:id="93" w:author="Guy Harrison" w:date="2021-03-06T20:56:00Z">
        <w:r>
          <w:t xml:space="preserve"> also used internally to maintain </w:t>
        </w:r>
        <w:proofErr w:type="spellStart"/>
        <w:r>
          <w:t>consistent</w:t>
        </w:r>
        <w:r w:rsidR="004A4DB8">
          <w:t>y</w:t>
        </w:r>
        <w:proofErr w:type="spellEnd"/>
        <w:r w:rsidR="004A4DB8">
          <w:t xml:space="preserve"> between the various physical structures that represented tables.  For instance, when a </w:t>
        </w:r>
      </w:ins>
      <w:ins w:id="94" w:author="Guy Harrison" w:date="2021-03-06T20:57:00Z">
        <w:r w:rsidR="003D3706">
          <w:t xml:space="preserve">table is </w:t>
        </w:r>
      </w:ins>
      <w:proofErr w:type="spellStart"/>
      <w:ins w:id="95" w:author="Guy Harrison" w:date="2021-03-06T20:56:00Z">
        <w:r w:rsidR="004A4DB8" w:rsidRPr="004A4DB8">
          <w:t>is</w:t>
        </w:r>
        <w:proofErr w:type="spellEnd"/>
        <w:r w:rsidR="004A4DB8" w:rsidRPr="004A4DB8">
          <w:t xml:space="preserve"> represented in multiple indexes, </w:t>
        </w:r>
        <w:proofErr w:type="gramStart"/>
        <w:r w:rsidR="004A4DB8" w:rsidRPr="004A4DB8">
          <w:t>all of</w:t>
        </w:r>
        <w:proofErr w:type="gramEnd"/>
        <w:r w:rsidR="004A4DB8" w:rsidRPr="004A4DB8">
          <w:t xml:space="preserve"> those indexes must be kept in sync</w:t>
        </w:r>
      </w:ins>
      <w:ins w:id="96" w:author="Guy Harrison" w:date="2021-03-06T20:57:00Z">
        <w:r w:rsidR="003D3706">
          <w:t>.</w:t>
        </w:r>
      </w:ins>
    </w:p>
    <w:p w14:paraId="6AC572A5" w14:textId="71BEDE4E" w:rsidR="00FD3BB1" w:rsidRPr="00692D49" w:rsidDel="00B8267F" w:rsidRDefault="00B8267F">
      <w:pPr>
        <w:rPr>
          <w:del w:id="97" w:author="Guy Harrison" w:date="2021-03-06T20:59:00Z"/>
          <w:moveTo w:id="98" w:author="Guy Harrison" w:date="2021-03-06T20:41:00Z"/>
        </w:rPr>
        <w:pPrChange w:id="99" w:author="Guy Harrison" w:date="2021-03-06T21:11:00Z">
          <w:pPr>
            <w:pStyle w:val="Heading3"/>
          </w:pPr>
        </w:pPrChange>
      </w:pPr>
      <w:ins w:id="100" w:author="Guy Harrison" w:date="2021-03-06T20:59:00Z">
        <w:r>
          <w:t xml:space="preserve">Codd’s relational </w:t>
        </w:r>
      </w:ins>
      <w:ins w:id="101" w:author="Guy Harrison" w:date="2021-03-06T21:09:00Z">
        <w:r w:rsidR="00E955C3">
          <w:t>model did not</w:t>
        </w:r>
      </w:ins>
      <w:ins w:id="102" w:author="Guy Harrison" w:date="2021-03-06T21:10:00Z">
        <w:r w:rsidR="00CF6890">
          <w:t xml:space="preserve"> </w:t>
        </w:r>
      </w:ins>
      <w:ins w:id="103" w:author="Guy Harrison" w:date="2021-03-06T21:09:00Z">
        <w:r w:rsidR="00E955C3">
          <w:t xml:space="preserve">define </w:t>
        </w:r>
      </w:ins>
      <w:ins w:id="104" w:author="Guy Harrison" w:date="2021-03-06T21:10:00Z">
        <w:r w:rsidR="00CF6890">
          <w:t xml:space="preserve">all the aspects of transactional behavior that became </w:t>
        </w:r>
        <w:r w:rsidR="002D1E63">
          <w:t>common to most relational database system</w:t>
        </w:r>
      </w:ins>
      <w:ins w:id="105" w:author="Guy Harrison" w:date="2021-03-06T21:11:00Z">
        <w:r w:rsidR="002D1E63">
          <w:t>s</w:t>
        </w:r>
      </w:ins>
      <w:ins w:id="106" w:author="Guy Harrison" w:date="2021-03-06T21:10:00Z">
        <w:r w:rsidR="002D1E63">
          <w:t>.</w:t>
        </w:r>
      </w:ins>
    </w:p>
    <w:p w14:paraId="43A5462C" w14:textId="3FD5AC23" w:rsidR="00692D49" w:rsidDel="00B8267F" w:rsidRDefault="00692D49" w:rsidP="00692D49">
      <w:pPr>
        <w:pStyle w:val="BodyText"/>
        <w:rPr>
          <w:del w:id="107" w:author="Guy Harrison" w:date="2021-03-06T20:59:00Z"/>
          <w:moveTo w:id="108" w:author="Guy Harrison" w:date="2021-03-06T20:41:00Z"/>
        </w:rPr>
      </w:pPr>
      <w:moveTo w:id="109" w:author="Guy Harrison" w:date="2021-03-06T20:41:00Z">
        <w:del w:id="110" w:author="Guy Harrison" w:date="2021-03-06T20:59:00Z">
          <w:r w:rsidDel="00B8267F">
            <w:delText xml:space="preserve">The relational model and the SQL language represented two important foundations for the emerging databases of the early 1980s.  The </w:delText>
          </w:r>
          <w:r w:rsidRPr="00EC553C" w:rsidDel="00B8267F">
            <w:rPr>
              <w:b/>
              <w:bCs/>
            </w:rPr>
            <w:delText>ACID transaction model</w:delText>
          </w:r>
          <w:r w:rsidDel="00B8267F">
            <w:delText xml:space="preserve"> represented the </w:delText>
          </w:r>
          <w:commentRangeStart w:id="111"/>
          <w:r w:rsidDel="00B8267F">
            <w:delText>final piece of the puzzle</w:delText>
          </w:r>
          <w:commentRangeEnd w:id="111"/>
          <w:r w:rsidDel="00B8267F">
            <w:rPr>
              <w:rStyle w:val="CommentReference"/>
            </w:rPr>
            <w:commentReference w:id="111"/>
          </w:r>
          <w:r w:rsidDel="00B8267F">
            <w:delText xml:space="preserve">. </w:delText>
          </w:r>
        </w:del>
      </w:moveTo>
    </w:p>
    <w:p w14:paraId="3681EDE9" w14:textId="42635AA9" w:rsidR="00692D49" w:rsidRDefault="00692D49" w:rsidP="00692D49">
      <w:pPr>
        <w:pStyle w:val="BodyText"/>
        <w:rPr>
          <w:moveTo w:id="112" w:author="Guy Harrison" w:date="2021-03-06T20:41:00Z"/>
        </w:rPr>
      </w:pPr>
      <w:moveTo w:id="113" w:author="Guy Harrison" w:date="2021-03-06T20:41:00Z">
        <w:del w:id="114" w:author="Guy Harrison" w:date="2021-03-06T20:59:00Z">
          <w:r w:rsidDel="00B8267F">
            <w:delText xml:space="preserve">All databases must handle </w:delText>
          </w:r>
          <w:commentRangeStart w:id="115"/>
          <w:r w:rsidDel="00B8267F">
            <w:delText xml:space="preserve">concurrent </w:delText>
          </w:r>
          <w:commentRangeEnd w:id="115"/>
          <w:r w:rsidDel="00B8267F">
            <w:rPr>
              <w:rStyle w:val="CommentReference"/>
            </w:rPr>
            <w:commentReference w:id="115"/>
          </w:r>
          <w:r w:rsidDel="00B8267F">
            <w:delText xml:space="preserve">data change requests in a way that balances </w:delText>
          </w:r>
          <w:r w:rsidRPr="00EC553C" w:rsidDel="00B8267F">
            <w:rPr>
              <w:b/>
              <w:bCs/>
            </w:rPr>
            <w:delText>consistency</w:delText>
          </w:r>
          <w:r w:rsidDel="00B8267F">
            <w:delText xml:space="preserve"> with </w:delText>
          </w:r>
          <w:r w:rsidRPr="00EC553C" w:rsidDel="00B8267F">
            <w:rPr>
              <w:b/>
              <w:bCs/>
            </w:rPr>
            <w:delText>concurrency</w:delText>
          </w:r>
          <w:r w:rsidDel="00B8267F">
            <w:delText xml:space="preserve">. </w:delText>
          </w:r>
        </w:del>
        <w:del w:id="116" w:author="Guy Harrison" w:date="2021-03-06T21:11:00Z">
          <w:r w:rsidDel="002D1E63">
            <w:delText xml:space="preserve"> </w:delText>
          </w:r>
        </w:del>
        <w:r>
          <w:t xml:space="preserve"> In 1981 Jim Gray articulated the core principles of transaction processing that we still use today</w:t>
        </w:r>
        <w:r>
          <w:rPr>
            <w:rStyle w:val="FootnoteReference"/>
          </w:rPr>
          <w:footnoteReference w:id="4"/>
        </w:r>
        <w:r>
          <w:t xml:space="preserve">. These principles later became known as </w:t>
        </w:r>
        <w:r w:rsidRPr="00BF04F6">
          <w:rPr>
            <w:b/>
            <w:bCs/>
          </w:rPr>
          <w:t>ACID</w:t>
        </w:r>
        <w:r>
          <w:t xml:space="preserve"> – atomic, consistent, </w:t>
        </w:r>
        <w:proofErr w:type="gramStart"/>
        <w:r>
          <w:t>isolated</w:t>
        </w:r>
        <w:proofErr w:type="gramEnd"/>
        <w:r>
          <w:t xml:space="preserve"> and durable – transaction processing.  </w:t>
        </w:r>
      </w:moveTo>
    </w:p>
    <w:p w14:paraId="5938D23D" w14:textId="77777777" w:rsidR="0077725B" w:rsidRDefault="00692D49" w:rsidP="00692D49">
      <w:pPr>
        <w:pStyle w:val="BodyText"/>
        <w:rPr>
          <w:ins w:id="119" w:author="Guy Harrison" w:date="2021-03-06T21:13:00Z"/>
        </w:rPr>
      </w:pPr>
      <w:moveTo w:id="120" w:author="Guy Harrison" w:date="2021-03-06T20:41:00Z">
        <w:r>
          <w:t>As Gray put it, "</w:t>
        </w:r>
        <w:r w:rsidRPr="005A1ECE">
          <w:t xml:space="preserve">A transaction is a transformation of state which has the properties of </w:t>
        </w:r>
        <w:r w:rsidRPr="00913AA8">
          <w:rPr>
            <w:b/>
            <w:bCs/>
          </w:rPr>
          <w:t>atomicity</w:t>
        </w:r>
        <w:r w:rsidRPr="005A1ECE">
          <w:t xml:space="preserve"> (all or nothing), </w:t>
        </w:r>
        <w:r w:rsidRPr="00913AA8">
          <w:rPr>
            <w:b/>
            <w:bCs/>
          </w:rPr>
          <w:t>durability</w:t>
        </w:r>
        <w:r w:rsidRPr="005A1ECE">
          <w:t xml:space="preserve"> (effects survive failures) and </w:t>
        </w:r>
        <w:r w:rsidRPr="00913AA8">
          <w:rPr>
            <w:b/>
            <w:bCs/>
          </w:rPr>
          <w:t>consistency</w:t>
        </w:r>
        <w:r w:rsidRPr="005A1ECE">
          <w:t xml:space="preserve"> (a correct transformation).</w:t>
        </w:r>
        <w:r>
          <w:t xml:space="preserve">" The principle of </w:t>
        </w:r>
        <w:r w:rsidRPr="00BF04F6">
          <w:rPr>
            <w:b/>
            <w:bCs/>
          </w:rPr>
          <w:t>isolation</w:t>
        </w:r>
        <w:r>
          <w:t xml:space="preserve"> – added shortly after - required that one transaction should not be able to see the effects of other in-progress transactions. </w:t>
        </w:r>
      </w:moveTo>
    </w:p>
    <w:p w14:paraId="3C1273EB" w14:textId="48A30951" w:rsidR="005C565C" w:rsidRDefault="00BF4BE5" w:rsidP="00692D49">
      <w:pPr>
        <w:pStyle w:val="BodyText"/>
        <w:rPr>
          <w:moveTo w:id="121" w:author="Guy Harrison" w:date="2021-03-06T20:41:00Z"/>
        </w:rPr>
      </w:pPr>
      <w:ins w:id="122" w:author="Guy Harrison" w:date="2021-03-06T21:15:00Z">
        <w:r>
          <w:t>Perfect</w:t>
        </w:r>
      </w:ins>
      <w:ins w:id="123" w:author="Guy Harrison" w:date="2021-03-06T21:14:00Z">
        <w:r>
          <w:t xml:space="preserve"> isolation between transactions – </w:t>
        </w:r>
        <w:r w:rsidRPr="00BF4BE5">
          <w:rPr>
            <w:b/>
            <w:bCs/>
            <w:rPrChange w:id="124" w:author="Guy Harrison" w:date="2021-03-06T21:15:00Z">
              <w:rPr/>
            </w:rPrChange>
          </w:rPr>
          <w:t>serializable</w:t>
        </w:r>
        <w:r>
          <w:t xml:space="preserve"> </w:t>
        </w:r>
      </w:ins>
      <w:ins w:id="125" w:author="Guy Harrison" w:date="2021-03-06T21:15:00Z">
        <w:r>
          <w:t>isolation –</w:t>
        </w:r>
        <w:r w:rsidR="00190D8F">
          <w:t xml:space="preserve"> creates some restrictions on </w:t>
        </w:r>
      </w:ins>
      <w:ins w:id="126" w:author="Guy Harrison" w:date="2021-03-06T21:16:00Z">
        <w:r w:rsidR="00190D8F">
          <w:t xml:space="preserve">concurrent </w:t>
        </w:r>
        <w:r w:rsidR="00845344">
          <w:t xml:space="preserve">data processing.  Many databases adopted lower levels of isolation or allowed applications to choose from various isolation levels. </w:t>
        </w:r>
        <w:r w:rsidR="00190D8F">
          <w:t xml:space="preserve"> </w:t>
        </w:r>
      </w:ins>
    </w:p>
    <w:moveToRangeEnd w:id="77"/>
    <w:p w14:paraId="00F21CCA" w14:textId="77777777" w:rsidR="00A1373E" w:rsidRDefault="00A1373E">
      <w:pPr>
        <w:pStyle w:val="Heading3"/>
        <w:rPr>
          <w:ins w:id="127" w:author="Guy Harrison" w:date="2021-03-06T20:21:00Z"/>
        </w:rPr>
      </w:pPr>
    </w:p>
    <w:p w14:paraId="3198DBD8" w14:textId="23F173BF" w:rsidR="003A0064" w:rsidRDefault="00096F95">
      <w:pPr>
        <w:pStyle w:val="Heading3"/>
        <w:rPr>
          <w:ins w:id="128" w:author="Guy Harrison" w:date="2021-03-06T20:21:00Z"/>
        </w:rPr>
      </w:pPr>
      <w:r>
        <w:t>The SQL Language</w:t>
      </w:r>
    </w:p>
    <w:p w14:paraId="33EA1D78" w14:textId="77777777" w:rsidR="007A32DC" w:rsidRPr="007A32DC" w:rsidRDefault="007A32DC">
      <w:pPr>
        <w:pPrChange w:id="129" w:author="Guy Harrison" w:date="2021-03-06T20:21:00Z">
          <w:pPr>
            <w:pStyle w:val="Heading3"/>
          </w:pPr>
        </w:pPrChange>
      </w:pPr>
    </w:p>
    <w:p w14:paraId="24A8E526" w14:textId="05C9CA74" w:rsidR="0068297A" w:rsidRDefault="00D90F07" w:rsidP="00D90F07">
      <w:pPr>
        <w:pStyle w:val="BodyText"/>
      </w:pPr>
      <w:r>
        <w:t xml:space="preserve">Codd had specified that a relational system should support a </w:t>
      </w:r>
      <w:r w:rsidR="00E060EB">
        <w:t>"</w:t>
      </w:r>
      <w:r>
        <w:t>Database Sublanguage</w:t>
      </w:r>
      <w:r w:rsidR="00E060EB">
        <w:t>"</w:t>
      </w:r>
      <w:r>
        <w:t xml:space="preserve"> to navigate </w:t>
      </w:r>
      <w:r w:rsidR="003166D2">
        <w:t xml:space="preserve">and modify </w:t>
      </w:r>
      <w:r>
        <w:t>relational data</w:t>
      </w:r>
      <w:r w:rsidR="003166D2">
        <w:t xml:space="preserve">. </w:t>
      </w:r>
      <w:bookmarkEnd w:id="0"/>
      <w:bookmarkEnd w:id="2"/>
      <w:bookmarkEnd w:id="48"/>
      <w:r w:rsidR="0068297A">
        <w:t xml:space="preserve">  He proposed the </w:t>
      </w:r>
      <w:r w:rsidR="0068297A" w:rsidRPr="00360528">
        <w:rPr>
          <w:b/>
          <w:bCs/>
        </w:rPr>
        <w:t>Alpha</w:t>
      </w:r>
      <w:r w:rsidR="0068297A">
        <w:t xml:space="preserve"> language in 1971</w:t>
      </w:r>
      <w:r w:rsidR="00913AA8">
        <w:t>,</w:t>
      </w:r>
      <w:r w:rsidR="0068297A">
        <w:t xml:space="preserve"> which influenced the </w:t>
      </w:r>
      <w:r w:rsidR="0068297A" w:rsidRPr="00360528">
        <w:rPr>
          <w:b/>
          <w:bCs/>
        </w:rPr>
        <w:t>QUEL</w:t>
      </w:r>
      <w:r w:rsidR="0068297A">
        <w:t xml:space="preserve"> language designed by the creators of Ingres – an early relational database system developed at the University of California. </w:t>
      </w:r>
    </w:p>
    <w:p w14:paraId="1B10813E" w14:textId="50555E23" w:rsidR="00D90F07" w:rsidRDefault="00360528" w:rsidP="00D90F07">
      <w:pPr>
        <w:pStyle w:val="BodyText"/>
      </w:pPr>
      <w:r>
        <w:t>Meanwhile, researchers</w:t>
      </w:r>
      <w:r w:rsidR="0068297A">
        <w:t xml:space="preserve"> at IBM were developing </w:t>
      </w:r>
      <w:r w:rsidR="0068297A" w:rsidRPr="0068297A">
        <w:rPr>
          <w:b/>
          <w:bCs/>
        </w:rPr>
        <w:t>System R</w:t>
      </w:r>
      <w:r w:rsidR="0068297A" w:rsidRPr="0068297A">
        <w:t>, a</w:t>
      </w:r>
      <w:r w:rsidR="0068297A">
        <w:t xml:space="preserve"> prototype DBMS based on Codd</w:t>
      </w:r>
      <w:r w:rsidR="00E060EB">
        <w:t>'</w:t>
      </w:r>
      <w:r w:rsidR="0068297A">
        <w:t xml:space="preserve">s relational model.   They developed the </w:t>
      </w:r>
      <w:r w:rsidR="0068297A" w:rsidRPr="00360528">
        <w:rPr>
          <w:b/>
          <w:bCs/>
        </w:rPr>
        <w:t>SEQUEL</w:t>
      </w:r>
      <w:r w:rsidR="0068297A">
        <w:t xml:space="preserve"> language as the data sublanguage for the project.  SEQUEL eventually was renamed </w:t>
      </w:r>
      <w:r w:rsidR="0068297A" w:rsidRPr="00360528">
        <w:rPr>
          <w:b/>
          <w:bCs/>
        </w:rPr>
        <w:t>SQL</w:t>
      </w:r>
      <w:r w:rsidR="0068297A">
        <w:t xml:space="preserve"> and was adopted in commercial IBM databases</w:t>
      </w:r>
      <w:r w:rsidR="00D73B59">
        <w:t>,</w:t>
      </w:r>
      <w:r w:rsidR="0068297A">
        <w:t xml:space="preserve"> including</w:t>
      </w:r>
      <w:r w:rsidR="00D73B59">
        <w:t xml:space="preserve"> IBM DB2</w:t>
      </w:r>
      <w:r w:rsidR="0068297A">
        <w:t xml:space="preserve">.  </w:t>
      </w:r>
    </w:p>
    <w:p w14:paraId="353B9676" w14:textId="296877C5" w:rsidR="0068297A" w:rsidRDefault="00D73B59" w:rsidP="00D90F07">
      <w:pPr>
        <w:pStyle w:val="BodyText"/>
      </w:pPr>
      <w:r w:rsidRPr="00360528">
        <w:rPr>
          <w:b/>
          <w:bCs/>
        </w:rPr>
        <w:t>Oracle</w:t>
      </w:r>
      <w:r>
        <w:t xml:space="preserve"> chose SQL as the query language for their pioneering Oracle RDBMS</w:t>
      </w:r>
      <w:r w:rsidR="00913AA8">
        <w:t>,</w:t>
      </w:r>
      <w:r>
        <w:t xml:space="preserve"> and b</w:t>
      </w:r>
      <w:r w:rsidR="0068297A">
        <w:t xml:space="preserve">y the end of the 1970s, SQL had won out over QUEL as the relational query language </w:t>
      </w:r>
      <w:r>
        <w:t xml:space="preserve">and </w:t>
      </w:r>
      <w:r w:rsidR="0068297A">
        <w:t>became an ANSI standard language in 1986.</w:t>
      </w:r>
    </w:p>
    <w:p w14:paraId="02A717EC" w14:textId="15439907" w:rsidR="0068297A" w:rsidRDefault="0068297A" w:rsidP="00D90F07">
      <w:pPr>
        <w:pStyle w:val="BodyText"/>
      </w:pPr>
      <w:r>
        <w:t xml:space="preserve">SQL needs </w:t>
      </w:r>
      <w:proofErr w:type="gramStart"/>
      <w:r>
        <w:t>very little</w:t>
      </w:r>
      <w:proofErr w:type="gramEnd"/>
      <w:r>
        <w:t xml:space="preserve"> introductio</w:t>
      </w:r>
      <w:r w:rsidR="00360528">
        <w:t>n.  T</w:t>
      </w:r>
      <w:r>
        <w:t xml:space="preserve">oday </w:t>
      </w:r>
      <w:proofErr w:type="gramStart"/>
      <w:r>
        <w:t>it</w:t>
      </w:r>
      <w:r w:rsidR="00E060EB">
        <w:t>'</w:t>
      </w:r>
      <w:r>
        <w:t>s</w:t>
      </w:r>
      <w:proofErr w:type="gramEnd"/>
      <w:r>
        <w:t xml:space="preserve"> one of the most widely used computer languages in the world. </w:t>
      </w:r>
      <w:r w:rsidR="00360528">
        <w:t>We will</w:t>
      </w:r>
      <w:r>
        <w:t xml:space="preserve"> devote Chapter </w:t>
      </w:r>
      <w:r w:rsidR="00D73B59">
        <w:t>4</w:t>
      </w:r>
      <w:r>
        <w:t xml:space="preserve"> to the CockroachDB SQL implementation.    </w:t>
      </w:r>
    </w:p>
    <w:p w14:paraId="67ADFCCE" w14:textId="506B1463" w:rsidR="00232D11" w:rsidDel="00692D49" w:rsidRDefault="00232D11" w:rsidP="00232D11">
      <w:pPr>
        <w:pStyle w:val="Heading3"/>
        <w:rPr>
          <w:moveFrom w:id="130" w:author="Guy Harrison" w:date="2021-03-06T20:41:00Z"/>
        </w:rPr>
      </w:pPr>
      <w:moveFromRangeStart w:id="131" w:author="Guy Harrison" w:date="2021-03-06T20:41:00Z" w:name="move65955735"/>
      <w:moveFrom w:id="132" w:author="Guy Harrison" w:date="2021-03-06T20:41:00Z">
        <w:r w:rsidDel="00692D49">
          <w:t>ACID transactions</w:t>
        </w:r>
      </w:moveFrom>
    </w:p>
    <w:p w14:paraId="51B24024" w14:textId="2E3C55A3" w:rsidR="00232D11" w:rsidDel="00692D49" w:rsidRDefault="00EC553C" w:rsidP="00232D11">
      <w:pPr>
        <w:pStyle w:val="BodyText"/>
        <w:rPr>
          <w:moveFrom w:id="133" w:author="Guy Harrison" w:date="2021-03-06T20:41:00Z"/>
        </w:rPr>
      </w:pPr>
      <w:moveFrom w:id="134" w:author="Guy Harrison" w:date="2021-03-06T20:41:00Z">
        <w:r w:rsidDel="00692D49">
          <w:t xml:space="preserve">The relational model and the SQL language represented two important foundations for the emerging databases of the early 1980s.  The </w:t>
        </w:r>
        <w:r w:rsidRPr="00EC553C" w:rsidDel="00692D49">
          <w:rPr>
            <w:b/>
            <w:bCs/>
          </w:rPr>
          <w:t>ACID transaction model</w:t>
        </w:r>
        <w:r w:rsidDel="00692D49">
          <w:t xml:space="preserve"> represented the </w:t>
        </w:r>
        <w:commentRangeStart w:id="135"/>
        <w:r w:rsidDel="00692D49">
          <w:t>final piece of the puzzle</w:t>
        </w:r>
        <w:commentRangeEnd w:id="135"/>
        <w:r w:rsidDel="00692D49">
          <w:rPr>
            <w:rStyle w:val="CommentReference"/>
          </w:rPr>
          <w:commentReference w:id="135"/>
        </w:r>
        <w:r w:rsidDel="00692D49">
          <w:t xml:space="preserve">. </w:t>
        </w:r>
      </w:moveFrom>
    </w:p>
    <w:p w14:paraId="00D261DE" w14:textId="3B4BDBBB" w:rsidR="005A1ECE" w:rsidDel="00692D49" w:rsidRDefault="00EC553C" w:rsidP="00232D11">
      <w:pPr>
        <w:pStyle w:val="BodyText"/>
        <w:rPr>
          <w:moveFrom w:id="136" w:author="Guy Harrison" w:date="2021-03-06T20:41:00Z"/>
        </w:rPr>
      </w:pPr>
      <w:moveFrom w:id="137" w:author="Guy Harrison" w:date="2021-03-06T20:41:00Z">
        <w:r w:rsidDel="00692D49">
          <w:t xml:space="preserve">All databases </w:t>
        </w:r>
        <w:r w:rsidR="00BF04F6" w:rsidDel="00692D49">
          <w:t>must</w:t>
        </w:r>
        <w:r w:rsidDel="00692D49">
          <w:t xml:space="preserve"> handle </w:t>
        </w:r>
        <w:commentRangeStart w:id="138"/>
        <w:r w:rsidDel="00692D49">
          <w:t xml:space="preserve">concurrent </w:t>
        </w:r>
        <w:commentRangeEnd w:id="138"/>
        <w:r w:rsidDel="00692D49">
          <w:rPr>
            <w:rStyle w:val="CommentReference"/>
          </w:rPr>
          <w:commentReference w:id="138"/>
        </w:r>
        <w:r w:rsidDel="00692D49">
          <w:t xml:space="preserve">data change requests in a way that balances </w:t>
        </w:r>
        <w:r w:rsidRPr="00EC553C" w:rsidDel="00692D49">
          <w:rPr>
            <w:b/>
            <w:bCs/>
          </w:rPr>
          <w:t>consistency</w:t>
        </w:r>
        <w:r w:rsidDel="00692D49">
          <w:t xml:space="preserve"> with </w:t>
        </w:r>
        <w:r w:rsidRPr="00EC553C" w:rsidDel="00692D49">
          <w:rPr>
            <w:b/>
            <w:bCs/>
          </w:rPr>
          <w:t>concurrency</w:t>
        </w:r>
        <w:r w:rsidDel="00692D49">
          <w:t>.   In 1981 Jim Gray articulated the core principles of transaction processing that we still use today</w:t>
        </w:r>
        <w:r w:rsidDel="00692D49">
          <w:rPr>
            <w:rStyle w:val="FootnoteReference"/>
          </w:rPr>
          <w:footnoteReference w:id="5"/>
        </w:r>
        <w:r w:rsidDel="00692D49">
          <w:t xml:space="preserve">. These principles later became known as </w:t>
        </w:r>
        <w:r w:rsidRPr="00BF04F6" w:rsidDel="00692D49">
          <w:rPr>
            <w:b/>
            <w:bCs/>
          </w:rPr>
          <w:t>ACID</w:t>
        </w:r>
        <w:r w:rsidDel="00692D49">
          <w:t xml:space="preserve"> – atomic, consistent, isolated and durable – transaction processing.  </w:t>
        </w:r>
      </w:moveFrom>
    </w:p>
    <w:p w14:paraId="4DF1EB17" w14:textId="65942E56" w:rsidR="00EC553C" w:rsidDel="00692D49" w:rsidRDefault="005A1ECE" w:rsidP="00232D11">
      <w:pPr>
        <w:pStyle w:val="BodyText"/>
        <w:rPr>
          <w:moveFrom w:id="141" w:author="Guy Harrison" w:date="2021-03-06T20:41:00Z"/>
        </w:rPr>
      </w:pPr>
      <w:moveFrom w:id="142" w:author="Guy Harrison" w:date="2021-03-06T20:41:00Z">
        <w:r w:rsidDel="00692D49">
          <w:t>As Gray put it</w:t>
        </w:r>
        <w:r w:rsidR="00913AA8" w:rsidDel="00692D49">
          <w:t>,</w:t>
        </w:r>
        <w:r w:rsidDel="00692D49">
          <w:t xml:space="preserve"> </w:t>
        </w:r>
        <w:r w:rsidR="00E060EB" w:rsidDel="00692D49">
          <w:t>"</w:t>
        </w:r>
        <w:r w:rsidRPr="005A1ECE" w:rsidDel="00692D49">
          <w:t xml:space="preserve">A transaction is a transformation of state which has the properties of </w:t>
        </w:r>
        <w:r w:rsidRPr="00913AA8" w:rsidDel="00692D49">
          <w:rPr>
            <w:b/>
            <w:bCs/>
          </w:rPr>
          <w:t>atomicity</w:t>
        </w:r>
        <w:r w:rsidRPr="005A1ECE" w:rsidDel="00692D49">
          <w:t xml:space="preserve"> (all or nothing), </w:t>
        </w:r>
        <w:r w:rsidRPr="00913AA8" w:rsidDel="00692D49">
          <w:rPr>
            <w:b/>
            <w:bCs/>
          </w:rPr>
          <w:t>durability</w:t>
        </w:r>
        <w:r w:rsidRPr="005A1ECE" w:rsidDel="00692D49">
          <w:t xml:space="preserve"> (effects survive failures) and </w:t>
        </w:r>
        <w:r w:rsidRPr="00913AA8" w:rsidDel="00692D49">
          <w:rPr>
            <w:b/>
            <w:bCs/>
          </w:rPr>
          <w:t>consistency</w:t>
        </w:r>
        <w:r w:rsidRPr="005A1ECE" w:rsidDel="00692D49">
          <w:t xml:space="preserve"> (a correct transformation).</w:t>
        </w:r>
        <w:r w:rsidR="00E060EB" w:rsidDel="00692D49">
          <w:t>"</w:t>
        </w:r>
        <w:r w:rsidDel="00692D49">
          <w:t xml:space="preserve"> The principle of </w:t>
        </w:r>
        <w:r w:rsidR="00936007" w:rsidRPr="00BF04F6" w:rsidDel="00692D49">
          <w:rPr>
            <w:b/>
            <w:bCs/>
          </w:rPr>
          <w:t>i</w:t>
        </w:r>
        <w:r w:rsidRPr="00BF04F6" w:rsidDel="00692D49">
          <w:rPr>
            <w:b/>
            <w:bCs/>
          </w:rPr>
          <w:t>solation</w:t>
        </w:r>
        <w:r w:rsidDel="00692D49">
          <w:t xml:space="preserve"> </w:t>
        </w:r>
        <w:r w:rsidR="00BF04F6" w:rsidDel="00692D49">
          <w:t xml:space="preserve">– added shortly after - </w:t>
        </w:r>
        <w:r w:rsidDel="00692D49">
          <w:t xml:space="preserve">required that one transaction should not be able to see the effects of other in-progress transactions. </w:t>
        </w:r>
      </w:moveFrom>
    </w:p>
    <w:moveFromRangeEnd w:id="131"/>
    <w:p w14:paraId="02C10427" w14:textId="17AE7426" w:rsidR="005A1ECE" w:rsidRDefault="005A1ECE" w:rsidP="005A1ECE">
      <w:pPr>
        <w:pStyle w:val="Heading3"/>
      </w:pPr>
      <w:commentRangeStart w:id="143"/>
      <w:commentRangeStart w:id="144"/>
      <w:r>
        <w:t>The RDBMS hegemony</w:t>
      </w:r>
      <w:commentRangeEnd w:id="143"/>
      <w:r>
        <w:rPr>
          <w:rStyle w:val="CommentReference"/>
        </w:rPr>
        <w:commentReference w:id="143"/>
      </w:r>
      <w:commentRangeEnd w:id="144"/>
      <w:r>
        <w:rPr>
          <w:rStyle w:val="CommentReference"/>
        </w:rPr>
        <w:commentReference w:id="144"/>
      </w:r>
      <w:r>
        <w:t xml:space="preserve"> </w:t>
      </w:r>
    </w:p>
    <w:p w14:paraId="066272B3" w14:textId="5ABC2ADF" w:rsidR="005A1ECE" w:rsidRDefault="005A1ECE" w:rsidP="00232D11">
      <w:pPr>
        <w:pStyle w:val="BodyText"/>
      </w:pPr>
      <w:r>
        <w:t xml:space="preserve">The combination of the relational model, SQL language and ACID transactions became the dominant model for new database systems from the early 1980s through to the early 2000s.   These systems became known generically as Relational </w:t>
      </w:r>
      <w:r w:rsidR="007151FA">
        <w:t>Database</w:t>
      </w:r>
      <w:r>
        <w:t xml:space="preserve"> Management Systems (</w:t>
      </w:r>
      <w:r w:rsidRPr="007151FA">
        <w:rPr>
          <w:b/>
          <w:bCs/>
        </w:rPr>
        <w:t>RDBMS</w:t>
      </w:r>
      <w:r>
        <w:t>)</w:t>
      </w:r>
      <w:ins w:id="145" w:author="Guy Harrison" w:date="2021-03-06T21:18:00Z">
        <w:r w:rsidR="00E03A52">
          <w:t>.</w:t>
        </w:r>
      </w:ins>
      <w:del w:id="146" w:author="Guy Harrison" w:date="2021-03-06T21:18:00Z">
        <w:r w:rsidDel="00E03A52">
          <w:delText>,</w:delText>
        </w:r>
      </w:del>
      <w:r>
        <w:t xml:space="preserve"> </w:t>
      </w:r>
      <w:del w:id="147" w:author="Guy Harrison" w:date="2021-03-06T21:18:00Z">
        <w:r w:rsidDel="00E03A52">
          <w:delText>though it</w:delText>
        </w:r>
        <w:r w:rsidR="00E060EB" w:rsidDel="00E03A52">
          <w:delText>'</w:delText>
        </w:r>
        <w:r w:rsidDel="00E03A52">
          <w:delText xml:space="preserve">s important to realize that the relational model is just one of the </w:delText>
        </w:r>
        <w:commentRangeStart w:id="148"/>
        <w:r w:rsidDel="00E03A52">
          <w:delText>three important pillars</w:delText>
        </w:r>
        <w:commentRangeEnd w:id="148"/>
        <w:r w:rsidDel="00E03A52">
          <w:rPr>
            <w:rStyle w:val="CommentReference"/>
          </w:rPr>
          <w:commentReference w:id="148"/>
        </w:r>
        <w:r w:rsidDel="00E03A52">
          <w:delText xml:space="preserve"> of almost all RDBMS systems.</w:delText>
        </w:r>
      </w:del>
    </w:p>
    <w:p w14:paraId="1AAA89CF" w14:textId="565DA825" w:rsidR="005A1ECE" w:rsidRDefault="005A1ECE" w:rsidP="00232D11">
      <w:pPr>
        <w:pStyle w:val="BodyText"/>
      </w:pPr>
      <w:r>
        <w:t xml:space="preserve">By the end of the </w:t>
      </w:r>
      <w:r w:rsidR="00913AA8">
        <w:t>20</w:t>
      </w:r>
      <w:r w:rsidR="00913AA8" w:rsidRPr="00913AA8">
        <w:rPr>
          <w:vertAlign w:val="superscript"/>
        </w:rPr>
        <w:t>th</w:t>
      </w:r>
      <w:r w:rsidR="00913AA8">
        <w:t xml:space="preserve"> </w:t>
      </w:r>
      <w:r>
        <w:t>century</w:t>
      </w:r>
      <w:r w:rsidR="00FF44C9">
        <w:t>,</w:t>
      </w:r>
      <w:r>
        <w:t xml:space="preserve"> the RDBMS reigned supreme.  The leading </w:t>
      </w:r>
      <w:ins w:id="149" w:author="Guy Harrison" w:date="2021-03-06T21:17:00Z">
        <w:r w:rsidR="002A4E20">
          <w:t xml:space="preserve">commercial </w:t>
        </w:r>
      </w:ins>
      <w:r>
        <w:t xml:space="preserve">databases of the day – Oracle, Sybase, SQL Server, Informix and DB2 competed </w:t>
      </w:r>
      <w:r w:rsidR="007151FA">
        <w:t>on</w:t>
      </w:r>
      <w:r>
        <w:t xml:space="preserve"> performance, </w:t>
      </w:r>
      <w:proofErr w:type="gramStart"/>
      <w:r>
        <w:t>functionality</w:t>
      </w:r>
      <w:proofErr w:type="gramEnd"/>
      <w:r>
        <w:t xml:space="preserve"> or price, but all were virtually identical in their adoption of the relational model, SQL and ACID transactions. </w:t>
      </w:r>
      <w:ins w:id="150" w:author="Guy Harrison" w:date="2021-03-06T21:18:00Z">
        <w:r w:rsidR="002A4E20">
          <w:t xml:space="preserve"> </w:t>
        </w:r>
      </w:ins>
      <w:ins w:id="151" w:author="Guy Harrison" w:date="2021-03-06T21:19:00Z">
        <w:r w:rsidR="007D451D">
          <w:t xml:space="preserve">As open source software </w:t>
        </w:r>
        <w:r w:rsidR="00E17DE5">
          <w:t xml:space="preserve">grew in </w:t>
        </w:r>
        <w:proofErr w:type="gramStart"/>
        <w:r w:rsidR="00E17DE5">
          <w:t xml:space="preserve">popularity, </w:t>
        </w:r>
      </w:ins>
      <w:ins w:id="152" w:author="Guy Harrison" w:date="2021-03-06T21:20:00Z">
        <w:r w:rsidR="00485DE5">
          <w:t xml:space="preserve"> open</w:t>
        </w:r>
        <w:proofErr w:type="gramEnd"/>
        <w:r w:rsidR="00485DE5">
          <w:t xml:space="preserve"> source RDBMS systems such as MySQL and PostgreSQL </w:t>
        </w:r>
        <w:r w:rsidR="00AD46D8">
          <w:t>gained significant and growing traction.</w:t>
        </w:r>
      </w:ins>
    </w:p>
    <w:p w14:paraId="5180D4B6" w14:textId="29D6D789" w:rsidR="005A1ECE" w:rsidRDefault="007151FA" w:rsidP="00232D11">
      <w:pPr>
        <w:pStyle w:val="BodyText"/>
      </w:pPr>
      <w:r>
        <w:t>The</w:t>
      </w:r>
      <w:r w:rsidR="005A1ECE">
        <w:t xml:space="preserve"> RDBMS came into prevalence at around the same time as another seismic paradigm shift.  The world of Mainframe applications was giving way to the </w:t>
      </w:r>
      <w:r w:rsidR="005A1ECE" w:rsidRPr="007151FA">
        <w:rPr>
          <w:b/>
          <w:bCs/>
        </w:rPr>
        <w:t>client</w:t>
      </w:r>
      <w:r w:rsidR="00FF44C9" w:rsidRPr="007151FA">
        <w:rPr>
          <w:b/>
          <w:bCs/>
        </w:rPr>
        <w:t>-</w:t>
      </w:r>
      <w:r w:rsidR="005A1ECE" w:rsidRPr="007151FA">
        <w:rPr>
          <w:b/>
          <w:bCs/>
        </w:rPr>
        <w:t>server</w:t>
      </w:r>
      <w:r w:rsidR="005A1ECE">
        <w:t xml:space="preserve"> model.  In the client</w:t>
      </w:r>
      <w:r w:rsidR="00FF44C9">
        <w:t>-</w:t>
      </w:r>
      <w:r w:rsidR="005A1ECE">
        <w:t>server model, application code ran on microcompute</w:t>
      </w:r>
      <w:r w:rsidR="00FF44C9">
        <w:t>r</w:t>
      </w:r>
      <w:r w:rsidR="005A1ECE">
        <w:t>s (PCs) while the database ran on a minicomputer, increasingly running the UNIX operating system.  During the migration to client-server, mainframe</w:t>
      </w:r>
      <w:r w:rsidR="00FF44C9">
        <w:t>-</w:t>
      </w:r>
      <w:r w:rsidR="005A1ECE">
        <w:t>based pre-relational database</w:t>
      </w:r>
      <w:r w:rsidR="00FF44C9">
        <w:t>s</w:t>
      </w:r>
      <w:r w:rsidR="005A1ECE">
        <w:t xml:space="preserve"> were largely abandoned in </w:t>
      </w:r>
      <w:r>
        <w:t>favor</w:t>
      </w:r>
      <w:r w:rsidR="005A1ECE">
        <w:t xml:space="preserve"> of the new breed of RDBMS. </w:t>
      </w:r>
    </w:p>
    <w:p w14:paraId="359BAD92" w14:textId="0BCF7DF9" w:rsidR="005A1ECE" w:rsidRDefault="005A1ECE" w:rsidP="005A1ECE">
      <w:pPr>
        <w:pStyle w:val="Heading3"/>
      </w:pPr>
      <w:r>
        <w:t xml:space="preserve">Enter the </w:t>
      </w:r>
      <w:proofErr w:type="gramStart"/>
      <w:r>
        <w:t>Internet</w:t>
      </w:r>
      <w:proofErr w:type="gramEnd"/>
    </w:p>
    <w:p w14:paraId="322062D2" w14:textId="7ACDDB8B" w:rsidR="005A1ECE" w:rsidRDefault="002C74A1" w:rsidP="00232D11">
      <w:pPr>
        <w:pStyle w:val="BodyText"/>
      </w:pPr>
      <w:r>
        <w:t>Around the turn of the century</w:t>
      </w:r>
      <w:r w:rsidR="00FF44C9">
        <w:t>,</w:t>
      </w:r>
      <w:r w:rsidR="00A575B2">
        <w:t xml:space="preserve"> an even more important shift in application architecture</w:t>
      </w:r>
      <w:r w:rsidR="00FF44C9">
        <w:t>s</w:t>
      </w:r>
      <w:r w:rsidR="00A575B2">
        <w:t xml:space="preserve"> occurred.  That shift </w:t>
      </w:r>
      <w:r w:rsidR="00FF44C9">
        <w:t>was,</w:t>
      </w:r>
      <w:r w:rsidR="00A575B2">
        <w:t xml:space="preserve"> of course, the internet.  Initially, Internet applications ran </w:t>
      </w:r>
      <w:r w:rsidR="00FF44C9">
        <w:t>on</w:t>
      </w:r>
      <w:r w:rsidR="00A575B2">
        <w:t xml:space="preserve"> a</w:t>
      </w:r>
      <w:r w:rsidR="00FF44C9">
        <w:t xml:space="preserve"> software</w:t>
      </w:r>
      <w:r w:rsidR="00A575B2">
        <w:t xml:space="preserve"> stack not dissimilar to a traditional application.  A single large sever hosted the application</w:t>
      </w:r>
      <w:r w:rsidR="00FF44C9">
        <w:t>'</w:t>
      </w:r>
      <w:r w:rsidR="00A575B2">
        <w:t>s database,</w:t>
      </w:r>
      <w:r w:rsidR="001C01A8">
        <w:t xml:space="preserve"> while</w:t>
      </w:r>
      <w:r w:rsidR="00A575B2">
        <w:t xml:space="preserve"> application code ran on a </w:t>
      </w:r>
      <w:r w:rsidR="00E060EB">
        <w:t>"</w:t>
      </w:r>
      <w:r w:rsidR="00A575B2">
        <w:t>middle tier</w:t>
      </w:r>
      <w:r w:rsidR="00E060EB">
        <w:t>"</w:t>
      </w:r>
      <w:r w:rsidR="00A575B2">
        <w:t xml:space="preserve"> server and </w:t>
      </w:r>
      <w:r w:rsidR="001C01A8">
        <w:t>end-users</w:t>
      </w:r>
      <w:r w:rsidR="00A575B2">
        <w:t xml:space="preserve"> interacted with the application through web browsers. </w:t>
      </w:r>
    </w:p>
    <w:p w14:paraId="44285AD3" w14:textId="01C4C125" w:rsidR="00A575B2" w:rsidRDefault="00A575B2" w:rsidP="00232D11">
      <w:pPr>
        <w:pStyle w:val="BodyText"/>
      </w:pPr>
      <w:r>
        <w:t xml:space="preserve">In the </w:t>
      </w:r>
      <w:r w:rsidR="00FF44C9">
        <w:t>early</w:t>
      </w:r>
      <w:r>
        <w:t xml:space="preserve"> internet, this architecture sufficed – though often </w:t>
      </w:r>
      <w:r w:rsidR="00FF44C9">
        <w:t xml:space="preserve">just </w:t>
      </w:r>
      <w:r>
        <w:t xml:space="preserve">barely.  The monolithic database servers were often a performance bottleneck, and although standby databases were routinely deployed, a database failure was one of the most common causes of application failure. </w:t>
      </w:r>
    </w:p>
    <w:p w14:paraId="70B3E500" w14:textId="3712DBD5" w:rsidR="00A575B2" w:rsidRDefault="00BF6377" w:rsidP="00232D11">
      <w:pPr>
        <w:pStyle w:val="BodyText"/>
      </w:pPr>
      <w:r>
        <w:t xml:space="preserve">As the web grew, the limitations of the centralized RDBMS became untenable.  The emerging </w:t>
      </w:r>
      <w:r w:rsidR="00FF44C9">
        <w:t xml:space="preserve">"Web 2.0" </w:t>
      </w:r>
      <w:r>
        <w:t>social network and e-commerce sites had two characteristics that were increasingly difficult to support:</w:t>
      </w:r>
    </w:p>
    <w:p w14:paraId="3BB910C8" w14:textId="60A021F7" w:rsidR="00BF6377" w:rsidRDefault="00BF6377" w:rsidP="00BF6377">
      <w:pPr>
        <w:pStyle w:val="BodyText"/>
        <w:numPr>
          <w:ilvl w:val="0"/>
          <w:numId w:val="5"/>
        </w:numPr>
      </w:pPr>
      <w:r>
        <w:t xml:space="preserve">These systems had </w:t>
      </w:r>
      <w:r w:rsidR="00FF44C9">
        <w:t xml:space="preserve">a </w:t>
      </w:r>
      <w:r>
        <w:t xml:space="preserve">global or near-global scale.  Users in multiple continents </w:t>
      </w:r>
      <w:r w:rsidR="004B2139">
        <w:t>needed to</w:t>
      </w:r>
      <w:r>
        <w:t xml:space="preserve"> </w:t>
      </w:r>
      <w:r w:rsidR="00FF44C9">
        <w:t>simultaneously</w:t>
      </w:r>
      <w:r>
        <w:t xml:space="preserve"> </w:t>
      </w:r>
      <w:r w:rsidR="00EA7751">
        <w:t xml:space="preserve">access </w:t>
      </w:r>
      <w:r>
        <w:t>the application</w:t>
      </w:r>
      <w:r w:rsidR="0026136C">
        <w:t>.</w:t>
      </w:r>
    </w:p>
    <w:p w14:paraId="364963F5" w14:textId="65C72A48" w:rsidR="00BF6377" w:rsidRDefault="00BF6377" w:rsidP="00BF6377">
      <w:pPr>
        <w:pStyle w:val="BodyText"/>
        <w:numPr>
          <w:ilvl w:val="0"/>
          <w:numId w:val="5"/>
        </w:numPr>
      </w:pPr>
      <w:r>
        <w:t xml:space="preserve">Any level of downtime was undesirable.  The old model of </w:t>
      </w:r>
      <w:r w:rsidR="00E060EB">
        <w:t>"</w:t>
      </w:r>
      <w:r>
        <w:t>weekend upgrades</w:t>
      </w:r>
      <w:r w:rsidR="00E060EB">
        <w:t>"</w:t>
      </w:r>
      <w:r>
        <w:t xml:space="preserve"> </w:t>
      </w:r>
      <w:r w:rsidR="00FF44C9">
        <w:t xml:space="preserve">was </w:t>
      </w:r>
      <w:r>
        <w:t xml:space="preserve">no longer </w:t>
      </w:r>
      <w:r w:rsidR="00FF44C9">
        <w:t>acceptable</w:t>
      </w:r>
      <w:r>
        <w:t>. There was no maintenance window that did not involve significant business disruption.</w:t>
      </w:r>
    </w:p>
    <w:p w14:paraId="1C22D537" w14:textId="27539561" w:rsidR="0026136C" w:rsidRDefault="0026136C" w:rsidP="0026136C">
      <w:pPr>
        <w:pStyle w:val="BodyText"/>
      </w:pPr>
      <w:r>
        <w:t xml:space="preserve">All parties agreed that the monolithic single database system would have to </w:t>
      </w:r>
      <w:r w:rsidR="004B2139">
        <w:t>give way</w:t>
      </w:r>
      <w:r>
        <w:t xml:space="preserve"> if the demands of the new breed of internet applications were to be realized.  But it became recognized that </w:t>
      </w:r>
      <w:proofErr w:type="gramStart"/>
      <w:r>
        <w:t>a very significant</w:t>
      </w:r>
      <w:proofErr w:type="gramEnd"/>
      <w:r>
        <w:t xml:space="preserve"> and potentially immovable </w:t>
      </w:r>
      <w:r w:rsidR="00FF44C9">
        <w:t>obstacle</w:t>
      </w:r>
      <w:r>
        <w:t xml:space="preserve"> stood in the way:  </w:t>
      </w:r>
      <w:r w:rsidRPr="00EA7751">
        <w:rPr>
          <w:b/>
          <w:bCs/>
        </w:rPr>
        <w:t>CAP Theorem</w:t>
      </w:r>
      <w:r>
        <w:t xml:space="preserve">. </w:t>
      </w:r>
    </w:p>
    <w:p w14:paraId="105D1E70" w14:textId="0C2F0DB0" w:rsidR="0026136C" w:rsidRDefault="0026136C" w:rsidP="0026136C">
      <w:pPr>
        <w:pStyle w:val="BodyText"/>
      </w:pPr>
      <w:r>
        <w:t>CAP – or Brewer</w:t>
      </w:r>
      <w:r w:rsidR="00E060EB">
        <w:t>'</w:t>
      </w:r>
      <w:r>
        <w:t>s – theorem</w:t>
      </w:r>
      <w:r w:rsidR="00A76697">
        <w:rPr>
          <w:rStyle w:val="FootnoteReference"/>
        </w:rPr>
        <w:footnoteReference w:id="6"/>
      </w:r>
      <w:r>
        <w:t xml:space="preserve"> states that you can only have at most two of three desirable characteristics in a distributed system:</w:t>
      </w:r>
    </w:p>
    <w:p w14:paraId="3B381D17" w14:textId="3CAF349C" w:rsidR="0026136C" w:rsidRDefault="0026136C" w:rsidP="0026136C">
      <w:pPr>
        <w:pStyle w:val="BodyText"/>
        <w:numPr>
          <w:ilvl w:val="0"/>
          <w:numId w:val="6"/>
        </w:numPr>
      </w:pPr>
      <w:r w:rsidRPr="00EA7751">
        <w:rPr>
          <w:b/>
          <w:bCs/>
        </w:rPr>
        <w:t>Consistency</w:t>
      </w:r>
      <w:r>
        <w:t xml:space="preserve">:  every user sees a consistent view of the database state. </w:t>
      </w:r>
    </w:p>
    <w:p w14:paraId="1DC3D8B8" w14:textId="7EC11D88" w:rsidR="0026136C" w:rsidRDefault="0026136C" w:rsidP="0026136C">
      <w:pPr>
        <w:pStyle w:val="BodyText"/>
        <w:numPr>
          <w:ilvl w:val="0"/>
          <w:numId w:val="6"/>
        </w:numPr>
      </w:pPr>
      <w:r w:rsidRPr="00EA7751">
        <w:rPr>
          <w:b/>
          <w:bCs/>
        </w:rPr>
        <w:t>Availability</w:t>
      </w:r>
      <w:r>
        <w:t xml:space="preserve">: the database remains available </w:t>
      </w:r>
      <w:commentRangeStart w:id="153"/>
      <w:del w:id="154" w:author="Guy Harrison" w:date="2021-03-06T21:24:00Z">
        <w:r w:rsidDel="0009073E">
          <w:delText>even if some</w:delText>
        </w:r>
      </w:del>
      <w:proofErr w:type="spellStart"/>
      <w:ins w:id="155" w:author="Guy Harrison" w:date="2021-03-06T21:24:00Z">
        <w:r w:rsidR="0009073E">
          <w:t>unelss</w:t>
        </w:r>
        <w:proofErr w:type="spellEnd"/>
        <w:r w:rsidR="0009073E">
          <w:t xml:space="preserve"> all </w:t>
        </w:r>
      </w:ins>
      <w:r>
        <w:t xml:space="preserve"> </w:t>
      </w:r>
      <w:commentRangeEnd w:id="153"/>
      <w:r>
        <w:rPr>
          <w:rStyle w:val="CommentReference"/>
        </w:rPr>
        <w:commentReference w:id="153"/>
      </w:r>
      <w:r>
        <w:t>elements of the distributed system fail.</w:t>
      </w:r>
    </w:p>
    <w:p w14:paraId="7B646FD9" w14:textId="23E9CB34" w:rsidR="0026136C" w:rsidRDefault="0026136C" w:rsidP="0026136C">
      <w:pPr>
        <w:pStyle w:val="BodyText"/>
        <w:numPr>
          <w:ilvl w:val="0"/>
          <w:numId w:val="6"/>
        </w:numPr>
      </w:pPr>
      <w:r w:rsidRPr="00EA7751">
        <w:rPr>
          <w:b/>
          <w:bCs/>
        </w:rPr>
        <w:t>Partition Tolerance</w:t>
      </w:r>
      <w:r>
        <w:t xml:space="preserve">: the system </w:t>
      </w:r>
      <w:del w:id="156" w:author="Guy Harrison" w:date="2021-03-06T21:22:00Z">
        <w:r w:rsidDel="00CB7C41">
          <w:delText xml:space="preserve">remains </w:delText>
        </w:r>
      </w:del>
      <w:ins w:id="157" w:author="Guy Harrison" w:date="2021-03-06T21:22:00Z">
        <w:r w:rsidR="00CB7C41">
          <w:t xml:space="preserve">runs in an environment in which </w:t>
        </w:r>
      </w:ins>
      <w:commentRangeStart w:id="158"/>
      <w:del w:id="159" w:author="Guy Harrison" w:date="2021-03-06T21:22:00Z">
        <w:r w:rsidDel="00CB7C41">
          <w:delText xml:space="preserve">available </w:delText>
        </w:r>
        <w:commentRangeEnd w:id="158"/>
        <w:r w:rsidDel="00CB7C41">
          <w:rPr>
            <w:rStyle w:val="CommentReference"/>
          </w:rPr>
          <w:commentReference w:id="158"/>
        </w:r>
        <w:r w:rsidDel="00CB7C41">
          <w:delText xml:space="preserve">even if </w:delText>
        </w:r>
      </w:del>
      <w:r>
        <w:t xml:space="preserve">a network partition </w:t>
      </w:r>
      <w:ins w:id="160" w:author="Guy Harrison" w:date="2021-03-06T21:22:00Z">
        <w:r w:rsidR="00CB7C41">
          <w:t xml:space="preserve">might </w:t>
        </w:r>
      </w:ins>
      <w:r>
        <w:t>divide</w:t>
      </w:r>
      <w:del w:id="161" w:author="Guy Harrison" w:date="2021-03-06T21:22:00Z">
        <w:r w:rsidDel="00CB7C41">
          <w:delText>s</w:delText>
        </w:r>
      </w:del>
      <w:r>
        <w:t xml:space="preserve"> the distributed system in two.</w:t>
      </w:r>
    </w:p>
    <w:p w14:paraId="69DACD3B" w14:textId="7F3F0E8B" w:rsidR="00F75CAE" w:rsidRDefault="00F75CAE" w:rsidP="00F75CAE">
      <w:pPr>
        <w:pStyle w:val="BodyText"/>
        <w:keepNext/>
        <w:rPr>
          <w:ins w:id="162" w:author="Guy Harrison" w:date="2021-03-06T21:36:00Z"/>
        </w:rPr>
      </w:pPr>
      <w:del w:id="163" w:author="Guy Harrison" w:date="2021-03-06T21:36:00Z">
        <w:r w:rsidDel="009367E8">
          <w:rPr>
            <w:noProof/>
          </w:rPr>
          <w:drawing>
            <wp:inline distT="0" distB="0" distL="0" distR="0" wp14:anchorId="4998F54E" wp14:editId="0C4647D9">
              <wp:extent cx="5943600" cy="4363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3085"/>
                      </a:xfrm>
                      <a:prstGeom prst="rect">
                        <a:avLst/>
                      </a:prstGeom>
                    </pic:spPr>
                  </pic:pic>
                </a:graphicData>
              </a:graphic>
            </wp:inline>
          </w:drawing>
        </w:r>
      </w:del>
    </w:p>
    <w:p w14:paraId="311DEBF9" w14:textId="14D6DD34" w:rsidR="009367E8" w:rsidRDefault="00BD3E91" w:rsidP="00F75CAE">
      <w:pPr>
        <w:pStyle w:val="BodyText"/>
        <w:keepNext/>
      </w:pPr>
      <w:ins w:id="164" w:author="Guy Harrison" w:date="2021-03-06T21:36:00Z">
        <w:r>
          <w:object w:dxaOrig="8485" w:dyaOrig="6109" w14:anchorId="71B055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05.25pt" o:ole="">
              <v:imagedata r:id="rId15" o:title=""/>
            </v:shape>
            <o:OLEObject Type="Embed" ProgID="Visio.Drawing.15" ShapeID="_x0000_i1025" DrawAspect="Content" ObjectID="_1676639025" r:id="rId16"/>
          </w:object>
        </w:r>
      </w:ins>
    </w:p>
    <w:p w14:paraId="0A002DDF" w14:textId="0BC76ECA" w:rsidR="00F75CAE" w:rsidRDefault="00F75CAE" w:rsidP="00F75CAE">
      <w:pPr>
        <w:pStyle w:val="Caption"/>
      </w:pPr>
      <w:r>
        <w:t>Cap Theorem states that a system cannot support all three of Consistency, Availability and Par</w:t>
      </w:r>
      <w:r w:rsidR="00EA7751">
        <w:t>t</w:t>
      </w:r>
      <w:r>
        <w:t>ition Tolerance</w:t>
      </w:r>
    </w:p>
    <w:p w14:paraId="090405DE" w14:textId="154D3882" w:rsidR="0026136C" w:rsidRDefault="0026136C" w:rsidP="0026136C">
      <w:pPr>
        <w:pStyle w:val="BodyText"/>
      </w:pPr>
      <w:r>
        <w:t xml:space="preserve">For instance, consider the case of a global e-commerce system with users in North America and Europe.  If the network between the two continents fails (a network partition), then you </w:t>
      </w:r>
      <w:r w:rsidR="00255AA8">
        <w:t>must</w:t>
      </w:r>
      <w:r>
        <w:t xml:space="preserve"> choose one of the </w:t>
      </w:r>
      <w:r w:rsidR="009D2821">
        <w:t>following outcomes:</w:t>
      </w:r>
    </w:p>
    <w:p w14:paraId="7EA17F76" w14:textId="29BCE4B1" w:rsidR="009D2821" w:rsidRDefault="009D2821" w:rsidP="009D2821">
      <w:pPr>
        <w:pStyle w:val="BodyText"/>
        <w:numPr>
          <w:ilvl w:val="0"/>
          <w:numId w:val="6"/>
        </w:numPr>
      </w:pPr>
      <w:r>
        <w:t xml:space="preserve">Users in Europe and North America may see different versions of the database: </w:t>
      </w:r>
      <w:r w:rsidRPr="00255AA8">
        <w:rPr>
          <w:b/>
          <w:bCs/>
        </w:rPr>
        <w:t>sacrificing</w:t>
      </w:r>
      <w:r>
        <w:t xml:space="preserve"> </w:t>
      </w:r>
      <w:r w:rsidRPr="009D2821">
        <w:rPr>
          <w:b/>
          <w:bCs/>
        </w:rPr>
        <w:t>consistency</w:t>
      </w:r>
      <w:r>
        <w:t xml:space="preserve">. </w:t>
      </w:r>
    </w:p>
    <w:p w14:paraId="4E9E35DD" w14:textId="278DE131" w:rsidR="009D2821" w:rsidRPr="009D2821" w:rsidRDefault="009D2821" w:rsidP="009D2821">
      <w:pPr>
        <w:pStyle w:val="BodyText"/>
        <w:numPr>
          <w:ilvl w:val="0"/>
          <w:numId w:val="6"/>
        </w:numPr>
      </w:pPr>
      <w:r>
        <w:t xml:space="preserve">One of the two regions needs to shutdown (or go read-only): </w:t>
      </w:r>
      <w:r w:rsidRPr="00255AA8">
        <w:rPr>
          <w:b/>
          <w:bCs/>
        </w:rPr>
        <w:t>sacrificing</w:t>
      </w:r>
      <w:r>
        <w:t xml:space="preserve"> </w:t>
      </w:r>
      <w:r w:rsidRPr="009D2821">
        <w:rPr>
          <w:b/>
          <w:bCs/>
        </w:rPr>
        <w:t>availability</w:t>
      </w:r>
      <w:r>
        <w:rPr>
          <w:b/>
          <w:bCs/>
        </w:rPr>
        <w:t>.</w:t>
      </w:r>
    </w:p>
    <w:p w14:paraId="0904EA99" w14:textId="16CACE6F" w:rsidR="009D2821" w:rsidRPr="009D2821" w:rsidRDefault="009D2821" w:rsidP="009D2821">
      <w:pPr>
        <w:pStyle w:val="BodyText"/>
      </w:pPr>
      <w:r>
        <w:t>Clustered RDBMS systems of the day would generally sacrifice availability.  For instance, in Oracle</w:t>
      </w:r>
      <w:r w:rsidR="00E060EB">
        <w:t>'</w:t>
      </w:r>
      <w:r>
        <w:t xml:space="preserve">s RAC clustered database, a network partition between nodes would </w:t>
      </w:r>
      <w:r w:rsidR="00B03B5A">
        <w:t xml:space="preserve">cause </w:t>
      </w:r>
      <w:r w:rsidR="006219B1">
        <w:t xml:space="preserve">all nodes in </w:t>
      </w:r>
      <w:r>
        <w:t xml:space="preserve">one of the partitions to </w:t>
      </w:r>
      <w:r w:rsidR="006219B1">
        <w:t>shut down</w:t>
      </w:r>
      <w:r>
        <w:t xml:space="preserve">.  </w:t>
      </w:r>
    </w:p>
    <w:p w14:paraId="0B18A678" w14:textId="2DF5695D" w:rsidR="0026136C" w:rsidRDefault="00BF6377" w:rsidP="009D2821">
      <w:pPr>
        <w:pStyle w:val="BodyText"/>
      </w:pPr>
      <w:r>
        <w:t>Internet pioneers</w:t>
      </w:r>
      <w:r w:rsidR="009D2821">
        <w:t xml:space="preserve"> such as Amazon</w:t>
      </w:r>
      <w:r w:rsidR="00B03B5A">
        <w:t>,</w:t>
      </w:r>
      <w:r w:rsidR="009D2821">
        <w:t xml:space="preserve"> however, believed that availability was more important tha</w:t>
      </w:r>
      <w:r w:rsidR="00B03B5A">
        <w:t>n</w:t>
      </w:r>
      <w:r w:rsidR="009D2821">
        <w:t xml:space="preserve"> strict consistency.  </w:t>
      </w:r>
      <w:r>
        <w:t xml:space="preserve"> </w:t>
      </w:r>
      <w:r w:rsidR="0026136C">
        <w:t xml:space="preserve"> </w:t>
      </w:r>
      <w:r w:rsidR="009D2821">
        <w:t xml:space="preserve">Amazon developed a database system – </w:t>
      </w:r>
      <w:r w:rsidR="009D2821" w:rsidRPr="009D2821">
        <w:rPr>
          <w:b/>
          <w:bCs/>
        </w:rPr>
        <w:t>Dynamo</w:t>
      </w:r>
      <w:r w:rsidR="009D2821">
        <w:t xml:space="preserve"> – that implemented </w:t>
      </w:r>
      <w:r w:rsidR="00E060EB">
        <w:t>"</w:t>
      </w:r>
      <w:r w:rsidR="009D2821" w:rsidRPr="006219B1">
        <w:rPr>
          <w:b/>
          <w:bCs/>
        </w:rPr>
        <w:t>eventual consistency</w:t>
      </w:r>
      <w:r w:rsidR="00E060EB">
        <w:t>"</w:t>
      </w:r>
      <w:r w:rsidR="009D2821">
        <w:t>.  In the event of a partition, all zones would continue to have access to the system, but when the partition was resolved, inconsistencies would be reconciled</w:t>
      </w:r>
      <w:r w:rsidR="00B03B5A">
        <w:t xml:space="preserve"> – possibly losing data in the process</w:t>
      </w:r>
      <w:r w:rsidR="009D2821">
        <w:t xml:space="preserve">. </w:t>
      </w:r>
    </w:p>
    <w:p w14:paraId="541A349C" w14:textId="591A2459" w:rsidR="005A1ECE" w:rsidRDefault="009D2821" w:rsidP="00232D11">
      <w:pPr>
        <w:pStyle w:val="BodyText"/>
      </w:pPr>
      <w:commentRangeStart w:id="165"/>
      <w:del w:id="166" w:author="Guy Harrison" w:date="2021-03-06T21:38:00Z">
        <w:r w:rsidDel="00922D74">
          <w:delText>It's worth noting</w:delText>
        </w:r>
        <w:r w:rsidR="00C1164E" w:rsidDel="00922D74">
          <w:delText>,</w:delText>
        </w:r>
        <w:r w:rsidR="00F114D1" w:rsidDel="00922D74">
          <w:delText xml:space="preserve"> however</w:delText>
        </w:r>
        <w:r w:rsidDel="00922D74">
          <w:delText xml:space="preserve">, that there is nothing about the SQL language or the relational model </w:delText>
        </w:r>
        <w:r w:rsidR="00F114D1" w:rsidDel="00922D74">
          <w:delText>that is affected by</w:delText>
        </w:r>
        <w:r w:rsidDel="00922D74">
          <w:delText xml:space="preserve"> </w:delText>
        </w:r>
        <w:r w:rsidR="00C1164E" w:rsidDel="00922D74">
          <w:delText xml:space="preserve">the </w:delText>
        </w:r>
        <w:r w:rsidDel="00922D74">
          <w:delText>CAP theorem</w:delText>
        </w:r>
        <w:commentRangeEnd w:id="165"/>
        <w:r w:rsidDel="00922D74">
          <w:rPr>
            <w:rStyle w:val="CommentReference"/>
          </w:rPr>
          <w:commentReference w:id="165"/>
        </w:r>
        <w:r w:rsidDel="00922D74">
          <w:delText xml:space="preserve">.  It was the ACID transaction model – not the relational model or SQL </w:delText>
        </w:r>
        <w:r w:rsidR="00F114D1" w:rsidDel="00922D74">
          <w:delText xml:space="preserve">- </w:delText>
        </w:r>
        <w:r w:rsidDel="00922D74">
          <w:delText xml:space="preserve">that </w:delText>
        </w:r>
        <w:r w:rsidR="001958CD" w:rsidDel="00922D74">
          <w:delText xml:space="preserve">(arguably) </w:delText>
        </w:r>
        <w:r w:rsidDel="00922D74">
          <w:delText xml:space="preserve">needed to be sacrificed in order to achieve perfect availability at </w:delText>
        </w:r>
        <w:r w:rsidR="00C1164E" w:rsidDel="00922D74">
          <w:delText xml:space="preserve">a </w:delText>
        </w:r>
        <w:r w:rsidDel="00922D74">
          <w:delText xml:space="preserve">global scale. </w:delText>
        </w:r>
      </w:del>
      <w:ins w:id="167" w:author="Guy Harrison" w:date="2021-03-06T21:39:00Z">
        <w:r w:rsidR="003F330F">
          <w:t xml:space="preserve">   </w:t>
        </w:r>
      </w:ins>
    </w:p>
    <w:p w14:paraId="7761C05C" w14:textId="75DD3DE3" w:rsidR="006C655E" w:rsidRDefault="006C655E" w:rsidP="006C655E">
      <w:pPr>
        <w:pStyle w:val="Heading3"/>
      </w:pPr>
      <w:r>
        <w:t>The NoSQL movement</w:t>
      </w:r>
    </w:p>
    <w:p w14:paraId="1DA8FFE8" w14:textId="1C788C06" w:rsidR="00574371" w:rsidRDefault="006C655E" w:rsidP="006C655E">
      <w:pPr>
        <w:pStyle w:val="BodyText"/>
      </w:pPr>
      <w:r>
        <w:t xml:space="preserve">Between 2008-2010 </w:t>
      </w:r>
      <w:proofErr w:type="gramStart"/>
      <w:r>
        <w:t>dozens</w:t>
      </w:r>
      <w:proofErr w:type="gramEnd"/>
      <w:r>
        <w:t xml:space="preserve"> of new database systems emerged, all of which abandoned the three pillars of the RDBMS – </w:t>
      </w:r>
      <w:r w:rsidR="001958CD">
        <w:t xml:space="preserve">the </w:t>
      </w:r>
      <w:r>
        <w:t>relational data model, SQL language and ACID transactions.   Some of these new systems – Cassandra, Riak, Project Voldemort, HBase</w:t>
      </w:r>
      <w:r w:rsidR="00C1164E">
        <w:t>,</w:t>
      </w:r>
      <w:r>
        <w:t xml:space="preserve"> for example – were directly influenced by non-relational technologies developed at Amazon and Google. </w:t>
      </w:r>
    </w:p>
    <w:p w14:paraId="2566F30F" w14:textId="791C9E32" w:rsidR="006C655E" w:rsidRDefault="001958CD" w:rsidP="006C655E">
      <w:pPr>
        <w:pStyle w:val="BodyText"/>
      </w:pPr>
      <w:r>
        <w:t>Many</w:t>
      </w:r>
      <w:r w:rsidR="00574371">
        <w:t xml:space="preserve"> of these systems were essentially </w:t>
      </w:r>
      <w:r w:rsidR="00E060EB">
        <w:t>"</w:t>
      </w:r>
      <w:r w:rsidR="00574371">
        <w:t>schema</w:t>
      </w:r>
      <w:r w:rsidR="00EA7751">
        <w:t>-</w:t>
      </w:r>
      <w:r w:rsidR="00574371">
        <w:t>free</w:t>
      </w:r>
      <w:r w:rsidR="00E060EB">
        <w:t>"</w:t>
      </w:r>
      <w:r w:rsidR="00EA7751">
        <w:t xml:space="preserve"> – requiring or even supporting no specific structure for the data they stored. </w:t>
      </w:r>
      <w:r w:rsidR="00574371">
        <w:t xml:space="preserve"> </w:t>
      </w:r>
      <w:proofErr w:type="gramStart"/>
      <w:r w:rsidR="00EA7751">
        <w:t>In particular</w:t>
      </w:r>
      <w:r w:rsidR="00C1164E">
        <w:t>, in</w:t>
      </w:r>
      <w:proofErr w:type="gramEnd"/>
      <w:r w:rsidR="00C1164E">
        <w:t xml:space="preserve"> </w:t>
      </w:r>
      <w:r w:rsidR="00C1164E" w:rsidRPr="00680C44">
        <w:rPr>
          <w:b/>
          <w:bCs/>
        </w:rPr>
        <w:t>k</w:t>
      </w:r>
      <w:r w:rsidR="00574371" w:rsidRPr="00680C44">
        <w:rPr>
          <w:b/>
          <w:bCs/>
        </w:rPr>
        <w:t>ey-</w:t>
      </w:r>
      <w:r w:rsidR="00C1164E" w:rsidRPr="00680C44">
        <w:rPr>
          <w:b/>
          <w:bCs/>
        </w:rPr>
        <w:t>v</w:t>
      </w:r>
      <w:r w:rsidR="00574371" w:rsidRPr="00680C44">
        <w:rPr>
          <w:b/>
          <w:bCs/>
        </w:rPr>
        <w:t>alue databases</w:t>
      </w:r>
      <w:r w:rsidR="00574371">
        <w:t>, a</w:t>
      </w:r>
      <w:r w:rsidR="00C1164E">
        <w:t>n</w:t>
      </w:r>
      <w:r w:rsidR="00574371">
        <w:t xml:space="preserve"> </w:t>
      </w:r>
      <w:r w:rsidR="00C1164E">
        <w:t xml:space="preserve">arbitrary </w:t>
      </w:r>
      <w:r w:rsidR="00574371">
        <w:t xml:space="preserve">key </w:t>
      </w:r>
      <w:r w:rsidR="00C1164E">
        <w:t>provides programmatic</w:t>
      </w:r>
      <w:r w:rsidR="00574371">
        <w:t xml:space="preserve"> access to an arbitrary structured </w:t>
      </w:r>
      <w:r w:rsidR="00E060EB">
        <w:t>"</w:t>
      </w:r>
      <w:r w:rsidR="00574371">
        <w:t>value</w:t>
      </w:r>
      <w:r w:rsidR="00E060EB">
        <w:t>"</w:t>
      </w:r>
      <w:r w:rsidR="00574371">
        <w:t>.</w:t>
      </w:r>
      <w:r w:rsidR="006C655E">
        <w:t xml:space="preserve"> </w:t>
      </w:r>
      <w:r w:rsidR="00574371">
        <w:t xml:space="preserve"> </w:t>
      </w:r>
      <w:r w:rsidR="00C1164E">
        <w:t>The database knows nothing about what is in th</w:t>
      </w:r>
      <w:r w:rsidR="00680C44">
        <w:t xml:space="preserve">is </w:t>
      </w:r>
      <w:r w:rsidR="00C1164E">
        <w:t xml:space="preserve">value.  From the database's view, the value is just a set of unstructured bits.  </w:t>
      </w:r>
      <w:r w:rsidR="00574371">
        <w:t xml:space="preserve">Other </w:t>
      </w:r>
      <w:r w:rsidR="00C1164E">
        <w:t xml:space="preserve">non-relational </w:t>
      </w:r>
      <w:r w:rsidR="00574371">
        <w:t xml:space="preserve">systems represented data in semi-tabular formats or as </w:t>
      </w:r>
      <w:r w:rsidR="00574371" w:rsidRPr="004972AD">
        <w:rPr>
          <w:b/>
          <w:bCs/>
        </w:rPr>
        <w:t>JSON</w:t>
      </w:r>
      <w:r w:rsidR="00574371">
        <w:t xml:space="preserve"> (JavaScript Object Notation) documents.  However, none </w:t>
      </w:r>
      <w:r w:rsidR="00C1164E">
        <w:t xml:space="preserve">of these new databases </w:t>
      </w:r>
      <w:r w:rsidR="00574371">
        <w:t xml:space="preserve">implemented </w:t>
      </w:r>
      <w:r w:rsidR="00C1164E">
        <w:t xml:space="preserve">the principles of the relational model. </w:t>
      </w:r>
    </w:p>
    <w:p w14:paraId="2175EC11" w14:textId="43D6C3D5" w:rsidR="006C655E" w:rsidRDefault="006C655E" w:rsidP="006C655E">
      <w:pPr>
        <w:pStyle w:val="BodyText"/>
      </w:pPr>
      <w:r>
        <w:t>These systems were initially referred to as Distributed Non-Relational Database Systems (DNRDBMS</w:t>
      </w:r>
      <w:r w:rsidR="004972AD">
        <w:t>), but</w:t>
      </w:r>
      <w:r>
        <w:t xml:space="preserve"> – because they did not include the SQL language – rapidly become know</w:t>
      </w:r>
      <w:r w:rsidR="00C1164E">
        <w:t xml:space="preserve">n by the far </w:t>
      </w:r>
      <w:r w:rsidR="004972AD">
        <w:t>catchier</w:t>
      </w:r>
      <w:r w:rsidR="00C1164E">
        <w:t xml:space="preserve"> term </w:t>
      </w:r>
      <w:r w:rsidR="00B55BC1">
        <w:t>"</w:t>
      </w:r>
      <w:r w:rsidR="00C1164E">
        <w:t>NoSQL</w:t>
      </w:r>
      <w:r w:rsidR="00B55BC1">
        <w:t>"</w:t>
      </w:r>
      <w:r>
        <w:t xml:space="preserve"> databases. </w:t>
      </w:r>
    </w:p>
    <w:p w14:paraId="0D6CA7A1" w14:textId="678801BD" w:rsidR="006C655E" w:rsidDel="00E04E68" w:rsidRDefault="006C655E" w:rsidP="00E04E68">
      <w:pPr>
        <w:pStyle w:val="BodyText"/>
        <w:rPr>
          <w:del w:id="168" w:author="Guy Harrison" w:date="2021-03-06T21:42:00Z"/>
        </w:rPr>
      </w:pPr>
      <w:r>
        <w:t xml:space="preserve">NoSQL was always </w:t>
      </w:r>
      <w:r w:rsidR="004B5C58">
        <w:t>a very questionable term</w:t>
      </w:r>
      <w:r>
        <w:t xml:space="preserve">.  It defined what </w:t>
      </w:r>
      <w:r w:rsidR="004972AD">
        <w:t xml:space="preserve">the </w:t>
      </w:r>
      <w:r w:rsidR="004B5C58">
        <w:t>class of systems</w:t>
      </w:r>
      <w:r>
        <w:t xml:space="preserve"> discarded, rather than their </w:t>
      </w:r>
      <w:r w:rsidR="004B5C58">
        <w:t>unique distinguishing features</w:t>
      </w:r>
      <w:r>
        <w:t xml:space="preserve">. </w:t>
      </w:r>
      <w:del w:id="169" w:author="Guy Harrison" w:date="2021-03-06T21:42:00Z">
        <w:r w:rsidDel="00E04E68">
          <w:delText xml:space="preserve">Furthermore, it created a focus on the SQL language as </w:delText>
        </w:r>
        <w:r w:rsidR="004B5C58" w:rsidDel="00E04E68">
          <w:delText>a</w:delText>
        </w:r>
        <w:r w:rsidDel="00E04E68">
          <w:delText xml:space="preserve"> problem, when it was </w:delText>
        </w:r>
        <w:r w:rsidR="004B5C58" w:rsidDel="00E04E68">
          <w:delText>generally</w:delText>
        </w:r>
        <w:r w:rsidDel="00E04E68">
          <w:delText xml:space="preserve"> </w:delText>
        </w:r>
        <w:r w:rsidR="004B5C58" w:rsidDel="00E04E68">
          <w:delText>the interaction between</w:delText>
        </w:r>
        <w:r w:rsidDel="00E04E68">
          <w:delText xml:space="preserve"> ACID transaction</w:delText>
        </w:r>
        <w:r w:rsidR="004B5C58" w:rsidDel="00E04E68">
          <w:delText>s and the CAP theorem</w:delText>
        </w:r>
        <w:r w:rsidDel="00E04E68">
          <w:delText xml:space="preserve"> that </w:delText>
        </w:r>
        <w:r w:rsidR="00574371" w:rsidDel="00E04E68">
          <w:delText>these new breeds of systems</w:delText>
        </w:r>
        <w:r w:rsidDel="00E04E68">
          <w:delText xml:space="preserve"> sought to overcome. </w:delText>
        </w:r>
      </w:del>
    </w:p>
    <w:p w14:paraId="150A80C7" w14:textId="46363635" w:rsidR="000A73B6" w:rsidDel="00355CE3" w:rsidRDefault="000A73B6" w:rsidP="00E04E68">
      <w:pPr>
        <w:pStyle w:val="BodyText"/>
        <w:rPr>
          <w:del w:id="170" w:author="Guy Harrison" w:date="2021-03-06T21:41:00Z"/>
        </w:rPr>
      </w:pPr>
      <w:del w:id="171" w:author="Guy Harrison" w:date="2021-03-06T21:41:00Z">
        <w:r w:rsidDel="00355CE3">
          <w:delText>[NOTE]</w:delText>
        </w:r>
      </w:del>
    </w:p>
    <w:p w14:paraId="4EFB17FA" w14:textId="7B170DE4" w:rsidR="000A73B6" w:rsidDel="00355CE3" w:rsidRDefault="000A73B6" w:rsidP="00E04E68">
      <w:pPr>
        <w:pStyle w:val="BodyText"/>
        <w:rPr>
          <w:del w:id="172" w:author="Guy Harrison" w:date="2021-03-06T21:41:00Z"/>
        </w:rPr>
      </w:pPr>
      <w:del w:id="173" w:author="Guy Harrison" w:date="2021-03-06T21:41:00Z">
        <w:r w:rsidDel="00355CE3">
          <w:delText>====</w:delText>
        </w:r>
      </w:del>
    </w:p>
    <w:p w14:paraId="11D3A8D1" w14:textId="5C713398" w:rsidR="000A73B6" w:rsidDel="00355CE3" w:rsidRDefault="000A73B6">
      <w:pPr>
        <w:pStyle w:val="BodyText"/>
        <w:rPr>
          <w:del w:id="174" w:author="Guy Harrison" w:date="2021-03-06T21:41:00Z"/>
        </w:rPr>
        <w:pPrChange w:id="175" w:author="Guy Harrison" w:date="2021-03-06T21:42:00Z">
          <w:pPr>
            <w:pStyle w:val="BodyText"/>
            <w:pBdr>
              <w:bottom w:val="double" w:sz="6" w:space="1" w:color="auto"/>
            </w:pBdr>
          </w:pPr>
        </w:pPrChange>
      </w:pPr>
      <w:commentRangeStart w:id="176"/>
      <w:commentRangeStart w:id="177"/>
      <w:del w:id="178" w:author="Guy Harrison" w:date="2021-03-06T21:41:00Z">
        <w:r w:rsidDel="00355CE3">
          <w:delText>It was not problems with SQL that lead to most NoSQL databases.</w:delText>
        </w:r>
        <w:commentRangeEnd w:id="176"/>
        <w:r w:rsidDel="00355CE3">
          <w:rPr>
            <w:rStyle w:val="CommentReference"/>
          </w:rPr>
          <w:commentReference w:id="176"/>
        </w:r>
      </w:del>
      <w:commentRangeEnd w:id="177"/>
      <w:r w:rsidR="00E04E68">
        <w:rPr>
          <w:rStyle w:val="CommentReference"/>
        </w:rPr>
        <w:commentReference w:id="177"/>
      </w:r>
      <w:del w:id="179" w:author="Guy Harrison" w:date="2021-03-06T21:41:00Z">
        <w:r w:rsidDel="00355CE3">
          <w:delText xml:space="preserve">  Rather it was the inability of ACID transactions to cope with global scale and availability that broke the dominance of the RDBMS model. </w:delText>
        </w:r>
      </w:del>
    </w:p>
    <w:p w14:paraId="79771D0B" w14:textId="7710D657" w:rsidR="000A73B6" w:rsidDel="00355CE3" w:rsidRDefault="000A73B6">
      <w:pPr>
        <w:pStyle w:val="BodyText"/>
        <w:rPr>
          <w:del w:id="180" w:author="Guy Harrison" w:date="2021-03-06T21:41:00Z"/>
        </w:rPr>
        <w:pPrChange w:id="181" w:author="Guy Harrison" w:date="2021-03-06T21:42:00Z">
          <w:pPr>
            <w:pStyle w:val="BodyText"/>
            <w:pBdr>
              <w:bottom w:val="double" w:sz="6" w:space="1" w:color="auto"/>
            </w:pBdr>
          </w:pPr>
        </w:pPrChange>
      </w:pPr>
      <w:del w:id="182" w:author="Guy Harrison" w:date="2021-03-06T21:41:00Z">
        <w:r w:rsidDel="00355CE3">
          <w:delText>====</w:delText>
        </w:r>
      </w:del>
    </w:p>
    <w:p w14:paraId="2FCFB45C" w14:textId="23D4EAEA" w:rsidR="00B55BC1" w:rsidRDefault="00B55BC1" w:rsidP="00B55BC1">
      <w:pPr>
        <w:pStyle w:val="BodyText"/>
        <w:pBdr>
          <w:bottom w:val="double" w:sz="6" w:space="1" w:color="auto"/>
        </w:pBdr>
      </w:pPr>
    </w:p>
    <w:p w14:paraId="1BA5DC09" w14:textId="46AAFAD0" w:rsidR="006C655E" w:rsidRDefault="006C655E" w:rsidP="000A73B6">
      <w:pPr>
        <w:pStyle w:val="BodyText"/>
      </w:pPr>
      <w:r>
        <w:t xml:space="preserve">Nevertheless, the NoSQL term stuck, and in the </w:t>
      </w:r>
      <w:r w:rsidR="00B55BC1">
        <w:t>following</w:t>
      </w:r>
      <w:r>
        <w:t xml:space="preserve"> decade</w:t>
      </w:r>
      <w:r w:rsidR="00F75CAE">
        <w:t>,</w:t>
      </w:r>
      <w:r>
        <w:t xml:space="preserve"> </w:t>
      </w:r>
      <w:r w:rsidR="00E060EB">
        <w:t>"</w:t>
      </w:r>
      <w:r>
        <w:t>NoSQL</w:t>
      </w:r>
      <w:r w:rsidR="00E060EB">
        <w:t>"</w:t>
      </w:r>
      <w:r>
        <w:t xml:space="preserve"> databases such as Cassandra, DynamoDB and MongoDB became established as a distinct an</w:t>
      </w:r>
      <w:r w:rsidR="00B55BC1">
        <w:t>d</w:t>
      </w:r>
      <w:r>
        <w:t xml:space="preserve"> important segment of the database landscape. </w:t>
      </w:r>
    </w:p>
    <w:p w14:paraId="380BAF38" w14:textId="0DE573C2" w:rsidR="000A73B6" w:rsidRDefault="000A73B6" w:rsidP="000A73B6">
      <w:pPr>
        <w:pStyle w:val="Heading3"/>
      </w:pPr>
      <w:r>
        <w:t xml:space="preserve">The emergence of distributed SQL </w:t>
      </w:r>
    </w:p>
    <w:p w14:paraId="0198AE82" w14:textId="7D007906" w:rsidR="000A73B6" w:rsidRDefault="58A8D186" w:rsidP="000A73B6">
      <w:pPr>
        <w:pStyle w:val="BodyText"/>
      </w:pPr>
      <w:commentRangeStart w:id="183"/>
      <w:commentRangeStart w:id="184"/>
      <w:r>
        <w:t xml:space="preserve">The </w:t>
      </w:r>
      <w:del w:id="185" w:author="Guy Harrison" w:date="2021-03-06T21:45:00Z">
        <w:r w:rsidDel="009F23EB">
          <w:delText>implications of the CAP theorem</w:delText>
        </w:r>
      </w:del>
      <w:proofErr w:type="spellStart"/>
      <w:ins w:id="186" w:author="Guy Harrison" w:date="2021-03-06T21:45:00Z">
        <w:r w:rsidR="00280D67">
          <w:t>challanges</w:t>
        </w:r>
        <w:proofErr w:type="spellEnd"/>
        <w:r w:rsidR="00280D67">
          <w:t xml:space="preserve"> of implementing distributed transactions at web scale</w:t>
        </w:r>
      </w:ins>
      <w:r>
        <w:t>, more than anything else</w:t>
      </w:r>
      <w:commentRangeEnd w:id="183"/>
      <w:r w:rsidR="000A73B6">
        <w:rPr>
          <w:rStyle w:val="CommentReference"/>
        </w:rPr>
        <w:commentReference w:id="183"/>
      </w:r>
      <w:commentRangeEnd w:id="184"/>
      <w:r w:rsidR="00744CDC">
        <w:rPr>
          <w:rStyle w:val="CommentReference"/>
        </w:rPr>
        <w:commentReference w:id="184"/>
      </w:r>
      <w:r>
        <w:t xml:space="preserve">, led to the schism in modern database management systems.  With the rise of global applications with extremely high uptime requirements, it became unthinkable to sacrifice availability for perfect consistency.  Almost in unison, the leading web 2.0 companies such as Amazon, Google and Facebook introduced new database services that were only "eventually" consistent but globally and </w:t>
      </w:r>
      <w:proofErr w:type="gramStart"/>
      <w:r>
        <w:t>highly available</w:t>
      </w:r>
      <w:proofErr w:type="gramEnd"/>
      <w:r>
        <w:t xml:space="preserve">, and the open-source community responded with databases based on these principles. </w:t>
      </w:r>
    </w:p>
    <w:p w14:paraId="007C9B07" w14:textId="088DC813" w:rsidR="003B235F" w:rsidRDefault="58A8D186" w:rsidP="000A73B6">
      <w:pPr>
        <w:pStyle w:val="BodyText"/>
      </w:pPr>
      <w:r>
        <w:t>However, NoSQL databases had their own severe limitations.  The SQL language was extremely widely understood and was the basis for almost all Business Intelligence tools.  NoSQL databases found that they had to offer some SQL-compatibility, and so many added some SQL-like dialect – leading to the redefinition of NoSQL as "</w:t>
      </w:r>
      <w:commentRangeStart w:id="187"/>
      <w:proofErr w:type="gramStart"/>
      <w:r>
        <w:t>Not Only SQL</w:t>
      </w:r>
      <w:commentRangeEnd w:id="187"/>
      <w:proofErr w:type="gramEnd"/>
      <w:r w:rsidR="00E303E8">
        <w:rPr>
          <w:rStyle w:val="CommentReference"/>
        </w:rPr>
        <w:commentReference w:id="187"/>
      </w:r>
      <w:r>
        <w:t xml:space="preserve">". </w:t>
      </w:r>
      <w:ins w:id="188" w:author="Guy Harrison" w:date="2021-03-06T21:49:00Z">
        <w:r w:rsidR="002354C1">
          <w:t xml:space="preserve"> In many cases these SQL </w:t>
        </w:r>
        <w:r w:rsidR="00182038">
          <w:t xml:space="preserve">implementations were query only </w:t>
        </w:r>
      </w:ins>
      <w:ins w:id="189" w:author="Guy Harrison" w:date="2021-03-06T21:50:00Z">
        <w:r w:rsidR="00182038">
          <w:t>and intended only to support Business Intelligence features</w:t>
        </w:r>
        <w:r w:rsidR="002F292D">
          <w:t xml:space="preserve">.  In other </w:t>
        </w:r>
        <w:proofErr w:type="gramStart"/>
        <w:r w:rsidR="002F292D">
          <w:t>cases</w:t>
        </w:r>
        <w:proofErr w:type="gramEnd"/>
        <w:r w:rsidR="002F292D">
          <w:t xml:space="preserve"> the SQL supported transactional processing but</w:t>
        </w:r>
      </w:ins>
      <w:ins w:id="190" w:author="Guy Harrison" w:date="2021-03-06T21:51:00Z">
        <w:r w:rsidR="00AD5759">
          <w:t xml:space="preserve"> provided only the most limited subset of SQL functionality.  In no circumstance was a full </w:t>
        </w:r>
        <w:r w:rsidR="002B7507">
          <w:t>set of SQL features provided.</w:t>
        </w:r>
      </w:ins>
    </w:p>
    <w:p w14:paraId="137B88D0" w14:textId="6B2A135E" w:rsidR="00995986" w:rsidRDefault="58A8D186" w:rsidP="000A73B6">
      <w:pPr>
        <w:pStyle w:val="BodyText"/>
      </w:pPr>
      <w:r>
        <w:t xml:space="preserve">However, the problems caused by eventual consistency were harder to ignore.  Consistency and correctness in data are </w:t>
      </w:r>
      <w:del w:id="191" w:author="Guy Harrison" w:date="2021-03-06T21:52:00Z">
        <w:r w:rsidDel="0099442D">
          <w:delText xml:space="preserve">usually far </w:delText>
        </w:r>
        <w:commentRangeStart w:id="192"/>
        <w:r w:rsidDel="0099442D">
          <w:delText>greater</w:delText>
        </w:r>
        <w:commentRangeEnd w:id="192"/>
        <w:r w:rsidR="00E303E8" w:rsidDel="0099442D">
          <w:rPr>
            <w:rStyle w:val="CommentReference"/>
          </w:rPr>
          <w:commentReference w:id="192"/>
        </w:r>
        <w:r w:rsidDel="0099442D">
          <w:delText xml:space="preserve"> more than "nice to have"</w:delText>
        </w:r>
      </w:del>
      <w:ins w:id="193" w:author="Guy Harrison" w:date="2021-03-06T21:52:00Z">
        <w:r w:rsidR="0099442D">
          <w:t>very often non-negotiable for mission critical applications</w:t>
        </w:r>
      </w:ins>
      <w:r>
        <w:t xml:space="preserve">.  </w:t>
      </w:r>
      <w:commentRangeStart w:id="194"/>
      <w:r>
        <w:t>While in some circumstances – social media, for instance – it might be acceptable for different users to see slightly different views of the same topic, in other contexts – such as finance</w:t>
      </w:r>
      <w:commentRangeEnd w:id="194"/>
      <w:r w:rsidR="00E303E8">
        <w:rPr>
          <w:rStyle w:val="CommentReference"/>
        </w:rPr>
        <w:commentReference w:id="194"/>
      </w:r>
      <w:r>
        <w:t xml:space="preserve"> – any inconsistency </w:t>
      </w:r>
      <w:del w:id="195" w:author="Guy Harrison" w:date="2021-03-06T21:53:00Z">
        <w:r w:rsidDel="00E65E0D">
          <w:delText xml:space="preserve">was </w:delText>
        </w:r>
      </w:del>
      <w:ins w:id="196" w:author="Guy Harrison" w:date="2021-03-06T21:53:00Z">
        <w:r w:rsidR="00E65E0D">
          <w:t xml:space="preserve">is </w:t>
        </w:r>
      </w:ins>
      <w:del w:id="197" w:author="Guy Harrison" w:date="2021-03-06T21:53:00Z">
        <w:r w:rsidDel="00E65E0D">
          <w:delText>unthinkable</w:delText>
        </w:r>
      </w:del>
      <w:ins w:id="198" w:author="Guy Harrison" w:date="2021-03-06T21:53:00Z">
        <w:r w:rsidR="00E65E0D">
          <w:t>unacceptable</w:t>
        </w:r>
      </w:ins>
      <w:r>
        <w:t>.  Advanced non-relational databases adopted tunable consistency and sophisticated conflict resolution algorithms to mitigate data inconsistency.  However, any database that abandons strict consistency must result in scenarios in which data can be lost or corrupted during the reconciliation of network partitions or from ambiguously timed competing transactions.</w:t>
      </w:r>
    </w:p>
    <w:p w14:paraId="69E8F4D9" w14:textId="5BCAD575" w:rsidR="00777A77" w:rsidDel="00383298" w:rsidRDefault="58A8D186" w:rsidP="00383298">
      <w:pPr>
        <w:pStyle w:val="BodyText"/>
        <w:rPr>
          <w:del w:id="199" w:author="Guy Harrison" w:date="2021-03-06T21:59:00Z"/>
        </w:rPr>
      </w:pPr>
      <w:commentRangeStart w:id="200"/>
      <w:r>
        <w:t xml:space="preserve">Google had pioneered many of the technologies behind </w:t>
      </w:r>
      <w:proofErr w:type="gramStart"/>
      <w:r>
        <w:t xml:space="preserve">important </w:t>
      </w:r>
      <w:ins w:id="201" w:author="Guy Harrison" w:date="2021-03-06T21:54:00Z">
        <w:r w:rsidR="0095198E">
          <w:t xml:space="preserve"> open</w:t>
        </w:r>
        <w:proofErr w:type="gramEnd"/>
        <w:r w:rsidR="0095198E">
          <w:t xml:space="preserve"> source </w:t>
        </w:r>
      </w:ins>
      <w:r>
        <w:t>NoSQL</w:t>
      </w:r>
      <w:ins w:id="202" w:author="Guy Harrison" w:date="2021-03-06T21:54:00Z">
        <w:r w:rsidR="0095198E">
          <w:t xml:space="preserve"> systems.  For </w:t>
        </w:r>
        <w:proofErr w:type="gramStart"/>
        <w:r w:rsidR="0095198E">
          <w:t xml:space="preserve">instance, </w:t>
        </w:r>
        <w:r w:rsidR="00467640">
          <w:t xml:space="preserve"> the</w:t>
        </w:r>
        <w:proofErr w:type="gramEnd"/>
        <w:r w:rsidR="00467640">
          <w:t xml:space="preserve"> Google File System and MapReduce</w:t>
        </w:r>
      </w:ins>
      <w:r>
        <w:t xml:space="preserve"> technologies </w:t>
      </w:r>
      <w:ins w:id="203" w:author="Guy Harrison" w:date="2021-03-06T21:55:00Z">
        <w:r w:rsidR="00B22040">
          <w:t xml:space="preserve">lead directly to Apache </w:t>
        </w:r>
      </w:ins>
      <w:del w:id="204" w:author="Guy Harrison" w:date="2021-03-06T21:55:00Z">
        <w:r w:rsidDel="00B22040">
          <w:delText xml:space="preserve">such as </w:delText>
        </w:r>
      </w:del>
      <w:r>
        <w:t xml:space="preserve">Hadoop and </w:t>
      </w:r>
      <w:ins w:id="205" w:author="Guy Harrison" w:date="2021-03-06T21:55:00Z">
        <w:r w:rsidR="00B22040">
          <w:t xml:space="preserve">Google BigTable lead directly to Apache </w:t>
        </w:r>
      </w:ins>
      <w:r>
        <w:t>HBase</w:t>
      </w:r>
      <w:commentRangeEnd w:id="200"/>
      <w:r w:rsidR="00995986">
        <w:rPr>
          <w:rStyle w:val="CommentReference"/>
        </w:rPr>
        <w:commentReference w:id="200"/>
      </w:r>
      <w:ins w:id="206" w:author="Guy Harrison" w:date="2021-03-06T21:55:00Z">
        <w:r w:rsidR="00B22040">
          <w:t>.  As such, Google</w:t>
        </w:r>
      </w:ins>
      <w:del w:id="207" w:author="Guy Harrison" w:date="2021-03-06T21:55:00Z">
        <w:r w:rsidDel="00B22040">
          <w:delText xml:space="preserve"> and</w:delText>
        </w:r>
      </w:del>
      <w:r>
        <w:t xml:space="preserve"> was </w:t>
      </w:r>
      <w:proofErr w:type="gramStart"/>
      <w:r>
        <w:t>well aware</w:t>
      </w:r>
      <w:proofErr w:type="gramEnd"/>
      <w:r>
        <w:t xml:space="preserve"> of the limitations of these new data stores.   </w:t>
      </w:r>
      <w:del w:id="208" w:author="Guy Harrison" w:date="2021-03-06T21:59:00Z">
        <w:r w:rsidDel="00383298">
          <w:delText xml:space="preserve">Engineers at Google suggested that if there was not a way to overcome the CAP theorem, perhaps there was a way to "stretch" it far enough to provide Good Enough Availability without sacrificing consistency.   The result was the </w:delText>
        </w:r>
        <w:r w:rsidRPr="58A8D186" w:rsidDel="00383298">
          <w:rPr>
            <w:b/>
            <w:bCs/>
          </w:rPr>
          <w:delText>Spanner</w:delText>
        </w:r>
        <w:r w:rsidDel="00383298">
          <w:delText xml:space="preserve"> project. </w:delText>
        </w:r>
      </w:del>
    </w:p>
    <w:p w14:paraId="1EB3E1CD" w14:textId="435B9E14" w:rsidR="000A73B6" w:rsidRDefault="58A8D186" w:rsidP="00383298">
      <w:pPr>
        <w:pStyle w:val="BodyText"/>
        <w:rPr>
          <w:ins w:id="209" w:author="Guy Harrison" w:date="2021-03-06T22:02:00Z"/>
        </w:rPr>
      </w:pPr>
      <w:del w:id="210" w:author="Guy Harrison" w:date="2021-03-06T21:59:00Z">
        <w:r w:rsidDel="00383298">
          <w:delText xml:space="preserve">CAP theorem assumes that network partitions are inevitable in a wide area network.  And in the universal wide area network of the internet, this is undoubtedly true – you simply cannot assume network availability when the network is constructed of so many varied service providers.  But Google had the advantage of a highly redundant internal global network. Google's network had sufficient redundancy to eliminate hardware failure as a likely cause of a network partition.  </w:delText>
        </w:r>
        <w:commentRangeStart w:id="211"/>
        <w:commentRangeStart w:id="212"/>
        <w:commentRangeStart w:id="213"/>
        <w:r w:rsidDel="00383298">
          <w:delText xml:space="preserve">Spanner was designed to leverage that network to bring the chance of a network partition as close to zero as theoretically possible. </w:delText>
        </w:r>
        <w:commentRangeEnd w:id="211"/>
        <w:r w:rsidR="000A73B6" w:rsidDel="00383298">
          <w:rPr>
            <w:rStyle w:val="CommentReference"/>
          </w:rPr>
          <w:commentReference w:id="211"/>
        </w:r>
        <w:commentRangeEnd w:id="212"/>
        <w:r w:rsidR="000A73B6" w:rsidDel="00383298">
          <w:rPr>
            <w:rStyle w:val="CommentReference"/>
          </w:rPr>
          <w:commentReference w:id="212"/>
        </w:r>
      </w:del>
      <w:commentRangeEnd w:id="213"/>
      <w:r w:rsidR="00135372">
        <w:rPr>
          <w:rStyle w:val="CommentReference"/>
        </w:rPr>
        <w:commentReference w:id="213"/>
      </w:r>
    </w:p>
    <w:p w14:paraId="2CCC3105" w14:textId="47BFDC8E" w:rsidR="00254A83" w:rsidRDefault="008F78E9" w:rsidP="00383298">
      <w:pPr>
        <w:pStyle w:val="BodyText"/>
      </w:pPr>
      <w:ins w:id="214" w:author="Guy Harrison" w:date="2021-03-06T22:03:00Z">
        <w:r>
          <w:t>The Spanner proje</w:t>
        </w:r>
      </w:ins>
      <w:ins w:id="215" w:author="Guy Harrison" w:date="2021-03-06T22:04:00Z">
        <w:r>
          <w:t xml:space="preserve">ct was initiated as an attempt to build a distributed database, </w:t>
        </w:r>
        <w:proofErr w:type="gramStart"/>
        <w:r>
          <w:t>similar to</w:t>
        </w:r>
        <w:proofErr w:type="gramEnd"/>
        <w:r>
          <w:t xml:space="preserve"> </w:t>
        </w:r>
        <w:r w:rsidR="00033F5D">
          <w:t>Google’s existing BigTable system, that could support</w:t>
        </w:r>
      </w:ins>
      <w:ins w:id="216" w:author="Guy Harrison" w:date="2021-03-06T22:06:00Z">
        <w:r w:rsidR="00FE4735">
          <w:t xml:space="preserve"> strict consistency </w:t>
        </w:r>
      </w:ins>
      <w:ins w:id="217" w:author="Guy Harrison" w:date="2021-03-06T22:11:00Z">
        <w:r w:rsidR="00433608">
          <w:t>and high</w:t>
        </w:r>
      </w:ins>
      <w:ins w:id="218" w:author="Guy Harrison" w:date="2021-03-06T22:06:00Z">
        <w:r w:rsidR="00615A90">
          <w:t xml:space="preserve"> av</w:t>
        </w:r>
        <w:r w:rsidR="00FE4735">
          <w:t xml:space="preserve">ailability. </w:t>
        </w:r>
      </w:ins>
    </w:p>
    <w:p w14:paraId="1F5CADA8" w14:textId="663D929F" w:rsidR="000A73B6" w:rsidRDefault="00433608" w:rsidP="000A73B6">
      <w:pPr>
        <w:pStyle w:val="BodyText"/>
      </w:pPr>
      <w:ins w:id="219" w:author="Guy Harrison" w:date="2021-03-06T22:11:00Z">
        <w:r>
          <w:t xml:space="preserve">Spanner benefitted </w:t>
        </w:r>
        <w:r w:rsidR="00E553D8">
          <w:t xml:space="preserve">from Google’s highly redundant network, which reduced the probability of </w:t>
        </w:r>
        <w:proofErr w:type="gramStart"/>
        <w:r w:rsidR="00E553D8">
          <w:t>network based</w:t>
        </w:r>
        <w:proofErr w:type="gramEnd"/>
        <w:r w:rsidR="00E553D8">
          <w:t xml:space="preserve"> availability issues, but the </w:t>
        </w:r>
      </w:ins>
      <w:ins w:id="220" w:author="Guy Harrison" w:date="2021-03-06T22:12:00Z">
        <w:r w:rsidR="00E553D8">
          <w:t>really</w:t>
        </w:r>
      </w:ins>
      <w:del w:id="221" w:author="Guy Harrison" w:date="2021-03-06T22:02:00Z">
        <w:r w:rsidR="000A73B6" w:rsidDel="00254A83">
          <w:delText xml:space="preserve">Another </w:delText>
        </w:r>
        <w:commentRangeStart w:id="222"/>
        <w:r w:rsidR="000A73B6" w:rsidDel="00254A83">
          <w:delText>other</w:delText>
        </w:r>
        <w:commentRangeEnd w:id="222"/>
        <w:r w:rsidR="000A73B6" w:rsidDel="00254A83">
          <w:rPr>
            <w:rStyle w:val="CommentReference"/>
          </w:rPr>
          <w:commentReference w:id="222"/>
        </w:r>
      </w:del>
      <w:r w:rsidR="000A73B6">
        <w:t xml:space="preserve"> novel feature of Spanner </w:t>
      </w:r>
      <w:r w:rsidR="003E12E0">
        <w:t>was</w:t>
      </w:r>
      <w:r w:rsidR="000A73B6">
        <w:t xml:space="preserve"> its </w:t>
      </w:r>
      <w:proofErr w:type="spellStart"/>
      <w:r w:rsidR="000A73B6" w:rsidRPr="00BA32F1">
        <w:rPr>
          <w:b/>
          <w:bCs/>
        </w:rPr>
        <w:t>TrueTime</w:t>
      </w:r>
      <w:proofErr w:type="spellEnd"/>
      <w:r w:rsidR="000A73B6">
        <w:t xml:space="preserve"> system.  Distributed databases go to a lot of effort to return consistent information from replicas maintained across the system.  Locks are the primary mechanism to prevent inconsistent information being created in the database, while snapshots are the primary mechanism for returning consistent information.  Queries </w:t>
      </w:r>
      <w:proofErr w:type="gramStart"/>
      <w:r w:rsidR="000A73B6">
        <w:t>don</w:t>
      </w:r>
      <w:r w:rsidR="00E060EB">
        <w:t>'</w:t>
      </w:r>
      <w:r w:rsidR="000A73B6">
        <w:t>t</w:t>
      </w:r>
      <w:proofErr w:type="gramEnd"/>
      <w:r w:rsidR="000A73B6">
        <w:t xml:space="preserve"> see changes to data that occur while they are executing because they read from a consistent </w:t>
      </w:r>
      <w:r w:rsidR="00E060EB">
        <w:t>"</w:t>
      </w:r>
      <w:r w:rsidR="000A73B6">
        <w:t>snapshot</w:t>
      </w:r>
      <w:r w:rsidR="00E060EB">
        <w:t>"</w:t>
      </w:r>
      <w:r w:rsidR="000A73B6">
        <w:t xml:space="preserve"> of data.  Maintaining snapshots in distributed databases can be tricky:  usually there is a large amount of inter-node communication required to create agreement on the ordering of transactions and queries.</w:t>
      </w:r>
    </w:p>
    <w:p w14:paraId="369697F8" w14:textId="2941ECAF" w:rsidR="000A73B6" w:rsidRDefault="58A8D186" w:rsidP="000A73B6">
      <w:pPr>
        <w:pStyle w:val="BodyText"/>
      </w:pPr>
      <w:r>
        <w:t xml:space="preserve">Google Spanner simplifies the snapshot mechanism by using GPS </w:t>
      </w:r>
      <w:del w:id="223" w:author="Guy Harrison" w:date="2021-03-06T22:03:00Z">
        <w:r w:rsidDel="00DA2C03">
          <w:delText xml:space="preserve">antennas </w:delText>
        </w:r>
      </w:del>
      <w:ins w:id="224" w:author="Guy Harrison" w:date="2021-03-06T22:03:00Z">
        <w:r w:rsidR="00DA2C03">
          <w:t xml:space="preserve">receivers </w:t>
        </w:r>
      </w:ins>
      <w:r>
        <w:t xml:space="preserve">and atomic clocks </w:t>
      </w:r>
      <w:del w:id="225" w:author="Guy Harrison" w:date="2021-03-06T22:03:00Z">
        <w:r w:rsidDel="00DA2C03">
          <w:delText xml:space="preserve">physically </w:delText>
        </w:r>
      </w:del>
      <w:r>
        <w:t xml:space="preserve">installed in each </w:t>
      </w:r>
      <w:commentRangeStart w:id="226"/>
      <w:del w:id="227" w:author="Guy Harrison" w:date="2021-03-06T22:03:00Z">
        <w:r w:rsidDel="00DA2C03">
          <w:delText>server</w:delText>
        </w:r>
        <w:commentRangeEnd w:id="226"/>
        <w:r w:rsidR="000A73B6" w:rsidDel="00DA2C03">
          <w:rPr>
            <w:rStyle w:val="CommentReference"/>
          </w:rPr>
          <w:commentReference w:id="226"/>
        </w:r>
      </w:del>
      <w:ins w:id="228" w:author="Guy Harrison" w:date="2021-03-06T22:03:00Z">
        <w:r w:rsidR="00DA2C03">
          <w:t>datacenter</w:t>
        </w:r>
      </w:ins>
      <w:r>
        <w:t xml:space="preserve">.   GPS provides an externally validated timestamp while the atomic clock provides high-resolution time between GPS "fixes".  The result is that every Spanner server across the world has </w:t>
      </w:r>
      <w:proofErr w:type="gramStart"/>
      <w:r>
        <w:t>very close</w:t>
      </w:r>
      <w:proofErr w:type="gramEnd"/>
      <w:r>
        <w:t xml:space="preserve"> to the same clock time.   This allows Spanner to order transactions and queries precisely without requiring excessive inter-node communication.</w:t>
      </w:r>
    </w:p>
    <w:p w14:paraId="124D7292" w14:textId="77777777" w:rsidR="009C2075" w:rsidRDefault="009C2075" w:rsidP="009C2075">
      <w:pPr>
        <w:pStyle w:val="BodyText"/>
      </w:pPr>
      <w:r>
        <w:t>[NOTE]</w:t>
      </w:r>
    </w:p>
    <w:p w14:paraId="4030F66C" w14:textId="77777777" w:rsidR="009C2075" w:rsidRDefault="009C2075" w:rsidP="009C2075">
      <w:pPr>
        <w:pStyle w:val="BodyText"/>
      </w:pPr>
      <w:r>
        <w:t>====</w:t>
      </w:r>
    </w:p>
    <w:p w14:paraId="316A6D98" w14:textId="08EA7C6D" w:rsidR="009C2075" w:rsidRDefault="009C2075" w:rsidP="009C2075">
      <w:pPr>
        <w:pStyle w:val="BodyText"/>
        <w:pBdr>
          <w:bottom w:val="double" w:sz="6" w:space="1" w:color="auto"/>
        </w:pBdr>
      </w:pPr>
      <w:r>
        <w:t>Spanner is highly dependent on Google</w:t>
      </w:r>
      <w:r w:rsidR="00B03B5A">
        <w:t>'</w:t>
      </w:r>
      <w:r>
        <w:t xml:space="preserve">s redundant network and specialized server hardware.  Spanner </w:t>
      </w:r>
      <w:proofErr w:type="gramStart"/>
      <w:r>
        <w:t>can</w:t>
      </w:r>
      <w:r w:rsidR="00B03B5A">
        <w:t>'</w:t>
      </w:r>
      <w:r>
        <w:t>t</w:t>
      </w:r>
      <w:proofErr w:type="gramEnd"/>
      <w:r>
        <w:t xml:space="preserve"> operate </w:t>
      </w:r>
      <w:r w:rsidR="001035A7">
        <w:t>independently</w:t>
      </w:r>
      <w:r>
        <w:t xml:space="preserve"> of the Google network. </w:t>
      </w:r>
    </w:p>
    <w:p w14:paraId="5AFB2A52" w14:textId="32529BB1" w:rsidR="009C2075" w:rsidRDefault="009C2075" w:rsidP="009C2075">
      <w:pPr>
        <w:pStyle w:val="BodyText"/>
        <w:pBdr>
          <w:bottom w:val="double" w:sz="6" w:space="1" w:color="auto"/>
        </w:pBdr>
      </w:pPr>
      <w:r>
        <w:t>====</w:t>
      </w:r>
    </w:p>
    <w:p w14:paraId="6E24BC01" w14:textId="77777777" w:rsidR="009C2075" w:rsidRDefault="009C2075" w:rsidP="000A73B6">
      <w:pPr>
        <w:pStyle w:val="BodyText"/>
      </w:pPr>
      <w:commentRangeStart w:id="229"/>
    </w:p>
    <w:p w14:paraId="65B40211" w14:textId="4E98B414" w:rsidR="00E553D8" w:rsidDel="00B86ABC" w:rsidRDefault="00574371" w:rsidP="000A73B6">
      <w:pPr>
        <w:pStyle w:val="BodyText"/>
        <w:rPr>
          <w:del w:id="230" w:author="Guy Harrison" w:date="2021-03-06T22:15:00Z"/>
        </w:rPr>
      </w:pPr>
      <w:r>
        <w:t>The initial version of Spanner therefore pushed the boundaries of the CAP theorem as far as technology allowed.  It represented a distributed database system in which consistency was guaranteed, availably maximized</w:t>
      </w:r>
      <w:r w:rsidR="00F77C26">
        <w:t>,</w:t>
      </w:r>
      <w:r>
        <w:t xml:space="preserve"> and network partitions avoided as much as possible. </w:t>
      </w:r>
      <w:commentRangeEnd w:id="229"/>
      <w:r w:rsidR="00433608">
        <w:rPr>
          <w:rStyle w:val="CommentReference"/>
        </w:rPr>
        <w:commentReference w:id="229"/>
      </w:r>
    </w:p>
    <w:p w14:paraId="2AF08954" w14:textId="35A699E3" w:rsidR="00574371" w:rsidRPr="000A73B6" w:rsidRDefault="00574371" w:rsidP="000A73B6">
      <w:pPr>
        <w:pStyle w:val="BodyText"/>
      </w:pPr>
      <w:r>
        <w:t xml:space="preserve">Over time, Google added relational features to the data model of Spanner, and SQL language support.  </w:t>
      </w:r>
      <w:r w:rsidR="00973726">
        <w:t>By 2017, Spanner</w:t>
      </w:r>
      <w:r>
        <w:t xml:space="preserve"> </w:t>
      </w:r>
      <w:r w:rsidR="00F77C26">
        <w:t xml:space="preserve">had </w:t>
      </w:r>
      <w:r w:rsidR="00973726">
        <w:t xml:space="preserve">evolved to a </w:t>
      </w:r>
      <w:r>
        <w:t xml:space="preserve">distributed database that supported all three pillars of the RDBMS – the SQL language, relational data model and ACID transactions. </w:t>
      </w:r>
    </w:p>
    <w:p w14:paraId="439C1132" w14:textId="63139E30" w:rsidR="006C655E" w:rsidRDefault="00B63A7D" w:rsidP="008B1834">
      <w:pPr>
        <w:pStyle w:val="Heading2"/>
      </w:pPr>
      <w:r>
        <w:t>The Adven</w:t>
      </w:r>
      <w:r w:rsidR="00E52ADD">
        <w:t>t of CockroachDB</w:t>
      </w:r>
    </w:p>
    <w:p w14:paraId="282B5DA9" w14:textId="4C1BDB1D" w:rsidR="00973726" w:rsidRDefault="00973726" w:rsidP="00973726">
      <w:pPr>
        <w:pStyle w:val="BodyText"/>
      </w:pPr>
      <w:r>
        <w:t xml:space="preserve">With Spanner, Google persuasively demonstrated the utility of a highly consistent distributed database.  However, Spanner was tightly coupled to the Google Cloud platform and – at least </w:t>
      </w:r>
      <w:r w:rsidR="001A5646">
        <w:t xml:space="preserve">initially – not publicly available. </w:t>
      </w:r>
      <w:r w:rsidR="00224013">
        <w:t xml:space="preserve">  </w:t>
      </w:r>
    </w:p>
    <w:p w14:paraId="63B1C6C4" w14:textId="7D6B80EA" w:rsidR="00DE1F4C" w:rsidDel="00001E37" w:rsidRDefault="00B63A7D" w:rsidP="00DE1F4C">
      <w:pPr>
        <w:pStyle w:val="Heading3"/>
        <w:rPr>
          <w:del w:id="231" w:author="Guy Harrison" w:date="2021-03-06T22:16:00Z"/>
        </w:rPr>
      </w:pPr>
      <w:del w:id="232" w:author="Guy Harrison" w:date="2021-03-06T22:16:00Z">
        <w:r w:rsidDel="00001E37">
          <w:delText xml:space="preserve">History of CockroachDB </w:delText>
        </w:r>
      </w:del>
    </w:p>
    <w:p w14:paraId="21CDE4F0" w14:textId="0EA060AD" w:rsidR="00E060EB" w:rsidRDefault="001A5646" w:rsidP="00973726">
      <w:pPr>
        <w:pStyle w:val="BodyText"/>
      </w:pPr>
      <w:r>
        <w:t>There was an obvious need for the technologies pioneered by Spanner to be made more widely available.  In 201</w:t>
      </w:r>
      <w:r w:rsidR="001C65DD">
        <w:t>5 a trio of Google alumni -</w:t>
      </w:r>
      <w:r w:rsidR="001C65DD" w:rsidRPr="001C65DD">
        <w:t xml:space="preserve"> Spencer Kimball, Peter Mattis, and Ben Darnell</w:t>
      </w:r>
      <w:r w:rsidR="001C65DD">
        <w:t xml:space="preserve"> -founded Cockroach Labs with the intention of creating an open</w:t>
      </w:r>
      <w:r w:rsidR="00E060EB">
        <w:t>-</w:t>
      </w:r>
      <w:r w:rsidR="001C65DD">
        <w:t xml:space="preserve">source, geo-scalable ACID </w:t>
      </w:r>
      <w:r w:rsidR="00F77C26">
        <w:t>compliant database</w:t>
      </w:r>
      <w:r w:rsidR="00E52ADD">
        <w:t>.</w:t>
      </w:r>
      <w:r w:rsidR="001C65DD">
        <w:t xml:space="preserve">  </w:t>
      </w:r>
      <w:r w:rsidR="00763E28">
        <w:t xml:space="preserve"> </w:t>
      </w:r>
    </w:p>
    <w:p w14:paraId="08B35E35" w14:textId="3FBB6C4B" w:rsidR="00763E28" w:rsidRDefault="58A8D186" w:rsidP="00973726">
      <w:pPr>
        <w:pStyle w:val="BodyText"/>
      </w:pPr>
      <w:r>
        <w:t xml:space="preserve">Spencer, </w:t>
      </w:r>
      <w:proofErr w:type="gramStart"/>
      <w:r>
        <w:t>Peter</w:t>
      </w:r>
      <w:proofErr w:type="gramEnd"/>
      <w:r>
        <w:t xml:space="preserve"> and Ben chose the name “CockroachDB” in honor of the humble Cockroach who, it is told, is so resilient that it would </w:t>
      </w:r>
      <w:commentRangeStart w:id="233"/>
      <w:del w:id="234" w:author="Guy Harrison" w:date="2021-03-06T22:15:00Z">
        <w:r w:rsidDel="00B86ABC">
          <w:delText xml:space="preserve">could </w:delText>
        </w:r>
        <w:commentRangeEnd w:id="233"/>
        <w:r w:rsidR="00763E28" w:rsidDel="00B86ABC">
          <w:rPr>
            <w:rStyle w:val="CommentReference"/>
          </w:rPr>
          <w:commentReference w:id="233"/>
        </w:r>
      </w:del>
      <w:r>
        <w:t xml:space="preserve">survive even a nuclear war.  </w:t>
      </w:r>
      <w:del w:id="235" w:author="Guy Harrison" w:date="2021-03-06T22:15:00Z">
        <w:r w:rsidDel="007B7F1E">
          <w:delText xml:space="preserve">The original CockroachDB logo cleverly created a stylized Cockroach at the center of the familiar </w:delText>
        </w:r>
        <w:commentRangeStart w:id="236"/>
        <w:r w:rsidDel="007B7F1E">
          <w:delText>CAP theorem Ven diagram</w:delText>
        </w:r>
        <w:commentRangeEnd w:id="236"/>
        <w:r w:rsidR="00763E28" w:rsidDel="007B7F1E">
          <w:rPr>
            <w:rStyle w:val="CommentReference"/>
          </w:rPr>
          <w:commentReference w:id="236"/>
        </w:r>
        <w:r w:rsidDel="007B7F1E">
          <w:delText xml:space="preserve"> [cross reference].</w:delText>
        </w:r>
      </w:del>
    </w:p>
    <w:p w14:paraId="46FF5ED4" w14:textId="77777777" w:rsidR="009D4837" w:rsidRDefault="003E7789" w:rsidP="009D4837">
      <w:pPr>
        <w:pStyle w:val="BodyText"/>
        <w:keepNext/>
      </w:pPr>
      <w:r>
        <w:rPr>
          <w:noProof/>
        </w:rPr>
        <w:drawing>
          <wp:inline distT="0" distB="0" distL="0" distR="0" wp14:anchorId="6312D7F7" wp14:editId="26CC6EF0">
            <wp:extent cx="2082138" cy="25942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2082138" cy="2594219"/>
                    </a:xfrm>
                    <a:prstGeom prst="rect">
                      <a:avLst/>
                    </a:prstGeom>
                  </pic:spPr>
                </pic:pic>
              </a:graphicData>
            </a:graphic>
          </wp:inline>
        </w:drawing>
      </w:r>
    </w:p>
    <w:p w14:paraId="6535D4FE" w14:textId="433CE90D" w:rsidR="003E7789" w:rsidRDefault="009D4837" w:rsidP="009D4837">
      <w:pPr>
        <w:pStyle w:val="Caption"/>
      </w:pPr>
      <w:r>
        <w:t xml:space="preserve">Figure </w:t>
      </w:r>
      <w:r>
        <w:fldChar w:fldCharType="begin"/>
      </w:r>
      <w:r>
        <w:instrText>SEQ Figure \* ARABIC</w:instrText>
      </w:r>
      <w:r>
        <w:fldChar w:fldCharType="separate"/>
      </w:r>
      <w:r w:rsidR="00B7796D">
        <w:rPr>
          <w:noProof/>
        </w:rPr>
        <w:t>1</w:t>
      </w:r>
      <w:r>
        <w:fldChar w:fldCharType="end"/>
      </w:r>
      <w:r>
        <w:t xml:space="preserve"> The original CockroachDB logo</w:t>
      </w:r>
    </w:p>
    <w:p w14:paraId="0ADB097D" w14:textId="77777777" w:rsidR="00355729" w:rsidRDefault="00355729" w:rsidP="00355729">
      <w:pPr>
        <w:pStyle w:val="Heading3"/>
        <w:rPr>
          <w:moveTo w:id="237" w:author="Guy Harrison" w:date="2021-03-06T22:19:00Z"/>
        </w:rPr>
      </w:pPr>
      <w:moveToRangeStart w:id="238" w:author="Guy Harrison" w:date="2021-03-06T22:19:00Z" w:name="move65961569"/>
      <w:moveTo w:id="239" w:author="Guy Harrison" w:date="2021-03-06T22:19:00Z">
        <w:r>
          <w:t>The CockroachDB advantage</w:t>
        </w:r>
      </w:moveTo>
    </w:p>
    <w:p w14:paraId="1007C592" w14:textId="77777777" w:rsidR="00355729" w:rsidRDefault="00355729" w:rsidP="00355729">
      <w:pPr>
        <w:pStyle w:val="BodyText"/>
        <w:rPr>
          <w:moveTo w:id="240" w:author="Guy Harrison" w:date="2021-03-06T22:19:00Z"/>
        </w:rPr>
      </w:pPr>
      <w:moveTo w:id="241" w:author="Guy Harrison" w:date="2021-03-06T22:19:00Z">
        <w:r>
          <w:t>CockroachDB has been designed to offer the following desirable attributes:</w:t>
        </w:r>
      </w:moveTo>
    </w:p>
    <w:p w14:paraId="00F8B07D" w14:textId="7730F565" w:rsidR="00636A91" w:rsidDel="003D1530" w:rsidRDefault="00355729" w:rsidP="006228B6">
      <w:pPr>
        <w:pStyle w:val="BodyText"/>
        <w:numPr>
          <w:ilvl w:val="0"/>
          <w:numId w:val="7"/>
        </w:numPr>
        <w:rPr>
          <w:del w:id="242" w:author="Guy Harrison" w:date="2021-03-06T22:23:00Z"/>
          <w:moveTo w:id="243" w:author="Guy Harrison" w:date="2021-03-06T22:19:00Z"/>
        </w:rPr>
      </w:pPr>
      <w:commentRangeStart w:id="244"/>
      <w:commentRangeStart w:id="245"/>
      <w:moveTo w:id="246" w:author="Guy Harrison" w:date="2021-03-06T22:19:00Z">
        <w:r w:rsidRPr="58A8D186">
          <w:rPr>
            <w:b/>
            <w:bCs/>
          </w:rPr>
          <w:t>Scalability</w:t>
        </w:r>
        <w:r>
          <w:t>:</w:t>
        </w:r>
        <w:commentRangeEnd w:id="244"/>
        <w:r>
          <w:rPr>
            <w:rStyle w:val="CommentReference"/>
          </w:rPr>
          <w:commentReference w:id="244"/>
        </w:r>
        <w:commentRangeEnd w:id="245"/>
        <w:r>
          <w:rPr>
            <w:rStyle w:val="CommentReference"/>
          </w:rPr>
          <w:commentReference w:id="245"/>
        </w:r>
        <w:r>
          <w:t xml:space="preserve">  the CockroachDB distributed architecture allows a cluster to scale seamlessly as workload increases or decreases.  Nodes can be added to a cluster without requiring any manual rebalancing, and performance will scale predictably as the number of nodes increase.   Furthermore, CockroachDB includes features that help an application thrive at global scale through geo-partitioning and other features. </w:t>
        </w:r>
      </w:moveTo>
    </w:p>
    <w:p w14:paraId="69F5FF4C" w14:textId="77777777" w:rsidR="00355729" w:rsidRDefault="00355729" w:rsidP="00355729">
      <w:pPr>
        <w:pStyle w:val="BodyText"/>
        <w:numPr>
          <w:ilvl w:val="0"/>
          <w:numId w:val="7"/>
        </w:numPr>
        <w:rPr>
          <w:moveTo w:id="247" w:author="Guy Harrison" w:date="2021-03-06T22:19:00Z"/>
        </w:rPr>
      </w:pPr>
      <w:moveTo w:id="248" w:author="Guy Harrison" w:date="2021-03-06T22:19:00Z">
        <w:r w:rsidRPr="00E060EB">
          <w:rPr>
            <w:b/>
            <w:bCs/>
          </w:rPr>
          <w:t>High Availability</w:t>
        </w:r>
        <w:r>
          <w:t xml:space="preserve">: A CockroachDB cluster has no single point of failure.  CockroachDB can continue operating if a node, </w:t>
        </w:r>
        <w:proofErr w:type="gramStart"/>
        <w:r>
          <w:t>zone</w:t>
        </w:r>
        <w:proofErr w:type="gramEnd"/>
        <w:r>
          <w:t xml:space="preserve"> or region fails, without compromising availability.</w:t>
        </w:r>
      </w:moveTo>
    </w:p>
    <w:p w14:paraId="1D5006E4" w14:textId="77777777" w:rsidR="00355729" w:rsidRPr="00936007" w:rsidRDefault="00355729" w:rsidP="00355729">
      <w:pPr>
        <w:pStyle w:val="BodyText"/>
        <w:numPr>
          <w:ilvl w:val="0"/>
          <w:numId w:val="7"/>
        </w:numPr>
        <w:rPr>
          <w:moveTo w:id="249" w:author="Guy Harrison" w:date="2021-03-06T22:19:00Z"/>
          <w:b/>
          <w:bCs/>
        </w:rPr>
      </w:pPr>
      <w:moveTo w:id="250" w:author="Guy Harrison" w:date="2021-03-06T22:19:00Z">
        <w:r w:rsidRPr="00936007">
          <w:rPr>
            <w:b/>
            <w:bCs/>
          </w:rPr>
          <w:t xml:space="preserve">Consistency: </w:t>
        </w:r>
        <w:r>
          <w:t xml:space="preserve">CockroachDB provides the highest practical level of transactional isolation and consistency.    Transactions operate independently of each other and once committed, transactions are guaranteed to be durable and visible to all sessions. </w:t>
        </w:r>
      </w:moveTo>
    </w:p>
    <w:p w14:paraId="22250B1B" w14:textId="77777777" w:rsidR="00355729" w:rsidRDefault="00355729" w:rsidP="00355729">
      <w:pPr>
        <w:pStyle w:val="BodyText"/>
        <w:numPr>
          <w:ilvl w:val="0"/>
          <w:numId w:val="7"/>
        </w:numPr>
        <w:rPr>
          <w:moveTo w:id="251" w:author="Guy Harrison" w:date="2021-03-06T22:19:00Z"/>
        </w:rPr>
      </w:pPr>
      <w:moveTo w:id="252" w:author="Guy Harrison" w:date="2021-03-06T22:19:00Z">
        <w:r w:rsidRPr="00936007">
          <w:rPr>
            <w:b/>
            <w:bCs/>
          </w:rPr>
          <w:t>Performan</w:t>
        </w:r>
        <w:r>
          <w:rPr>
            <w:b/>
            <w:bCs/>
          </w:rPr>
          <w:t>ce</w:t>
        </w:r>
        <w:r>
          <w:t xml:space="preserve">: The CockroachDB architecture is designed to support low latency and high-throughput transactional workloads.  Every effort has been made to adopt database best practices with regards to indexing, </w:t>
        </w:r>
        <w:proofErr w:type="gramStart"/>
        <w:r>
          <w:t>caching</w:t>
        </w:r>
        <w:proofErr w:type="gramEnd"/>
        <w:r>
          <w:t xml:space="preserve"> and other database optimization strategies. </w:t>
        </w:r>
      </w:moveTo>
    </w:p>
    <w:p w14:paraId="4C462570" w14:textId="77777777" w:rsidR="003D1530" w:rsidRDefault="003D1530" w:rsidP="003D1530">
      <w:pPr>
        <w:pStyle w:val="BodyText"/>
        <w:numPr>
          <w:ilvl w:val="0"/>
          <w:numId w:val="7"/>
        </w:numPr>
        <w:rPr>
          <w:ins w:id="253" w:author="Guy Harrison" w:date="2021-03-06T22:23:00Z"/>
        </w:rPr>
      </w:pPr>
      <w:ins w:id="254" w:author="Guy Harrison" w:date="2021-03-06T22:23:00Z">
        <w:r w:rsidRPr="00170F92">
          <w:rPr>
            <w:b/>
            <w:bCs/>
          </w:rPr>
          <w:t>Geo-partitioning</w:t>
        </w:r>
        <w:r>
          <w:t>:  CockroachDB allows data to be physically located in specific localities to enhance performance for “localized” applications and to respect data sovereignty requirements.</w:t>
        </w:r>
      </w:ins>
    </w:p>
    <w:p w14:paraId="0227E015" w14:textId="77777777" w:rsidR="00355729" w:rsidRPr="00926066" w:rsidRDefault="00355729" w:rsidP="00355729">
      <w:pPr>
        <w:pStyle w:val="BodyText"/>
        <w:numPr>
          <w:ilvl w:val="0"/>
          <w:numId w:val="7"/>
        </w:numPr>
        <w:rPr>
          <w:moveTo w:id="255" w:author="Guy Harrison" w:date="2021-03-06T22:19:00Z"/>
          <w:b/>
          <w:bCs/>
        </w:rPr>
      </w:pPr>
      <w:moveTo w:id="256" w:author="Guy Harrison" w:date="2021-03-06T22:19:00Z">
        <w:r w:rsidRPr="00926066">
          <w:rPr>
            <w:b/>
            <w:bCs/>
          </w:rPr>
          <w:t>Compatib</w:t>
        </w:r>
        <w:r>
          <w:rPr>
            <w:b/>
            <w:bCs/>
          </w:rPr>
          <w:t xml:space="preserve">ility: </w:t>
        </w:r>
        <w:r>
          <w:t xml:space="preserve">CockroachDB implements ANSI-standard SQL and is wire-protocol compatible with PostgreSQL.  This means that </w:t>
        </w:r>
        <w:proofErr w:type="gramStart"/>
        <w:r>
          <w:t>the vast majority of</w:t>
        </w:r>
        <w:proofErr w:type="gramEnd"/>
        <w:r>
          <w:t xml:space="preserve"> database drivers and frameworks that work with PostgreSQL will also work with CockroachDB.  Many PostgreSQL applications can be ported to CockroachDB without requiring significant coding changes. </w:t>
        </w:r>
      </w:moveTo>
    </w:p>
    <w:p w14:paraId="4ECC2DDD" w14:textId="77777777" w:rsidR="00355729" w:rsidRPr="00E87DF3" w:rsidRDefault="00355729" w:rsidP="00355729">
      <w:pPr>
        <w:pStyle w:val="BodyText"/>
        <w:numPr>
          <w:ilvl w:val="0"/>
          <w:numId w:val="7"/>
        </w:numPr>
        <w:rPr>
          <w:moveTo w:id="257" w:author="Guy Harrison" w:date="2021-03-06T22:19:00Z"/>
          <w:b/>
          <w:bCs/>
        </w:rPr>
      </w:pPr>
      <w:moveTo w:id="258" w:author="Guy Harrison" w:date="2021-03-06T22:19:00Z">
        <w:r w:rsidRPr="00E87DF3">
          <w:rPr>
            <w:b/>
            <w:bCs/>
          </w:rPr>
          <w:t>Portability:</w:t>
        </w:r>
        <w:r>
          <w:rPr>
            <w:b/>
            <w:bCs/>
          </w:rPr>
          <w:t xml:space="preserve"> </w:t>
        </w:r>
        <w:r>
          <w:t xml:space="preserve">CockroachDB is offered as a </w:t>
        </w:r>
        <w:proofErr w:type="gramStart"/>
        <w:r>
          <w:t>fully-managed</w:t>
        </w:r>
        <w:proofErr w:type="gramEnd"/>
        <w:r>
          <w:t xml:space="preserve"> database service which in many cases is the easiest and most cost-effective deployment mode.  But </w:t>
        </w:r>
        <w:proofErr w:type="gramStart"/>
        <w:r>
          <w:t>it’s</w:t>
        </w:r>
        <w:proofErr w:type="gramEnd"/>
        <w:r>
          <w:t xml:space="preserve"> also capable of running on pretty much any platform you can imagine, from a developer’s laptop to a massive cloud deployment.  In particular, the CockroachDB architecture is very well aligned with containerized deployment options, in particular Kubernetes.  CockroachDB includes a Kubernetes operator that eliminates much of the complexity involved in a Kubernetes deployment.</w:t>
        </w:r>
      </w:moveTo>
    </w:p>
    <w:p w14:paraId="0A0865E3" w14:textId="77777777" w:rsidR="00355729" w:rsidRDefault="00355729" w:rsidP="00355729">
      <w:pPr>
        <w:pStyle w:val="BodyText"/>
        <w:rPr>
          <w:moveTo w:id="259" w:author="Guy Harrison" w:date="2021-03-06T22:19:00Z"/>
        </w:rPr>
      </w:pPr>
      <w:moveTo w:id="260" w:author="Guy Harrison" w:date="2021-03-06T22:19:00Z">
        <w:r>
          <w:t xml:space="preserve">You may be thinking “this thing can do everything!”.  However, </w:t>
        </w:r>
        <w:proofErr w:type="gramStart"/>
        <w:r>
          <w:t>it’s</w:t>
        </w:r>
        <w:proofErr w:type="gramEnd"/>
        <w:r>
          <w:t xml:space="preserve"> worth pointing out that CockroachDB was not intended to be all things to all people.  In particular: </w:t>
        </w:r>
      </w:moveTo>
    </w:p>
    <w:p w14:paraId="7F395D79" w14:textId="6CDE3956" w:rsidR="00355729" w:rsidRPr="00F75CAE" w:rsidRDefault="00355729" w:rsidP="00355729">
      <w:pPr>
        <w:pStyle w:val="BodyText"/>
        <w:numPr>
          <w:ilvl w:val="0"/>
          <w:numId w:val="7"/>
        </w:numPr>
        <w:rPr>
          <w:moveTo w:id="261" w:author="Guy Harrison" w:date="2021-03-06T22:19:00Z"/>
          <w:b/>
          <w:bCs/>
        </w:rPr>
      </w:pPr>
      <w:moveTo w:id="262" w:author="Guy Harrison" w:date="2021-03-06T22:19:00Z">
        <w:r w:rsidRPr="58A8D186">
          <w:rPr>
            <w:b/>
            <w:bCs/>
          </w:rPr>
          <w:t xml:space="preserve">CockroachDB </w:t>
        </w:r>
      </w:moveTo>
      <w:ins w:id="263" w:author="Guy Harrison" w:date="2021-03-06T22:24:00Z">
        <w:r w:rsidR="006228B6" w:rsidRPr="006228B6">
          <w:rPr>
            <w:b/>
            <w:bCs/>
          </w:rPr>
          <w:t>prioritizes consistency over availability</w:t>
        </w:r>
      </w:ins>
      <w:commentRangeStart w:id="264"/>
      <w:commentRangeStart w:id="265"/>
      <w:moveTo w:id="266" w:author="Guy Harrison" w:date="2021-03-06T22:19:00Z">
        <w:del w:id="267" w:author="Guy Harrison" w:date="2021-03-06T22:24:00Z">
          <w:r w:rsidRPr="58A8D186" w:rsidDel="006228B6">
            <w:rPr>
              <w:b/>
              <w:bCs/>
            </w:rPr>
            <w:delText>is not completely immune to network partitions</w:delText>
          </w:r>
          <w:commentRangeEnd w:id="264"/>
          <w:r w:rsidDel="006228B6">
            <w:rPr>
              <w:rStyle w:val="CommentReference"/>
            </w:rPr>
            <w:commentReference w:id="264"/>
          </w:r>
          <w:commentRangeEnd w:id="265"/>
          <w:r w:rsidDel="006228B6">
            <w:rPr>
              <w:rStyle w:val="CommentReference"/>
            </w:rPr>
            <w:commentReference w:id="265"/>
          </w:r>
        </w:del>
        <w:r w:rsidRPr="58A8D186">
          <w:rPr>
            <w:b/>
            <w:bCs/>
          </w:rPr>
          <w:t xml:space="preserve">.  </w:t>
        </w:r>
        <w:r>
          <w:t xml:space="preserve">We saw earlier how CAP theorem states that you </w:t>
        </w:r>
        <w:proofErr w:type="gramStart"/>
        <w:r>
          <w:t>have to</w:t>
        </w:r>
        <w:proofErr w:type="gramEnd"/>
        <w:r>
          <w:t xml:space="preserve"> choose either Consistency or Availability when faced with a network partition.  Unlike "eventually" consistent databases like DynamoDB or Cassandra, CockroachDB guarantees consistency at all costs.  This means that there are circumstances in which a CockroachDB node will refuse to service requests if it is cut off from its peers.  A Cassandra node in similar circumstances might accept a request even if there is a chance that the data in the request will later have to be discarded. </w:t>
        </w:r>
      </w:moveTo>
    </w:p>
    <w:p w14:paraId="56C3EB02" w14:textId="77777777" w:rsidR="00355729" w:rsidRPr="00F75CAE" w:rsidRDefault="00355729" w:rsidP="00355729">
      <w:pPr>
        <w:pStyle w:val="BodyText"/>
        <w:numPr>
          <w:ilvl w:val="0"/>
          <w:numId w:val="7"/>
        </w:numPr>
        <w:rPr>
          <w:moveTo w:id="269" w:author="Guy Harrison" w:date="2021-03-06T22:19:00Z"/>
          <w:b/>
          <w:bCs/>
        </w:rPr>
      </w:pPr>
      <w:moveTo w:id="270" w:author="Guy Harrison" w:date="2021-03-06T22:19:00Z">
        <w:r w:rsidRPr="58A8D186">
          <w:rPr>
            <w:b/>
            <w:bCs/>
          </w:rPr>
          <w:t xml:space="preserve">CockroachDB </w:t>
        </w:r>
        <w:commentRangeStart w:id="271"/>
        <w:commentRangeStart w:id="272"/>
        <w:r w:rsidRPr="58A8D186">
          <w:rPr>
            <w:b/>
            <w:bCs/>
          </w:rPr>
          <w:t>does not aspire</w:t>
        </w:r>
        <w:commentRangeEnd w:id="271"/>
        <w:r>
          <w:rPr>
            <w:rStyle w:val="CommentReference"/>
          </w:rPr>
          <w:commentReference w:id="271"/>
        </w:r>
      </w:moveTo>
      <w:commentRangeEnd w:id="272"/>
      <w:r w:rsidR="002C3A62">
        <w:rPr>
          <w:rStyle w:val="CommentReference"/>
        </w:rPr>
        <w:commentReference w:id="272"/>
      </w:r>
      <w:moveTo w:id="273" w:author="Guy Harrison" w:date="2021-03-06T22:19:00Z">
        <w:r w:rsidRPr="58A8D186">
          <w:rPr>
            <w:b/>
            <w:bCs/>
          </w:rPr>
          <w:t xml:space="preserve"> to be an analytics platform. </w:t>
        </w:r>
        <w:r>
          <w:t xml:space="preserve"> CockroachDB includes the SQL constructs for issuing aggregations and the SQL 2003 Analytic “Windowing” functions and CockroachDB is certainly capable of integrating with popular Business Intelligence tools such as Tableau.  However, CockroachDB was not designed specifically for analytic loads.   The types of workloads that are typical of a modern analytic database – such as SnowflakeDB for instance – demand different architectures.   CockroachDB is designed first and foremost as a transactional SQL database, not an analytic SQL system. </w:t>
        </w:r>
      </w:moveTo>
    </w:p>
    <w:moveToRangeEnd w:id="238"/>
    <w:p w14:paraId="6C3AF9A4" w14:textId="47CF7CEA" w:rsidR="00974AE9" w:rsidRDefault="00974AE9">
      <w:pPr>
        <w:pStyle w:val="Heading3"/>
        <w:rPr>
          <w:ins w:id="274" w:author="Guy Harrison" w:date="2021-03-06T22:17:00Z"/>
        </w:rPr>
        <w:pPrChange w:id="275" w:author="Guy Harrison" w:date="2021-03-06T22:18:00Z">
          <w:pPr>
            <w:pStyle w:val="BodyText"/>
          </w:pPr>
        </w:pPrChange>
      </w:pPr>
      <w:ins w:id="276" w:author="Guy Harrison" w:date="2021-03-06T22:17:00Z">
        <w:r>
          <w:t>CockroachDB Architecture</w:t>
        </w:r>
      </w:ins>
    </w:p>
    <w:p w14:paraId="3982109D" w14:textId="7E7BBE28" w:rsidR="00C21624" w:rsidRDefault="001C65DD" w:rsidP="00973726">
      <w:pPr>
        <w:pStyle w:val="BodyText"/>
      </w:pPr>
      <w:r>
        <w:t xml:space="preserve">Like Spanner, initial versions of CockroachDB were based on Key-Value data and access models, but </w:t>
      </w:r>
      <w:r w:rsidR="009C661B">
        <w:t xml:space="preserve">the Cockroach team rapidly transitioned to a SQL/Relational model (the Key-Value store acts as a </w:t>
      </w:r>
      <w:r w:rsidR="00604E63">
        <w:t xml:space="preserve">storage engine for the SQL layer). </w:t>
      </w:r>
    </w:p>
    <w:p w14:paraId="7D92A0F7" w14:textId="59851B2A" w:rsidR="001A5646" w:rsidRDefault="58A8D186" w:rsidP="001A5646">
      <w:r>
        <w:t xml:space="preserve">It is important to remember that while CockroachDB was inspired by Spanner, it is in no way a "Spanner clone".  The CockroachDB team has leveraged many of the Spanner team's concepts but have </w:t>
      </w:r>
      <w:commentRangeStart w:id="277"/>
      <w:r>
        <w:t>diverged from Spanner</w:t>
      </w:r>
      <w:commentRangeEnd w:id="277"/>
      <w:r w:rsidR="007838AF">
        <w:rPr>
          <w:rStyle w:val="CommentReference"/>
        </w:rPr>
        <w:commentReference w:id="277"/>
      </w:r>
      <w:r>
        <w:t xml:space="preserve"> in several important ways. </w:t>
      </w:r>
    </w:p>
    <w:p w14:paraId="15BDB9D5" w14:textId="5DA218AB" w:rsidR="00604E63" w:rsidRDefault="58A8D186" w:rsidP="001A5646">
      <w:r>
        <w:t xml:space="preserve">Firstly, Spanner was designed to run on </w:t>
      </w:r>
      <w:proofErr w:type="gramStart"/>
      <w:r>
        <w:t>very specific</w:t>
      </w:r>
      <w:proofErr w:type="gramEnd"/>
      <w:r>
        <w:t xml:space="preserve"> hardware.  Spanner nodes include an atomic clock and GPS device, allowing incredibly accurate timestamps.  CockroachDB is designed to run well on commodity hardware and within containerized environments (such as Kubernetes) and therefore cannot rely on atomic clock synchronization.  As we will see in Chapter 2, CockroachDB does rely on decent clock synchronization between nodes but is far more tolerant of clock skew </w:t>
      </w:r>
      <w:commentRangeStart w:id="278"/>
      <w:r>
        <w:t xml:space="preserve">that </w:t>
      </w:r>
      <w:commentRangeEnd w:id="278"/>
      <w:r w:rsidR="00604E63">
        <w:rPr>
          <w:rStyle w:val="CommentReference"/>
        </w:rPr>
        <w:commentReference w:id="278"/>
      </w:r>
      <w:r>
        <w:t>Spanner.</w:t>
      </w:r>
      <w:ins w:id="279" w:author="Ben Darnell" w:date="2021-03-04T19:27:00Z">
        <w:r>
          <w:t xml:space="preserve"> As a result, CockroachDB can run anywhere, including any cloud provider or </w:t>
        </w:r>
        <w:proofErr w:type="gramStart"/>
        <w:r>
          <w:t>on-premise</w:t>
        </w:r>
        <w:proofErr w:type="gramEnd"/>
        <w:r>
          <w:t xml:space="preserve"> datacenter (and one CockroachDB cluster can even span multiple cloud environments). </w:t>
        </w:r>
      </w:ins>
    </w:p>
    <w:p w14:paraId="17127B29" w14:textId="461C97AF" w:rsidR="008312FA" w:rsidDel="00350FE4" w:rsidRDefault="58A8D186" w:rsidP="001A5646">
      <w:pPr>
        <w:rPr>
          <w:del w:id="280" w:author="Guy Harrison" w:date="2021-03-06T22:27:00Z"/>
        </w:rPr>
      </w:pPr>
      <w:del w:id="281" w:author="Guy Harrison" w:date="2021-03-06T22:27:00Z">
        <w:r w:rsidDel="00350FE4">
          <w:delText xml:space="preserve">Secondly, Spanner relies on Google's highly redundant network to avoid network partitions.  CockroachDB is network-agnostic so needs to be able to respond to partitions as they occur.  </w:delText>
        </w:r>
        <w:commentRangeStart w:id="282"/>
        <w:r w:rsidDel="00350FE4">
          <w:delText xml:space="preserve">The CockroachDB architecture is designed to distribute data across nodes in such a way to survive most network partitions. </w:delText>
        </w:r>
        <w:commentRangeEnd w:id="282"/>
        <w:r w:rsidR="008312FA" w:rsidDel="00350FE4">
          <w:rPr>
            <w:rStyle w:val="CommentReference"/>
          </w:rPr>
          <w:commentReference w:id="282"/>
        </w:r>
      </w:del>
    </w:p>
    <w:p w14:paraId="5FD86364" w14:textId="13F2277E" w:rsidR="008B1834" w:rsidRDefault="00384CE6" w:rsidP="008B1834">
      <w:del w:id="283" w:author="Guy Harrison" w:date="2021-03-06T22:27:00Z">
        <w:r w:rsidDel="00350FE4">
          <w:delText>Thirdly</w:delText>
        </w:r>
      </w:del>
      <w:ins w:id="284" w:author="Guy Harrison" w:date="2021-03-06T22:27:00Z">
        <w:r w:rsidR="00350FE4">
          <w:t>Secondly</w:t>
        </w:r>
      </w:ins>
      <w:r w:rsidR="00C21624">
        <w:t xml:space="preserve">, </w:t>
      </w:r>
      <w:r>
        <w:t xml:space="preserve">while the distributed storage engine of CockroachDB is inspired by Spanner, the SQL engine and APIs are designed to be PostgreSQL compatible. </w:t>
      </w:r>
      <w:ins w:id="285" w:author="Guy Harrison" w:date="2021-03-06T22:28:00Z">
        <w:r w:rsidR="00291C0E">
          <w:t xml:space="preserve">PostgreSQL </w:t>
        </w:r>
        <w:r w:rsidR="003937C4">
          <w:t xml:space="preserve">is one of the most implemented RDBMS systems </w:t>
        </w:r>
        <w:proofErr w:type="gramStart"/>
        <w:r w:rsidR="003937C4">
          <w:t>today, and</w:t>
        </w:r>
        <w:proofErr w:type="gramEnd"/>
        <w:r w:rsidR="003937C4">
          <w:t xml:space="preserve"> </w:t>
        </w:r>
        <w:r w:rsidR="00C41EE8">
          <w:t>is supported by a</w:t>
        </w:r>
      </w:ins>
      <w:ins w:id="286" w:author="Guy Harrison" w:date="2021-03-06T22:29:00Z">
        <w:r w:rsidR="00C41EE8">
          <w:t xml:space="preserve">n extensive ecosystem of drivers and frameworks. </w:t>
        </w:r>
      </w:ins>
      <w:r>
        <w:t xml:space="preserve"> The </w:t>
      </w:r>
      <w:r w:rsidR="00E060EB">
        <w:t>"</w:t>
      </w:r>
      <w:r>
        <w:t>wire protocol</w:t>
      </w:r>
      <w:r w:rsidR="00E060EB">
        <w:t>"</w:t>
      </w:r>
      <w:r>
        <w:t xml:space="preserve"> of CockroachDB is completely compatible with </w:t>
      </w:r>
      <w:commentRangeStart w:id="287"/>
      <w:r>
        <w:t>PostgreSQL</w:t>
      </w:r>
      <w:commentRangeEnd w:id="287"/>
      <w:r>
        <w:rPr>
          <w:rStyle w:val="CommentReference"/>
        </w:rPr>
        <w:commentReference w:id="287"/>
      </w:r>
      <w:r>
        <w:t xml:space="preserve"> which means that any driver that works with Postgres will work with CockroachDB.   At the SQL language layer, there will always be differences between PostgreSQL and CockroachDB because of differences in the underlying storage and transaction models.  But the vast majority of commonly used SQL syntax are shared between the two databases.  </w:t>
      </w:r>
    </w:p>
    <w:p w14:paraId="48010D64" w14:textId="3C3CC428" w:rsidR="00384CE6" w:rsidRDefault="00384CE6" w:rsidP="008B1834">
      <w:commentRangeStart w:id="288"/>
      <w:r>
        <w:t xml:space="preserve">The first production release of CockroachDB </w:t>
      </w:r>
      <w:r w:rsidR="003909FB">
        <w:t xml:space="preserve">appeared in May 2017.  This release introduced the core capabilities of the distributed transactional SQL databases, albeit with some limitations of performance and scale. </w:t>
      </w:r>
    </w:p>
    <w:p w14:paraId="13AFF0B1" w14:textId="18CB7402" w:rsidR="003909FB" w:rsidRDefault="003909FB" w:rsidP="008B1834">
      <w:r>
        <w:t xml:space="preserve">Version 2.0 – released in 2018 – included massive improvements in performance and added support for JSON data.  </w:t>
      </w:r>
    </w:p>
    <w:p w14:paraId="38F91C78" w14:textId="776257D9" w:rsidR="00E060EB" w:rsidRDefault="003909FB" w:rsidP="008B1834">
      <w:r>
        <w:t xml:space="preserve">In 2019, CockroachDB </w:t>
      </w:r>
      <w:r w:rsidR="00A6492B">
        <w:t>courageously</w:t>
      </w:r>
      <w:r>
        <w:t xml:space="preserve"> leapt all the way </w:t>
      </w:r>
      <w:r w:rsidR="00E060EB">
        <w:t xml:space="preserve">from version 2 </w:t>
      </w:r>
      <w:r>
        <w:t>to version 19</w:t>
      </w:r>
      <w:r w:rsidR="00E060EB">
        <w:t>!</w:t>
      </w:r>
      <w:r>
        <w:t xml:space="preserve">   </w:t>
      </w:r>
      <w:r w:rsidR="00E060EB">
        <w:t xml:space="preserve">This </w:t>
      </w:r>
      <w:r w:rsidR="003D1413">
        <w:t>was not</w:t>
      </w:r>
      <w:r w:rsidR="00E060EB">
        <w:t xml:space="preserve"> because of 17 failed versions between 2 and 19 but instead reflects a change in numbering strategy from sequential numbering to associating each major release with its release year.  </w:t>
      </w:r>
    </w:p>
    <w:p w14:paraId="5C1BFD47" w14:textId="718C933A" w:rsidR="003909FB" w:rsidRDefault="003909FB" w:rsidP="008B1834">
      <w:r>
        <w:t xml:space="preserve">Version 19 included security features such as encryption at rest and LDAP integration, the Change Data Capture facility described in Chapter ?? and multi-region optimizations. </w:t>
      </w:r>
    </w:p>
    <w:p w14:paraId="502E2553" w14:textId="6942C4EF" w:rsidR="003909FB" w:rsidRDefault="003909FB" w:rsidP="008B1834">
      <w:r>
        <w:t>2020</w:t>
      </w:r>
      <w:r w:rsidR="00E060EB">
        <w:t>'</w:t>
      </w:r>
      <w:r>
        <w:t xml:space="preserve">s version 20 included enhancements to indexing and query optimization, the introduction of the fully managed CockroachDB </w:t>
      </w:r>
      <w:r w:rsidR="00E060EB">
        <w:t>C</w:t>
      </w:r>
      <w:r>
        <w:t xml:space="preserve">loud and many </w:t>
      </w:r>
      <w:r w:rsidR="00E060EB">
        <w:t>relatively minor</w:t>
      </w:r>
      <w:r>
        <w:t xml:space="preserve"> but important new features and optimizations. </w:t>
      </w:r>
    </w:p>
    <w:p w14:paraId="6C7FEEB7" w14:textId="3C470B8F" w:rsidR="003909FB" w:rsidRDefault="004063C8" w:rsidP="008B1834">
      <w:r>
        <w:t xml:space="preserve">… Version 21 and maybe </w:t>
      </w:r>
      <w:proofErr w:type="gramStart"/>
      <w:r>
        <w:t>22 ?</w:t>
      </w:r>
      <w:commentRangeEnd w:id="288"/>
      <w:proofErr w:type="gramEnd"/>
      <w:r>
        <w:rPr>
          <w:rStyle w:val="CommentReference"/>
        </w:rPr>
        <w:commentReference w:id="288"/>
      </w:r>
    </w:p>
    <w:p w14:paraId="1955CB19" w14:textId="77777777" w:rsidR="003909FB" w:rsidRDefault="003909FB" w:rsidP="008B1834"/>
    <w:p w14:paraId="793ACAE3" w14:textId="52D9B19D" w:rsidR="008B1834" w:rsidDel="00355729" w:rsidRDefault="004063C8" w:rsidP="00D83CA0">
      <w:pPr>
        <w:pStyle w:val="Heading3"/>
        <w:rPr>
          <w:moveFrom w:id="289" w:author="Guy Harrison" w:date="2021-03-06T22:19:00Z"/>
        </w:rPr>
      </w:pPr>
      <w:moveFromRangeStart w:id="290" w:author="Guy Harrison" w:date="2021-03-06T22:19:00Z" w:name="move65961569"/>
      <w:moveFrom w:id="291" w:author="Guy Harrison" w:date="2021-03-06T22:19:00Z">
        <w:r w:rsidDel="00355729">
          <w:t>The CockroachDB advantage</w:t>
        </w:r>
      </w:moveFrom>
    </w:p>
    <w:p w14:paraId="45980122" w14:textId="33690317" w:rsidR="00E060EB" w:rsidDel="00355729" w:rsidRDefault="00E060EB" w:rsidP="00D83CA0">
      <w:pPr>
        <w:pStyle w:val="BodyText"/>
        <w:rPr>
          <w:moveFrom w:id="292" w:author="Guy Harrison" w:date="2021-03-06T22:19:00Z"/>
        </w:rPr>
      </w:pPr>
      <w:moveFrom w:id="293" w:author="Guy Harrison" w:date="2021-03-06T22:19:00Z">
        <w:r w:rsidDel="00355729">
          <w:t>CockroachDB has been designed to offer the following desirable attributes:</w:t>
        </w:r>
      </w:moveFrom>
    </w:p>
    <w:p w14:paraId="30338540" w14:textId="6DFB1D18" w:rsidR="00E060EB" w:rsidDel="00355729" w:rsidRDefault="58A8D186" w:rsidP="00D83CA0">
      <w:pPr>
        <w:pStyle w:val="BodyText"/>
        <w:numPr>
          <w:ilvl w:val="0"/>
          <w:numId w:val="7"/>
        </w:numPr>
        <w:rPr>
          <w:moveFrom w:id="294" w:author="Guy Harrison" w:date="2021-03-06T22:19:00Z"/>
        </w:rPr>
      </w:pPr>
      <w:commentRangeStart w:id="295"/>
      <w:commentRangeStart w:id="296"/>
      <w:moveFrom w:id="297" w:author="Guy Harrison" w:date="2021-03-06T22:19:00Z">
        <w:r w:rsidRPr="58A8D186" w:rsidDel="00355729">
          <w:rPr>
            <w:b/>
            <w:bCs/>
          </w:rPr>
          <w:t>Scalability</w:t>
        </w:r>
        <w:r w:rsidDel="00355729">
          <w:t>:</w:t>
        </w:r>
        <w:commentRangeEnd w:id="295"/>
        <w:r w:rsidR="00E060EB" w:rsidDel="00355729">
          <w:rPr>
            <w:rStyle w:val="CommentReference"/>
          </w:rPr>
          <w:commentReference w:id="295"/>
        </w:r>
        <w:commentRangeEnd w:id="296"/>
        <w:r w:rsidR="00E060EB" w:rsidDel="00355729">
          <w:rPr>
            <w:rStyle w:val="CommentReference"/>
          </w:rPr>
          <w:commentReference w:id="296"/>
        </w:r>
        <w:r w:rsidDel="00355729">
          <w:t xml:space="preserve">  the CockroachDB distributed architecture allows a cluster to scale seamlessly as workload increases or decreases.  Nodes can be added to a cluster without requiring any manual rebalancing, and performance will scale predictably as the number of nodes increase.   Furthermore, CockroachDB includes features that help an application thrive at global scale through geo-partitioning and other features. </w:t>
        </w:r>
      </w:moveFrom>
    </w:p>
    <w:p w14:paraId="438BA910" w14:textId="1B25DD52" w:rsidR="00E060EB" w:rsidDel="00355729" w:rsidRDefault="00E060EB" w:rsidP="00D83CA0">
      <w:pPr>
        <w:pStyle w:val="BodyText"/>
        <w:numPr>
          <w:ilvl w:val="0"/>
          <w:numId w:val="7"/>
        </w:numPr>
        <w:rPr>
          <w:moveFrom w:id="298" w:author="Guy Harrison" w:date="2021-03-06T22:19:00Z"/>
        </w:rPr>
      </w:pPr>
      <w:moveFrom w:id="299" w:author="Guy Harrison" w:date="2021-03-06T22:19:00Z">
        <w:r w:rsidRPr="00E060EB" w:rsidDel="00355729">
          <w:rPr>
            <w:b/>
            <w:bCs/>
          </w:rPr>
          <w:t>High Availability</w:t>
        </w:r>
        <w:r w:rsidDel="00355729">
          <w:t xml:space="preserve">: </w:t>
        </w:r>
        <w:r w:rsidR="00936007" w:rsidDel="00355729">
          <w:t>A CockroachDB cluster has no single point of failure.  CockroachDB can continue operating if a node, zone or region fails, without compromising availability.</w:t>
        </w:r>
      </w:moveFrom>
    </w:p>
    <w:p w14:paraId="6A67EE72" w14:textId="04FD3CA1" w:rsidR="00E060EB" w:rsidRPr="00936007" w:rsidDel="00355729" w:rsidRDefault="00936007" w:rsidP="00D83CA0">
      <w:pPr>
        <w:pStyle w:val="BodyText"/>
        <w:numPr>
          <w:ilvl w:val="0"/>
          <w:numId w:val="7"/>
        </w:numPr>
        <w:rPr>
          <w:moveFrom w:id="300" w:author="Guy Harrison" w:date="2021-03-06T22:19:00Z"/>
          <w:b/>
          <w:bCs/>
        </w:rPr>
      </w:pPr>
      <w:moveFrom w:id="301" w:author="Guy Harrison" w:date="2021-03-06T22:19:00Z">
        <w:r w:rsidRPr="00936007" w:rsidDel="00355729">
          <w:rPr>
            <w:b/>
            <w:bCs/>
          </w:rPr>
          <w:t xml:space="preserve">Consistency: </w:t>
        </w:r>
        <w:r w:rsidDel="00355729">
          <w:t xml:space="preserve">CockroachDB provides the highest practical level of transactional isolation and consistency.    Transactions operate independently of each other and once committed, transactions are guaranteed to be durable and visible to all sessions. </w:t>
        </w:r>
      </w:moveFrom>
    </w:p>
    <w:p w14:paraId="63FFD2A9" w14:textId="0A81BE5E" w:rsidR="00936007" w:rsidDel="00355729" w:rsidRDefault="00936007" w:rsidP="00D83CA0">
      <w:pPr>
        <w:pStyle w:val="BodyText"/>
        <w:numPr>
          <w:ilvl w:val="0"/>
          <w:numId w:val="7"/>
        </w:numPr>
        <w:rPr>
          <w:moveFrom w:id="302" w:author="Guy Harrison" w:date="2021-03-06T22:19:00Z"/>
        </w:rPr>
      </w:pPr>
      <w:moveFrom w:id="303" w:author="Guy Harrison" w:date="2021-03-06T22:19:00Z">
        <w:r w:rsidRPr="00936007" w:rsidDel="00355729">
          <w:rPr>
            <w:b/>
            <w:bCs/>
          </w:rPr>
          <w:t>Performan</w:t>
        </w:r>
        <w:r w:rsidR="000B0416" w:rsidDel="00355729">
          <w:rPr>
            <w:b/>
            <w:bCs/>
          </w:rPr>
          <w:t>ce</w:t>
        </w:r>
        <w:r w:rsidDel="00355729">
          <w:t xml:space="preserve">: </w:t>
        </w:r>
        <w:r w:rsidR="005B291C" w:rsidDel="00355729">
          <w:t xml:space="preserve">The </w:t>
        </w:r>
        <w:r w:rsidDel="00355729">
          <w:t xml:space="preserve">CockroachDB </w:t>
        </w:r>
        <w:r w:rsidR="005B291C" w:rsidDel="00355729">
          <w:t xml:space="preserve">architecture is designed to support low latency and high-throughput transactional workloads.  Every effort has been made to adopt database best practices with regards to </w:t>
        </w:r>
        <w:r w:rsidR="00926066" w:rsidDel="00355729">
          <w:t xml:space="preserve">indexing, caching and other database optimization strategies. </w:t>
        </w:r>
      </w:moveFrom>
    </w:p>
    <w:p w14:paraId="0A70C26A" w14:textId="67F61386" w:rsidR="00E060EB" w:rsidRPr="00926066" w:rsidDel="00355729" w:rsidRDefault="00E060EB" w:rsidP="00D83CA0">
      <w:pPr>
        <w:pStyle w:val="BodyText"/>
        <w:numPr>
          <w:ilvl w:val="0"/>
          <w:numId w:val="7"/>
        </w:numPr>
        <w:rPr>
          <w:moveFrom w:id="304" w:author="Guy Harrison" w:date="2021-03-06T22:19:00Z"/>
          <w:b/>
          <w:bCs/>
        </w:rPr>
      </w:pPr>
      <w:moveFrom w:id="305" w:author="Guy Harrison" w:date="2021-03-06T22:19:00Z">
        <w:r w:rsidRPr="00926066" w:rsidDel="00355729">
          <w:rPr>
            <w:b/>
            <w:bCs/>
          </w:rPr>
          <w:t>Compatib</w:t>
        </w:r>
        <w:r w:rsidR="000B0416" w:rsidDel="00355729">
          <w:rPr>
            <w:b/>
            <w:bCs/>
          </w:rPr>
          <w:t>ility</w:t>
        </w:r>
        <w:r w:rsidR="00926066" w:rsidDel="00355729">
          <w:rPr>
            <w:b/>
            <w:bCs/>
          </w:rPr>
          <w:t xml:space="preserve">: </w:t>
        </w:r>
        <w:r w:rsidR="00926066" w:rsidDel="00355729">
          <w:t xml:space="preserve">CockroachDB </w:t>
        </w:r>
        <w:r w:rsidR="00176310" w:rsidDel="00355729">
          <w:t>implements ANSI-standard SQL</w:t>
        </w:r>
        <w:r w:rsidR="000B0416" w:rsidDel="00355729">
          <w:t xml:space="preserve"> and is wire-protocol compatible with PostgreSQL.  This means that </w:t>
        </w:r>
        <w:r w:rsidR="00945F30" w:rsidDel="00355729">
          <w:t xml:space="preserve">the vast majority of database drivers and frameworks that work with PostgreSQL will also work with </w:t>
        </w:r>
        <w:r w:rsidR="000247B6" w:rsidDel="00355729">
          <w:t xml:space="preserve">CockroachDB.  Many PostgreSQL applications can be ported to CockroachDB without requiring significant coding changes. </w:t>
        </w:r>
      </w:moveFrom>
    </w:p>
    <w:p w14:paraId="6C530565" w14:textId="17C21CFC" w:rsidR="00E060EB" w:rsidRPr="00E87DF3" w:rsidDel="00355729" w:rsidRDefault="00E060EB" w:rsidP="00D83CA0">
      <w:pPr>
        <w:pStyle w:val="BodyText"/>
        <w:numPr>
          <w:ilvl w:val="0"/>
          <w:numId w:val="7"/>
        </w:numPr>
        <w:rPr>
          <w:moveFrom w:id="306" w:author="Guy Harrison" w:date="2021-03-06T22:19:00Z"/>
          <w:b/>
          <w:bCs/>
        </w:rPr>
      </w:pPr>
      <w:moveFrom w:id="307" w:author="Guy Harrison" w:date="2021-03-06T22:19:00Z">
        <w:r w:rsidRPr="00E87DF3" w:rsidDel="00355729">
          <w:rPr>
            <w:b/>
            <w:bCs/>
          </w:rPr>
          <w:t>Portab</w:t>
        </w:r>
        <w:r w:rsidR="002242F4" w:rsidRPr="00E87DF3" w:rsidDel="00355729">
          <w:rPr>
            <w:b/>
            <w:bCs/>
          </w:rPr>
          <w:t>ility</w:t>
        </w:r>
        <w:r w:rsidR="00844BF3" w:rsidRPr="00E87DF3" w:rsidDel="00355729">
          <w:rPr>
            <w:b/>
            <w:bCs/>
          </w:rPr>
          <w:t>:</w:t>
        </w:r>
        <w:r w:rsidR="00E87DF3" w:rsidDel="00355729">
          <w:rPr>
            <w:b/>
            <w:bCs/>
          </w:rPr>
          <w:t xml:space="preserve"> </w:t>
        </w:r>
        <w:r w:rsidR="00E87DF3" w:rsidDel="00355729">
          <w:t xml:space="preserve">CockroachDB is offered as a fully-managed database service which in many cases is the easiest and most cost-effective deployment mode.  But it’s also capable of running on pretty much any platform you can imagine, from a </w:t>
        </w:r>
        <w:r w:rsidR="004063C8" w:rsidDel="00355729">
          <w:t>developer’s</w:t>
        </w:r>
        <w:r w:rsidR="00E87DF3" w:rsidDel="00355729">
          <w:t xml:space="preserve"> laptop to a </w:t>
        </w:r>
        <w:r w:rsidR="00B96679" w:rsidDel="00355729">
          <w:t xml:space="preserve">massive cloud deployment.  In particular, the CockroachDB architecture is very well aligned with containerized deployment options, in particular Kubernetes.  </w:t>
        </w:r>
        <w:r w:rsidR="00F01E24" w:rsidDel="00355729">
          <w:t xml:space="preserve">CockroachDB includes a Kubernetes operator that </w:t>
        </w:r>
        <w:r w:rsidR="00097EE3" w:rsidDel="00355729">
          <w:t>elimi</w:t>
        </w:r>
        <w:r w:rsidR="004063C8" w:rsidDel="00355729">
          <w:t>na</w:t>
        </w:r>
        <w:r w:rsidR="00097EE3" w:rsidDel="00355729">
          <w:t xml:space="preserve">tes much of the complexity involved in a </w:t>
        </w:r>
        <w:r w:rsidR="00F01E24" w:rsidDel="00355729">
          <w:t>Kubernetes</w:t>
        </w:r>
        <w:r w:rsidR="004063C8" w:rsidDel="00355729">
          <w:t xml:space="preserve"> deployment</w:t>
        </w:r>
        <w:r w:rsidR="00097EE3" w:rsidDel="00355729">
          <w:t>.</w:t>
        </w:r>
      </w:moveFrom>
    </w:p>
    <w:p w14:paraId="64F8A1F8" w14:textId="5683E7C0" w:rsidR="00F75CAE" w:rsidDel="00355729" w:rsidRDefault="007679F5" w:rsidP="00D83CA0">
      <w:pPr>
        <w:pStyle w:val="BodyText"/>
        <w:rPr>
          <w:moveFrom w:id="308" w:author="Guy Harrison" w:date="2021-03-06T22:19:00Z"/>
        </w:rPr>
      </w:pPr>
      <w:moveFrom w:id="309" w:author="Guy Harrison" w:date="2021-03-06T22:19:00Z">
        <w:r w:rsidDel="00355729">
          <w:t xml:space="preserve">You </w:t>
        </w:r>
        <w:r w:rsidR="004063C8" w:rsidDel="00355729">
          <w:t>may be</w:t>
        </w:r>
        <w:r w:rsidDel="00355729">
          <w:t xml:space="preserve"> thinking “this thing can do everything!”</w:t>
        </w:r>
        <w:r w:rsidR="00936007" w:rsidDel="00355729">
          <w:t xml:space="preserve">.  </w:t>
        </w:r>
        <w:r w:rsidR="004063C8" w:rsidDel="00355729">
          <w:t>However, it’s</w:t>
        </w:r>
        <w:r w:rsidDel="00355729">
          <w:t xml:space="preserve"> worth pointing out that CockroachDB was not intended to be all things to all people.  In particular: </w:t>
        </w:r>
      </w:moveFrom>
    </w:p>
    <w:p w14:paraId="4A2A685D" w14:textId="431C7643" w:rsidR="00F75CAE" w:rsidRPr="00F75CAE" w:rsidDel="00355729" w:rsidRDefault="58A8D186" w:rsidP="00D83CA0">
      <w:pPr>
        <w:pStyle w:val="BodyText"/>
        <w:numPr>
          <w:ilvl w:val="0"/>
          <w:numId w:val="7"/>
        </w:numPr>
        <w:rPr>
          <w:moveFrom w:id="310" w:author="Guy Harrison" w:date="2021-03-06T22:19:00Z"/>
          <w:b/>
          <w:bCs/>
        </w:rPr>
      </w:pPr>
      <w:moveFrom w:id="311" w:author="Guy Harrison" w:date="2021-03-06T22:19:00Z">
        <w:r w:rsidRPr="58A8D186" w:rsidDel="00355729">
          <w:rPr>
            <w:b/>
            <w:bCs/>
          </w:rPr>
          <w:t xml:space="preserve">CockroachDB </w:t>
        </w:r>
        <w:commentRangeStart w:id="312"/>
        <w:commentRangeStart w:id="313"/>
        <w:r w:rsidRPr="58A8D186" w:rsidDel="00355729">
          <w:rPr>
            <w:b/>
            <w:bCs/>
          </w:rPr>
          <w:t>is not completely immune to network partitions</w:t>
        </w:r>
        <w:commentRangeEnd w:id="312"/>
        <w:r w:rsidR="00F75CAE" w:rsidDel="00355729">
          <w:rPr>
            <w:rStyle w:val="CommentReference"/>
          </w:rPr>
          <w:commentReference w:id="312"/>
        </w:r>
        <w:commentRangeEnd w:id="313"/>
        <w:r w:rsidR="00F75CAE" w:rsidDel="00355729">
          <w:rPr>
            <w:rStyle w:val="CommentReference"/>
          </w:rPr>
          <w:commentReference w:id="313"/>
        </w:r>
        <w:r w:rsidRPr="58A8D186" w:rsidDel="00355729">
          <w:rPr>
            <w:b/>
            <w:bCs/>
          </w:rPr>
          <w:t xml:space="preserve">.  </w:t>
        </w:r>
        <w:r w:rsidDel="00355729">
          <w:t xml:space="preserve">We saw earlier how CAP theorem states that you have to choose either Consistency or Availability when faced with a network partition.  Unlike "eventually" consistent databases like DynamoDB or Cassandra, CockroachDB guarantees consistency at all costs.  This means that there are circumstances in which a CockroachDB node will refuse to service requests if it is cut off from its peers.  A Cassandra node in similar circumstances might accept a request even if there is a chance that the data in the request will later have to be discarded. </w:t>
        </w:r>
      </w:moveFrom>
    </w:p>
    <w:p w14:paraId="51930585" w14:textId="7BABDA1A" w:rsidR="00F75CAE" w:rsidRPr="00F75CAE" w:rsidDel="00355729" w:rsidRDefault="58A8D186" w:rsidP="00D83CA0">
      <w:pPr>
        <w:pStyle w:val="BodyText"/>
        <w:numPr>
          <w:ilvl w:val="0"/>
          <w:numId w:val="7"/>
        </w:numPr>
        <w:rPr>
          <w:moveFrom w:id="314" w:author="Guy Harrison" w:date="2021-03-06T22:19:00Z"/>
          <w:b/>
          <w:bCs/>
        </w:rPr>
      </w:pPr>
      <w:moveFrom w:id="315" w:author="Guy Harrison" w:date="2021-03-06T22:19:00Z">
        <w:r w:rsidRPr="58A8D186" w:rsidDel="00355729">
          <w:rPr>
            <w:b/>
            <w:bCs/>
          </w:rPr>
          <w:t xml:space="preserve">CockroachDB </w:t>
        </w:r>
        <w:commentRangeStart w:id="316"/>
        <w:r w:rsidRPr="58A8D186" w:rsidDel="00355729">
          <w:rPr>
            <w:b/>
            <w:bCs/>
          </w:rPr>
          <w:t>does not aspire</w:t>
        </w:r>
        <w:commentRangeEnd w:id="316"/>
        <w:r w:rsidR="00F75CAE" w:rsidDel="00355729">
          <w:rPr>
            <w:rStyle w:val="CommentReference"/>
          </w:rPr>
          <w:commentReference w:id="316"/>
        </w:r>
        <w:r w:rsidRPr="58A8D186" w:rsidDel="00355729">
          <w:rPr>
            <w:b/>
            <w:bCs/>
          </w:rPr>
          <w:t xml:space="preserve"> to be an analytics platform. </w:t>
        </w:r>
        <w:r w:rsidDel="00355729">
          <w:t xml:space="preserve"> CockroachDB includes the SQL constructs for issuing aggregations and the SQL 2003 Analytic “Windowing” functions and CockroachDB is certainly capable of integrating with popular Business Intelligence tools such as Tableau.  However, CockroachDB was not designed specifically for analytic loads.   The types of workloads that are typical of a modern analytic database – such as SnowflakeDB for instance – demand different architectures.   CockroachDB is designed first and foremost as a transactional SQL database, not an analytic SQL system. </w:t>
        </w:r>
      </w:moveFrom>
    </w:p>
    <w:moveFromRangeEnd w:id="290"/>
    <w:p w14:paraId="59BEC00D" w14:textId="554D5DAD" w:rsidR="00F75CAE" w:rsidRDefault="004063C8" w:rsidP="004063C8">
      <w:pPr>
        <w:pStyle w:val="Heading3"/>
      </w:pPr>
      <w:r>
        <w:t>CockroachDB in action</w:t>
      </w:r>
    </w:p>
    <w:p w14:paraId="140F8726" w14:textId="44D6974B" w:rsidR="004063C8" w:rsidRDefault="007F0D14" w:rsidP="004063C8">
      <w:r>
        <w:t xml:space="preserve">CockroachDB immediately gained </w:t>
      </w:r>
      <w:r w:rsidR="00165DDD">
        <w:t xml:space="preserve">traction in the crowded database market.  </w:t>
      </w:r>
      <w:r w:rsidR="00EA072A">
        <w:t xml:space="preserve">User who had been frustrated with the scalability of existing relational databases such as PostgreSQL and MySQL were attracted by the greater scalability of </w:t>
      </w:r>
      <w:r w:rsidR="001738ED">
        <w:t xml:space="preserve">CockroachDB.  Those </w:t>
      </w:r>
      <w:r w:rsidR="000E2679">
        <w:t xml:space="preserve">who were using distributed NoSQL solutions such as Cassandra </w:t>
      </w:r>
      <w:proofErr w:type="gramStart"/>
      <w:r w:rsidR="000E2679">
        <w:t>where</w:t>
      </w:r>
      <w:proofErr w:type="gramEnd"/>
      <w:r w:rsidR="000E2679">
        <w:t xml:space="preserve"> attracted by the greater transactional consistency offered </w:t>
      </w:r>
      <w:r w:rsidR="005B76A9">
        <w:t>by CockroachDB.  And those who were</w:t>
      </w:r>
      <w:r w:rsidR="004A28CF">
        <w:t xml:space="preserve"> transforming towards modern</w:t>
      </w:r>
      <w:r w:rsidR="005B76A9">
        <w:t xml:space="preserve"> container</w:t>
      </w:r>
      <w:r w:rsidR="004A28CF">
        <w:t>ized</w:t>
      </w:r>
      <w:r w:rsidR="005B76A9">
        <w:t xml:space="preserve"> and cloud-native </w:t>
      </w:r>
      <w:r w:rsidR="004A28CF">
        <w:t xml:space="preserve">architectures appreciated the cloud and container readiness of the platform. </w:t>
      </w:r>
    </w:p>
    <w:p w14:paraId="7776E2B9" w14:textId="1AB9BEB4" w:rsidR="004A28CF" w:rsidRDefault="004A28CF" w:rsidP="004063C8">
      <w:pPr>
        <w:rPr>
          <w:ins w:id="317" w:author="Guy Harrison" w:date="2021-03-04T17:08:00Z"/>
        </w:rPr>
      </w:pPr>
      <w:r>
        <w:t>Today, CockroachDB can boast of</w:t>
      </w:r>
      <w:r w:rsidR="00D870B4">
        <w:t xml:space="preserve"> significant adoption at scale across multiple industries.  </w:t>
      </w:r>
      <w:commentRangeStart w:id="318"/>
      <w:commentRangeStart w:id="319"/>
      <w:commentRangeStart w:id="320"/>
      <w:proofErr w:type="gramStart"/>
      <w:r w:rsidR="00D870B4">
        <w:t>Let’s</w:t>
      </w:r>
      <w:proofErr w:type="gramEnd"/>
      <w:r w:rsidR="00D870B4">
        <w:t xml:space="preserve"> </w:t>
      </w:r>
      <w:r w:rsidR="00610A35">
        <w:t>look at a few of these case studies to see what CockroachDB can do!</w:t>
      </w:r>
      <w:commentRangeEnd w:id="318"/>
      <w:r>
        <w:rPr>
          <w:rStyle w:val="CommentReference"/>
        </w:rPr>
        <w:commentReference w:id="318"/>
      </w:r>
      <w:commentRangeEnd w:id="319"/>
      <w:r w:rsidR="0098626F">
        <w:rPr>
          <w:rStyle w:val="CommentReference"/>
        </w:rPr>
        <w:commentReference w:id="319"/>
      </w:r>
      <w:commentRangeEnd w:id="320"/>
      <w:r w:rsidR="00D5780F">
        <w:rPr>
          <w:rStyle w:val="CommentReference"/>
        </w:rPr>
        <w:commentReference w:id="320"/>
      </w:r>
    </w:p>
    <w:p w14:paraId="62D5C094" w14:textId="3E4D973C" w:rsidR="0021073B" w:rsidRDefault="0021073B" w:rsidP="0021073B">
      <w:pPr>
        <w:pStyle w:val="Heading4"/>
        <w:rPr>
          <w:ins w:id="321" w:author="Guy Harrison" w:date="2021-03-08T11:08:00Z"/>
        </w:rPr>
      </w:pPr>
      <w:ins w:id="322" w:author="Guy Harrison" w:date="2021-03-04T17:08:00Z">
        <w:r>
          <w:t>Cockroach at MyWorld</w:t>
        </w:r>
      </w:ins>
    </w:p>
    <w:p w14:paraId="154EC7B4" w14:textId="7B762D53" w:rsidR="00676C26" w:rsidRDefault="00676C26" w:rsidP="00676C26">
      <w:pPr>
        <w:rPr>
          <w:ins w:id="323" w:author="Guy Harrison" w:date="2021-03-08T11:10:00Z"/>
        </w:rPr>
      </w:pPr>
      <w:ins w:id="324" w:author="Guy Harrison" w:date="2021-03-08T11:08:00Z">
        <w:r>
          <w:t xml:space="preserve">MyWorld is a next-generation virtual world company.  They are developing a </w:t>
        </w:r>
        <w:r w:rsidR="006554B1">
          <w:t>framework</w:t>
        </w:r>
        <w:r>
          <w:t xml:space="preserve"> </w:t>
        </w:r>
        <w:r w:rsidR="006554B1">
          <w:t xml:space="preserve">to provide developers with </w:t>
        </w:r>
      </w:ins>
      <w:ins w:id="325" w:author="Guy Harrison" w:date="2021-03-08T11:09:00Z">
        <w:r w:rsidR="00E356ED">
          <w:t xml:space="preserve">modern platform providing fast scalable and extensible services for </w:t>
        </w:r>
        <w:r w:rsidR="00D72E10" w:rsidRPr="00D72E10">
          <w:t>MMOG</w:t>
        </w:r>
        <w:r w:rsidR="00D72E10">
          <w:t>s</w:t>
        </w:r>
        <w:r w:rsidR="00D72E10" w:rsidRPr="00D72E10">
          <w:t xml:space="preserve"> </w:t>
        </w:r>
        <w:r w:rsidR="00D72E10">
          <w:t>s</w:t>
        </w:r>
      </w:ins>
      <w:ins w:id="326" w:author="Guy Harrison" w:date="2021-03-08T11:10:00Z">
        <w:r w:rsidR="00AC6795">
          <w:t xml:space="preserve"> </w:t>
        </w:r>
      </w:ins>
      <w:ins w:id="327" w:author="Guy Harrison" w:date="2021-03-08T11:09:00Z">
        <w:r w:rsidR="00D72E10" w:rsidRPr="00D72E10">
          <w:t>(Massive Multiplayer Online Game</w:t>
        </w:r>
        <w:r w:rsidR="00D72E10">
          <w:t>s</w:t>
        </w:r>
        <w:r w:rsidR="00D72E10" w:rsidRPr="00D72E10">
          <w:t>)</w:t>
        </w:r>
        <w:r w:rsidR="00D72E10">
          <w:t xml:space="preserve"> and other virtual world applications. </w:t>
        </w:r>
      </w:ins>
    </w:p>
    <w:p w14:paraId="12986562" w14:textId="0B94420A" w:rsidR="00AC6795" w:rsidRPr="00676C26" w:rsidRDefault="00AC6795" w:rsidP="00676C26">
      <w:pPr>
        <w:rPr>
          <w:ins w:id="328" w:author="Guy Harrison" w:date="2021-03-04T17:08:00Z"/>
          <w:rPrChange w:id="329" w:author="Guy Harrison" w:date="2021-03-08T11:08:00Z">
            <w:rPr>
              <w:ins w:id="330" w:author="Guy Harrison" w:date="2021-03-04T17:08:00Z"/>
            </w:rPr>
          </w:rPrChange>
        </w:rPr>
        <w:pPrChange w:id="331" w:author="Guy Harrison" w:date="2021-03-08T11:08:00Z">
          <w:pPr>
            <w:pStyle w:val="Heading4"/>
          </w:pPr>
        </w:pPrChange>
      </w:pPr>
      <w:proofErr w:type="gramStart"/>
      <w:ins w:id="332" w:author="Guy Harrison" w:date="2021-03-08T11:10:00Z">
        <w:r>
          <w:t>Initially,  MyWorld</w:t>
        </w:r>
        <w:proofErr w:type="gramEnd"/>
        <w:r>
          <w:t xml:space="preserve"> employed Cassandra as the primary persistence layer.  </w:t>
        </w:r>
        <w:r w:rsidR="00271B98">
          <w:t xml:space="preserve">Cassandra’s scalability and </w:t>
        </w:r>
        <w:proofErr w:type="gramStart"/>
        <w:r w:rsidR="00271B98">
          <w:t>high-availability</w:t>
        </w:r>
        <w:proofErr w:type="gramEnd"/>
        <w:r w:rsidR="00271B98">
          <w:t xml:space="preserve"> </w:t>
        </w:r>
        <w:r w:rsidR="00727C4D">
          <w:t xml:space="preserve">was a good fit </w:t>
        </w:r>
      </w:ins>
      <w:ins w:id="333" w:author="Guy Harrison" w:date="2021-03-08T11:11:00Z">
        <w:r w:rsidR="005C0A67">
          <w:t xml:space="preserve">for MyWorld.  However, </w:t>
        </w:r>
      </w:ins>
      <w:ins w:id="334" w:author="Guy Harrison" w:date="2021-03-08T11:12:00Z">
        <w:r w:rsidR="007D44DC">
          <w:t>MyWorld found that</w:t>
        </w:r>
      </w:ins>
      <w:ins w:id="335" w:author="Guy Harrison" w:date="2021-03-08T11:11:00Z">
        <w:r w:rsidR="0010630C">
          <w:t xml:space="preserve"> </w:t>
        </w:r>
        <w:r w:rsidR="00E61EC0">
          <w:t>Cassandra’s</w:t>
        </w:r>
        <w:r w:rsidR="00B80607">
          <w:t xml:space="preserve"> </w:t>
        </w:r>
      </w:ins>
      <w:ins w:id="336" w:author="Guy Harrison" w:date="2021-03-08T11:12:00Z">
        <w:r w:rsidR="006D091C">
          <w:t xml:space="preserve">weaker </w:t>
        </w:r>
      </w:ins>
      <w:ins w:id="337" w:author="Guy Harrison" w:date="2021-03-08T11:11:00Z">
        <w:r w:rsidR="00B80607">
          <w:t xml:space="preserve">consistency model </w:t>
        </w:r>
        <w:r w:rsidR="004A74BB">
          <w:t>and non-</w:t>
        </w:r>
      </w:ins>
      <w:ins w:id="338" w:author="Guy Harrison" w:date="2021-03-08T11:12:00Z">
        <w:r w:rsidR="006D091C">
          <w:t xml:space="preserve">relational data model </w:t>
        </w:r>
        <w:r w:rsidR="007D44DC">
          <w:t xml:space="preserve">were creating </w:t>
        </w:r>
        <w:r w:rsidR="008F5179">
          <w:t xml:space="preserve">constraints on </w:t>
        </w:r>
      </w:ins>
      <w:ins w:id="339" w:author="Guy Harrison" w:date="2021-03-08T11:13:00Z">
        <w:r w:rsidR="000F4697">
          <w:t>My World’s</w:t>
        </w:r>
      </w:ins>
      <w:ins w:id="340" w:author="Guy Harrison" w:date="2021-03-08T11:12:00Z">
        <w:r w:rsidR="00481266">
          <w:t xml:space="preserve"> software implementation.  </w:t>
        </w:r>
        <w:r w:rsidR="00051F53">
          <w:t xml:space="preserve">As founder </w:t>
        </w:r>
      </w:ins>
      <w:ins w:id="341" w:author="Guy Harrison" w:date="2021-03-08T11:13:00Z">
        <w:r w:rsidR="00FC5DEE">
          <w:t xml:space="preserve">Daniel </w:t>
        </w:r>
        <w:proofErr w:type="spellStart"/>
        <w:r w:rsidR="00FC5DEE">
          <w:t>Perano</w:t>
        </w:r>
        <w:proofErr w:type="spellEnd"/>
        <w:r w:rsidR="00FC5DEE">
          <w:t xml:space="preserve"> explained</w:t>
        </w:r>
      </w:ins>
      <w:ins w:id="342" w:author="Guy Harrison" w:date="2021-03-08T11:17:00Z">
        <w:r w:rsidR="00D63BDF">
          <w:rPr>
            <w:rStyle w:val="FootnoteReference"/>
          </w:rPr>
          <w:footnoteReference w:id="7"/>
        </w:r>
      </w:ins>
      <w:ins w:id="344" w:author="Guy Harrison" w:date="2021-03-08T11:13:00Z">
        <w:r w:rsidR="00FC5DEE">
          <w:t xml:space="preserve">: </w:t>
        </w:r>
      </w:ins>
    </w:p>
    <w:p w14:paraId="1BCA33C6" w14:textId="1E428936" w:rsidR="00071038" w:rsidRDefault="004A3E84" w:rsidP="00FF1690">
      <w:pPr>
        <w:ind w:left="720"/>
        <w:rPr>
          <w:ins w:id="345" w:author="Guy Harrison" w:date="2021-03-08T11:13:00Z"/>
          <w:i/>
          <w:iCs/>
        </w:rPr>
      </w:pPr>
      <w:ins w:id="346" w:author="Guy Harrison" w:date="2021-03-04T17:09:00Z">
        <w:r w:rsidRPr="00FF1690">
          <w:rPr>
            <w:i/>
            <w:iCs/>
            <w:rPrChange w:id="347" w:author="Guy Harrison" w:date="2021-03-08T11:07:00Z">
              <w:rPr>
                <w:rStyle w:val="Strong"/>
                <w:rFonts w:ascii="Source Sans Pro" w:hAnsi="Source Sans Pro"/>
                <w:i/>
                <w:iCs/>
                <w:color w:val="212529"/>
                <w:sz w:val="27"/>
                <w:szCs w:val="27"/>
              </w:rPr>
            </w:rPrChange>
          </w:rPr>
          <w:t xml:space="preserve">Using Cassandra was unduly influencing the model, restricting our higher-level design choices, and forcing us to maintain certain areas of data consistency at the application level instead of in the database. Some design trade-offs always </w:t>
        </w:r>
        <w:proofErr w:type="gramStart"/>
        <w:r w:rsidRPr="00FF1690">
          <w:rPr>
            <w:i/>
            <w:iCs/>
            <w:rPrChange w:id="348" w:author="Guy Harrison" w:date="2021-03-08T11:07:00Z">
              <w:rPr>
                <w:rStyle w:val="Strong"/>
                <w:rFonts w:ascii="Source Sans Pro" w:hAnsi="Source Sans Pro"/>
                <w:i/>
                <w:iCs/>
                <w:color w:val="212529"/>
                <w:sz w:val="27"/>
                <w:szCs w:val="27"/>
              </w:rPr>
            </w:rPrChange>
          </w:rPr>
          <w:t>have to</w:t>
        </w:r>
        <w:proofErr w:type="gramEnd"/>
        <w:r w:rsidRPr="00FF1690">
          <w:rPr>
            <w:i/>
            <w:iCs/>
            <w:rPrChange w:id="349" w:author="Guy Harrison" w:date="2021-03-08T11:07:00Z">
              <w:rPr>
                <w:rStyle w:val="Strong"/>
                <w:rFonts w:ascii="Source Sans Pro" w:hAnsi="Source Sans Pro"/>
                <w:i/>
                <w:iCs/>
                <w:color w:val="212529"/>
                <w:sz w:val="27"/>
                <w:szCs w:val="27"/>
              </w:rPr>
            </w:rPrChange>
          </w:rPr>
          <w:t xml:space="preserve"> be made in a distributed environment, but Cassandra was influencing higher-level design choices in ways a database shouldn’t.</w:t>
        </w:r>
      </w:ins>
    </w:p>
    <w:p w14:paraId="474E0AFF" w14:textId="1DB78E89" w:rsidR="005176C7" w:rsidRPr="004E2668" w:rsidRDefault="0084449B" w:rsidP="004E2668">
      <w:pPr>
        <w:rPr>
          <w:ins w:id="350" w:author="Guy Harrison" w:date="2021-03-04T17:08:00Z"/>
          <w:rPrChange w:id="351" w:author="Guy Harrison" w:date="2021-03-08T11:13:00Z">
            <w:rPr>
              <w:ins w:id="352" w:author="Guy Harrison" w:date="2021-03-04T17:08:00Z"/>
            </w:rPr>
          </w:rPrChange>
        </w:rPr>
        <w:pPrChange w:id="353" w:author="Guy Harrison" w:date="2021-03-08T11:13:00Z">
          <w:pPr>
            <w:pStyle w:val="Heading5"/>
          </w:pPr>
        </w:pPrChange>
      </w:pPr>
      <w:ins w:id="354" w:author="Guy Harrison" w:date="2021-03-08T11:14:00Z">
        <w:r>
          <w:t xml:space="preserve">Switching to CockroachDB allowed MyWorld to </w:t>
        </w:r>
        <w:r w:rsidR="0082590C">
          <w:t xml:space="preserve">model the data more </w:t>
        </w:r>
        <w:proofErr w:type="gramStart"/>
        <w:r w:rsidR="0082590C">
          <w:t>naturally, and</w:t>
        </w:r>
        <w:proofErr w:type="gramEnd"/>
        <w:r w:rsidR="0082590C">
          <w:t xml:space="preserve"> rely on multi-table transactions and constraints to maintain data consistency.  </w:t>
        </w:r>
      </w:ins>
      <w:proofErr w:type="spellStart"/>
      <w:ins w:id="355" w:author="Guy Harrison" w:date="2021-03-08T11:15:00Z">
        <w:r w:rsidR="000A50BA">
          <w:t>CockroachDB’s</w:t>
        </w:r>
        <w:proofErr w:type="spellEnd"/>
        <w:r w:rsidR="000A50BA">
          <w:t xml:space="preserve"> Postgres </w:t>
        </w:r>
        <w:r w:rsidR="00F92BE0">
          <w:t xml:space="preserve">compatibility was another benefit. </w:t>
        </w:r>
      </w:ins>
      <w:ins w:id="356" w:author="Guy Harrison" w:date="2021-03-08T11:13:00Z">
        <w:r w:rsidR="004E2668" w:rsidRPr="004E2668">
          <w:rPr>
            <w:rPrChange w:id="357" w:author="Guy Harrison" w:date="2021-03-08T11:13:00Z">
              <w:rPr/>
            </w:rPrChange>
          </w:rPr>
          <w:tab/>
        </w:r>
      </w:ins>
    </w:p>
    <w:p w14:paraId="699878CC" w14:textId="28F884AF" w:rsidR="003525BC" w:rsidRDefault="000B58B0" w:rsidP="003525BC">
      <w:pPr>
        <w:pStyle w:val="Heading4"/>
        <w:rPr>
          <w:ins w:id="358" w:author="Guy Harrison" w:date="2021-03-04T17:28:00Z"/>
        </w:rPr>
      </w:pPr>
      <w:ins w:id="359" w:author="Guy Harrison" w:date="2021-03-04T17:28:00Z">
        <w:r>
          <w:t>CockroachDB at Baidu</w:t>
        </w:r>
      </w:ins>
    </w:p>
    <w:p w14:paraId="61070636" w14:textId="41656A5A" w:rsidR="000B58B0" w:rsidRDefault="000B58B0" w:rsidP="000B58B0">
      <w:pPr>
        <w:pStyle w:val="Heading5"/>
        <w:rPr>
          <w:ins w:id="360" w:author="Guy Harrison" w:date="2021-03-04T17:29:00Z"/>
        </w:rPr>
      </w:pPr>
      <w:ins w:id="361" w:author="Guy Harrison" w:date="2021-03-04T17:28:00Z">
        <w:r>
          <w:t xml:space="preserve">Example of </w:t>
        </w:r>
      </w:ins>
      <w:proofErr w:type="spellStart"/>
      <w:ins w:id="362" w:author="Guy Harrison" w:date="2021-03-04T17:29:00Z">
        <w:r w:rsidR="00A7777E">
          <w:t>ShardedSQL</w:t>
        </w:r>
        <w:proofErr w:type="spellEnd"/>
        <w:r w:rsidR="00A7777E">
          <w:t xml:space="preserve"> -&gt; CockroachDB </w:t>
        </w:r>
      </w:ins>
    </w:p>
    <w:p w14:paraId="6060A09D" w14:textId="77777777" w:rsidR="005F7D38" w:rsidRDefault="005F7D38" w:rsidP="005F7D38">
      <w:pPr>
        <w:rPr>
          <w:ins w:id="363" w:author="Guy Harrison" w:date="2021-03-04T17:29:00Z"/>
        </w:rPr>
      </w:pPr>
      <w:ins w:id="364" w:author="Guy Harrison" w:date="2021-03-04T17:29:00Z">
        <w:r>
          <w:t xml:space="preserve">They were relying on MySQL to do the job with multiple shards and middleware to support critical applications. Baidu’s DBA team, however, wanted to try a different approach for a new application that needed to store increasing amounts of data while supporting continuous inserts with highly concurrent and real-time access. This application also needed secondary indexes to speed up queries, as well as support for basic real-time analytics to extract insights from existing data. Their existing MySQL deployment would require application developers to </w:t>
        </w:r>
        <w:proofErr w:type="gramStart"/>
        <w:r>
          <w:t>transform</w:t>
        </w:r>
        <w:proofErr w:type="gramEnd"/>
      </w:ins>
    </w:p>
    <w:p w14:paraId="75FE8FA2" w14:textId="77777777" w:rsidR="005F7D38" w:rsidRDefault="005F7D38" w:rsidP="005F7D38">
      <w:pPr>
        <w:rPr>
          <w:ins w:id="365" w:author="Guy Harrison" w:date="2021-03-04T17:29:00Z"/>
        </w:rPr>
      </w:pPr>
    </w:p>
    <w:p w14:paraId="6AADCE1E" w14:textId="206EA5FB" w:rsidR="00A7777E" w:rsidRDefault="005F7D38" w:rsidP="005F7D38">
      <w:pPr>
        <w:rPr>
          <w:ins w:id="366" w:author="Guy Harrison" w:date="2021-03-04T17:29:00Z"/>
        </w:rPr>
      </w:pPr>
      <w:ins w:id="367" w:author="Guy Harrison" w:date="2021-03-04T17:29:00Z">
        <w:r>
          <w:t>and modify data at the application layer, while NoSQL databases that sacrificed secondary indexes, aggregations, and transactions would similarly introduce complexity for application developers. For applications that needed scalable SQL, Baidu’s DBA team had to stick with a relational database. It was time to invest in a different database.</w:t>
        </w:r>
      </w:ins>
    </w:p>
    <w:p w14:paraId="4FE23F30" w14:textId="10235AE0" w:rsidR="00BA4808" w:rsidRDefault="00BA4808" w:rsidP="005F7D38">
      <w:pPr>
        <w:rPr>
          <w:ins w:id="368" w:author="Guy Harrison" w:date="2021-03-04T17:31:00Z"/>
        </w:rPr>
      </w:pPr>
      <w:ins w:id="369" w:author="Guy Harrison" w:date="2021-03-04T17:29:00Z">
        <w:r>
          <w:fldChar w:fldCharType="begin"/>
        </w:r>
        <w:r>
          <w:instrText xml:space="preserve"> HYPERLINK "</w:instrText>
        </w:r>
        <w:r w:rsidRPr="00BA4808">
          <w:instrText>https://content.cdntwrk.com/files/aT0xMjEwNTAzJnY9MSZpc3N1ZU5hbWU9YmFpZHUtY2FzZS1zdHVkeS1jb2Nrcm9hY2hkYiZjbWQ9ZCZzaWc9MWFiNjcyOWY1ZDA0Njg2ODg5YWZjYTNmZWMxMjRkZTg%253D</w:instrText>
        </w:r>
        <w:r>
          <w:instrText xml:space="preserve">" </w:instrText>
        </w:r>
        <w:r>
          <w:fldChar w:fldCharType="separate"/>
        </w:r>
        <w:r w:rsidRPr="00B93964">
          <w:rPr>
            <w:rStyle w:val="Hyperlink"/>
            <w:spacing w:val="0"/>
          </w:rPr>
          <w:t>https://content.cdntwrk.com/files/aT0xMjEwNTAzJnY9MSZpc3N1ZU5hbWU9YmFpZHUtY2FzZS1zdHVkeS1jb2Nrcm9hY2hkYiZjbWQ9ZCZzaWc9MWFiNjcyOWY1ZDA0Njg2ODg5YWZjYTNmZWMxMjRkZTg%253D</w:t>
        </w:r>
        <w:r>
          <w:fldChar w:fldCharType="end"/>
        </w:r>
        <w:r>
          <w:t xml:space="preserve"> </w:t>
        </w:r>
      </w:ins>
    </w:p>
    <w:p w14:paraId="3761F3C8" w14:textId="7A4C8F4B" w:rsidR="00615318" w:rsidRDefault="00DE34F9" w:rsidP="00615318">
      <w:pPr>
        <w:pStyle w:val="Heading4"/>
        <w:rPr>
          <w:ins w:id="370" w:author="Guy Harrison" w:date="2021-03-04T17:32:00Z"/>
        </w:rPr>
      </w:pPr>
      <w:ins w:id="371" w:author="Guy Harrison" w:date="2021-03-04T17:32:00Z">
        <w:r>
          <w:t xml:space="preserve">CockroachDB at </w:t>
        </w:r>
        <w:r w:rsidR="00FC7C00">
          <w:t>Bose</w:t>
        </w:r>
      </w:ins>
    </w:p>
    <w:p w14:paraId="6622177F" w14:textId="60DB940A" w:rsidR="00FC7C00" w:rsidRDefault="00D2500B" w:rsidP="00FC7C00">
      <w:pPr>
        <w:rPr>
          <w:ins w:id="372" w:author="Guy Harrison" w:date="2021-03-04T17:33:00Z"/>
        </w:rPr>
      </w:pPr>
      <w:ins w:id="373" w:author="Guy Harrison" w:date="2021-03-04T17:33:00Z">
        <w:r>
          <w:t xml:space="preserve">Example of K8S and </w:t>
        </w:r>
        <w:proofErr w:type="spellStart"/>
        <w:r>
          <w:t>microsevices</w:t>
        </w:r>
        <w:proofErr w:type="spellEnd"/>
        <w:r>
          <w:t xml:space="preserve"> </w:t>
        </w:r>
      </w:ins>
    </w:p>
    <w:p w14:paraId="62CB2111" w14:textId="2022B975" w:rsidR="00D2500B" w:rsidRDefault="00065208" w:rsidP="00FC7C00">
      <w:pPr>
        <w:rPr>
          <w:ins w:id="374" w:author="Guy Harrison" w:date="2021-03-04T17:34:00Z"/>
        </w:rPr>
      </w:pPr>
      <w:ins w:id="375" w:author="Guy Harrison" w:date="2021-03-04T17:33:00Z">
        <w:r>
          <w:fldChar w:fldCharType="begin"/>
        </w:r>
        <w:r>
          <w:instrText xml:space="preserve"> HYPERLINK "</w:instrText>
        </w:r>
        <w:r w:rsidRPr="00065208">
          <w:instrText>https://resources.cockroachlabs.com/case-study-video/bose</w:instrText>
        </w:r>
        <w:r>
          <w:instrText xml:space="preserve">" </w:instrText>
        </w:r>
        <w:r>
          <w:fldChar w:fldCharType="separate"/>
        </w:r>
        <w:r w:rsidRPr="00B93964">
          <w:rPr>
            <w:rStyle w:val="Hyperlink"/>
            <w:spacing w:val="0"/>
          </w:rPr>
          <w:t>https://resources.cockroachlabs.com/case-study-video/bose</w:t>
        </w:r>
        <w:r>
          <w:fldChar w:fldCharType="end"/>
        </w:r>
        <w:r>
          <w:t xml:space="preserve"> </w:t>
        </w:r>
      </w:ins>
    </w:p>
    <w:p w14:paraId="6F3186A2" w14:textId="2BDE9E1F" w:rsidR="00925B2A" w:rsidRDefault="00925B2A" w:rsidP="00925B2A">
      <w:pPr>
        <w:pStyle w:val="Heading4"/>
        <w:rPr>
          <w:ins w:id="376" w:author="Guy Harrison" w:date="2021-03-04T17:34:00Z"/>
        </w:rPr>
      </w:pPr>
      <w:ins w:id="377" w:author="Guy Harrison" w:date="2021-03-04T17:34:00Z">
        <w:r>
          <w:t xml:space="preserve">CockroachDB at </w:t>
        </w:r>
        <w:proofErr w:type="spellStart"/>
        <w:r>
          <w:t>DoorDash</w:t>
        </w:r>
        <w:proofErr w:type="spellEnd"/>
      </w:ins>
    </w:p>
    <w:p w14:paraId="1664D452" w14:textId="4B0ACFDE" w:rsidR="00925B2A" w:rsidRDefault="00925B2A" w:rsidP="00925B2A">
      <w:pPr>
        <w:rPr>
          <w:ins w:id="378" w:author="Guy Harrison" w:date="2021-03-04T17:35:00Z"/>
        </w:rPr>
      </w:pPr>
      <w:ins w:id="379" w:author="Guy Harrison" w:date="2021-03-04T17:34:00Z">
        <w:r>
          <w:t>E</w:t>
        </w:r>
      </w:ins>
      <w:ins w:id="380" w:author="Guy Harrison" w:date="2021-03-04T17:35:00Z">
        <w:r>
          <w:t xml:space="preserve">xample of </w:t>
        </w:r>
        <w:r w:rsidR="00C06EC6">
          <w:t xml:space="preserve">adopter seeking </w:t>
        </w:r>
        <w:r w:rsidR="008B5FC7">
          <w:t xml:space="preserve">to push performance </w:t>
        </w:r>
        <w:proofErr w:type="gramStart"/>
        <w:r w:rsidR="008B5FC7">
          <w:t>envelope</w:t>
        </w:r>
        <w:proofErr w:type="gramEnd"/>
      </w:ins>
    </w:p>
    <w:p w14:paraId="78D5651E" w14:textId="30688BF2" w:rsidR="008B5FC7" w:rsidRDefault="008B5FC7" w:rsidP="00925B2A">
      <w:pPr>
        <w:rPr>
          <w:ins w:id="381" w:author="Guy Harrison" w:date="2021-03-04T17:35:00Z"/>
        </w:rPr>
      </w:pPr>
      <w:ins w:id="382" w:author="Guy Harrison" w:date="2021-03-04T17:35:00Z">
        <w:r>
          <w:t>Postgres compatibility made CDB “</w:t>
        </w:r>
        <w:proofErr w:type="gramStart"/>
        <w:r>
          <w:t>familiar</w:t>
        </w:r>
        <w:proofErr w:type="gramEnd"/>
        <w:r>
          <w:t xml:space="preserve">” </w:t>
        </w:r>
      </w:ins>
    </w:p>
    <w:p w14:paraId="35CD8826" w14:textId="6191F9F2" w:rsidR="008B5FC7" w:rsidRDefault="008B5FC7" w:rsidP="00925B2A">
      <w:pPr>
        <w:rPr>
          <w:ins w:id="383" w:author="Guy Harrison" w:date="2021-03-04T17:37:00Z"/>
        </w:rPr>
      </w:pPr>
      <w:ins w:id="384" w:author="Guy Harrison" w:date="2021-03-04T17:35:00Z">
        <w:r>
          <w:t>Looking for growth and geo-region</w:t>
        </w:r>
      </w:ins>
    </w:p>
    <w:p w14:paraId="382EB4B2" w14:textId="083C0D14" w:rsidR="005814EC" w:rsidRDefault="005814EC" w:rsidP="00925B2A">
      <w:ins w:id="385" w:author="Guy Harrison" w:date="2021-03-04T17:37:00Z">
        <w:r>
          <w:t xml:space="preserve">Needed transactions and serializable </w:t>
        </w:r>
        <w:proofErr w:type="gramStart"/>
        <w:r>
          <w:t>isolation</w:t>
        </w:r>
      </w:ins>
      <w:proofErr w:type="gramEnd"/>
    </w:p>
    <w:p w14:paraId="24BEB852" w14:textId="5C7B6B92" w:rsidR="00936007" w:rsidRDefault="00936007" w:rsidP="00F34DA7">
      <w:pPr>
        <w:pStyle w:val="Heading2"/>
      </w:pPr>
      <w:r>
        <w:t xml:space="preserve"> </w:t>
      </w:r>
      <w:r w:rsidR="00F34DA7">
        <w:t>Summary</w:t>
      </w:r>
    </w:p>
    <w:p w14:paraId="1F671FFB" w14:textId="0E411E70" w:rsidR="00F34DA7" w:rsidRDefault="00F34DA7" w:rsidP="00F34DA7">
      <w:r>
        <w:t xml:space="preserve">In this chapter </w:t>
      </w:r>
      <w:proofErr w:type="gramStart"/>
      <w:r w:rsidR="00077A45">
        <w:t>we’ve</w:t>
      </w:r>
      <w:proofErr w:type="gramEnd"/>
      <w:r w:rsidR="00077A45">
        <w:t xml:space="preserve"> placed CockroachDB in an historical context and introduced the goals and capabilities of the CockroachDB </w:t>
      </w:r>
      <w:r w:rsidR="00AE79B5">
        <w:t>database.</w:t>
      </w:r>
    </w:p>
    <w:p w14:paraId="2E8D9AD4" w14:textId="2121AD67" w:rsidR="00AE79B5" w:rsidRDefault="00AE79B5" w:rsidP="00F34DA7">
      <w:r>
        <w:t xml:space="preserve">The Relational Database Management Systems (RDBMS) that emerged in the </w:t>
      </w:r>
      <w:r w:rsidR="00CB2240">
        <w:t xml:space="preserve">1970 and 1980s were a triumph of software engineering that powered software applications from client-server through to the early internet.  But the demands of </w:t>
      </w:r>
      <w:r w:rsidR="000222FD">
        <w:t>globally scalable, always available internet applications were inconsistent with the monolithic</w:t>
      </w:r>
      <w:r w:rsidR="00D466C1">
        <w:t xml:space="preserve">, strictly consistent RDBMS architectures of the day.  </w:t>
      </w:r>
      <w:r w:rsidR="00AF0DD3">
        <w:t xml:space="preserve">Consequently, a variety of NoSQL distributed, “eventually consistent” systems emerged about ten years ago to support the needs of a new generation of internal applications. </w:t>
      </w:r>
    </w:p>
    <w:p w14:paraId="4B319C8D" w14:textId="1409486F" w:rsidR="00AF0DD3" w:rsidRDefault="002C2CF3" w:rsidP="00F34DA7">
      <w:r>
        <w:t xml:space="preserve">However, while these NoSQL solutions have their advantages, for many or most applications they are a step backwards.  The inability to guarantee data correctness and the </w:t>
      </w:r>
      <w:r w:rsidR="005B7353">
        <w:t xml:space="preserve">loss of the highly familiar and productive SQL language was a step backwards in many respects.   </w:t>
      </w:r>
      <w:r w:rsidR="005D5E1A">
        <w:t xml:space="preserve">CockroachDB was designed as a highly consistent and </w:t>
      </w:r>
      <w:proofErr w:type="gramStart"/>
      <w:r w:rsidR="005D5E1A">
        <w:t>highly available</w:t>
      </w:r>
      <w:proofErr w:type="gramEnd"/>
      <w:r w:rsidR="005D5E1A">
        <w:t xml:space="preserve"> SQL-based transactional database that provides a better compromise between availability and consistency.  </w:t>
      </w:r>
    </w:p>
    <w:p w14:paraId="39844864" w14:textId="0A97EAA0" w:rsidR="00E13595" w:rsidRDefault="00E13595" w:rsidP="00E13595">
      <w:r>
        <w:t xml:space="preserve">CockroachDB is </w:t>
      </w:r>
      <w:proofErr w:type="gramStart"/>
      <w:r>
        <w:t>a highly available</w:t>
      </w:r>
      <w:proofErr w:type="gramEnd"/>
      <w:r>
        <w:t>, transactionally consistent</w:t>
      </w:r>
      <w:r w:rsidR="001C6B08">
        <w:t xml:space="preserve"> SQL database that is compatible with existing development frameworks and with increasingly important containerized deployment models and cloud architectures.   CockroachDB has been deployed at scale across a wide range of verticals and circumstances.   </w:t>
      </w:r>
    </w:p>
    <w:p w14:paraId="0110B1C7" w14:textId="459F9F1C" w:rsidR="008C59F6" w:rsidRDefault="008C59F6" w:rsidP="00E13595">
      <w:r>
        <w:t xml:space="preserve">In the next chapter, we’ll examine the architecture of CockroachDB and see how </w:t>
      </w:r>
      <w:r w:rsidR="00B6507B">
        <w:t xml:space="preserve">it </w:t>
      </w:r>
      <w:r w:rsidR="00E9304B">
        <w:t xml:space="preserve">that </w:t>
      </w:r>
      <w:r w:rsidR="00295FAE">
        <w:t>architecture allows it to deliver on its design goals</w:t>
      </w:r>
      <w:proofErr w:type="gramStart"/>
      <w:r w:rsidR="00295FAE">
        <w:t xml:space="preserve">. </w:t>
      </w:r>
      <w:r w:rsidR="00B6507B">
        <w:t>.</w:t>
      </w:r>
      <w:proofErr w:type="gramEnd"/>
      <w:r w:rsidR="00B6507B">
        <w:t xml:space="preserve"> </w:t>
      </w:r>
    </w:p>
    <w:p w14:paraId="432C878A" w14:textId="6F8AFCB4" w:rsidR="005D5E1A" w:rsidRPr="00E060EB" w:rsidRDefault="001C6B08" w:rsidP="00E13595">
      <w:r>
        <w:t xml:space="preserve"> </w:t>
      </w:r>
    </w:p>
    <w:sectPr w:rsidR="005D5E1A" w:rsidRPr="00E060E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Ben Darnell" w:date="2021-03-03T12:19:00Z" w:initials="BD">
    <w:p w14:paraId="067F1E1F" w14:textId="11935343" w:rsidR="3145F017" w:rsidRDefault="3145F017">
      <w:pPr>
        <w:pStyle w:val="CommentText"/>
      </w:pPr>
      <w:r>
        <w:t xml:space="preserve">Seems a little odd to single out one product here (and not a particularly high-profile one? </w:t>
      </w:r>
      <w:proofErr w:type="spellStart"/>
      <w:r>
        <w:t>i</w:t>
      </w:r>
      <w:proofErr w:type="spellEnd"/>
      <w:r>
        <w:t xml:space="preserve"> </w:t>
      </w:r>
      <w:proofErr w:type="gramStart"/>
      <w:r>
        <w:t>haven't</w:t>
      </w:r>
      <w:proofErr w:type="gramEnd"/>
      <w:r>
        <w:t xml:space="preserve"> heard of xero, at least). </w:t>
      </w:r>
      <w:r>
        <w:rPr>
          <w:rStyle w:val="CommentReference"/>
        </w:rPr>
        <w:annotationRef/>
      </w:r>
    </w:p>
  </w:comment>
  <w:comment w:id="7" w:author="Guy Harrison" w:date="2021-03-04T12:06:00Z" w:initials="GH">
    <w:p w14:paraId="3F879FBA" w14:textId="6572BF9B" w:rsidR="00111B9A" w:rsidRDefault="00111B9A">
      <w:pPr>
        <w:pStyle w:val="CommentText"/>
      </w:pPr>
      <w:r>
        <w:rPr>
          <w:rStyle w:val="CommentReference"/>
        </w:rPr>
        <w:annotationRef/>
      </w:r>
      <w:r>
        <w:t xml:space="preserve">OK removed it.  Xero </w:t>
      </w:r>
      <w:r w:rsidR="00D91773">
        <w:t xml:space="preserve">is pretty much the </w:t>
      </w:r>
      <w:r w:rsidR="00E1047B">
        <w:t xml:space="preserve">#1 accounting software here, but maybe not so much in the </w:t>
      </w:r>
      <w:proofErr w:type="gramStart"/>
      <w:r w:rsidR="00E1047B">
        <w:t>US</w:t>
      </w:r>
      <w:proofErr w:type="gramEnd"/>
    </w:p>
  </w:comment>
  <w:comment w:id="13" w:author="Guy Harrison" w:date="2021-03-06T20:31:00Z" w:initials="GH">
    <w:p w14:paraId="05A562E0" w14:textId="26A41156" w:rsidR="00FF62B4" w:rsidRDefault="00FF62B4">
      <w:pPr>
        <w:pStyle w:val="CommentText"/>
      </w:pPr>
      <w:r>
        <w:rPr>
          <w:rStyle w:val="CommentReference"/>
        </w:rPr>
        <w:annotationRef/>
      </w:r>
      <w:r>
        <w:t xml:space="preserve">I removed all the references to table and rows from the initial section, but it’s possible it makes it </w:t>
      </w:r>
      <w:proofErr w:type="gramStart"/>
      <w:r>
        <w:t>harder  to</w:t>
      </w:r>
      <w:proofErr w:type="gramEnd"/>
      <w:r>
        <w:t xml:space="preserve"> read from those that haven’t studied relational theory.  Let me know what you think.   It might be worth leaving some mention of rows and tables here to help that. </w:t>
      </w:r>
    </w:p>
  </w:comment>
  <w:comment w:id="29" w:author="Ben Darnell" w:date="2021-03-03T13:11:00Z" w:initials="BD">
    <w:p w14:paraId="26106334" w14:textId="1A3D970E" w:rsidR="3145F017" w:rsidRDefault="3145F017">
      <w:pPr>
        <w:pStyle w:val="CommentText"/>
      </w:pPr>
      <w:r>
        <w:t xml:space="preserve">Tables are relations, but not all relations are tables (for example, the result of a join is a relation that is not a table). </w:t>
      </w:r>
      <w:r>
        <w:rPr>
          <w:rStyle w:val="CommentReference"/>
        </w:rPr>
        <w:annotationRef/>
      </w:r>
    </w:p>
    <w:p w14:paraId="349CA6E3" w14:textId="3A7C2039" w:rsidR="3145F017" w:rsidRDefault="3145F017">
      <w:pPr>
        <w:pStyle w:val="CommentText"/>
      </w:pPr>
    </w:p>
    <w:p w14:paraId="5BD80592" w14:textId="2F52391E" w:rsidR="3145F017" w:rsidRDefault="3145F017">
      <w:pPr>
        <w:pStyle w:val="CommentText"/>
      </w:pPr>
      <w:r>
        <w:t xml:space="preserve">This section reads awkwardly to me because </w:t>
      </w:r>
      <w:proofErr w:type="gramStart"/>
      <w:r>
        <w:t>it's</w:t>
      </w:r>
      <w:proofErr w:type="gramEnd"/>
      <w:r>
        <w:t xml:space="preserve"> simultaneously introducing Codd's abstract terms and translating them into RDBMS terminology (including a reference to SQL before we define it in the next section). </w:t>
      </w:r>
    </w:p>
    <w:p w14:paraId="63088918" w14:textId="55EED681" w:rsidR="3145F017" w:rsidRDefault="3145F017">
      <w:pPr>
        <w:pStyle w:val="CommentText"/>
      </w:pPr>
    </w:p>
    <w:p w14:paraId="6912CBA3" w14:textId="71400618" w:rsidR="3145F017" w:rsidRDefault="3145F017">
      <w:pPr>
        <w:pStyle w:val="CommentText"/>
      </w:pPr>
      <w:r>
        <w:t xml:space="preserve">Part of me wants to just let it be, since teaching our readers about the nuances of the relational model is not our main goal. But one thing </w:t>
      </w:r>
      <w:proofErr w:type="gramStart"/>
      <w:r>
        <w:t>we're</w:t>
      </w:r>
      <w:proofErr w:type="gramEnd"/>
      <w:r>
        <w:t xml:space="preserve"> missing in this presentation is the concept of an index, since that doesn't appear in the relational model. </w:t>
      </w:r>
      <w:proofErr w:type="gramStart"/>
      <w:r>
        <w:t>We'll</w:t>
      </w:r>
      <w:proofErr w:type="gramEnd"/>
      <w:r>
        <w:t xml:space="preserve"> get to indexes in chapter 2 regardless, but I think they're fundamental enough to introduce here. </w:t>
      </w:r>
    </w:p>
    <w:p w14:paraId="2B157342" w14:textId="7E0564B5" w:rsidR="3145F017" w:rsidRDefault="3145F017">
      <w:pPr>
        <w:pStyle w:val="CommentText"/>
      </w:pPr>
    </w:p>
    <w:p w14:paraId="4BAC4213" w14:textId="6DD11CC5" w:rsidR="3145F017" w:rsidRDefault="3145F017">
      <w:pPr>
        <w:pStyle w:val="CommentText"/>
      </w:pPr>
      <w:r>
        <w:t xml:space="preserve">What </w:t>
      </w:r>
      <w:proofErr w:type="gramStart"/>
      <w:r>
        <w:t>I'm</w:t>
      </w:r>
      <w:proofErr w:type="gramEnd"/>
      <w:r>
        <w:t xml:space="preserve"> thinking is to remove the mentions of tables, rows, columns, and SQL from this section and leave it about the logical relational model. Then in a separate section "Implementing the relational model", we can talk about how RDBMSs implement a physical layer to </w:t>
      </w:r>
      <w:proofErr w:type="gramStart"/>
      <w:r>
        <w:t>underlay</w:t>
      </w:r>
      <w:proofErr w:type="gramEnd"/>
      <w:r>
        <w:t xml:space="preserve"> the logical model, with tables and indexes as the key concepts. </w:t>
      </w:r>
    </w:p>
    <w:p w14:paraId="2085C181" w14:textId="602D8DE8" w:rsidR="3145F017" w:rsidRDefault="3145F017">
      <w:pPr>
        <w:pStyle w:val="CommentText"/>
      </w:pPr>
    </w:p>
    <w:p w14:paraId="3C03B6AE" w14:textId="7C85B2E2" w:rsidR="3145F017" w:rsidRDefault="3145F017">
      <w:pPr>
        <w:pStyle w:val="CommentText"/>
      </w:pPr>
      <w:r>
        <w:t>"A *table* is a relation that has been given physical storage. This storage may take different forms; a storage format that enables the efficient processing of certain queries is called an *index* (Some databases also have non-index storage formats, but in CockroachDB all table storage takes the form of one or more indexes). The same relation may be simultaneously stored in multiple indexes to facilitate different kinds of queries. This demonstrates the value of the relational model - even though indexes may change the *</w:t>
      </w:r>
      <w:proofErr w:type="spellStart"/>
      <w:r>
        <w:t>phsycial</w:t>
      </w:r>
      <w:proofErr w:type="spellEnd"/>
      <w:r>
        <w:t xml:space="preserve">* layout of the data, the *logical* model remains the </w:t>
      </w:r>
      <w:proofErr w:type="gramStart"/>
      <w:r>
        <w:t>same</w:t>
      </w:r>
      <w:proofErr w:type="gramEnd"/>
      <w:r>
        <w:t xml:space="preserve"> so the application need not be aware of these changes."</w:t>
      </w:r>
    </w:p>
  </w:comment>
  <w:comment w:id="111" w:author="Ben Darnell" w:date="2021-03-03T13:54:00Z" w:initials="BD">
    <w:p w14:paraId="1EE6A034" w14:textId="77777777" w:rsidR="00692D49" w:rsidRDefault="00692D49" w:rsidP="00692D49">
      <w:pPr>
        <w:pStyle w:val="CommentText"/>
      </w:pPr>
      <w:r>
        <w:t xml:space="preserve">Even though the ACID formalization came after SQL, I think the general concept of transactions is older. In any case, </w:t>
      </w:r>
      <w:proofErr w:type="gramStart"/>
      <w:r>
        <w:t>I'd</w:t>
      </w:r>
      <w:proofErr w:type="gramEnd"/>
      <w:r>
        <w:t xml:space="preserve"> swap this section with the previous one even if it does put some dates out of order, because I want to highlight the connection between indexes (as introduced in my comment above) and transactions. </w:t>
      </w:r>
      <w:r>
        <w:rPr>
          <w:rStyle w:val="CommentReference"/>
        </w:rPr>
        <w:annotationRef/>
      </w:r>
    </w:p>
    <w:p w14:paraId="109CA21E" w14:textId="77777777" w:rsidR="00692D49" w:rsidRDefault="00692D49" w:rsidP="00692D49">
      <w:pPr>
        <w:pStyle w:val="CommentText"/>
      </w:pPr>
    </w:p>
    <w:p w14:paraId="6404075A" w14:textId="77777777" w:rsidR="00692D49" w:rsidRDefault="00692D49" w:rsidP="00692D49">
      <w:pPr>
        <w:pStyle w:val="CommentText"/>
      </w:pPr>
      <w:r>
        <w:t>"When one relation is represented in multiple indexes, all of those indexes must be kept in sync. This may be accomplished using transactions in the same way that applications may use them to group together updates to multiple relations."</w:t>
      </w:r>
    </w:p>
  </w:comment>
  <w:comment w:id="115" w:author="Ben Darnell" w:date="2021-03-03T14:07:00Z" w:initials="BD">
    <w:p w14:paraId="099AF937" w14:textId="77777777" w:rsidR="00692D49" w:rsidRDefault="00692D49" w:rsidP="00692D49">
      <w:pPr>
        <w:pStyle w:val="CommentText"/>
      </w:pPr>
      <w:r>
        <w:t xml:space="preserve">I think leading with concurrency makes this a confusing presentation (and we </w:t>
      </w:r>
      <w:proofErr w:type="gramStart"/>
      <w:r>
        <w:t>haven't</w:t>
      </w:r>
      <w:proofErr w:type="gramEnd"/>
      <w:r>
        <w:t xml:space="preserve"> yet defined transactions). When I explain this, I focus on atomicity - "a transaction is a collection of updates to multiple relations or storage locations that is atomic (all or nothing). [maybe insert simple bank transfer example]". Durability and isolation are desirable properties in transactional systems, but </w:t>
      </w:r>
      <w:proofErr w:type="gramStart"/>
      <w:r>
        <w:t>they're</w:t>
      </w:r>
      <w:proofErr w:type="gramEnd"/>
      <w:r>
        <w:t xml:space="preserve"> more optional (and then concurrency, to the extent that I talk about it at all, is used to explain isolation).</w:t>
      </w:r>
      <w:r>
        <w:rPr>
          <w:rStyle w:val="CommentReference"/>
        </w:rPr>
        <w:annotationRef/>
      </w:r>
    </w:p>
  </w:comment>
  <w:comment w:id="135" w:author="Ben Darnell" w:date="2021-03-03T13:54:00Z" w:initials="BD">
    <w:p w14:paraId="52B6D8EC" w14:textId="5D790867" w:rsidR="3145F017" w:rsidRDefault="3145F017">
      <w:pPr>
        <w:pStyle w:val="CommentText"/>
      </w:pPr>
      <w:r>
        <w:t xml:space="preserve">Even though the ACID formalization came after SQL, I think the general concept of transactions is older. In any case, </w:t>
      </w:r>
      <w:proofErr w:type="gramStart"/>
      <w:r>
        <w:t>I'd</w:t>
      </w:r>
      <w:proofErr w:type="gramEnd"/>
      <w:r>
        <w:t xml:space="preserve"> swap this section with the previous one even if it does put some dates out of order, because I want to highlight the connection between indexes (as introduced in my comment above) and transactions. </w:t>
      </w:r>
      <w:r>
        <w:rPr>
          <w:rStyle w:val="CommentReference"/>
        </w:rPr>
        <w:annotationRef/>
      </w:r>
    </w:p>
    <w:p w14:paraId="727476A7" w14:textId="1B82A9B5" w:rsidR="3145F017" w:rsidRDefault="3145F017">
      <w:pPr>
        <w:pStyle w:val="CommentText"/>
      </w:pPr>
    </w:p>
    <w:p w14:paraId="1C96A879" w14:textId="529AB529" w:rsidR="3145F017" w:rsidRDefault="3145F017">
      <w:pPr>
        <w:pStyle w:val="CommentText"/>
      </w:pPr>
      <w:r>
        <w:t>"When one relation is represented in multiple indexes, all of those indexes must be kept in sync. This may be accomplished using transactions in the same way that applications may use them to group together updates to multiple relations."</w:t>
      </w:r>
    </w:p>
  </w:comment>
  <w:comment w:id="138" w:author="Ben Darnell" w:date="2021-03-03T14:07:00Z" w:initials="BD">
    <w:p w14:paraId="62F5A71B" w14:textId="6DFB09A8" w:rsidR="3145F017" w:rsidRDefault="3145F017">
      <w:pPr>
        <w:pStyle w:val="CommentText"/>
      </w:pPr>
      <w:r>
        <w:t xml:space="preserve">I think leading with concurrency makes this a confusing presentation (and we </w:t>
      </w:r>
      <w:proofErr w:type="gramStart"/>
      <w:r>
        <w:t>haven't</w:t>
      </w:r>
      <w:proofErr w:type="gramEnd"/>
      <w:r>
        <w:t xml:space="preserve"> yet defined transactions). When I explain this, I focus on atomicity - "a transaction is a collection of updates to multiple relations or storage locations that is atomic (all or nothing). [maybe insert simple bank transfer example]". Durability and isolation are desirable properties in transactional systems, but </w:t>
      </w:r>
      <w:proofErr w:type="gramStart"/>
      <w:r>
        <w:t>they're</w:t>
      </w:r>
      <w:proofErr w:type="gramEnd"/>
      <w:r>
        <w:t xml:space="preserve"> more optional (and then concurrency, to the extent that I talk about it at all, is used to explain isolation).</w:t>
      </w:r>
      <w:r>
        <w:rPr>
          <w:rStyle w:val="CommentReference"/>
        </w:rPr>
        <w:annotationRef/>
      </w:r>
    </w:p>
  </w:comment>
  <w:comment w:id="143" w:author="Jesse Seldess" w:date="2021-03-03T11:52:00Z" w:initials="JS">
    <w:p w14:paraId="01AD87C0" w14:textId="0888B195" w:rsidR="3145F017" w:rsidRDefault="3145F017">
      <w:pPr>
        <w:pStyle w:val="CommentText"/>
      </w:pPr>
      <w:r>
        <w:t xml:space="preserve">Since the PostgreSQL wire protocol </w:t>
      </w:r>
      <w:proofErr w:type="gramStart"/>
      <w:r>
        <w:t>is  a</w:t>
      </w:r>
      <w:proofErr w:type="gramEnd"/>
      <w:r>
        <w:t xml:space="preserve"> crucial aspect of </w:t>
      </w:r>
      <w:proofErr w:type="spellStart"/>
      <w:r>
        <w:t>CockroachDB's</w:t>
      </w:r>
      <w:proofErr w:type="spellEnd"/>
      <w:r>
        <w:t xml:space="preserve"> SQL support, I wonder if we should somehow address/introduce the rise of Postgres and other open-source RDBMS systems?</w:t>
      </w:r>
      <w:r>
        <w:rPr>
          <w:rStyle w:val="CommentReference"/>
        </w:rPr>
        <w:annotationRef/>
      </w:r>
    </w:p>
  </w:comment>
  <w:comment w:id="144" w:author="Ben Darnell" w:date="2021-03-03T14:09:00Z" w:initials="BD">
    <w:p w14:paraId="668A250C" w14:textId="40CAF9C6" w:rsidR="3145F017" w:rsidRDefault="3145F017">
      <w:pPr>
        <w:pStyle w:val="CommentText"/>
      </w:pPr>
      <w:r>
        <w:t>Yeah, I think the rise of the open-source databases (</w:t>
      </w:r>
      <w:proofErr w:type="spellStart"/>
      <w:r>
        <w:t>mysql</w:t>
      </w:r>
      <w:proofErr w:type="spellEnd"/>
      <w:r>
        <w:t xml:space="preserve"> and </w:t>
      </w:r>
      <w:proofErr w:type="spellStart"/>
      <w:r>
        <w:t>postgresql</w:t>
      </w:r>
      <w:proofErr w:type="spellEnd"/>
      <w:r>
        <w:t xml:space="preserve">) is worth a sentence. </w:t>
      </w:r>
      <w:r>
        <w:rPr>
          <w:rStyle w:val="CommentReference"/>
        </w:rPr>
        <w:annotationRef/>
      </w:r>
    </w:p>
  </w:comment>
  <w:comment w:id="148" w:author="Ben Darnell" w:date="2021-03-03T14:11:00Z" w:initials="BD">
    <w:p w14:paraId="3DAE2CEC" w14:textId="76704E9C" w:rsidR="3145F017" w:rsidRDefault="3145F017">
      <w:pPr>
        <w:pStyle w:val="CommentText"/>
      </w:pPr>
      <w:r>
        <w:t xml:space="preserve">The other two being SQL and transactions? </w:t>
      </w:r>
      <w:proofErr w:type="gramStart"/>
      <w:r>
        <w:t>It's</w:t>
      </w:r>
      <w:proofErr w:type="gramEnd"/>
      <w:r>
        <w:t xml:space="preserve"> not clear to me that those are separate from the relational model; you basically need transactions and *some* query language to implement the relational model. </w:t>
      </w:r>
      <w:r>
        <w:rPr>
          <w:rStyle w:val="CommentReference"/>
        </w:rPr>
        <w:annotationRef/>
      </w:r>
    </w:p>
  </w:comment>
  <w:comment w:id="153" w:author="Ben Darnell" w:date="2021-03-03T16:02:00Z" w:initials="BD">
    <w:p w14:paraId="09790C3F" w14:textId="369C9FB8" w:rsidR="3145F017" w:rsidRDefault="3145F017">
      <w:pPr>
        <w:pStyle w:val="CommentText"/>
      </w:pPr>
      <w:r>
        <w:t xml:space="preserve">CAP-Availability is </w:t>
      </w:r>
      <w:proofErr w:type="gramStart"/>
      <w:r>
        <w:t>a very strict</w:t>
      </w:r>
      <w:proofErr w:type="gramEnd"/>
      <w:r>
        <w:t xml:space="preserve"> form of fault tolerance: to claim CAP availability a system must stay up unless *all* elements of the distributed system fail. CockroachDB can survive the failure of *some* elements, but not all-but-one, so </w:t>
      </w:r>
      <w:proofErr w:type="gramStart"/>
      <w:r>
        <w:t>we're</w:t>
      </w:r>
      <w:proofErr w:type="gramEnd"/>
      <w:r>
        <w:t xml:space="preserve"> not Available in the sense of the CAP theorem. </w:t>
      </w:r>
      <w:r>
        <w:rPr>
          <w:rStyle w:val="CommentReference"/>
        </w:rPr>
        <w:annotationRef/>
      </w:r>
    </w:p>
  </w:comment>
  <w:comment w:id="158" w:author="Ben Darnell" w:date="2021-03-03T16:01:00Z" w:initials="BD">
    <w:p w14:paraId="078253E0" w14:textId="5B9E3B73" w:rsidR="3145F017" w:rsidRDefault="3145F017">
      <w:pPr>
        <w:pStyle w:val="CommentText"/>
      </w:pPr>
      <w:r>
        <w:t xml:space="preserve">You </w:t>
      </w:r>
      <w:proofErr w:type="gramStart"/>
      <w:r>
        <w:t>can't</w:t>
      </w:r>
      <w:proofErr w:type="gramEnd"/>
      <w:r>
        <w:t xml:space="preserve"> define partition tolerance in terms of availability. The P of the CAP theorem means something more like "the system runs in an environment in which network partitions are possible". </w:t>
      </w:r>
      <w:r>
        <w:rPr>
          <w:rStyle w:val="CommentReference"/>
        </w:rPr>
        <w:annotationRef/>
      </w:r>
    </w:p>
    <w:p w14:paraId="2F7A5164" w14:textId="0B105E9F" w:rsidR="3145F017" w:rsidRDefault="3145F017">
      <w:pPr>
        <w:pStyle w:val="CommentText"/>
      </w:pPr>
    </w:p>
    <w:p w14:paraId="153AF67C" w14:textId="5C49E419" w:rsidR="3145F017" w:rsidRDefault="3145F017">
      <w:pPr>
        <w:pStyle w:val="CommentText"/>
      </w:pPr>
      <w:proofErr w:type="gramStart"/>
      <w:r>
        <w:t>Therefore</w:t>
      </w:r>
      <w:proofErr w:type="gramEnd"/>
      <w:r>
        <w:t xml:space="preserve"> monolithic </w:t>
      </w:r>
      <w:proofErr w:type="spellStart"/>
      <w:r>
        <w:t>RDBMSes</w:t>
      </w:r>
      <w:proofErr w:type="spellEnd"/>
      <w:r>
        <w:t xml:space="preserve"> have consistency and availability (CA), since partitions within a monolithic server are not possible. CockroachDB has consistency and partition tolerance (CP) (so the diagram below needs to be updated). Most </w:t>
      </w:r>
      <w:proofErr w:type="spellStart"/>
      <w:r>
        <w:t>nosql</w:t>
      </w:r>
      <w:proofErr w:type="spellEnd"/>
      <w:r>
        <w:t xml:space="preserve"> databases have availability and partition tolerance (AP). </w:t>
      </w:r>
    </w:p>
    <w:p w14:paraId="01A89178" w14:textId="4054E12E" w:rsidR="3145F017" w:rsidRDefault="3145F017">
      <w:pPr>
        <w:pStyle w:val="CommentText"/>
      </w:pPr>
    </w:p>
    <w:p w14:paraId="7D7D85D3" w14:textId="6BB684EF" w:rsidR="3145F017" w:rsidRDefault="3145F017">
      <w:pPr>
        <w:pStyle w:val="CommentText"/>
      </w:pPr>
      <w:r>
        <w:t xml:space="preserve">The CAP theorem is confusing (even Eric Brewer says "the 2 of 3 formulation was always misleading": </w:t>
      </w:r>
      <w:hyperlink r:id="rId1">
        <w:r w:rsidRPr="3145F017">
          <w:rPr>
            <w:rStyle w:val="Hyperlink"/>
          </w:rPr>
          <w:t>https://www.infoq.com/articles/cap-twelve-years-later-how-the-rules-have-changed/</w:t>
        </w:r>
      </w:hyperlink>
      <w:r>
        <w:t xml:space="preserve"> ). I wish we </w:t>
      </w:r>
      <w:proofErr w:type="gramStart"/>
      <w:r>
        <w:t>didn't</w:t>
      </w:r>
      <w:proofErr w:type="gramEnd"/>
      <w:r>
        <w:t xml:space="preserve"> have to talk about it here, but we probably do. This blog post has more of my thoughts on CAP: </w:t>
      </w:r>
      <w:hyperlink r:id="rId2">
        <w:r w:rsidRPr="3145F017">
          <w:rPr>
            <w:rStyle w:val="Hyperlink"/>
          </w:rPr>
          <w:t>https://www.cockroachlabs.com/blog/limits-of-the-cap-theorem/</w:t>
        </w:r>
      </w:hyperlink>
    </w:p>
    <w:p w14:paraId="1F99ADC7" w14:textId="494B15C5" w:rsidR="3145F017" w:rsidRDefault="3145F017">
      <w:pPr>
        <w:pStyle w:val="CommentText"/>
      </w:pPr>
    </w:p>
  </w:comment>
  <w:comment w:id="165" w:author="Ben Darnell" w:date="2021-03-03T16:06:00Z" w:initials="BD">
    <w:p w14:paraId="1298785C" w14:textId="0733EFDE" w:rsidR="3145F017" w:rsidRDefault="3145F017">
      <w:pPr>
        <w:pStyle w:val="CommentText"/>
      </w:pPr>
      <w:r>
        <w:t xml:space="preserve">Can you have ACID transactions in a system that is not CAP-Consistent? I </w:t>
      </w:r>
      <w:proofErr w:type="gramStart"/>
      <w:r>
        <w:t>don't</w:t>
      </w:r>
      <w:proofErr w:type="gramEnd"/>
      <w:r>
        <w:t xml:space="preserve"> think you can, so I'm not sure this distinction you're drawing between CAP and ACID makes sense. </w:t>
      </w:r>
      <w:r>
        <w:rPr>
          <w:rStyle w:val="CommentReference"/>
        </w:rPr>
        <w:annotationRef/>
      </w:r>
    </w:p>
  </w:comment>
  <w:comment w:id="176" w:author="Ben Darnell" w:date="2021-03-03T16:18:00Z" w:initials="BD">
    <w:p w14:paraId="350278BA" w14:textId="060B6A24" w:rsidR="3145F017" w:rsidRDefault="3145F017">
      <w:pPr>
        <w:pStyle w:val="CommentText"/>
      </w:pPr>
      <w:r>
        <w:t xml:space="preserve">Again, my thesis here is that </w:t>
      </w:r>
      <w:proofErr w:type="gramStart"/>
      <w:r>
        <w:t>it's</w:t>
      </w:r>
      <w:proofErr w:type="gramEnd"/>
      <w:r>
        <w:t xml:space="preserve"> all linked - you can't have SQL and the relational model without transactions. The immediate motivation for most NoSQL databases is the difficulty of efficient distributed transactions, but once you give up on transactions you are forced to also give up SQL. </w:t>
      </w:r>
      <w:proofErr w:type="gramStart"/>
      <w:r>
        <w:t>So</w:t>
      </w:r>
      <w:proofErr w:type="gramEnd"/>
      <w:r>
        <w:t xml:space="preserve"> I wouldn't be so down on the term NoSQL. </w:t>
      </w:r>
      <w:proofErr w:type="gramStart"/>
      <w:r>
        <w:t>It's</w:t>
      </w:r>
      <w:proofErr w:type="gramEnd"/>
      <w:r>
        <w:t xml:space="preserve"> not a great descriptor since it focuses on what's absent rather than what's present, but that absence is a fairly fundamental one. </w:t>
      </w:r>
      <w:r>
        <w:rPr>
          <w:rStyle w:val="CommentReference"/>
        </w:rPr>
        <w:annotationRef/>
      </w:r>
    </w:p>
  </w:comment>
  <w:comment w:id="177" w:author="Guy Harrison" w:date="2021-03-06T21:42:00Z" w:initials="GH">
    <w:p w14:paraId="67B7A73E" w14:textId="6896A3FE" w:rsidR="00E04E68" w:rsidRDefault="00E04E68">
      <w:pPr>
        <w:pStyle w:val="CommentText"/>
      </w:pPr>
      <w:r>
        <w:rPr>
          <w:rStyle w:val="CommentReference"/>
        </w:rPr>
        <w:annotationRef/>
      </w:r>
      <w:r>
        <w:t xml:space="preserve">Sounds like a fun debate to have over a virtual cup of coffee in some future world in which people meet in person.  But for now, </w:t>
      </w:r>
      <w:proofErr w:type="gramStart"/>
      <w:r>
        <w:t>I’ll</w:t>
      </w:r>
      <w:proofErr w:type="gramEnd"/>
      <w:r>
        <w:t xml:space="preserve"> drop the argument since it’s peripheral</w:t>
      </w:r>
      <w:r w:rsidR="00FC7467">
        <w:t>.</w:t>
      </w:r>
      <w:r w:rsidR="00FC7467">
        <w:br/>
      </w:r>
    </w:p>
  </w:comment>
  <w:comment w:id="183" w:author="Ben Darnell" w:date="2021-03-04T12:46:00Z" w:initials="BD">
    <w:p w14:paraId="7C6CD988" w14:textId="1CE79DEC" w:rsidR="58A8D186" w:rsidRDefault="58A8D186">
      <w:pPr>
        <w:pStyle w:val="CommentText"/>
      </w:pPr>
      <w:r>
        <w:t xml:space="preserve">My view (from Google in the early days of </w:t>
      </w:r>
      <w:proofErr w:type="spellStart"/>
      <w:r>
        <w:t>bigtable</w:t>
      </w:r>
      <w:proofErr w:type="spellEnd"/>
      <w:r>
        <w:t xml:space="preserve">) was that CAP </w:t>
      </w:r>
      <w:proofErr w:type="gramStart"/>
      <w:r>
        <w:t>didn't</w:t>
      </w:r>
      <w:proofErr w:type="gramEnd"/>
      <w:r>
        <w:t xml:space="preserve"> really have anything to do with it - it was all about latency/speed and ease of implementation. </w:t>
      </w:r>
      <w:r>
        <w:rPr>
          <w:rStyle w:val="CommentReference"/>
        </w:rPr>
        <w:annotationRef/>
      </w:r>
    </w:p>
  </w:comment>
  <w:comment w:id="184" w:author="Guy Harrison" w:date="2021-03-06T21:44:00Z" w:initials="GH">
    <w:p w14:paraId="6A05C7D2" w14:textId="0849CBB0" w:rsidR="00744CDC" w:rsidRDefault="00744CDC">
      <w:pPr>
        <w:pStyle w:val="CommentText"/>
      </w:pPr>
      <w:r>
        <w:rPr>
          <w:rStyle w:val="CommentReference"/>
        </w:rPr>
        <w:annotationRef/>
      </w:r>
      <w:proofErr w:type="gramStart"/>
      <w:r w:rsidR="00280D67">
        <w:t>I’ve</w:t>
      </w:r>
      <w:proofErr w:type="gramEnd"/>
      <w:r w:rsidR="00280D67">
        <w:t xml:space="preserve"> reworded a little, but this point I strongly believe in.  </w:t>
      </w:r>
      <w:r w:rsidR="009E02FA">
        <w:t xml:space="preserve">I think Dynamo was more influential over the NoSQL databases than BigTable.  For instance, Cassandra uses </w:t>
      </w:r>
      <w:proofErr w:type="spellStart"/>
      <w:r w:rsidR="009E02FA">
        <w:t>BIgTables</w:t>
      </w:r>
      <w:proofErr w:type="spellEnd"/>
      <w:r w:rsidR="009E02FA">
        <w:t xml:space="preserve"> data </w:t>
      </w:r>
      <w:proofErr w:type="gramStart"/>
      <w:r w:rsidR="009E02FA">
        <w:t>model,,</w:t>
      </w:r>
      <w:proofErr w:type="gramEnd"/>
      <w:r w:rsidR="009E02FA">
        <w:t xml:space="preserve"> but Dynamo </w:t>
      </w:r>
      <w:proofErr w:type="spellStart"/>
      <w:r w:rsidR="009E02FA">
        <w:t>transactdional</w:t>
      </w:r>
      <w:proofErr w:type="spellEnd"/>
      <w:r w:rsidR="009E02FA">
        <w:t xml:space="preserve"> model.  </w:t>
      </w:r>
      <w:r w:rsidR="006F3A7A">
        <w:t xml:space="preserve"> </w:t>
      </w:r>
      <w:r w:rsidR="009F23EB">
        <w:t xml:space="preserve">  </w:t>
      </w:r>
    </w:p>
  </w:comment>
  <w:comment w:id="187" w:author="Ben Darnell" w:date="2021-03-04T12:47:00Z" w:initials="BD">
    <w:p w14:paraId="04810ABD" w14:textId="1F385906" w:rsidR="58A8D186" w:rsidRDefault="58A8D186">
      <w:pPr>
        <w:pStyle w:val="CommentText"/>
      </w:pPr>
      <w:proofErr w:type="gramStart"/>
      <w:r>
        <w:t>I'd</w:t>
      </w:r>
      <w:proofErr w:type="gramEnd"/>
      <w:r>
        <w:t xml:space="preserve"> prefer to emphasize that the query languages introduced in NoSQL DBs were only "SQL-like" - they didn't come very close to SQL and in particular the relational model. </w:t>
      </w:r>
      <w:r>
        <w:rPr>
          <w:rStyle w:val="CommentReference"/>
        </w:rPr>
        <w:annotationRef/>
      </w:r>
    </w:p>
  </w:comment>
  <w:comment w:id="192" w:author="Jesse Seldess" w:date="2021-03-03T11:54:00Z" w:initials="JS">
    <w:p w14:paraId="172EDEA0" w14:textId="3659A72E" w:rsidR="3145F017" w:rsidRDefault="3145F017">
      <w:pPr>
        <w:pStyle w:val="CommentText"/>
      </w:pPr>
      <w:r>
        <w:t>This sentence tripped me up. I think it makes sense if you remove "greater".</w:t>
      </w:r>
      <w:r>
        <w:rPr>
          <w:rStyle w:val="CommentReference"/>
        </w:rPr>
        <w:annotationRef/>
      </w:r>
    </w:p>
  </w:comment>
  <w:comment w:id="194" w:author="Ben Darnell" w:date="2021-03-04T12:53:00Z" w:initials="BD">
    <w:p w14:paraId="29E3CB5E" w14:textId="06721646" w:rsidR="58A8D186" w:rsidRDefault="58A8D186">
      <w:pPr>
        <w:pStyle w:val="CommentText"/>
      </w:pPr>
      <w:r>
        <w:t xml:space="preserve">This is a common pair of examples, but </w:t>
      </w:r>
      <w:proofErr w:type="gramStart"/>
      <w:r>
        <w:t>it's</w:t>
      </w:r>
      <w:proofErr w:type="gramEnd"/>
      <w:r>
        <w:t xml:space="preserve"> not really accurate. For example, ATMs sometimes use eventual consistency, while modern permission systems use consistent reads of the social graph (see Google's Zanzibar paper). But </w:t>
      </w:r>
      <w:proofErr w:type="gramStart"/>
      <w:r>
        <w:t>it's</w:t>
      </w:r>
      <w:proofErr w:type="gramEnd"/>
      <w:r>
        <w:t xml:space="preserve"> such a useful shorthand that I'm OK leaving it as-is. </w:t>
      </w:r>
      <w:r>
        <w:rPr>
          <w:rStyle w:val="CommentReference"/>
        </w:rPr>
        <w:annotationRef/>
      </w:r>
    </w:p>
  </w:comment>
  <w:comment w:id="200" w:author="Ben Darnell" w:date="2021-03-04T12:54:00Z" w:initials="BD">
    <w:p w14:paraId="61D5AD43" w14:textId="5A80F35B" w:rsidR="58A8D186" w:rsidRDefault="58A8D186">
      <w:pPr>
        <w:pStyle w:val="CommentText"/>
      </w:pPr>
      <w:r>
        <w:t xml:space="preserve">Should this say MapReduce and Bigtable instead of Hadoop and HBase? Google never really used the open-source clones of their systems. </w:t>
      </w:r>
      <w:r>
        <w:rPr>
          <w:rStyle w:val="CommentReference"/>
        </w:rPr>
        <w:annotationRef/>
      </w:r>
    </w:p>
  </w:comment>
  <w:comment w:id="211" w:author="Ben Darnell" w:date="2021-03-04T13:31:00Z" w:initials="BD">
    <w:p w14:paraId="22F74522" w14:textId="4CC46E8C" w:rsidR="58A8D186" w:rsidRDefault="58A8D186">
      <w:pPr>
        <w:pStyle w:val="CommentText"/>
      </w:pPr>
      <w:r>
        <w:t xml:space="preserve">I really </w:t>
      </w:r>
      <w:proofErr w:type="gramStart"/>
      <w:r>
        <w:t>don't</w:t>
      </w:r>
      <w:proofErr w:type="gramEnd"/>
      <w:r>
        <w:t xml:space="preserve"> like the paper that this paragraph is based on (</w:t>
      </w:r>
      <w:hyperlink r:id="rId3">
        <w:r w:rsidRPr="58A8D186">
          <w:rPr>
            <w:rStyle w:val="Hyperlink"/>
          </w:rPr>
          <w:t>https://storage.googleapis.com/pub-tools-public-publication-data/pdf/45855.pdf</w:t>
        </w:r>
      </w:hyperlink>
      <w:r>
        <w:t xml:space="preserve"> ). </w:t>
      </w:r>
      <w:proofErr w:type="gramStart"/>
      <w:r>
        <w:t>It</w:t>
      </w:r>
      <w:proofErr w:type="gramEnd"/>
      <w:r>
        <w:t xml:space="preserve"> waters down the CAP theorem to the point of meaninglessness. And the OSDI2012 spanner paper </w:t>
      </w:r>
      <w:proofErr w:type="gramStart"/>
      <w:r>
        <w:t>doesn't</w:t>
      </w:r>
      <w:proofErr w:type="gramEnd"/>
      <w:r>
        <w:t xml:space="preserve"> mention CAP anywhere, so I doubt the story that puts CAP considerations at the center of the motivations for spanner. </w:t>
      </w:r>
      <w:r>
        <w:rPr>
          <w:rStyle w:val="CommentReference"/>
        </w:rPr>
        <w:annotationRef/>
      </w:r>
    </w:p>
    <w:p w14:paraId="0305C6FF" w14:textId="112560F2" w:rsidR="58A8D186" w:rsidRDefault="58A8D186">
      <w:pPr>
        <w:pStyle w:val="CommentText"/>
      </w:pPr>
    </w:p>
    <w:p w14:paraId="2519FD7D" w14:textId="03296ABE" w:rsidR="58A8D186" w:rsidRDefault="58A8D186">
      <w:pPr>
        <w:pStyle w:val="CommentText"/>
      </w:pPr>
      <w:proofErr w:type="gramStart"/>
      <w:r>
        <w:t>I'd</w:t>
      </w:r>
      <w:proofErr w:type="gramEnd"/>
      <w:r>
        <w:t xml:space="preserve"> just strike this paragraph. The main story of spanner's evolution was that it started as </w:t>
      </w:r>
      <w:proofErr w:type="spellStart"/>
      <w:r>
        <w:t>bigtable</w:t>
      </w:r>
      <w:proofErr w:type="spellEnd"/>
      <w:r>
        <w:t xml:space="preserve">-with-transactions (and </w:t>
      </w:r>
      <w:proofErr w:type="spellStart"/>
      <w:r>
        <w:t>truetime</w:t>
      </w:r>
      <w:proofErr w:type="spellEnd"/>
      <w:r>
        <w:t xml:space="preserve"> enabled a new high-performance distributed transaction protocol), and then once they had </w:t>
      </w:r>
      <w:proofErr w:type="gramStart"/>
      <w:r>
        <w:t>transactions</w:t>
      </w:r>
      <w:proofErr w:type="gramEnd"/>
      <w:r>
        <w:t xml:space="preserve"> they were able to add SQL. </w:t>
      </w:r>
    </w:p>
  </w:comment>
  <w:comment w:id="212" w:author="Ben Darnell" w:date="2021-03-04T14:05:00Z" w:initials="BD">
    <w:p w14:paraId="091F39A6" w14:textId="7B21E859" w:rsidR="58A8D186" w:rsidRDefault="58A8D186">
      <w:pPr>
        <w:pStyle w:val="CommentText"/>
      </w:pPr>
      <w:r>
        <w:t xml:space="preserve">If we want to expand here, Megastore was an intermediate step in the evolution from </w:t>
      </w:r>
      <w:proofErr w:type="spellStart"/>
      <w:r>
        <w:t>bigtable</w:t>
      </w:r>
      <w:proofErr w:type="spellEnd"/>
      <w:r>
        <w:t xml:space="preserve"> to spanner. </w:t>
      </w:r>
      <w:r>
        <w:rPr>
          <w:rStyle w:val="CommentReference"/>
        </w:rPr>
        <w:annotationRef/>
      </w:r>
    </w:p>
  </w:comment>
  <w:comment w:id="213" w:author="Guy Harrison" w:date="2021-03-06T22:07:00Z" w:initials="GH">
    <w:p w14:paraId="7EB916F1" w14:textId="42517E3C" w:rsidR="00135372" w:rsidRDefault="00135372">
      <w:pPr>
        <w:pStyle w:val="CommentText"/>
      </w:pPr>
      <w:r>
        <w:rPr>
          <w:rStyle w:val="CommentReference"/>
        </w:rPr>
        <w:annotationRef/>
      </w:r>
      <w:r>
        <w:t xml:space="preserve">I personally think the Spanner-&gt;Cockroach story is the important one. </w:t>
      </w:r>
    </w:p>
  </w:comment>
  <w:comment w:id="222" w:author="Jesse Seldess" w:date="2021-03-03T12:00:00Z" w:initials="JS">
    <w:p w14:paraId="0C52B62D" w14:textId="393A7C83" w:rsidR="3145F017" w:rsidRDefault="3145F017">
      <w:pPr>
        <w:pStyle w:val="CommentText"/>
      </w:pPr>
      <w:r>
        <w:t>cut</w:t>
      </w:r>
      <w:r>
        <w:rPr>
          <w:rStyle w:val="CommentReference"/>
        </w:rPr>
        <w:annotationRef/>
      </w:r>
    </w:p>
  </w:comment>
  <w:comment w:id="226" w:author="Ben Darnell" w:date="2021-03-04T14:01:00Z" w:initials="BD">
    <w:p w14:paraId="7BA4B4D9" w14:textId="4CF98C20" w:rsidR="58A8D186" w:rsidRDefault="58A8D186">
      <w:pPr>
        <w:pStyle w:val="CommentText"/>
      </w:pPr>
      <w:r>
        <w:t xml:space="preserve">As I understand it there is </w:t>
      </w:r>
      <w:proofErr w:type="spellStart"/>
      <w:r>
        <w:t>truetime</w:t>
      </w:r>
      <w:proofErr w:type="spellEnd"/>
      <w:r>
        <w:t xml:space="preserve"> hardware in each datacenter, not each server. </w:t>
      </w:r>
      <w:r>
        <w:rPr>
          <w:rStyle w:val="CommentReference"/>
        </w:rPr>
        <w:annotationRef/>
      </w:r>
    </w:p>
  </w:comment>
  <w:comment w:id="229" w:author="Guy Harrison" w:date="2021-03-06T22:11:00Z" w:initials="GH">
    <w:p w14:paraId="176884DB" w14:textId="70DCEAE2" w:rsidR="00433608" w:rsidRDefault="00433608">
      <w:pPr>
        <w:pStyle w:val="CommentText"/>
      </w:pPr>
      <w:r>
        <w:rPr>
          <w:rStyle w:val="CommentReference"/>
        </w:rPr>
        <w:annotationRef/>
      </w:r>
      <w:r>
        <w:t>Are you OK with this Ben?</w:t>
      </w:r>
    </w:p>
  </w:comment>
  <w:comment w:id="233" w:author="Jesse Seldess" w:date="2021-03-03T12:01:00Z" w:initials="JS">
    <w:p w14:paraId="636553C9" w14:textId="61221F75" w:rsidR="3145F017" w:rsidRDefault="3145F017">
      <w:pPr>
        <w:pStyle w:val="CommentText"/>
      </w:pPr>
      <w:r>
        <w:t>cut</w:t>
      </w:r>
      <w:r>
        <w:rPr>
          <w:rStyle w:val="CommentReference"/>
        </w:rPr>
        <w:annotationRef/>
      </w:r>
    </w:p>
  </w:comment>
  <w:comment w:id="236" w:author="Ben Darnell" w:date="2021-03-04T14:21:00Z" w:initials="BD">
    <w:p w14:paraId="0A056819" w14:textId="4A9C44BF" w:rsidR="58A8D186" w:rsidRDefault="58A8D186">
      <w:pPr>
        <w:pStyle w:val="CommentText"/>
      </w:pPr>
      <w:r>
        <w:t xml:space="preserve">The origin of this </w:t>
      </w:r>
      <w:proofErr w:type="spellStart"/>
      <w:r>
        <w:t>venn</w:t>
      </w:r>
      <w:proofErr w:type="spellEnd"/>
      <w:r>
        <w:t xml:space="preserve">-like diagram was </w:t>
      </w:r>
      <w:proofErr w:type="gramStart"/>
      <w:r>
        <w:t>actually a</w:t>
      </w:r>
      <w:proofErr w:type="gramEnd"/>
      <w:r>
        <w:t xml:space="preserve"> reference to the idea of consensus-based replication, and the fact that your data remains available as long as two out of three copies survive. </w:t>
      </w:r>
      <w:r>
        <w:rPr>
          <w:rStyle w:val="CommentReference"/>
        </w:rPr>
        <w:annotationRef/>
      </w:r>
    </w:p>
  </w:comment>
  <w:comment w:id="244" w:author="Jesse Seldess" w:date="2021-03-03T17:14:00Z" w:initials="JS">
    <w:p w14:paraId="351B95E7" w14:textId="77777777" w:rsidR="00355729" w:rsidRDefault="00355729" w:rsidP="00355729">
      <w:pPr>
        <w:pStyle w:val="CommentText"/>
      </w:pPr>
      <w:r>
        <w:t xml:space="preserve">You mention it at the end of this attribute, but it might be worth calling out "Locality" as a distinct attribute, since </w:t>
      </w:r>
      <w:proofErr w:type="gramStart"/>
      <w:r>
        <w:t>it's</w:t>
      </w:r>
      <w:proofErr w:type="gramEnd"/>
      <w:r>
        <w:t xml:space="preserve"> quite unique to CockroachDB. This marketing page has some language, but </w:t>
      </w:r>
      <w:proofErr w:type="gramStart"/>
      <w:r>
        <w:t>I'll</w:t>
      </w:r>
      <w:proofErr w:type="gramEnd"/>
      <w:r>
        <w:t xml:space="preserve"> track down other resources. https://www.cockroachlabs.com/product/geo-partitioning/</w:t>
      </w:r>
      <w:r>
        <w:rPr>
          <w:rStyle w:val="CommentReference"/>
        </w:rPr>
        <w:annotationRef/>
      </w:r>
    </w:p>
  </w:comment>
  <w:comment w:id="245" w:author="Ben Darnell" w:date="2021-03-04T14:47:00Z" w:initials="BD">
    <w:p w14:paraId="7E528127" w14:textId="77777777" w:rsidR="00355729" w:rsidRDefault="00355729" w:rsidP="00355729">
      <w:pPr>
        <w:pStyle w:val="CommentText"/>
      </w:pPr>
      <w:r>
        <w:t xml:space="preserve">Yes, this is a key capability that we should call out here. </w:t>
      </w:r>
      <w:r>
        <w:rPr>
          <w:rStyle w:val="CommentReference"/>
        </w:rPr>
        <w:annotationRef/>
      </w:r>
    </w:p>
  </w:comment>
  <w:comment w:id="264" w:author="Ben Darnell" w:date="2021-03-04T14:42:00Z" w:initials="BD">
    <w:p w14:paraId="3E31A4E3" w14:textId="77777777" w:rsidR="00355729" w:rsidRDefault="00355729" w:rsidP="00355729">
      <w:pPr>
        <w:pStyle w:val="CommentText"/>
      </w:pPr>
      <w:r>
        <w:t xml:space="preserve">Nothing is completely immune to network partitions; </w:t>
      </w:r>
      <w:proofErr w:type="gramStart"/>
      <w:r>
        <w:t>I'd</w:t>
      </w:r>
      <w:proofErr w:type="gramEnd"/>
      <w:r>
        <w:t xml:space="preserve"> phrase this as "CockroachDB </w:t>
      </w:r>
      <w:bookmarkStart w:id="268" w:name="_Hlk65961875"/>
      <w:r>
        <w:t>prioritizes consistency over availability</w:t>
      </w:r>
      <w:bookmarkEnd w:id="268"/>
      <w:r>
        <w:t>"</w:t>
      </w:r>
      <w:r>
        <w:rPr>
          <w:rStyle w:val="CommentReference"/>
        </w:rPr>
        <w:annotationRef/>
      </w:r>
    </w:p>
  </w:comment>
  <w:comment w:id="265" w:author="Ben Darnell" w:date="2021-03-04T14:49:00Z" w:initials="BD">
    <w:p w14:paraId="118F6BB7" w14:textId="77777777" w:rsidR="00355729" w:rsidRDefault="00355729" w:rsidP="00355729">
      <w:pPr>
        <w:pStyle w:val="CommentText"/>
      </w:pPr>
      <w:proofErr w:type="gramStart"/>
      <w:r>
        <w:t>There's</w:t>
      </w:r>
      <w:proofErr w:type="gramEnd"/>
      <w:r>
        <w:t xml:space="preserve"> a related but separate point about performance. Maybe something like "Getting good performance from a distributed DB can require more care than a monolithic DB" (especially in a geo-distributed context)</w:t>
      </w:r>
      <w:r>
        <w:rPr>
          <w:rStyle w:val="CommentReference"/>
        </w:rPr>
        <w:annotationRef/>
      </w:r>
    </w:p>
  </w:comment>
  <w:comment w:id="271" w:author="Ben Darnell" w:date="2021-03-04T14:43:00Z" w:initials="BD">
    <w:p w14:paraId="4623F763" w14:textId="77777777" w:rsidR="00355729" w:rsidRDefault="00355729" w:rsidP="00355729">
      <w:pPr>
        <w:pStyle w:val="CommentText"/>
      </w:pPr>
      <w:r>
        <w:t xml:space="preserve">I think we do *aspire* to be an analytics platform, </w:t>
      </w:r>
      <w:proofErr w:type="gramStart"/>
      <w:r>
        <w:t>we're</w:t>
      </w:r>
      <w:proofErr w:type="gramEnd"/>
      <w:r>
        <w:t xml:space="preserve"> just not there yet. </w:t>
      </w:r>
      <w:r>
        <w:rPr>
          <w:rStyle w:val="CommentReference"/>
        </w:rPr>
        <w:annotationRef/>
      </w:r>
    </w:p>
  </w:comment>
  <w:comment w:id="272" w:author="Guy Harrison" w:date="2021-03-06T22:25:00Z" w:initials="GH">
    <w:p w14:paraId="064622FF" w14:textId="261D807E" w:rsidR="002C3A62" w:rsidRDefault="002C3A62">
      <w:pPr>
        <w:pStyle w:val="CommentText"/>
      </w:pPr>
      <w:r>
        <w:rPr>
          <w:rStyle w:val="CommentReference"/>
        </w:rPr>
        <w:annotationRef/>
      </w:r>
      <w:proofErr w:type="gramStart"/>
      <w:r>
        <w:t>So</w:t>
      </w:r>
      <w:proofErr w:type="gramEnd"/>
      <w:r w:rsidR="00F97831">
        <w:t xml:space="preserve"> should I say “not yet” an analytics platform?   </w:t>
      </w:r>
    </w:p>
  </w:comment>
  <w:comment w:id="277" w:author="Ben Darnell" w:date="2021-03-04T14:39:00Z" w:initials="BD">
    <w:p w14:paraId="341328E8" w14:textId="0F78DAFA" w:rsidR="58A8D186" w:rsidRDefault="58A8D186">
      <w:pPr>
        <w:pStyle w:val="CommentText"/>
      </w:pPr>
      <w:r>
        <w:t xml:space="preserve">I </w:t>
      </w:r>
      <w:proofErr w:type="gramStart"/>
      <w:r>
        <w:t>don't</w:t>
      </w:r>
      <w:proofErr w:type="gramEnd"/>
      <w:r>
        <w:t xml:space="preserve"> like placing this much emphasis on "CockroachDB is like Spanner with these differences" as opposed to the more direct statement of our selling points in the next section. I think </w:t>
      </w:r>
      <w:proofErr w:type="gramStart"/>
      <w:r>
        <w:t>I'd</w:t>
      </w:r>
      <w:proofErr w:type="gramEnd"/>
      <w:r>
        <w:t xml:space="preserve"> pull the "CRDB Advantage" contents up here so it's closer to the first mention of CockroachDB (or maybe even move it to the beginning of the chapter before we go into the history? </w:t>
      </w:r>
      <w:proofErr w:type="gramStart"/>
      <w:r>
        <w:t>I'm</w:t>
      </w:r>
      <w:proofErr w:type="gramEnd"/>
      <w:r>
        <w:t xml:space="preserve"> not sure whether that would work or if we need the history first to put everything in context). Then the differences with spanner could be given less emphasis. </w:t>
      </w:r>
      <w:r>
        <w:rPr>
          <w:rStyle w:val="CommentReference"/>
        </w:rPr>
        <w:annotationRef/>
      </w:r>
    </w:p>
  </w:comment>
  <w:comment w:id="278" w:author="Jesse Seldess" w:date="2021-03-03T12:01:00Z" w:initials="JS">
    <w:p w14:paraId="79918846" w14:textId="5CDBAF75" w:rsidR="3145F017" w:rsidRDefault="3145F017">
      <w:pPr>
        <w:pStyle w:val="CommentText"/>
      </w:pPr>
      <w:r>
        <w:t>than</w:t>
      </w:r>
      <w:r>
        <w:rPr>
          <w:rStyle w:val="CommentReference"/>
        </w:rPr>
        <w:annotationRef/>
      </w:r>
    </w:p>
  </w:comment>
  <w:comment w:id="282" w:author="Ben Darnell" w:date="2021-03-04T14:23:00Z" w:initials="BD">
    <w:p w14:paraId="2A296757" w14:textId="38C81856" w:rsidR="58A8D186" w:rsidRDefault="58A8D186">
      <w:pPr>
        <w:pStyle w:val="CommentText"/>
      </w:pPr>
      <w:r>
        <w:t xml:space="preserve">Spanner does the same thing. As in the previous section, I'd just drop the references to </w:t>
      </w:r>
      <w:proofErr w:type="spellStart"/>
      <w:r>
        <w:t>google's</w:t>
      </w:r>
      <w:proofErr w:type="spellEnd"/>
      <w:r>
        <w:t xml:space="preserve"> </w:t>
      </w:r>
      <w:proofErr w:type="gramStart"/>
      <w:r>
        <w:t>supposedly-magical</w:t>
      </w:r>
      <w:proofErr w:type="gramEnd"/>
      <w:r>
        <w:t xml:space="preserve"> network. </w:t>
      </w:r>
      <w:r>
        <w:rPr>
          <w:rStyle w:val="CommentReference"/>
        </w:rPr>
        <w:annotationRef/>
      </w:r>
    </w:p>
  </w:comment>
  <w:comment w:id="287" w:author="Jesse Seldess" w:date="2021-03-03T12:02:00Z" w:initials="JS">
    <w:p w14:paraId="76E67B3F" w14:textId="61C2E2F0" w:rsidR="3145F017" w:rsidRDefault="3145F017">
      <w:pPr>
        <w:pStyle w:val="CommentText"/>
      </w:pPr>
      <w:r>
        <w:t xml:space="preserve">This is the first mention of Postgres, which feels a little odd to me. Related to my earlier comment about briefly mentioning open-source SQL databases in the history. </w:t>
      </w:r>
      <w:r>
        <w:rPr>
          <w:rStyle w:val="CommentReference"/>
        </w:rPr>
        <w:annotationRef/>
      </w:r>
    </w:p>
  </w:comment>
  <w:comment w:id="288" w:author="Jesse Seldess" w:date="2021-03-03T17:12:00Z" w:initials="JS">
    <w:p w14:paraId="3F5FBFCC" w14:textId="61865C24" w:rsidR="3145F017" w:rsidRDefault="3145F017">
      <w:pPr>
        <w:pStyle w:val="CommentText"/>
      </w:pPr>
      <w:r>
        <w:t>You might want to check these against the blog post announcements for each major release.</w:t>
      </w:r>
      <w:r>
        <w:rPr>
          <w:rStyle w:val="CommentReference"/>
        </w:rPr>
        <w:annotationRef/>
      </w:r>
    </w:p>
    <w:p w14:paraId="0C5E5B74" w14:textId="16BD7A99" w:rsidR="3145F017" w:rsidRDefault="3145F017">
      <w:pPr>
        <w:pStyle w:val="CommentText"/>
      </w:pPr>
    </w:p>
    <w:p w14:paraId="5174EEC5" w14:textId="46571763" w:rsidR="3145F017" w:rsidRDefault="006D3EE9">
      <w:pPr>
        <w:pStyle w:val="CommentText"/>
      </w:pPr>
      <w:hyperlink r:id="rId4">
        <w:r w:rsidR="3145F017" w:rsidRPr="3145F017">
          <w:rPr>
            <w:rStyle w:val="Hyperlink"/>
          </w:rPr>
          <w:t>https://www.cockroachlabs.com/blog/cockroachdb-1-0-release/</w:t>
        </w:r>
      </w:hyperlink>
    </w:p>
    <w:p w14:paraId="1BC3988E" w14:textId="21DF38E3" w:rsidR="3145F017" w:rsidRDefault="3145F017">
      <w:pPr>
        <w:pStyle w:val="CommentText"/>
      </w:pPr>
    </w:p>
    <w:p w14:paraId="66265559" w14:textId="4B965F58" w:rsidR="3145F017" w:rsidRDefault="006D3EE9">
      <w:pPr>
        <w:pStyle w:val="CommentText"/>
      </w:pPr>
      <w:hyperlink r:id="rId5">
        <w:r w:rsidR="3145F017" w:rsidRPr="3145F017">
          <w:rPr>
            <w:rStyle w:val="Hyperlink"/>
          </w:rPr>
          <w:t>https://www.cockroachlabs.com/blog/cockroachdb-1dot1/</w:t>
        </w:r>
      </w:hyperlink>
    </w:p>
    <w:p w14:paraId="3CBD7383" w14:textId="6E680408" w:rsidR="3145F017" w:rsidRDefault="3145F017">
      <w:pPr>
        <w:pStyle w:val="CommentText"/>
      </w:pPr>
    </w:p>
    <w:p w14:paraId="71264557" w14:textId="6F53D195" w:rsidR="3145F017" w:rsidRDefault="006D3EE9">
      <w:pPr>
        <w:pStyle w:val="CommentText"/>
      </w:pPr>
      <w:hyperlink r:id="rId6">
        <w:r w:rsidR="3145F017" w:rsidRPr="3145F017">
          <w:rPr>
            <w:rStyle w:val="Hyperlink"/>
          </w:rPr>
          <w:t>https://www.cockroachlabs.com/blog/cockroachdb-2-0-release/</w:t>
        </w:r>
      </w:hyperlink>
      <w:r w:rsidR="3145F017">
        <w:t xml:space="preserve"> (geo-partitioning is a big callout here)</w:t>
      </w:r>
    </w:p>
    <w:p w14:paraId="221157DF" w14:textId="23E0E746" w:rsidR="3145F017" w:rsidRDefault="3145F017">
      <w:pPr>
        <w:pStyle w:val="CommentText"/>
      </w:pPr>
    </w:p>
    <w:p w14:paraId="472A1E28" w14:textId="74066671" w:rsidR="3145F017" w:rsidRDefault="006D3EE9">
      <w:pPr>
        <w:pStyle w:val="CommentText"/>
      </w:pPr>
      <w:hyperlink r:id="rId7">
        <w:r w:rsidR="3145F017" w:rsidRPr="3145F017">
          <w:rPr>
            <w:rStyle w:val="Hyperlink"/>
          </w:rPr>
          <w:t>https://www.cockroachlabs.com/blog/cockroachdb-19dot1-release/</w:t>
        </w:r>
      </w:hyperlink>
    </w:p>
    <w:p w14:paraId="25024481" w14:textId="5B88B419" w:rsidR="3145F017" w:rsidRDefault="3145F017">
      <w:pPr>
        <w:pStyle w:val="CommentText"/>
      </w:pPr>
    </w:p>
    <w:p w14:paraId="332D34A2" w14:textId="2D8DF504" w:rsidR="3145F017" w:rsidRDefault="006D3EE9">
      <w:pPr>
        <w:pStyle w:val="CommentText"/>
      </w:pPr>
      <w:hyperlink r:id="rId8">
        <w:r w:rsidR="3145F017" w:rsidRPr="3145F017">
          <w:rPr>
            <w:rStyle w:val="Hyperlink"/>
          </w:rPr>
          <w:t>https://www.cockroachlabs.com/blog/cockroachdb-19dot2-release/</w:t>
        </w:r>
      </w:hyperlink>
    </w:p>
    <w:p w14:paraId="1744F303" w14:textId="33706F8B" w:rsidR="3145F017" w:rsidRDefault="3145F017">
      <w:pPr>
        <w:pStyle w:val="CommentText"/>
      </w:pPr>
    </w:p>
    <w:p w14:paraId="760BB8A4" w14:textId="1694A211" w:rsidR="3145F017" w:rsidRDefault="006D3EE9">
      <w:pPr>
        <w:pStyle w:val="CommentText"/>
      </w:pPr>
      <w:hyperlink r:id="rId9">
        <w:r w:rsidR="3145F017" w:rsidRPr="3145F017">
          <w:rPr>
            <w:rStyle w:val="Hyperlink"/>
          </w:rPr>
          <w:t>https://www.cockroachlabs.com/blog/cockroachdb-20-1-release/</w:t>
        </w:r>
      </w:hyperlink>
    </w:p>
    <w:p w14:paraId="67FDEE0D" w14:textId="35A8B221" w:rsidR="3145F017" w:rsidRDefault="3145F017">
      <w:pPr>
        <w:pStyle w:val="CommentText"/>
      </w:pPr>
    </w:p>
    <w:p w14:paraId="28988973" w14:textId="640DC58E" w:rsidR="3145F017" w:rsidRDefault="006D3EE9">
      <w:pPr>
        <w:pStyle w:val="CommentText"/>
      </w:pPr>
      <w:hyperlink r:id="rId10">
        <w:r w:rsidR="3145F017" w:rsidRPr="3145F017">
          <w:rPr>
            <w:rStyle w:val="Hyperlink"/>
          </w:rPr>
          <w:t>https://www.cockroachlabs.com/blog/cockroachdb-20-2-release/</w:t>
        </w:r>
      </w:hyperlink>
    </w:p>
    <w:p w14:paraId="487D820E" w14:textId="0120EC50" w:rsidR="3145F017" w:rsidRDefault="3145F017">
      <w:pPr>
        <w:pStyle w:val="CommentText"/>
      </w:pPr>
    </w:p>
    <w:p w14:paraId="3BB859B7" w14:textId="005953B0" w:rsidR="3145F017" w:rsidRDefault="3145F017">
      <w:pPr>
        <w:pStyle w:val="CommentText"/>
      </w:pPr>
      <w:r>
        <w:t>We can track down highlights in 21.1 and maybe a shortlist for 21.1 or 22.1.</w:t>
      </w:r>
    </w:p>
  </w:comment>
  <w:comment w:id="295" w:author="Jesse Seldess" w:date="2021-03-03T17:14:00Z" w:initials="JS">
    <w:p w14:paraId="1A1342C1" w14:textId="12ACE4DC" w:rsidR="3145F017" w:rsidRDefault="3145F017">
      <w:pPr>
        <w:pStyle w:val="CommentText"/>
      </w:pPr>
      <w:r>
        <w:t xml:space="preserve">You mention it at the end of this attribute, but it might be worth calling out "Locality" as a distinct attribute, since </w:t>
      </w:r>
      <w:proofErr w:type="gramStart"/>
      <w:r>
        <w:t>it's</w:t>
      </w:r>
      <w:proofErr w:type="gramEnd"/>
      <w:r>
        <w:t xml:space="preserve"> quite unique to CockroachDB. This marketing page has some language, but </w:t>
      </w:r>
      <w:proofErr w:type="gramStart"/>
      <w:r>
        <w:t>I'll</w:t>
      </w:r>
      <w:proofErr w:type="gramEnd"/>
      <w:r>
        <w:t xml:space="preserve"> track down other resources. https://www.cockroachlabs.com/product/geo-partitioning/</w:t>
      </w:r>
      <w:r>
        <w:rPr>
          <w:rStyle w:val="CommentReference"/>
        </w:rPr>
        <w:annotationRef/>
      </w:r>
    </w:p>
  </w:comment>
  <w:comment w:id="296" w:author="Ben Darnell" w:date="2021-03-04T14:47:00Z" w:initials="BD">
    <w:p w14:paraId="0BCB39D0" w14:textId="4C7F35AE" w:rsidR="58A8D186" w:rsidRDefault="58A8D186">
      <w:pPr>
        <w:pStyle w:val="CommentText"/>
      </w:pPr>
      <w:r>
        <w:t xml:space="preserve">Yes, this is a key capability that we should call out here. </w:t>
      </w:r>
      <w:r>
        <w:rPr>
          <w:rStyle w:val="CommentReference"/>
        </w:rPr>
        <w:annotationRef/>
      </w:r>
    </w:p>
  </w:comment>
  <w:comment w:id="312" w:author="Ben Darnell" w:date="2021-03-04T14:42:00Z" w:initials="BD">
    <w:p w14:paraId="01256F80" w14:textId="2813E6C0" w:rsidR="58A8D186" w:rsidRDefault="58A8D186">
      <w:pPr>
        <w:pStyle w:val="CommentText"/>
      </w:pPr>
      <w:r>
        <w:t xml:space="preserve">Nothing is completely immune to network partitions; </w:t>
      </w:r>
      <w:proofErr w:type="gramStart"/>
      <w:r>
        <w:t>I'd</w:t>
      </w:r>
      <w:proofErr w:type="gramEnd"/>
      <w:r>
        <w:t xml:space="preserve"> phrase this as "CockroachDB prioritizes consistency over availability"</w:t>
      </w:r>
      <w:r>
        <w:rPr>
          <w:rStyle w:val="CommentReference"/>
        </w:rPr>
        <w:annotationRef/>
      </w:r>
    </w:p>
  </w:comment>
  <w:comment w:id="313" w:author="Ben Darnell" w:date="2021-03-04T14:49:00Z" w:initials="BD">
    <w:p w14:paraId="4A466F5B" w14:textId="5DC03A3A" w:rsidR="58A8D186" w:rsidRDefault="58A8D186">
      <w:pPr>
        <w:pStyle w:val="CommentText"/>
      </w:pPr>
      <w:proofErr w:type="gramStart"/>
      <w:r>
        <w:t>There's</w:t>
      </w:r>
      <w:proofErr w:type="gramEnd"/>
      <w:r>
        <w:t xml:space="preserve"> a related but separate point about performance. Maybe something like "Getting good performance from a distributed DB can require more care than a monolithic DB" (especially in a geo-distributed context)</w:t>
      </w:r>
      <w:r>
        <w:rPr>
          <w:rStyle w:val="CommentReference"/>
        </w:rPr>
        <w:annotationRef/>
      </w:r>
    </w:p>
  </w:comment>
  <w:comment w:id="316" w:author="Ben Darnell" w:date="2021-03-04T14:43:00Z" w:initials="BD">
    <w:p w14:paraId="44234129" w14:textId="061B6077" w:rsidR="58A8D186" w:rsidRDefault="58A8D186">
      <w:pPr>
        <w:pStyle w:val="CommentText"/>
      </w:pPr>
      <w:r>
        <w:t xml:space="preserve">I think we do *aspire* to be an analytics platform, </w:t>
      </w:r>
      <w:proofErr w:type="gramStart"/>
      <w:r>
        <w:t>we're</w:t>
      </w:r>
      <w:proofErr w:type="gramEnd"/>
      <w:r>
        <w:t xml:space="preserve"> just not there yet. </w:t>
      </w:r>
      <w:r>
        <w:rPr>
          <w:rStyle w:val="CommentReference"/>
        </w:rPr>
        <w:annotationRef/>
      </w:r>
    </w:p>
  </w:comment>
  <w:comment w:id="318" w:author="Jesse Seldess" w:date="2021-03-03T17:14:00Z" w:initials="JS">
    <w:p w14:paraId="5A44EF53" w14:textId="6E5CA63D" w:rsidR="3145F017" w:rsidRDefault="3145F017">
      <w:pPr>
        <w:pStyle w:val="CommentText"/>
      </w:pPr>
      <w:r>
        <w:t xml:space="preserve">This feels out of place. Is this chapter going to have case studies? Based on the language below, I think the next chapter is architecture, so </w:t>
      </w:r>
      <w:proofErr w:type="gramStart"/>
      <w:r>
        <w:t>I'm</w:t>
      </w:r>
      <w:proofErr w:type="gramEnd"/>
      <w:r>
        <w:t xml:space="preserve"> not sure where case studies will go.</w:t>
      </w:r>
      <w:r>
        <w:rPr>
          <w:rStyle w:val="CommentReference"/>
        </w:rPr>
        <w:annotationRef/>
      </w:r>
    </w:p>
  </w:comment>
  <w:comment w:id="319" w:author="Guy Harrison" w:date="2021-03-04T12:12:00Z" w:initials="GH">
    <w:p w14:paraId="69EE1DE9" w14:textId="77777777" w:rsidR="0098626F" w:rsidRDefault="0098626F">
      <w:pPr>
        <w:pStyle w:val="CommentText"/>
      </w:pPr>
      <w:r>
        <w:rPr>
          <w:rStyle w:val="CommentReference"/>
        </w:rPr>
        <w:annotationRef/>
      </w:r>
      <w:r w:rsidR="009D47F8">
        <w:t xml:space="preserve">Case studies are going to be in this chapter – at least so says the </w:t>
      </w:r>
      <w:r w:rsidR="00B7796D">
        <w:t xml:space="preserve">outline.  </w:t>
      </w:r>
      <w:proofErr w:type="gramStart"/>
      <w:r w:rsidR="00B7796D">
        <w:t>I’m</w:t>
      </w:r>
      <w:proofErr w:type="gramEnd"/>
      <w:r w:rsidR="00B7796D">
        <w:t xml:space="preserve"> going to </w:t>
      </w:r>
      <w:r w:rsidR="00D5780F">
        <w:t xml:space="preserve">put something in for </w:t>
      </w:r>
      <w:proofErr w:type="spellStart"/>
      <w:r w:rsidR="00D5780F">
        <w:t>DoorDash</w:t>
      </w:r>
      <w:proofErr w:type="spellEnd"/>
      <w:r w:rsidR="00D5780F">
        <w:t xml:space="preserve"> based on the webcast that came out today.  Looking for pointers to at least two others. </w:t>
      </w:r>
    </w:p>
    <w:p w14:paraId="0CFE3C46" w14:textId="3521BA20" w:rsidR="00D5780F" w:rsidRDefault="00D5780F">
      <w:pPr>
        <w:pStyle w:val="CommentText"/>
      </w:pPr>
    </w:p>
  </w:comment>
  <w:comment w:id="320" w:author="Guy Harrison" w:date="2021-03-04T12:18:00Z" w:initials="GH">
    <w:p w14:paraId="6EFE6E00" w14:textId="31CEE798" w:rsidR="00D5780F" w:rsidRDefault="00D5780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7F1E1F" w15:done="0"/>
  <w15:commentEx w15:paraId="3F879FBA" w15:paraIdParent="067F1E1F" w15:done="0"/>
  <w15:commentEx w15:paraId="05A562E0" w15:done="0"/>
  <w15:commentEx w15:paraId="3C03B6AE" w15:done="0"/>
  <w15:commentEx w15:paraId="6404075A" w15:done="0"/>
  <w15:commentEx w15:paraId="099AF937" w15:done="0"/>
  <w15:commentEx w15:paraId="1C96A879" w15:done="0"/>
  <w15:commentEx w15:paraId="62F5A71B" w15:done="0"/>
  <w15:commentEx w15:paraId="01AD87C0" w15:done="0"/>
  <w15:commentEx w15:paraId="668A250C" w15:paraIdParent="01AD87C0" w15:done="0"/>
  <w15:commentEx w15:paraId="3DAE2CEC" w15:done="0"/>
  <w15:commentEx w15:paraId="09790C3F" w15:done="0"/>
  <w15:commentEx w15:paraId="1F99ADC7" w15:done="0"/>
  <w15:commentEx w15:paraId="1298785C" w15:done="0"/>
  <w15:commentEx w15:paraId="350278BA" w15:done="0"/>
  <w15:commentEx w15:paraId="67B7A73E" w15:paraIdParent="350278BA" w15:done="0"/>
  <w15:commentEx w15:paraId="7C6CD988" w15:done="0"/>
  <w15:commentEx w15:paraId="6A05C7D2" w15:paraIdParent="7C6CD988" w15:done="0"/>
  <w15:commentEx w15:paraId="04810ABD" w15:done="0"/>
  <w15:commentEx w15:paraId="172EDEA0" w15:done="0"/>
  <w15:commentEx w15:paraId="29E3CB5E" w15:done="0"/>
  <w15:commentEx w15:paraId="61D5AD43" w15:done="0"/>
  <w15:commentEx w15:paraId="2519FD7D" w15:done="0"/>
  <w15:commentEx w15:paraId="091F39A6" w15:paraIdParent="2519FD7D" w15:done="0"/>
  <w15:commentEx w15:paraId="7EB916F1" w15:paraIdParent="2519FD7D" w15:done="0"/>
  <w15:commentEx w15:paraId="0C52B62D" w15:done="0"/>
  <w15:commentEx w15:paraId="7BA4B4D9" w15:done="0"/>
  <w15:commentEx w15:paraId="176884DB" w15:done="0"/>
  <w15:commentEx w15:paraId="636553C9" w15:done="0"/>
  <w15:commentEx w15:paraId="0A056819" w15:done="0"/>
  <w15:commentEx w15:paraId="351B95E7" w15:done="0"/>
  <w15:commentEx w15:paraId="7E528127" w15:paraIdParent="351B95E7" w15:done="0"/>
  <w15:commentEx w15:paraId="3E31A4E3" w15:done="0"/>
  <w15:commentEx w15:paraId="118F6BB7" w15:paraIdParent="3E31A4E3" w15:done="0"/>
  <w15:commentEx w15:paraId="4623F763" w15:done="0"/>
  <w15:commentEx w15:paraId="064622FF" w15:paraIdParent="4623F763" w15:done="0"/>
  <w15:commentEx w15:paraId="341328E8" w15:done="0"/>
  <w15:commentEx w15:paraId="79918846" w15:done="0"/>
  <w15:commentEx w15:paraId="2A296757" w15:done="0"/>
  <w15:commentEx w15:paraId="76E67B3F" w15:done="0"/>
  <w15:commentEx w15:paraId="3BB859B7" w15:done="0"/>
  <w15:commentEx w15:paraId="1A1342C1" w15:done="0"/>
  <w15:commentEx w15:paraId="0BCB39D0" w15:paraIdParent="1A1342C1" w15:done="0"/>
  <w15:commentEx w15:paraId="01256F80" w15:done="0"/>
  <w15:commentEx w15:paraId="4A466F5B" w15:paraIdParent="01256F80" w15:done="0"/>
  <w15:commentEx w15:paraId="44234129" w15:done="0"/>
  <w15:commentEx w15:paraId="5A44EF53" w15:done="0"/>
  <w15:commentEx w15:paraId="0CFE3C46" w15:paraIdParent="5A44EF53" w15:done="0"/>
  <w15:commentEx w15:paraId="6EFE6E00" w15:paraIdParent="5A44EF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369E3930" w16cex:dateUtc="2021-03-03T17:19:00Z"/>
  <w16cex:commentExtensible w16cex:durableId="23EB4BCD" w16cex:dateUtc="2021-03-04T01:06:00Z"/>
  <w16cex:commentExtensible w16cex:durableId="23EE650B" w16cex:dateUtc="2021-03-06T09:31:00Z"/>
  <w16cex:commentExtensible w16cex:durableId="63220275" w16cex:dateUtc="2021-03-03T18:11:00Z"/>
  <w16cex:commentExtensible w16cex:durableId="23EE6798" w16cex:dateUtc="2021-03-03T18:54:00Z"/>
  <w16cex:commentExtensible w16cex:durableId="23EE6797" w16cex:dateUtc="2021-03-03T19:07:00Z"/>
  <w16cex:commentExtensible w16cex:durableId="730F7655" w16cex:dateUtc="2021-03-03T18:54:00Z"/>
  <w16cex:commentExtensible w16cex:durableId="5B5DC96F" w16cex:dateUtc="2021-03-03T19:07:00Z"/>
  <w16cex:commentExtensible w16cex:durableId="4333A15D" w16cex:dateUtc="2021-03-03T16:52:00Z"/>
  <w16cex:commentExtensible w16cex:durableId="455A9370" w16cex:dateUtc="2021-03-03T19:09:00Z"/>
  <w16cex:commentExtensible w16cex:durableId="062683CB" w16cex:dateUtc="2021-03-03T19:11:00Z"/>
  <w16cex:commentExtensible w16cex:durableId="63FF8A20" w16cex:dateUtc="2021-03-03T21:02:00Z"/>
  <w16cex:commentExtensible w16cex:durableId="19121791" w16cex:dateUtc="2021-03-03T21:01:00Z"/>
  <w16cex:commentExtensible w16cex:durableId="7B439309" w16cex:dateUtc="2021-03-03T21:06:00Z"/>
  <w16cex:commentExtensible w16cex:durableId="22911D02" w16cex:dateUtc="2021-03-03T21:18:00Z"/>
  <w16cex:commentExtensible w16cex:durableId="23EE75B4" w16cex:dateUtc="2021-03-06T10:42:00Z"/>
  <w16cex:commentExtensible w16cex:durableId="15447035" w16cex:dateUtc="2021-03-04T17:46:00Z"/>
  <w16cex:commentExtensible w16cex:durableId="23EE7631" w16cex:dateUtc="2021-03-06T10:44:00Z"/>
  <w16cex:commentExtensible w16cex:durableId="1916C7F0" w16cex:dateUtc="2021-03-04T17:47:00Z"/>
  <w16cex:commentExtensible w16cex:durableId="366D83BB" w16cex:dateUtc="2021-03-03T16:54:00Z"/>
  <w16cex:commentExtensible w16cex:durableId="0D71F2AA" w16cex:dateUtc="2021-03-04T17:53:00Z"/>
  <w16cex:commentExtensible w16cex:durableId="16D54D4A" w16cex:dateUtc="2021-03-04T17:54:00Z"/>
  <w16cex:commentExtensible w16cex:durableId="5E855E2C" w16cex:dateUtc="2021-03-04T18:31:00Z"/>
  <w16cex:commentExtensible w16cex:durableId="5E83BDF5" w16cex:dateUtc="2021-03-04T19:05:00Z"/>
  <w16cex:commentExtensible w16cex:durableId="23EE7B9C" w16cex:dateUtc="2021-03-06T11:07:00Z"/>
  <w16cex:commentExtensible w16cex:durableId="74F5ECEA" w16cex:dateUtc="2021-03-03T17:00:00Z"/>
  <w16cex:commentExtensible w16cex:durableId="38A978E8" w16cex:dateUtc="2021-03-04T19:01:00Z"/>
  <w16cex:commentExtensible w16cex:durableId="23EE7C7A" w16cex:dateUtc="2021-03-06T11:11:00Z"/>
  <w16cex:commentExtensible w16cex:durableId="38E6BECB" w16cex:dateUtc="2021-03-03T17:01:00Z"/>
  <w16cex:commentExtensible w16cex:durableId="1F193F66" w16cex:dateUtc="2021-03-04T19:21:00Z"/>
  <w16cex:commentExtensible w16cex:durableId="23EE7E65" w16cex:dateUtc="2021-03-03T22:14:00Z"/>
  <w16cex:commentExtensible w16cex:durableId="23EE7E64" w16cex:dateUtc="2021-03-04T19:47:00Z"/>
  <w16cex:commentExtensible w16cex:durableId="23EE7E63" w16cex:dateUtc="2021-03-04T19:42:00Z"/>
  <w16cex:commentExtensible w16cex:durableId="23EE7E62" w16cex:dateUtc="2021-03-04T19:49:00Z"/>
  <w16cex:commentExtensible w16cex:durableId="23EE7E61" w16cex:dateUtc="2021-03-04T19:43:00Z"/>
  <w16cex:commentExtensible w16cex:durableId="23EE7FC5" w16cex:dateUtc="2021-03-06T11:25:00Z"/>
  <w16cex:commentExtensible w16cex:durableId="478240AE" w16cex:dateUtc="2021-03-04T19:39:00Z"/>
  <w16cex:commentExtensible w16cex:durableId="1F91F828" w16cex:dateUtc="2021-03-03T17:01:00Z"/>
  <w16cex:commentExtensible w16cex:durableId="381BFB6C" w16cex:dateUtc="2021-03-04T19:23:00Z"/>
  <w16cex:commentExtensible w16cex:durableId="6F05C5B1" w16cex:dateUtc="2021-03-03T17:02:00Z"/>
  <w16cex:commentExtensible w16cex:durableId="0ABE9E7B" w16cex:dateUtc="2021-03-03T22:12:00Z"/>
  <w16cex:commentExtensible w16cex:durableId="650954FC" w16cex:dateUtc="2021-03-03T22:14:00Z"/>
  <w16cex:commentExtensible w16cex:durableId="10A4C171" w16cex:dateUtc="2021-03-04T19:47:00Z"/>
  <w16cex:commentExtensible w16cex:durableId="493C5366" w16cex:dateUtc="2021-03-04T19:42:00Z"/>
  <w16cex:commentExtensible w16cex:durableId="0AC74912" w16cex:dateUtc="2021-03-04T19:49:00Z"/>
  <w16cex:commentExtensible w16cex:durableId="79BA5340" w16cex:dateUtc="2021-03-04T19:43:00Z"/>
  <w16cex:commentExtensible w16cex:durableId="2AA8A569" w16cex:dateUtc="2021-03-03T22:14:00Z"/>
  <w16cex:commentExtensible w16cex:durableId="23EB4D14" w16cex:dateUtc="2021-03-04T01:12:00Z"/>
  <w16cex:commentExtensible w16cex:durableId="23EB4EA1" w16cex:dateUtc="2021-03-04T0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7F1E1F" w16cid:durableId="369E3930"/>
  <w16cid:commentId w16cid:paraId="3F879FBA" w16cid:durableId="23EB4BCD"/>
  <w16cid:commentId w16cid:paraId="05A562E0" w16cid:durableId="23EE650B"/>
  <w16cid:commentId w16cid:paraId="3C03B6AE" w16cid:durableId="63220275"/>
  <w16cid:commentId w16cid:paraId="6404075A" w16cid:durableId="23EE6798"/>
  <w16cid:commentId w16cid:paraId="099AF937" w16cid:durableId="23EE6797"/>
  <w16cid:commentId w16cid:paraId="1C96A879" w16cid:durableId="730F7655"/>
  <w16cid:commentId w16cid:paraId="62F5A71B" w16cid:durableId="5B5DC96F"/>
  <w16cid:commentId w16cid:paraId="01AD87C0" w16cid:durableId="4333A15D"/>
  <w16cid:commentId w16cid:paraId="668A250C" w16cid:durableId="455A9370"/>
  <w16cid:commentId w16cid:paraId="3DAE2CEC" w16cid:durableId="062683CB"/>
  <w16cid:commentId w16cid:paraId="09790C3F" w16cid:durableId="63FF8A20"/>
  <w16cid:commentId w16cid:paraId="1F99ADC7" w16cid:durableId="19121791"/>
  <w16cid:commentId w16cid:paraId="1298785C" w16cid:durableId="7B439309"/>
  <w16cid:commentId w16cid:paraId="350278BA" w16cid:durableId="22911D02"/>
  <w16cid:commentId w16cid:paraId="67B7A73E" w16cid:durableId="23EE75B4"/>
  <w16cid:commentId w16cid:paraId="7C6CD988" w16cid:durableId="15447035"/>
  <w16cid:commentId w16cid:paraId="6A05C7D2" w16cid:durableId="23EE7631"/>
  <w16cid:commentId w16cid:paraId="04810ABD" w16cid:durableId="1916C7F0"/>
  <w16cid:commentId w16cid:paraId="172EDEA0" w16cid:durableId="366D83BB"/>
  <w16cid:commentId w16cid:paraId="29E3CB5E" w16cid:durableId="0D71F2AA"/>
  <w16cid:commentId w16cid:paraId="61D5AD43" w16cid:durableId="16D54D4A"/>
  <w16cid:commentId w16cid:paraId="2519FD7D" w16cid:durableId="5E855E2C"/>
  <w16cid:commentId w16cid:paraId="091F39A6" w16cid:durableId="5E83BDF5"/>
  <w16cid:commentId w16cid:paraId="7EB916F1" w16cid:durableId="23EE7B9C"/>
  <w16cid:commentId w16cid:paraId="0C52B62D" w16cid:durableId="74F5ECEA"/>
  <w16cid:commentId w16cid:paraId="7BA4B4D9" w16cid:durableId="38A978E8"/>
  <w16cid:commentId w16cid:paraId="176884DB" w16cid:durableId="23EE7C7A"/>
  <w16cid:commentId w16cid:paraId="636553C9" w16cid:durableId="38E6BECB"/>
  <w16cid:commentId w16cid:paraId="0A056819" w16cid:durableId="1F193F66"/>
  <w16cid:commentId w16cid:paraId="351B95E7" w16cid:durableId="23EE7E65"/>
  <w16cid:commentId w16cid:paraId="7E528127" w16cid:durableId="23EE7E64"/>
  <w16cid:commentId w16cid:paraId="3E31A4E3" w16cid:durableId="23EE7E63"/>
  <w16cid:commentId w16cid:paraId="118F6BB7" w16cid:durableId="23EE7E62"/>
  <w16cid:commentId w16cid:paraId="4623F763" w16cid:durableId="23EE7E61"/>
  <w16cid:commentId w16cid:paraId="064622FF" w16cid:durableId="23EE7FC5"/>
  <w16cid:commentId w16cid:paraId="341328E8" w16cid:durableId="478240AE"/>
  <w16cid:commentId w16cid:paraId="79918846" w16cid:durableId="1F91F828"/>
  <w16cid:commentId w16cid:paraId="2A296757" w16cid:durableId="381BFB6C"/>
  <w16cid:commentId w16cid:paraId="76E67B3F" w16cid:durableId="6F05C5B1"/>
  <w16cid:commentId w16cid:paraId="3BB859B7" w16cid:durableId="0ABE9E7B"/>
  <w16cid:commentId w16cid:paraId="1A1342C1" w16cid:durableId="650954FC"/>
  <w16cid:commentId w16cid:paraId="0BCB39D0" w16cid:durableId="10A4C171"/>
  <w16cid:commentId w16cid:paraId="01256F80" w16cid:durableId="493C5366"/>
  <w16cid:commentId w16cid:paraId="4A466F5B" w16cid:durableId="0AC74912"/>
  <w16cid:commentId w16cid:paraId="44234129" w16cid:durableId="79BA5340"/>
  <w16cid:commentId w16cid:paraId="5A44EF53" w16cid:durableId="2AA8A569"/>
  <w16cid:commentId w16cid:paraId="0CFE3C46" w16cid:durableId="23EB4D14"/>
  <w16cid:commentId w16cid:paraId="6EFE6E00" w16cid:durableId="23EB4E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76A97" w14:textId="77777777" w:rsidR="006D3EE9" w:rsidRDefault="006D3EE9">
      <w:pPr>
        <w:spacing w:after="0"/>
      </w:pPr>
      <w:r>
        <w:separator/>
      </w:r>
    </w:p>
  </w:endnote>
  <w:endnote w:type="continuationSeparator" w:id="0">
    <w:p w14:paraId="09C689D2" w14:textId="77777777" w:rsidR="006D3EE9" w:rsidRDefault="006D3EE9">
      <w:pPr>
        <w:spacing w:after="0"/>
      </w:pPr>
      <w:r>
        <w:continuationSeparator/>
      </w:r>
    </w:p>
  </w:endnote>
  <w:endnote w:type="continuationNotice" w:id="1">
    <w:p w14:paraId="02D47BE4" w14:textId="77777777" w:rsidR="006D3EE9" w:rsidRDefault="006D3E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ource Sans Pro">
    <w:altName w:val="Arial"/>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51AA0" w14:textId="77777777" w:rsidR="006D3EE9" w:rsidRDefault="006D3EE9">
      <w:r>
        <w:separator/>
      </w:r>
    </w:p>
  </w:footnote>
  <w:footnote w:type="continuationSeparator" w:id="0">
    <w:p w14:paraId="0527341D" w14:textId="77777777" w:rsidR="006D3EE9" w:rsidRDefault="006D3EE9">
      <w:r>
        <w:continuationSeparator/>
      </w:r>
    </w:p>
  </w:footnote>
  <w:footnote w:type="continuationNotice" w:id="1">
    <w:p w14:paraId="435A5BEE" w14:textId="77777777" w:rsidR="006D3EE9" w:rsidRDefault="006D3EE9">
      <w:pPr>
        <w:spacing w:after="0" w:line="240" w:lineRule="auto"/>
      </w:pPr>
    </w:p>
  </w:footnote>
  <w:footnote w:id="2">
    <w:p w14:paraId="3643B5F7" w14:textId="77777777" w:rsidR="003A0064" w:rsidRDefault="00096F95">
      <w:pPr>
        <w:pStyle w:val="FootnoteText"/>
      </w:pPr>
      <w:r>
        <w:rPr>
          <w:rStyle w:val="FootnoteReference"/>
        </w:rPr>
        <w:footnoteRef/>
      </w:r>
      <w:r>
        <w:t xml:space="preserve"> </w:t>
      </w:r>
      <w:hyperlink r:id="rId1">
        <w:r>
          <w:rPr>
            <w:rStyle w:val="Hyperlink"/>
          </w:rPr>
          <w:t>https://commons.wikimedia.org/wiki/File:Cuneiform_tablet-_administrative_account_of_barley_distribution_with_cylinder_seal_impression_of_a_male_figure,_hunting_dogs,_and_boars_MET_DT847.jpg</w:t>
        </w:r>
      </w:hyperlink>
    </w:p>
  </w:footnote>
  <w:footnote w:id="3">
    <w:p w14:paraId="5EA8A529" w14:textId="77777777" w:rsidR="003A0064" w:rsidRDefault="00096F95">
      <w:pPr>
        <w:pStyle w:val="FootnoteText"/>
      </w:pPr>
      <w:r>
        <w:rPr>
          <w:rStyle w:val="FootnoteReference"/>
        </w:rPr>
        <w:footnoteRef/>
      </w:r>
      <w:r>
        <w:t xml:space="preserve"> </w:t>
      </w:r>
      <w:hyperlink r:id="rId2">
        <w:r>
          <w:rPr>
            <w:rStyle w:val="Hyperlink"/>
          </w:rPr>
          <w:t>http://www.seas.upenn.edu/~zives/03f/cis550/codd.pdf</w:t>
        </w:r>
      </w:hyperlink>
    </w:p>
  </w:footnote>
  <w:footnote w:id="4">
    <w:p w14:paraId="19576D94" w14:textId="77777777" w:rsidR="00692D49" w:rsidRDefault="00692D49" w:rsidP="00692D49">
      <w:pPr>
        <w:pStyle w:val="FootnoteText"/>
        <w:rPr>
          <w:ins w:id="117" w:author="Guy Harrison" w:date="2021-03-06T20:41:00Z"/>
        </w:rPr>
      </w:pPr>
      <w:ins w:id="118" w:author="Guy Harrison" w:date="2021-03-06T20:41:00Z">
        <w:r>
          <w:rPr>
            <w:rStyle w:val="FootnoteReference"/>
          </w:rPr>
          <w:footnoteRef/>
        </w:r>
        <w:r>
          <w:t xml:space="preserve"> </w:t>
        </w:r>
        <w:r w:rsidRPr="00EC553C">
          <w:t>http://jimgray.azurewebsites.net/papers/thetransactionconcept.pdf</w:t>
        </w:r>
      </w:ins>
    </w:p>
  </w:footnote>
  <w:footnote w:id="5">
    <w:p w14:paraId="7714C2C1" w14:textId="2817FA06" w:rsidR="00EC553C" w:rsidDel="00692D49" w:rsidRDefault="00EC553C">
      <w:pPr>
        <w:pStyle w:val="FootnoteText"/>
        <w:rPr>
          <w:del w:id="139" w:author="Guy Harrison" w:date="2021-03-06T20:41:00Z"/>
        </w:rPr>
      </w:pPr>
      <w:del w:id="140" w:author="Guy Harrison" w:date="2021-03-06T20:41:00Z">
        <w:r w:rsidDel="00692D49">
          <w:rPr>
            <w:rStyle w:val="FootnoteReference"/>
          </w:rPr>
          <w:footnoteRef/>
        </w:r>
        <w:r w:rsidDel="00692D49">
          <w:delText xml:space="preserve"> </w:delText>
        </w:r>
        <w:r w:rsidRPr="00EC553C" w:rsidDel="00692D49">
          <w:delText>http://jimgray.azurewebsites.net/papers/thetransactionconcept.pdf</w:delText>
        </w:r>
      </w:del>
    </w:p>
  </w:footnote>
  <w:footnote w:id="6">
    <w:p w14:paraId="042CCEE4" w14:textId="73815EC8" w:rsidR="00A76697" w:rsidRDefault="00A76697">
      <w:pPr>
        <w:pStyle w:val="FootnoteText"/>
      </w:pPr>
      <w:r>
        <w:rPr>
          <w:rStyle w:val="FootnoteReference"/>
        </w:rPr>
        <w:footnoteRef/>
      </w:r>
      <w:r>
        <w:t xml:space="preserve"> </w:t>
      </w:r>
      <w:hyperlink r:id="rId3" w:history="1">
        <w:r w:rsidRPr="00BB75E6">
          <w:rPr>
            <w:rStyle w:val="Hyperlink"/>
            <w:spacing w:val="0"/>
          </w:rPr>
          <w:t>https://dl.acm.org/doi/10.1145/564585.564601</w:t>
        </w:r>
      </w:hyperlink>
      <w:r>
        <w:t xml:space="preserve"> </w:t>
      </w:r>
    </w:p>
  </w:footnote>
  <w:footnote w:id="7">
    <w:p w14:paraId="51B63354" w14:textId="44B4BD59" w:rsidR="00D63BDF" w:rsidRDefault="00D63BDF">
      <w:pPr>
        <w:pStyle w:val="FootnoteText"/>
      </w:pPr>
      <w:ins w:id="343" w:author="Guy Harrison" w:date="2021-03-08T11:17:00Z">
        <w:r>
          <w:rPr>
            <w:rStyle w:val="FootnoteReference"/>
          </w:rPr>
          <w:footnoteRef/>
        </w:r>
        <w:r>
          <w:t xml:space="preserve"> </w:t>
        </w:r>
        <w:r>
          <w:fldChar w:fldCharType="begin"/>
        </w:r>
        <w:r>
          <w:instrText xml:space="preserve"> HYPERLINK "</w:instrText>
        </w:r>
        <w:r w:rsidRPr="00D63BDF">
          <w:instrText>https://www.cockroachlabs.com/blog/cassandra-to-cockroachdb/</w:instrText>
        </w:r>
        <w:r>
          <w:instrText xml:space="preserve">" </w:instrText>
        </w:r>
        <w:r>
          <w:fldChar w:fldCharType="separate"/>
        </w:r>
        <w:r w:rsidRPr="002E0728">
          <w:rPr>
            <w:rStyle w:val="Hyperlink"/>
            <w:spacing w:val="0"/>
          </w:rPr>
          <w:t>https://www.cockroachlabs.com/blog/cassandra-to-cockroachdb/</w:t>
        </w:r>
        <w:r>
          <w:fldChar w:fldCharType="end"/>
        </w:r>
        <w:r>
          <w:t xml:space="preserve"> </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9C67E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D0D29DF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7DAFBD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C7C0C5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A5E07E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A8E05D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4182B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FC0753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93E21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66E27C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36472F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635DA7"/>
    <w:multiLevelType w:val="hybridMultilevel"/>
    <w:tmpl w:val="2990F9BA"/>
    <w:lvl w:ilvl="0" w:tplc="2FBE1000">
      <w:numFmt w:val="bullet"/>
      <w:lvlText w:val=""/>
      <w:lvlJc w:val="left"/>
      <w:pPr>
        <w:ind w:left="720" w:hanging="360"/>
      </w:pPr>
      <w:rPr>
        <w:rFonts w:asciiTheme="minorHAnsi" w:eastAsiaTheme="minorHAnsi"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B018F2"/>
    <w:multiLevelType w:val="hybridMultilevel"/>
    <w:tmpl w:val="75805072"/>
    <w:lvl w:ilvl="0" w:tplc="2FBE1000">
      <w:numFmt w:val="bullet"/>
      <w:lvlText w:val=""/>
      <w:lvlJc w:val="left"/>
      <w:pPr>
        <w:ind w:left="720" w:hanging="360"/>
      </w:pPr>
      <w:rPr>
        <w:rFonts w:asciiTheme="minorHAnsi" w:eastAsiaTheme="minorHAnsi"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DE9C8F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44606B3E"/>
    <w:multiLevelType w:val="hybridMultilevel"/>
    <w:tmpl w:val="07AA4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0"/>
  </w:num>
  <w:num w:numId="4">
    <w:abstractNumId w:val="0"/>
  </w:num>
  <w:num w:numId="5">
    <w:abstractNumId w:val="11"/>
  </w:num>
  <w:num w:numId="6">
    <w:abstractNumId w:val="12"/>
  </w:num>
  <w:num w:numId="7">
    <w:abstractNumId w:val="1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y Harrison">
    <w15:presenceInfo w15:providerId="Windows Live" w15:userId="4760335bb1ba0970"/>
  </w15:person>
  <w15:person w15:author="Ben Darnell">
    <w15:presenceInfo w15:providerId="Windows Live" w15:userId="43457bce3b1c23f5"/>
  </w15:person>
  <w15:person w15:author="Jesse Seldess">
    <w15:presenceInfo w15:providerId="Windows Live" w15:userId="60838c477fafb1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wN7cwMDG1MDU2MDJX0lEKTi0uzszPAykwNKgFADkyv3stAAAA"/>
    <w:docVar w:name="dgnword-docGUID" w:val="{DFAA414B-60F9-4D22-A08D-9C0678872558}"/>
    <w:docVar w:name="dgnword-eventsink" w:val="399232760"/>
  </w:docVars>
  <w:rsids>
    <w:rsidRoot w:val="00590D07"/>
    <w:rsid w:val="00001E37"/>
    <w:rsid w:val="00011C8B"/>
    <w:rsid w:val="000222FD"/>
    <w:rsid w:val="000247B6"/>
    <w:rsid w:val="00033F5D"/>
    <w:rsid w:val="00037345"/>
    <w:rsid w:val="00051F53"/>
    <w:rsid w:val="00065208"/>
    <w:rsid w:val="00070C80"/>
    <w:rsid w:val="00071038"/>
    <w:rsid w:val="00077894"/>
    <w:rsid w:val="00077A45"/>
    <w:rsid w:val="00080279"/>
    <w:rsid w:val="0009073E"/>
    <w:rsid w:val="00091E28"/>
    <w:rsid w:val="00096F95"/>
    <w:rsid w:val="00097EE3"/>
    <w:rsid w:val="000A4287"/>
    <w:rsid w:val="000A50BA"/>
    <w:rsid w:val="000A73B6"/>
    <w:rsid w:val="000B0416"/>
    <w:rsid w:val="000B58B0"/>
    <w:rsid w:val="000E2679"/>
    <w:rsid w:val="000E36CF"/>
    <w:rsid w:val="000F4697"/>
    <w:rsid w:val="001035A7"/>
    <w:rsid w:val="0010630C"/>
    <w:rsid w:val="00111B9A"/>
    <w:rsid w:val="00135372"/>
    <w:rsid w:val="00165DDD"/>
    <w:rsid w:val="001738ED"/>
    <w:rsid w:val="00176310"/>
    <w:rsid w:val="00182038"/>
    <w:rsid w:val="001845AF"/>
    <w:rsid w:val="00190D8F"/>
    <w:rsid w:val="00193FA1"/>
    <w:rsid w:val="001958CD"/>
    <w:rsid w:val="001A5646"/>
    <w:rsid w:val="001A754E"/>
    <w:rsid w:val="001C01A8"/>
    <w:rsid w:val="001C65DD"/>
    <w:rsid w:val="001C6B08"/>
    <w:rsid w:val="001E42D3"/>
    <w:rsid w:val="00200A6D"/>
    <w:rsid w:val="0021073B"/>
    <w:rsid w:val="0022395B"/>
    <w:rsid w:val="00224013"/>
    <w:rsid w:val="002242F4"/>
    <w:rsid w:val="0023175B"/>
    <w:rsid w:val="00232D11"/>
    <w:rsid w:val="00233453"/>
    <w:rsid w:val="002354C1"/>
    <w:rsid w:val="00254A83"/>
    <w:rsid w:val="00255AA8"/>
    <w:rsid w:val="0026136C"/>
    <w:rsid w:val="00264D54"/>
    <w:rsid w:val="00271B98"/>
    <w:rsid w:val="00280D67"/>
    <w:rsid w:val="00281A98"/>
    <w:rsid w:val="0028623A"/>
    <w:rsid w:val="00291C0E"/>
    <w:rsid w:val="00295FAE"/>
    <w:rsid w:val="002A4E20"/>
    <w:rsid w:val="002B637C"/>
    <w:rsid w:val="002B7507"/>
    <w:rsid w:val="002C2CF3"/>
    <w:rsid w:val="002C3370"/>
    <w:rsid w:val="002C3A62"/>
    <w:rsid w:val="002C74A1"/>
    <w:rsid w:val="002D1E63"/>
    <w:rsid w:val="002E6D67"/>
    <w:rsid w:val="002F292D"/>
    <w:rsid w:val="002F2B9C"/>
    <w:rsid w:val="002F7F5C"/>
    <w:rsid w:val="003166D2"/>
    <w:rsid w:val="00327DF4"/>
    <w:rsid w:val="00350FE4"/>
    <w:rsid w:val="003525BC"/>
    <w:rsid w:val="00355729"/>
    <w:rsid w:val="00355CE3"/>
    <w:rsid w:val="00360528"/>
    <w:rsid w:val="00366CC1"/>
    <w:rsid w:val="00371612"/>
    <w:rsid w:val="00375103"/>
    <w:rsid w:val="00383298"/>
    <w:rsid w:val="00384CE6"/>
    <w:rsid w:val="003909FB"/>
    <w:rsid w:val="003937C4"/>
    <w:rsid w:val="00394601"/>
    <w:rsid w:val="003A0064"/>
    <w:rsid w:val="003B235F"/>
    <w:rsid w:val="003D0B08"/>
    <w:rsid w:val="003D1413"/>
    <w:rsid w:val="003D1530"/>
    <w:rsid w:val="003D3706"/>
    <w:rsid w:val="003E0EEA"/>
    <w:rsid w:val="003E12E0"/>
    <w:rsid w:val="003E4552"/>
    <w:rsid w:val="003E7789"/>
    <w:rsid w:val="003F330F"/>
    <w:rsid w:val="004027B5"/>
    <w:rsid w:val="004063C8"/>
    <w:rsid w:val="00416A0B"/>
    <w:rsid w:val="00426CDB"/>
    <w:rsid w:val="00432DB3"/>
    <w:rsid w:val="00433608"/>
    <w:rsid w:val="00434D91"/>
    <w:rsid w:val="00435B07"/>
    <w:rsid w:val="00444270"/>
    <w:rsid w:val="004453A7"/>
    <w:rsid w:val="00445FFE"/>
    <w:rsid w:val="00462BDB"/>
    <w:rsid w:val="00467640"/>
    <w:rsid w:val="00481266"/>
    <w:rsid w:val="004818E0"/>
    <w:rsid w:val="00483475"/>
    <w:rsid w:val="00485DE5"/>
    <w:rsid w:val="00487951"/>
    <w:rsid w:val="00494912"/>
    <w:rsid w:val="004972AD"/>
    <w:rsid w:val="004A28CF"/>
    <w:rsid w:val="004A3E84"/>
    <w:rsid w:val="004A4DB8"/>
    <w:rsid w:val="004A577D"/>
    <w:rsid w:val="004A74BB"/>
    <w:rsid w:val="004B0934"/>
    <w:rsid w:val="004B1EAE"/>
    <w:rsid w:val="004B2139"/>
    <w:rsid w:val="004B434D"/>
    <w:rsid w:val="004B5C58"/>
    <w:rsid w:val="004E2668"/>
    <w:rsid w:val="004E29B3"/>
    <w:rsid w:val="004F3D24"/>
    <w:rsid w:val="005137FC"/>
    <w:rsid w:val="005176C7"/>
    <w:rsid w:val="0052075C"/>
    <w:rsid w:val="00536373"/>
    <w:rsid w:val="00574371"/>
    <w:rsid w:val="005814EC"/>
    <w:rsid w:val="00590D07"/>
    <w:rsid w:val="0059417A"/>
    <w:rsid w:val="005A1ECE"/>
    <w:rsid w:val="005A53F2"/>
    <w:rsid w:val="005B291C"/>
    <w:rsid w:val="005B7353"/>
    <w:rsid w:val="005B7374"/>
    <w:rsid w:val="005B76A9"/>
    <w:rsid w:val="005C0A67"/>
    <w:rsid w:val="005C45D0"/>
    <w:rsid w:val="005C565C"/>
    <w:rsid w:val="005D5E1A"/>
    <w:rsid w:val="005F7D38"/>
    <w:rsid w:val="00604E63"/>
    <w:rsid w:val="00610A35"/>
    <w:rsid w:val="00615318"/>
    <w:rsid w:val="00615A90"/>
    <w:rsid w:val="006219B1"/>
    <w:rsid w:val="006228B6"/>
    <w:rsid w:val="00636A91"/>
    <w:rsid w:val="00654323"/>
    <w:rsid w:val="006554B1"/>
    <w:rsid w:val="00660165"/>
    <w:rsid w:val="00676C26"/>
    <w:rsid w:val="00680C44"/>
    <w:rsid w:val="0068297A"/>
    <w:rsid w:val="00686472"/>
    <w:rsid w:val="00692D49"/>
    <w:rsid w:val="0069483B"/>
    <w:rsid w:val="006966D5"/>
    <w:rsid w:val="006B6D0C"/>
    <w:rsid w:val="006C2436"/>
    <w:rsid w:val="006C655E"/>
    <w:rsid w:val="006D091C"/>
    <w:rsid w:val="006D3EE9"/>
    <w:rsid w:val="006F3A7A"/>
    <w:rsid w:val="006F4269"/>
    <w:rsid w:val="007151FA"/>
    <w:rsid w:val="00723287"/>
    <w:rsid w:val="00727C4D"/>
    <w:rsid w:val="00733B27"/>
    <w:rsid w:val="0073491A"/>
    <w:rsid w:val="00744CDC"/>
    <w:rsid w:val="00763E28"/>
    <w:rsid w:val="007679F5"/>
    <w:rsid w:val="0077725B"/>
    <w:rsid w:val="00777A77"/>
    <w:rsid w:val="007838AF"/>
    <w:rsid w:val="00784D58"/>
    <w:rsid w:val="007A32DC"/>
    <w:rsid w:val="007A727C"/>
    <w:rsid w:val="007B7F1E"/>
    <w:rsid w:val="007D11DE"/>
    <w:rsid w:val="007D44DC"/>
    <w:rsid w:val="007D451D"/>
    <w:rsid w:val="007E7867"/>
    <w:rsid w:val="007F0D14"/>
    <w:rsid w:val="0082590C"/>
    <w:rsid w:val="008312FA"/>
    <w:rsid w:val="008412D5"/>
    <w:rsid w:val="00841CB8"/>
    <w:rsid w:val="0084449B"/>
    <w:rsid w:val="00844BF3"/>
    <w:rsid w:val="00845344"/>
    <w:rsid w:val="008748EB"/>
    <w:rsid w:val="008B1834"/>
    <w:rsid w:val="008B5FC7"/>
    <w:rsid w:val="008B6EC2"/>
    <w:rsid w:val="008C59F6"/>
    <w:rsid w:val="008D6863"/>
    <w:rsid w:val="008E069A"/>
    <w:rsid w:val="008E1E6F"/>
    <w:rsid w:val="008F5179"/>
    <w:rsid w:val="008F78E9"/>
    <w:rsid w:val="00913AA8"/>
    <w:rsid w:val="00922D74"/>
    <w:rsid w:val="00925B2A"/>
    <w:rsid w:val="00926066"/>
    <w:rsid w:val="00934815"/>
    <w:rsid w:val="00936007"/>
    <w:rsid w:val="009367E8"/>
    <w:rsid w:val="00945F30"/>
    <w:rsid w:val="0095198E"/>
    <w:rsid w:val="00953347"/>
    <w:rsid w:val="0096218E"/>
    <w:rsid w:val="00972D52"/>
    <w:rsid w:val="00973726"/>
    <w:rsid w:val="00974AE9"/>
    <w:rsid w:val="00981643"/>
    <w:rsid w:val="00981B78"/>
    <w:rsid w:val="0098626F"/>
    <w:rsid w:val="0099442D"/>
    <w:rsid w:val="00995462"/>
    <w:rsid w:val="00995986"/>
    <w:rsid w:val="009B419D"/>
    <w:rsid w:val="009C2075"/>
    <w:rsid w:val="009C661B"/>
    <w:rsid w:val="009D2821"/>
    <w:rsid w:val="009D47F8"/>
    <w:rsid w:val="009D4837"/>
    <w:rsid w:val="009D7FF5"/>
    <w:rsid w:val="009E02FA"/>
    <w:rsid w:val="009F1746"/>
    <w:rsid w:val="009F23EB"/>
    <w:rsid w:val="00A1373E"/>
    <w:rsid w:val="00A5019C"/>
    <w:rsid w:val="00A575B2"/>
    <w:rsid w:val="00A6492B"/>
    <w:rsid w:val="00A76697"/>
    <w:rsid w:val="00A7777E"/>
    <w:rsid w:val="00AB739D"/>
    <w:rsid w:val="00AC6795"/>
    <w:rsid w:val="00AD46D8"/>
    <w:rsid w:val="00AD5759"/>
    <w:rsid w:val="00AD67CC"/>
    <w:rsid w:val="00AE79B5"/>
    <w:rsid w:val="00AF0DD3"/>
    <w:rsid w:val="00B03B5A"/>
    <w:rsid w:val="00B203F5"/>
    <w:rsid w:val="00B22040"/>
    <w:rsid w:val="00B428EF"/>
    <w:rsid w:val="00B55BC1"/>
    <w:rsid w:val="00B63A7D"/>
    <w:rsid w:val="00B6507B"/>
    <w:rsid w:val="00B7796D"/>
    <w:rsid w:val="00B80607"/>
    <w:rsid w:val="00B8267F"/>
    <w:rsid w:val="00B85362"/>
    <w:rsid w:val="00B86ABC"/>
    <w:rsid w:val="00B86B75"/>
    <w:rsid w:val="00B960E2"/>
    <w:rsid w:val="00B96679"/>
    <w:rsid w:val="00BA32F1"/>
    <w:rsid w:val="00BA4808"/>
    <w:rsid w:val="00BC2F2E"/>
    <w:rsid w:val="00BC48D5"/>
    <w:rsid w:val="00BC5DD8"/>
    <w:rsid w:val="00BD3E91"/>
    <w:rsid w:val="00BF04F6"/>
    <w:rsid w:val="00BF4BE5"/>
    <w:rsid w:val="00BF6377"/>
    <w:rsid w:val="00C06EC6"/>
    <w:rsid w:val="00C1164E"/>
    <w:rsid w:val="00C21624"/>
    <w:rsid w:val="00C36279"/>
    <w:rsid w:val="00C41EE8"/>
    <w:rsid w:val="00C4648F"/>
    <w:rsid w:val="00CA2F25"/>
    <w:rsid w:val="00CB2240"/>
    <w:rsid w:val="00CB4135"/>
    <w:rsid w:val="00CB7B52"/>
    <w:rsid w:val="00CB7C41"/>
    <w:rsid w:val="00CB7D0D"/>
    <w:rsid w:val="00CF0709"/>
    <w:rsid w:val="00CF5483"/>
    <w:rsid w:val="00CF6890"/>
    <w:rsid w:val="00D2500B"/>
    <w:rsid w:val="00D339B6"/>
    <w:rsid w:val="00D46686"/>
    <w:rsid w:val="00D466C1"/>
    <w:rsid w:val="00D5780F"/>
    <w:rsid w:val="00D63BDF"/>
    <w:rsid w:val="00D72E10"/>
    <w:rsid w:val="00D73B59"/>
    <w:rsid w:val="00D821A0"/>
    <w:rsid w:val="00D83CA0"/>
    <w:rsid w:val="00D870B4"/>
    <w:rsid w:val="00D90F07"/>
    <w:rsid w:val="00D91773"/>
    <w:rsid w:val="00DA0F46"/>
    <w:rsid w:val="00DA2C03"/>
    <w:rsid w:val="00DD35F4"/>
    <w:rsid w:val="00DD5A09"/>
    <w:rsid w:val="00DE1F4C"/>
    <w:rsid w:val="00DE34F9"/>
    <w:rsid w:val="00DE3872"/>
    <w:rsid w:val="00E03A52"/>
    <w:rsid w:val="00E04E68"/>
    <w:rsid w:val="00E060EB"/>
    <w:rsid w:val="00E1047B"/>
    <w:rsid w:val="00E13595"/>
    <w:rsid w:val="00E17DE5"/>
    <w:rsid w:val="00E26297"/>
    <w:rsid w:val="00E303E8"/>
    <w:rsid w:val="00E315A3"/>
    <w:rsid w:val="00E356ED"/>
    <w:rsid w:val="00E52ADD"/>
    <w:rsid w:val="00E5433D"/>
    <w:rsid w:val="00E54C4D"/>
    <w:rsid w:val="00E553D8"/>
    <w:rsid w:val="00E61EC0"/>
    <w:rsid w:val="00E65E0D"/>
    <w:rsid w:val="00E67232"/>
    <w:rsid w:val="00E71D91"/>
    <w:rsid w:val="00E87DF3"/>
    <w:rsid w:val="00E9304B"/>
    <w:rsid w:val="00E955C3"/>
    <w:rsid w:val="00EA072A"/>
    <w:rsid w:val="00EA7751"/>
    <w:rsid w:val="00EC3D39"/>
    <w:rsid w:val="00EC553C"/>
    <w:rsid w:val="00ED2338"/>
    <w:rsid w:val="00F00E39"/>
    <w:rsid w:val="00F01E24"/>
    <w:rsid w:val="00F114D1"/>
    <w:rsid w:val="00F210A7"/>
    <w:rsid w:val="00F229F4"/>
    <w:rsid w:val="00F34DA7"/>
    <w:rsid w:val="00F356BA"/>
    <w:rsid w:val="00F418A9"/>
    <w:rsid w:val="00F513D5"/>
    <w:rsid w:val="00F56BAA"/>
    <w:rsid w:val="00F75CAE"/>
    <w:rsid w:val="00F77C10"/>
    <w:rsid w:val="00F77C26"/>
    <w:rsid w:val="00F870C8"/>
    <w:rsid w:val="00F92BE0"/>
    <w:rsid w:val="00F9646B"/>
    <w:rsid w:val="00F97831"/>
    <w:rsid w:val="00FA5713"/>
    <w:rsid w:val="00FC0700"/>
    <w:rsid w:val="00FC5DEE"/>
    <w:rsid w:val="00FC7467"/>
    <w:rsid w:val="00FC75D5"/>
    <w:rsid w:val="00FC7C00"/>
    <w:rsid w:val="00FD1EC1"/>
    <w:rsid w:val="00FD3BB1"/>
    <w:rsid w:val="00FE4735"/>
    <w:rsid w:val="00FF146F"/>
    <w:rsid w:val="00FF1690"/>
    <w:rsid w:val="00FF17CA"/>
    <w:rsid w:val="00FF44C9"/>
    <w:rsid w:val="00FF62B4"/>
    <w:rsid w:val="0E114E5E"/>
    <w:rsid w:val="21DCFB6F"/>
    <w:rsid w:val="3145F017"/>
    <w:rsid w:val="58A8D186"/>
    <w:rsid w:val="62EE82A1"/>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F64C"/>
  <w15:docId w15:val="{4446FDFA-47D0-44BE-9211-5B4C1573B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7FF5"/>
  </w:style>
  <w:style w:type="paragraph" w:styleId="Heading1">
    <w:name w:val="heading 1"/>
    <w:basedOn w:val="Normal"/>
    <w:next w:val="Normal"/>
    <w:link w:val="Heading1Char"/>
    <w:uiPriority w:val="9"/>
    <w:qFormat/>
    <w:rsid w:val="009D7FF5"/>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9D7FF5"/>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9D7FF5"/>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9D7FF5"/>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unhideWhenUsed/>
    <w:qFormat/>
    <w:rsid w:val="009D7FF5"/>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unhideWhenUsed/>
    <w:qFormat/>
    <w:rsid w:val="009D7FF5"/>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unhideWhenUsed/>
    <w:qFormat/>
    <w:rsid w:val="009D7FF5"/>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unhideWhenUsed/>
    <w:qFormat/>
    <w:rsid w:val="009D7FF5"/>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unhideWhenUsed/>
    <w:qFormat/>
    <w:rsid w:val="009D7FF5"/>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D7FF5"/>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9D7FF5"/>
    <w:pPr>
      <w:numPr>
        <w:ilvl w:val="1"/>
      </w:numPr>
      <w:spacing w:line="240" w:lineRule="auto"/>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D7FF5"/>
    <w:pPr>
      <w:spacing w:line="240" w:lineRule="auto"/>
    </w:pPr>
    <w:rPr>
      <w:b/>
      <w:bCs/>
      <w:smallCaps/>
      <w:color w:val="4F81BD" w:themeColor="accent1"/>
      <w:spacing w:val="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4F81BD" w:themeColor="accent1"/>
      <w:spacing w:val="6"/>
    </w:rPr>
  </w:style>
  <w:style w:type="character" w:customStyle="1" w:styleId="VerbatimChar">
    <w:name w:val="Verbatim Char"/>
    <w:basedOn w:val="CaptionChar"/>
    <w:link w:val="SourceCode"/>
    <w:rPr>
      <w:rFonts w:ascii="Consolas" w:hAnsi="Consolas"/>
      <w:b/>
      <w:bCs/>
      <w:smallCaps/>
      <w:color w:val="4F81BD" w:themeColor="accent1"/>
      <w:spacing w:val="6"/>
      <w:sz w:val="22"/>
    </w:rPr>
  </w:style>
  <w:style w:type="character" w:customStyle="1" w:styleId="SectionNumber">
    <w:name w:val="Section Number"/>
    <w:basedOn w:val="CaptionChar"/>
    <w:rPr>
      <w:b/>
      <w:bCs/>
      <w:smallCaps/>
      <w:color w:val="4F81BD" w:themeColor="accent1"/>
      <w:spacing w:val="6"/>
    </w:rPr>
  </w:style>
  <w:style w:type="character" w:styleId="FootnoteReference">
    <w:name w:val="footnote reference"/>
    <w:basedOn w:val="CaptionChar"/>
    <w:rPr>
      <w:b/>
      <w:bCs/>
      <w:smallCaps/>
      <w:color w:val="4F81BD" w:themeColor="accent1"/>
      <w:spacing w:val="6"/>
      <w:vertAlign w:val="superscript"/>
    </w:rPr>
  </w:style>
  <w:style w:type="character" w:styleId="Hyperlink">
    <w:name w:val="Hyperlink"/>
    <w:basedOn w:val="CaptionChar"/>
    <w:rPr>
      <w:b/>
      <w:bCs/>
      <w:smallCaps/>
      <w:color w:val="4F81BD" w:themeColor="accent1"/>
      <w:spacing w:val="6"/>
    </w:rPr>
  </w:style>
  <w:style w:type="paragraph" w:styleId="TOCHeading">
    <w:name w:val="TOC Heading"/>
    <w:basedOn w:val="Heading1"/>
    <w:next w:val="Normal"/>
    <w:uiPriority w:val="39"/>
    <w:unhideWhenUsed/>
    <w:qFormat/>
    <w:rsid w:val="009D7FF5"/>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6"/>
      <w:sz w:val="22"/>
    </w:rPr>
  </w:style>
  <w:style w:type="character" w:customStyle="1" w:styleId="DataTypeTok">
    <w:name w:val="DataTypeTok"/>
    <w:basedOn w:val="VerbatimChar"/>
    <w:rPr>
      <w:rFonts w:ascii="Consolas" w:hAnsi="Consolas"/>
      <w:b/>
      <w:bCs/>
      <w:smallCaps/>
      <w:color w:val="902000"/>
      <w:spacing w:val="6"/>
      <w:sz w:val="22"/>
    </w:rPr>
  </w:style>
  <w:style w:type="character" w:customStyle="1" w:styleId="DecValTok">
    <w:name w:val="DecValTok"/>
    <w:basedOn w:val="VerbatimChar"/>
    <w:rPr>
      <w:rFonts w:ascii="Consolas" w:hAnsi="Consolas"/>
      <w:b/>
      <w:bCs/>
      <w:smallCaps/>
      <w:color w:val="40A070"/>
      <w:spacing w:val="6"/>
      <w:sz w:val="22"/>
    </w:rPr>
  </w:style>
  <w:style w:type="character" w:customStyle="1" w:styleId="BaseNTok">
    <w:name w:val="BaseNTok"/>
    <w:basedOn w:val="VerbatimChar"/>
    <w:rPr>
      <w:rFonts w:ascii="Consolas" w:hAnsi="Consolas"/>
      <w:b/>
      <w:bCs/>
      <w:smallCaps/>
      <w:color w:val="40A070"/>
      <w:spacing w:val="6"/>
      <w:sz w:val="22"/>
    </w:rPr>
  </w:style>
  <w:style w:type="character" w:customStyle="1" w:styleId="FloatTok">
    <w:name w:val="FloatTok"/>
    <w:basedOn w:val="VerbatimChar"/>
    <w:rPr>
      <w:rFonts w:ascii="Consolas" w:hAnsi="Consolas"/>
      <w:b/>
      <w:bCs/>
      <w:smallCaps/>
      <w:color w:val="40A070"/>
      <w:spacing w:val="6"/>
      <w:sz w:val="22"/>
    </w:rPr>
  </w:style>
  <w:style w:type="character" w:customStyle="1" w:styleId="ConstantTok">
    <w:name w:val="ConstantTok"/>
    <w:basedOn w:val="VerbatimChar"/>
    <w:rPr>
      <w:rFonts w:ascii="Consolas" w:hAnsi="Consolas"/>
      <w:b/>
      <w:bCs/>
      <w:smallCaps/>
      <w:color w:val="880000"/>
      <w:spacing w:val="6"/>
      <w:sz w:val="22"/>
    </w:rPr>
  </w:style>
  <w:style w:type="character" w:customStyle="1" w:styleId="CharTok">
    <w:name w:val="CharTok"/>
    <w:basedOn w:val="VerbatimChar"/>
    <w:rPr>
      <w:rFonts w:ascii="Consolas" w:hAnsi="Consolas"/>
      <w:b/>
      <w:bCs/>
      <w:smallCaps/>
      <w:color w:val="4070A0"/>
      <w:spacing w:val="6"/>
      <w:sz w:val="22"/>
    </w:rPr>
  </w:style>
  <w:style w:type="character" w:customStyle="1" w:styleId="SpecialCharTok">
    <w:name w:val="SpecialCharTok"/>
    <w:basedOn w:val="VerbatimChar"/>
    <w:rPr>
      <w:rFonts w:ascii="Consolas" w:hAnsi="Consolas"/>
      <w:b/>
      <w:bCs/>
      <w:smallCaps/>
      <w:color w:val="4070A0"/>
      <w:spacing w:val="6"/>
      <w:sz w:val="22"/>
    </w:rPr>
  </w:style>
  <w:style w:type="character" w:customStyle="1" w:styleId="StringTok">
    <w:name w:val="StringTok"/>
    <w:basedOn w:val="VerbatimChar"/>
    <w:rPr>
      <w:rFonts w:ascii="Consolas" w:hAnsi="Consolas"/>
      <w:b/>
      <w:bCs/>
      <w:smallCaps/>
      <w:color w:val="4070A0"/>
      <w:spacing w:val="6"/>
      <w:sz w:val="22"/>
    </w:rPr>
  </w:style>
  <w:style w:type="character" w:customStyle="1" w:styleId="VerbatimStringTok">
    <w:name w:val="VerbatimStringTok"/>
    <w:basedOn w:val="VerbatimChar"/>
    <w:rPr>
      <w:rFonts w:ascii="Consolas" w:hAnsi="Consolas"/>
      <w:b/>
      <w:bCs/>
      <w:smallCaps/>
      <w:color w:val="4070A0"/>
      <w:spacing w:val="6"/>
      <w:sz w:val="22"/>
    </w:rPr>
  </w:style>
  <w:style w:type="character" w:customStyle="1" w:styleId="SpecialStringTok">
    <w:name w:val="SpecialStringTok"/>
    <w:basedOn w:val="VerbatimChar"/>
    <w:rPr>
      <w:rFonts w:ascii="Consolas" w:hAnsi="Consolas"/>
      <w:b/>
      <w:bCs/>
      <w:smallCaps/>
      <w:color w:val="BB6688"/>
      <w:spacing w:val="6"/>
      <w:sz w:val="22"/>
    </w:rPr>
  </w:style>
  <w:style w:type="character" w:customStyle="1" w:styleId="ImportTok">
    <w:name w:val="ImportTok"/>
    <w:basedOn w:val="VerbatimChar"/>
    <w:rPr>
      <w:rFonts w:ascii="Consolas" w:hAnsi="Consolas"/>
      <w:b/>
      <w:bCs/>
      <w:smallCaps/>
      <w:color w:val="4F81BD" w:themeColor="accent1"/>
      <w:spacing w:val="6"/>
      <w:sz w:val="22"/>
    </w:rPr>
  </w:style>
  <w:style w:type="character" w:customStyle="1" w:styleId="CommentTok">
    <w:name w:val="CommentTok"/>
    <w:basedOn w:val="VerbatimChar"/>
    <w:rPr>
      <w:rFonts w:ascii="Consolas" w:hAnsi="Consolas"/>
      <w:b/>
      <w:bCs/>
      <w:i/>
      <w:smallCaps/>
      <w:color w:val="60A0B0"/>
      <w:spacing w:val="6"/>
      <w:sz w:val="22"/>
    </w:rPr>
  </w:style>
  <w:style w:type="character" w:customStyle="1" w:styleId="DocumentationTok">
    <w:name w:val="DocumentationTok"/>
    <w:basedOn w:val="VerbatimChar"/>
    <w:rPr>
      <w:rFonts w:ascii="Consolas" w:hAnsi="Consolas"/>
      <w:b/>
      <w:bCs/>
      <w:i/>
      <w:smallCaps/>
      <w:color w:val="BA2121"/>
      <w:spacing w:val="6"/>
      <w:sz w:val="22"/>
    </w:rPr>
  </w:style>
  <w:style w:type="character" w:customStyle="1" w:styleId="AnnotationTok">
    <w:name w:val="AnnotationTok"/>
    <w:basedOn w:val="VerbatimChar"/>
    <w:rPr>
      <w:rFonts w:ascii="Consolas" w:hAnsi="Consolas"/>
      <w:b w:val="0"/>
      <w:bCs/>
      <w:i/>
      <w:smallCaps/>
      <w:color w:val="60A0B0"/>
      <w:spacing w:val="6"/>
      <w:sz w:val="22"/>
    </w:rPr>
  </w:style>
  <w:style w:type="character" w:customStyle="1" w:styleId="CommentVarTok">
    <w:name w:val="CommentVarTok"/>
    <w:basedOn w:val="VerbatimChar"/>
    <w:rPr>
      <w:rFonts w:ascii="Consolas" w:hAnsi="Consolas"/>
      <w:b w:val="0"/>
      <w:bCs/>
      <w:i/>
      <w:smallCaps/>
      <w:color w:val="60A0B0"/>
      <w:spacing w:val="6"/>
      <w:sz w:val="22"/>
    </w:rPr>
  </w:style>
  <w:style w:type="character" w:customStyle="1" w:styleId="OtherTok">
    <w:name w:val="OtherTok"/>
    <w:basedOn w:val="VerbatimChar"/>
    <w:rPr>
      <w:rFonts w:ascii="Consolas" w:hAnsi="Consolas"/>
      <w:b/>
      <w:bCs/>
      <w:smallCaps/>
      <w:color w:val="007020"/>
      <w:spacing w:val="6"/>
      <w:sz w:val="22"/>
    </w:rPr>
  </w:style>
  <w:style w:type="character" w:customStyle="1" w:styleId="FunctionTok">
    <w:name w:val="FunctionTok"/>
    <w:basedOn w:val="VerbatimChar"/>
    <w:rPr>
      <w:rFonts w:ascii="Consolas" w:hAnsi="Consolas"/>
      <w:b/>
      <w:bCs/>
      <w:smallCaps/>
      <w:color w:val="06287E"/>
      <w:spacing w:val="6"/>
      <w:sz w:val="22"/>
    </w:rPr>
  </w:style>
  <w:style w:type="character" w:customStyle="1" w:styleId="VariableTok">
    <w:name w:val="VariableTok"/>
    <w:basedOn w:val="VerbatimChar"/>
    <w:rPr>
      <w:rFonts w:ascii="Consolas" w:hAnsi="Consolas"/>
      <w:b/>
      <w:bCs/>
      <w:smallCaps/>
      <w:color w:val="19177C"/>
      <w:spacing w:val="6"/>
      <w:sz w:val="22"/>
    </w:rPr>
  </w:style>
  <w:style w:type="character" w:customStyle="1" w:styleId="ControlFlowTok">
    <w:name w:val="ControlFlowTok"/>
    <w:basedOn w:val="VerbatimChar"/>
    <w:rPr>
      <w:rFonts w:ascii="Consolas" w:hAnsi="Consolas"/>
      <w:b w:val="0"/>
      <w:bCs/>
      <w:smallCaps/>
      <w:color w:val="007020"/>
      <w:spacing w:val="6"/>
      <w:sz w:val="22"/>
    </w:rPr>
  </w:style>
  <w:style w:type="character" w:customStyle="1" w:styleId="OperatorTok">
    <w:name w:val="OperatorTok"/>
    <w:basedOn w:val="VerbatimChar"/>
    <w:rPr>
      <w:rFonts w:ascii="Consolas" w:hAnsi="Consolas"/>
      <w:b/>
      <w:bCs/>
      <w:smallCaps/>
      <w:color w:val="666666"/>
      <w:spacing w:val="6"/>
      <w:sz w:val="22"/>
    </w:rPr>
  </w:style>
  <w:style w:type="character" w:customStyle="1" w:styleId="BuiltInTok">
    <w:name w:val="BuiltInTok"/>
    <w:basedOn w:val="VerbatimChar"/>
    <w:rPr>
      <w:rFonts w:ascii="Consolas" w:hAnsi="Consolas"/>
      <w:b/>
      <w:bCs/>
      <w:smallCaps/>
      <w:color w:val="4F81BD" w:themeColor="accent1"/>
      <w:spacing w:val="6"/>
      <w:sz w:val="22"/>
    </w:rPr>
  </w:style>
  <w:style w:type="character" w:customStyle="1" w:styleId="ExtensionTok">
    <w:name w:val="ExtensionTok"/>
    <w:basedOn w:val="VerbatimChar"/>
    <w:rPr>
      <w:rFonts w:ascii="Consolas" w:hAnsi="Consolas"/>
      <w:b/>
      <w:bCs/>
      <w:smallCaps/>
      <w:color w:val="4F81BD" w:themeColor="accent1"/>
      <w:spacing w:val="6"/>
      <w:sz w:val="22"/>
    </w:rPr>
  </w:style>
  <w:style w:type="character" w:customStyle="1" w:styleId="PreprocessorTok">
    <w:name w:val="PreprocessorTok"/>
    <w:basedOn w:val="VerbatimChar"/>
    <w:rPr>
      <w:rFonts w:ascii="Consolas" w:hAnsi="Consolas"/>
      <w:b/>
      <w:bCs/>
      <w:smallCaps/>
      <w:color w:val="BC7A00"/>
      <w:spacing w:val="6"/>
      <w:sz w:val="22"/>
    </w:rPr>
  </w:style>
  <w:style w:type="character" w:customStyle="1" w:styleId="AttributeTok">
    <w:name w:val="AttributeTok"/>
    <w:basedOn w:val="VerbatimChar"/>
    <w:rPr>
      <w:rFonts w:ascii="Consolas" w:hAnsi="Consolas"/>
      <w:b/>
      <w:bCs/>
      <w:smallCaps/>
      <w:color w:val="7D9029"/>
      <w:spacing w:val="6"/>
      <w:sz w:val="22"/>
    </w:rPr>
  </w:style>
  <w:style w:type="character" w:customStyle="1" w:styleId="RegionMarkerTok">
    <w:name w:val="RegionMarkerTok"/>
    <w:basedOn w:val="VerbatimChar"/>
    <w:rPr>
      <w:rFonts w:ascii="Consolas" w:hAnsi="Consolas"/>
      <w:b/>
      <w:bCs/>
      <w:smallCaps/>
      <w:color w:val="4F81BD" w:themeColor="accent1"/>
      <w:spacing w:val="6"/>
      <w:sz w:val="22"/>
    </w:rPr>
  </w:style>
  <w:style w:type="character" w:customStyle="1" w:styleId="InformationTok">
    <w:name w:val="InformationTok"/>
    <w:basedOn w:val="VerbatimChar"/>
    <w:rPr>
      <w:rFonts w:ascii="Consolas" w:hAnsi="Consolas"/>
      <w:b w:val="0"/>
      <w:bCs/>
      <w:i/>
      <w:smallCaps/>
      <w:color w:val="60A0B0"/>
      <w:spacing w:val="6"/>
      <w:sz w:val="22"/>
    </w:rPr>
  </w:style>
  <w:style w:type="character" w:customStyle="1" w:styleId="WarningTok">
    <w:name w:val="WarningTok"/>
    <w:basedOn w:val="VerbatimChar"/>
    <w:rPr>
      <w:rFonts w:ascii="Consolas" w:hAnsi="Consolas"/>
      <w:b w:val="0"/>
      <w:bCs/>
      <w:i/>
      <w:smallCaps/>
      <w:color w:val="60A0B0"/>
      <w:spacing w:val="6"/>
      <w:sz w:val="22"/>
    </w:rPr>
  </w:style>
  <w:style w:type="character" w:customStyle="1" w:styleId="AlertTok">
    <w:name w:val="AlertTok"/>
    <w:basedOn w:val="VerbatimChar"/>
    <w:rPr>
      <w:rFonts w:ascii="Consolas" w:hAnsi="Consolas"/>
      <w:b w:val="0"/>
      <w:bCs/>
      <w:smallCaps/>
      <w:color w:val="FF0000"/>
      <w:spacing w:val="6"/>
      <w:sz w:val="22"/>
    </w:rPr>
  </w:style>
  <w:style w:type="character" w:customStyle="1" w:styleId="ErrorTok">
    <w:name w:val="ErrorTok"/>
    <w:basedOn w:val="VerbatimChar"/>
    <w:rPr>
      <w:rFonts w:ascii="Consolas" w:hAnsi="Consolas"/>
      <w:b w:val="0"/>
      <w:bCs/>
      <w:smallCaps/>
      <w:color w:val="FF0000"/>
      <w:spacing w:val="6"/>
      <w:sz w:val="22"/>
    </w:rPr>
  </w:style>
  <w:style w:type="character" w:customStyle="1" w:styleId="NormalTok">
    <w:name w:val="NormalTok"/>
    <w:basedOn w:val="VerbatimChar"/>
    <w:rPr>
      <w:rFonts w:ascii="Consolas" w:hAnsi="Consolas"/>
      <w:b/>
      <w:bCs/>
      <w:smallCaps/>
      <w:color w:val="4F81BD" w:themeColor="accent1"/>
      <w:spacing w:val="6"/>
      <w:sz w:val="22"/>
    </w:rPr>
  </w:style>
  <w:style w:type="paragraph" w:styleId="ListParagraph">
    <w:name w:val="List Paragraph"/>
    <w:basedOn w:val="Normal"/>
    <w:uiPriority w:val="34"/>
    <w:qFormat/>
    <w:rsid w:val="00D90F07"/>
    <w:pPr>
      <w:ind w:left="720"/>
      <w:contextualSpacing/>
    </w:pPr>
  </w:style>
  <w:style w:type="character" w:customStyle="1" w:styleId="Heading1Char">
    <w:name w:val="Heading 1 Char"/>
    <w:basedOn w:val="DefaultParagraphFont"/>
    <w:link w:val="Heading1"/>
    <w:uiPriority w:val="9"/>
    <w:rsid w:val="009D7FF5"/>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9D7FF5"/>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9D7FF5"/>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rsid w:val="009D7FF5"/>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rsid w:val="009D7FF5"/>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rsid w:val="009D7FF5"/>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rsid w:val="009D7FF5"/>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rsid w:val="009D7FF5"/>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rsid w:val="009D7FF5"/>
    <w:rPr>
      <w:rFonts w:asciiTheme="majorHAnsi" w:eastAsiaTheme="majorEastAsia" w:hAnsiTheme="majorHAnsi" w:cstheme="majorBidi"/>
      <w:color w:val="984806" w:themeColor="accent6" w:themeShade="80"/>
    </w:rPr>
  </w:style>
  <w:style w:type="character" w:customStyle="1" w:styleId="TitleChar">
    <w:name w:val="Title Char"/>
    <w:basedOn w:val="DefaultParagraphFont"/>
    <w:link w:val="Title"/>
    <w:uiPriority w:val="10"/>
    <w:rsid w:val="009D7FF5"/>
    <w:rPr>
      <w:rFonts w:asciiTheme="majorHAnsi" w:eastAsiaTheme="majorEastAsia" w:hAnsiTheme="majorHAnsi" w:cstheme="majorBidi"/>
      <w:color w:val="365F91" w:themeColor="accent1" w:themeShade="BF"/>
      <w:spacing w:val="-10"/>
      <w:sz w:val="52"/>
      <w:szCs w:val="52"/>
    </w:rPr>
  </w:style>
  <w:style w:type="character" w:customStyle="1" w:styleId="SubtitleChar">
    <w:name w:val="Subtitle Char"/>
    <w:basedOn w:val="DefaultParagraphFont"/>
    <w:link w:val="Subtitle"/>
    <w:uiPriority w:val="11"/>
    <w:rsid w:val="009D7FF5"/>
    <w:rPr>
      <w:rFonts w:asciiTheme="majorHAnsi" w:eastAsiaTheme="majorEastAsia" w:hAnsiTheme="majorHAnsi" w:cstheme="majorBidi"/>
    </w:rPr>
  </w:style>
  <w:style w:type="character" w:styleId="Strong">
    <w:name w:val="Strong"/>
    <w:basedOn w:val="DefaultParagraphFont"/>
    <w:uiPriority w:val="22"/>
    <w:qFormat/>
    <w:rsid w:val="009D7FF5"/>
    <w:rPr>
      <w:b/>
      <w:bCs/>
    </w:rPr>
  </w:style>
  <w:style w:type="character" w:styleId="Emphasis">
    <w:name w:val="Emphasis"/>
    <w:basedOn w:val="DefaultParagraphFont"/>
    <w:uiPriority w:val="20"/>
    <w:qFormat/>
    <w:rsid w:val="009D7FF5"/>
    <w:rPr>
      <w:i/>
      <w:iCs/>
    </w:rPr>
  </w:style>
  <w:style w:type="paragraph" w:styleId="NoSpacing">
    <w:name w:val="No Spacing"/>
    <w:uiPriority w:val="1"/>
    <w:qFormat/>
    <w:rsid w:val="009D7FF5"/>
    <w:pPr>
      <w:spacing w:after="0" w:line="240" w:lineRule="auto"/>
    </w:pPr>
  </w:style>
  <w:style w:type="paragraph" w:styleId="Quote">
    <w:name w:val="Quote"/>
    <w:basedOn w:val="Normal"/>
    <w:next w:val="Normal"/>
    <w:link w:val="QuoteChar"/>
    <w:uiPriority w:val="29"/>
    <w:qFormat/>
    <w:rsid w:val="009D7FF5"/>
    <w:pPr>
      <w:spacing w:before="120"/>
      <w:ind w:left="720" w:right="720"/>
      <w:jc w:val="center"/>
    </w:pPr>
    <w:rPr>
      <w:i/>
      <w:iCs/>
    </w:rPr>
  </w:style>
  <w:style w:type="character" w:customStyle="1" w:styleId="QuoteChar">
    <w:name w:val="Quote Char"/>
    <w:basedOn w:val="DefaultParagraphFont"/>
    <w:link w:val="Quote"/>
    <w:uiPriority w:val="29"/>
    <w:rsid w:val="009D7FF5"/>
    <w:rPr>
      <w:i/>
      <w:iCs/>
    </w:rPr>
  </w:style>
  <w:style w:type="paragraph" w:styleId="IntenseQuote">
    <w:name w:val="Intense Quote"/>
    <w:basedOn w:val="Normal"/>
    <w:next w:val="Normal"/>
    <w:link w:val="IntenseQuoteChar"/>
    <w:uiPriority w:val="30"/>
    <w:qFormat/>
    <w:rsid w:val="009D7FF5"/>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9D7FF5"/>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9D7FF5"/>
    <w:rPr>
      <w:i/>
      <w:iCs/>
      <w:color w:val="404040" w:themeColor="text1" w:themeTint="BF"/>
    </w:rPr>
  </w:style>
  <w:style w:type="character" w:styleId="IntenseEmphasis">
    <w:name w:val="Intense Emphasis"/>
    <w:basedOn w:val="DefaultParagraphFont"/>
    <w:uiPriority w:val="21"/>
    <w:qFormat/>
    <w:rsid w:val="009D7FF5"/>
    <w:rPr>
      <w:b w:val="0"/>
      <w:bCs w:val="0"/>
      <w:i/>
      <w:iCs/>
      <w:color w:val="4F81BD" w:themeColor="accent1"/>
    </w:rPr>
  </w:style>
  <w:style w:type="character" w:styleId="SubtleReference">
    <w:name w:val="Subtle Reference"/>
    <w:basedOn w:val="DefaultParagraphFont"/>
    <w:uiPriority w:val="31"/>
    <w:qFormat/>
    <w:rsid w:val="009D7FF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D7FF5"/>
    <w:rPr>
      <w:b/>
      <w:bCs/>
      <w:smallCaps/>
      <w:color w:val="4F81BD" w:themeColor="accent1"/>
      <w:spacing w:val="5"/>
      <w:u w:val="single"/>
    </w:rPr>
  </w:style>
  <w:style w:type="character" w:styleId="BookTitle">
    <w:name w:val="Book Title"/>
    <w:basedOn w:val="DefaultParagraphFont"/>
    <w:uiPriority w:val="33"/>
    <w:qFormat/>
    <w:rsid w:val="009D7FF5"/>
    <w:rPr>
      <w:b/>
      <w:bCs/>
      <w:smallCaps/>
    </w:rPr>
  </w:style>
  <w:style w:type="character" w:styleId="UnresolvedMention">
    <w:name w:val="Unresolved Mention"/>
    <w:basedOn w:val="DefaultParagraphFont"/>
    <w:uiPriority w:val="99"/>
    <w:semiHidden/>
    <w:unhideWhenUsed/>
    <w:rsid w:val="00A76697"/>
    <w:rPr>
      <w:color w:val="605E5C"/>
      <w:shd w:val="clear" w:color="auto" w:fill="E1DFDD"/>
    </w:r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Header">
    <w:name w:val="header"/>
    <w:basedOn w:val="Normal"/>
    <w:link w:val="HeaderChar"/>
    <w:semiHidden/>
    <w:unhideWhenUsed/>
    <w:rsid w:val="00DE3872"/>
    <w:pPr>
      <w:tabs>
        <w:tab w:val="center" w:pos="4680"/>
        <w:tab w:val="right" w:pos="9360"/>
      </w:tabs>
      <w:spacing w:after="0" w:line="240" w:lineRule="auto"/>
    </w:pPr>
  </w:style>
  <w:style w:type="character" w:customStyle="1" w:styleId="HeaderChar">
    <w:name w:val="Header Char"/>
    <w:basedOn w:val="DefaultParagraphFont"/>
    <w:link w:val="Header"/>
    <w:semiHidden/>
    <w:rsid w:val="00DE3872"/>
  </w:style>
  <w:style w:type="paragraph" w:styleId="Footer">
    <w:name w:val="footer"/>
    <w:basedOn w:val="Normal"/>
    <w:link w:val="FooterChar"/>
    <w:semiHidden/>
    <w:unhideWhenUsed/>
    <w:rsid w:val="00DE3872"/>
    <w:pPr>
      <w:tabs>
        <w:tab w:val="center" w:pos="4680"/>
        <w:tab w:val="right" w:pos="9360"/>
      </w:tabs>
      <w:spacing w:after="0" w:line="240" w:lineRule="auto"/>
    </w:pPr>
  </w:style>
  <w:style w:type="character" w:customStyle="1" w:styleId="FooterChar">
    <w:name w:val="Footer Char"/>
    <w:basedOn w:val="DefaultParagraphFont"/>
    <w:link w:val="Footer"/>
    <w:semiHidden/>
    <w:rsid w:val="00DE3872"/>
  </w:style>
  <w:style w:type="paragraph" w:styleId="CommentSubject">
    <w:name w:val="annotation subject"/>
    <w:basedOn w:val="CommentText"/>
    <w:next w:val="CommentText"/>
    <w:link w:val="CommentSubjectChar"/>
    <w:semiHidden/>
    <w:unhideWhenUsed/>
    <w:rsid w:val="00111B9A"/>
    <w:rPr>
      <w:b/>
      <w:bCs/>
    </w:rPr>
  </w:style>
  <w:style w:type="character" w:customStyle="1" w:styleId="CommentSubjectChar">
    <w:name w:val="Comment Subject Char"/>
    <w:basedOn w:val="CommentTextChar"/>
    <w:link w:val="CommentSubject"/>
    <w:semiHidden/>
    <w:rsid w:val="00111B9A"/>
    <w:rPr>
      <w:b/>
      <w:bCs/>
      <w:sz w:val="20"/>
      <w:szCs w:val="20"/>
    </w:rPr>
  </w:style>
  <w:style w:type="character" w:styleId="FollowedHyperlink">
    <w:name w:val="FollowedHyperlink"/>
    <w:basedOn w:val="DefaultParagraphFont"/>
    <w:semiHidden/>
    <w:unhideWhenUsed/>
    <w:rsid w:val="00200A6D"/>
    <w:rPr>
      <w:color w:val="800080" w:themeColor="followedHyperlink"/>
      <w:u w:val="single"/>
    </w:rPr>
  </w:style>
  <w:style w:type="character" w:customStyle="1" w:styleId="BodyTextChar">
    <w:name w:val="Body Text Char"/>
    <w:basedOn w:val="DefaultParagraphFont"/>
    <w:link w:val="BodyText"/>
    <w:rsid w:val="00FF1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591027">
      <w:bodyDiv w:val="1"/>
      <w:marLeft w:val="0"/>
      <w:marRight w:val="0"/>
      <w:marTop w:val="0"/>
      <w:marBottom w:val="0"/>
      <w:divBdr>
        <w:top w:val="none" w:sz="0" w:space="0" w:color="auto"/>
        <w:left w:val="none" w:sz="0" w:space="0" w:color="auto"/>
        <w:bottom w:val="none" w:sz="0" w:space="0" w:color="auto"/>
        <w:right w:val="none" w:sz="0" w:space="0" w:color="auto"/>
      </w:divBdr>
    </w:div>
    <w:div w:id="1880120288">
      <w:bodyDiv w:val="1"/>
      <w:marLeft w:val="0"/>
      <w:marRight w:val="0"/>
      <w:marTop w:val="0"/>
      <w:marBottom w:val="0"/>
      <w:divBdr>
        <w:top w:val="none" w:sz="0" w:space="0" w:color="auto"/>
        <w:left w:val="none" w:sz="0" w:space="0" w:color="auto"/>
        <w:bottom w:val="none" w:sz="0" w:space="0" w:color="auto"/>
        <w:right w:val="none" w:sz="0" w:space="0" w:color="auto"/>
      </w:divBdr>
      <w:divsChild>
        <w:div w:id="1412964927">
          <w:marLeft w:val="0"/>
          <w:marRight w:val="0"/>
          <w:marTop w:val="0"/>
          <w:marBottom w:val="0"/>
          <w:divBdr>
            <w:top w:val="none" w:sz="0" w:space="0" w:color="auto"/>
            <w:left w:val="none" w:sz="0" w:space="0" w:color="auto"/>
            <w:bottom w:val="none" w:sz="0" w:space="0" w:color="auto"/>
            <w:right w:val="none" w:sz="0" w:space="0" w:color="auto"/>
          </w:divBdr>
          <w:divsChild>
            <w:div w:id="1017923051">
              <w:marLeft w:val="0"/>
              <w:marRight w:val="0"/>
              <w:marTop w:val="0"/>
              <w:marBottom w:val="0"/>
              <w:divBdr>
                <w:top w:val="none" w:sz="0" w:space="0" w:color="auto"/>
                <w:left w:val="none" w:sz="0" w:space="0" w:color="auto"/>
                <w:bottom w:val="none" w:sz="0" w:space="0" w:color="auto"/>
                <w:right w:val="none" w:sz="0" w:space="0" w:color="auto"/>
              </w:divBdr>
            </w:div>
            <w:div w:id="1319068688">
              <w:marLeft w:val="0"/>
              <w:marRight w:val="0"/>
              <w:marTop w:val="0"/>
              <w:marBottom w:val="0"/>
              <w:divBdr>
                <w:top w:val="none" w:sz="0" w:space="0" w:color="auto"/>
                <w:left w:val="none" w:sz="0" w:space="0" w:color="auto"/>
                <w:bottom w:val="none" w:sz="0" w:space="0" w:color="auto"/>
                <w:right w:val="none" w:sz="0" w:space="0" w:color="auto"/>
              </w:divBdr>
            </w:div>
            <w:div w:id="1499612937">
              <w:marLeft w:val="0"/>
              <w:marRight w:val="0"/>
              <w:marTop w:val="0"/>
              <w:marBottom w:val="0"/>
              <w:divBdr>
                <w:top w:val="none" w:sz="0" w:space="0" w:color="auto"/>
                <w:left w:val="none" w:sz="0" w:space="0" w:color="auto"/>
                <w:bottom w:val="none" w:sz="0" w:space="0" w:color="auto"/>
                <w:right w:val="none" w:sz="0" w:space="0" w:color="auto"/>
              </w:divBdr>
            </w:div>
            <w:div w:id="18083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cockroachlabs.com/blog/cockroachdb-19dot2-release/" TargetMode="External"/><Relationship Id="rId3" Type="http://schemas.openxmlformats.org/officeDocument/2006/relationships/hyperlink" Target="https://storage.googleapis.com/pub-tools-public-publication-data/pdf/45855.pdf" TargetMode="External"/><Relationship Id="rId7" Type="http://schemas.openxmlformats.org/officeDocument/2006/relationships/hyperlink" Target="https://www.cockroachlabs.com/blog/cockroachdb-19dot1-release/" TargetMode="External"/><Relationship Id="rId2" Type="http://schemas.openxmlformats.org/officeDocument/2006/relationships/hyperlink" Target="https://www.cockroachlabs.com/blog/limits-of-the-cap-theorem/" TargetMode="External"/><Relationship Id="rId1" Type="http://schemas.openxmlformats.org/officeDocument/2006/relationships/hyperlink" Target="https://www.infoq.com/articles/cap-twelve-years-later-how-the-rules-have-changed/" TargetMode="External"/><Relationship Id="rId6" Type="http://schemas.openxmlformats.org/officeDocument/2006/relationships/hyperlink" Target="https://www.cockroachlabs.com/blog/cockroachdb-2-0-release/" TargetMode="External"/><Relationship Id="rId5" Type="http://schemas.openxmlformats.org/officeDocument/2006/relationships/hyperlink" Target="https://www.cockroachlabs.com/blog/cockroachdb-1dot1/" TargetMode="External"/><Relationship Id="rId10" Type="http://schemas.openxmlformats.org/officeDocument/2006/relationships/hyperlink" Target="https://www.cockroachlabs.com/blog/cockroachdb-20-2-release/" TargetMode="External"/><Relationship Id="rId4" Type="http://schemas.openxmlformats.org/officeDocument/2006/relationships/hyperlink" Target="https://www.cockroachlabs.com/blog/cockroachdb-1-0-release/" TargetMode="External"/><Relationship Id="rId9" Type="http://schemas.openxmlformats.org/officeDocument/2006/relationships/hyperlink" Target="https://www.cockroachlabs.com/blog/cockroachdb-20-1-releas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dl.acm.org/doi/10.1145/564585.564601" TargetMode="External"/><Relationship Id="rId2" Type="http://schemas.openxmlformats.org/officeDocument/2006/relationships/hyperlink" Target="http://www.seas.upenn.edu/~zives/03f/cis550/codd.pdf" TargetMode="External"/><Relationship Id="rId1" Type="http://schemas.openxmlformats.org/officeDocument/2006/relationships/hyperlink" Target="https://commons.wikimedia.org/wiki/File:Cuneiform_tablet-_administrative_account_of_barley_distribution_with_cylinder_seal_impression_of_a_male_figure,_hunting_dogs,_and_boars_MET_DT847.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BA34E-718C-4E39-85B6-987E7DEFA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5996</Words>
  <Characters>34183</Characters>
  <Application>Microsoft Office Word</Application>
  <DocSecurity>4</DocSecurity>
  <Lines>284</Lines>
  <Paragraphs>80</Paragraphs>
  <ScaleCrop>false</ScaleCrop>
  <HeadingPairs>
    <vt:vector size="2" baseType="variant">
      <vt:variant>
        <vt:lpstr>Title</vt:lpstr>
      </vt:variant>
      <vt:variant>
        <vt:i4>1</vt:i4>
      </vt:variant>
    </vt:vector>
  </HeadingPairs>
  <TitlesOfParts>
    <vt:vector size="1" baseType="lpstr">
      <vt:lpstr>Introduction to CockroachDB</vt:lpstr>
    </vt:vector>
  </TitlesOfParts>
  <Company/>
  <LinksUpToDate>false</LinksUpToDate>
  <CharactersWithSpaces>40099</CharactersWithSpaces>
  <SharedDoc>false</SharedDoc>
  <HLinks>
    <vt:vector size="96" baseType="variant">
      <vt:variant>
        <vt:i4>6094863</vt:i4>
      </vt:variant>
      <vt:variant>
        <vt:i4>9</vt:i4>
      </vt:variant>
      <vt:variant>
        <vt:i4>0</vt:i4>
      </vt:variant>
      <vt:variant>
        <vt:i4>5</vt:i4>
      </vt:variant>
      <vt:variant>
        <vt:lpwstr>https://resources.cockroachlabs.com/case-study-video/bose</vt:lpwstr>
      </vt:variant>
      <vt:variant>
        <vt:lpwstr/>
      </vt:variant>
      <vt:variant>
        <vt:i4>4128864</vt:i4>
      </vt:variant>
      <vt:variant>
        <vt:i4>6</vt:i4>
      </vt:variant>
      <vt:variant>
        <vt:i4>0</vt:i4>
      </vt:variant>
      <vt:variant>
        <vt:i4>5</vt:i4>
      </vt:variant>
      <vt:variant>
        <vt:lpwstr>https://content.cdntwrk.com/files/aT0xMjEwNTAzJnY9MSZpc3N1ZU5hbWU9YmFpZHUtY2FzZS1zdHVkeS1jb2Nrcm9hY2hkYiZjbWQ9ZCZzaWc9MWFiNjcyOWY1ZDA0Njg2ODg5YWZjYTNmZWMxMjRkZTg%253D</vt:lpwstr>
      </vt:variant>
      <vt:variant>
        <vt:lpwstr/>
      </vt:variant>
      <vt:variant>
        <vt:i4>4522064</vt:i4>
      </vt:variant>
      <vt:variant>
        <vt:i4>9</vt:i4>
      </vt:variant>
      <vt:variant>
        <vt:i4>0</vt:i4>
      </vt:variant>
      <vt:variant>
        <vt:i4>5</vt:i4>
      </vt:variant>
      <vt:variant>
        <vt:lpwstr>https://www.cockroachlabs.com/blog/cassandra-to-cockroachdb/</vt:lpwstr>
      </vt:variant>
      <vt:variant>
        <vt:lpwstr/>
      </vt:variant>
      <vt:variant>
        <vt:i4>4784199</vt:i4>
      </vt:variant>
      <vt:variant>
        <vt:i4>6</vt:i4>
      </vt:variant>
      <vt:variant>
        <vt:i4>0</vt:i4>
      </vt:variant>
      <vt:variant>
        <vt:i4>5</vt:i4>
      </vt:variant>
      <vt:variant>
        <vt:lpwstr>https://dl.acm.org/doi/10.1145/564585.564601</vt:lpwstr>
      </vt:variant>
      <vt:variant>
        <vt:lpwstr/>
      </vt:variant>
      <vt:variant>
        <vt:i4>5374024</vt:i4>
      </vt:variant>
      <vt:variant>
        <vt:i4>3</vt:i4>
      </vt:variant>
      <vt:variant>
        <vt:i4>0</vt:i4>
      </vt:variant>
      <vt:variant>
        <vt:i4>5</vt:i4>
      </vt:variant>
      <vt:variant>
        <vt:lpwstr>http://www.seas.upenn.edu/~zives/03f/cis550/codd.pdf</vt:lpwstr>
      </vt:variant>
      <vt:variant>
        <vt:lpwstr/>
      </vt:variant>
      <vt:variant>
        <vt:i4>3080290</vt:i4>
      </vt:variant>
      <vt:variant>
        <vt:i4>0</vt:i4>
      </vt:variant>
      <vt:variant>
        <vt:i4>0</vt:i4>
      </vt:variant>
      <vt:variant>
        <vt:i4>5</vt:i4>
      </vt:variant>
      <vt:variant>
        <vt:lpwstr>https://commons.wikimedia.org/wiki/File:Cuneiform_tablet-_administrative_account_of_barley_distribution_with_cylinder_seal_impression_of_a_male_figure,_hunting_dogs,_and_boars_MET_DT847.jpg</vt:lpwstr>
      </vt:variant>
      <vt:variant>
        <vt:lpwstr/>
      </vt:variant>
      <vt:variant>
        <vt:i4>6029404</vt:i4>
      </vt:variant>
      <vt:variant>
        <vt:i4>27</vt:i4>
      </vt:variant>
      <vt:variant>
        <vt:i4>0</vt:i4>
      </vt:variant>
      <vt:variant>
        <vt:i4>5</vt:i4>
      </vt:variant>
      <vt:variant>
        <vt:lpwstr>https://www.cockroachlabs.com/blog/cockroachdb-20-2-release/</vt:lpwstr>
      </vt:variant>
      <vt:variant>
        <vt:lpwstr/>
      </vt:variant>
      <vt:variant>
        <vt:i4>6029407</vt:i4>
      </vt:variant>
      <vt:variant>
        <vt:i4>24</vt:i4>
      </vt:variant>
      <vt:variant>
        <vt:i4>0</vt:i4>
      </vt:variant>
      <vt:variant>
        <vt:i4>5</vt:i4>
      </vt:variant>
      <vt:variant>
        <vt:lpwstr>https://www.cockroachlabs.com/blog/cockroachdb-20-1-release/</vt:lpwstr>
      </vt:variant>
      <vt:variant>
        <vt:lpwstr/>
      </vt:variant>
      <vt:variant>
        <vt:i4>6422586</vt:i4>
      </vt:variant>
      <vt:variant>
        <vt:i4>21</vt:i4>
      </vt:variant>
      <vt:variant>
        <vt:i4>0</vt:i4>
      </vt:variant>
      <vt:variant>
        <vt:i4>5</vt:i4>
      </vt:variant>
      <vt:variant>
        <vt:lpwstr>https://www.cockroachlabs.com/blog/cockroachdb-19dot2-release/</vt:lpwstr>
      </vt:variant>
      <vt:variant>
        <vt:lpwstr/>
      </vt:variant>
      <vt:variant>
        <vt:i4>6422585</vt:i4>
      </vt:variant>
      <vt:variant>
        <vt:i4>18</vt:i4>
      </vt:variant>
      <vt:variant>
        <vt:i4>0</vt:i4>
      </vt:variant>
      <vt:variant>
        <vt:i4>5</vt:i4>
      </vt:variant>
      <vt:variant>
        <vt:lpwstr>https://www.cockroachlabs.com/blog/cockroachdb-19dot1-release/</vt:lpwstr>
      </vt:variant>
      <vt:variant>
        <vt:lpwstr/>
      </vt:variant>
      <vt:variant>
        <vt:i4>2752567</vt:i4>
      </vt:variant>
      <vt:variant>
        <vt:i4>15</vt:i4>
      </vt:variant>
      <vt:variant>
        <vt:i4>0</vt:i4>
      </vt:variant>
      <vt:variant>
        <vt:i4>5</vt:i4>
      </vt:variant>
      <vt:variant>
        <vt:lpwstr>https://www.cockroachlabs.com/blog/cockroachdb-2-0-release/</vt:lpwstr>
      </vt:variant>
      <vt:variant>
        <vt:lpwstr/>
      </vt:variant>
      <vt:variant>
        <vt:i4>6094932</vt:i4>
      </vt:variant>
      <vt:variant>
        <vt:i4>12</vt:i4>
      </vt:variant>
      <vt:variant>
        <vt:i4>0</vt:i4>
      </vt:variant>
      <vt:variant>
        <vt:i4>5</vt:i4>
      </vt:variant>
      <vt:variant>
        <vt:lpwstr>https://www.cockroachlabs.com/blog/cockroachdb-1dot1/</vt:lpwstr>
      </vt:variant>
      <vt:variant>
        <vt:lpwstr/>
      </vt:variant>
      <vt:variant>
        <vt:i4>2687031</vt:i4>
      </vt:variant>
      <vt:variant>
        <vt:i4>9</vt:i4>
      </vt:variant>
      <vt:variant>
        <vt:i4>0</vt:i4>
      </vt:variant>
      <vt:variant>
        <vt:i4>5</vt:i4>
      </vt:variant>
      <vt:variant>
        <vt:lpwstr>https://www.cockroachlabs.com/blog/cockroachdb-1-0-release/</vt:lpwstr>
      </vt:variant>
      <vt:variant>
        <vt:lpwstr/>
      </vt:variant>
      <vt:variant>
        <vt:i4>6750325</vt:i4>
      </vt:variant>
      <vt:variant>
        <vt:i4>6</vt:i4>
      </vt:variant>
      <vt:variant>
        <vt:i4>0</vt:i4>
      </vt:variant>
      <vt:variant>
        <vt:i4>5</vt:i4>
      </vt:variant>
      <vt:variant>
        <vt:lpwstr>https://storage.googleapis.com/pub-tools-public-publication-data/pdf/45855.pdf</vt:lpwstr>
      </vt:variant>
      <vt:variant>
        <vt:lpwstr/>
      </vt:variant>
      <vt:variant>
        <vt:i4>1638495</vt:i4>
      </vt:variant>
      <vt:variant>
        <vt:i4>3</vt:i4>
      </vt:variant>
      <vt:variant>
        <vt:i4>0</vt:i4>
      </vt:variant>
      <vt:variant>
        <vt:i4>5</vt:i4>
      </vt:variant>
      <vt:variant>
        <vt:lpwstr>https://www.cockroachlabs.com/blog/limits-of-the-cap-theorem/</vt:lpwstr>
      </vt:variant>
      <vt:variant>
        <vt:lpwstr/>
      </vt:variant>
      <vt:variant>
        <vt:i4>5636108</vt:i4>
      </vt:variant>
      <vt:variant>
        <vt:i4>0</vt:i4>
      </vt:variant>
      <vt:variant>
        <vt:i4>0</vt:i4>
      </vt:variant>
      <vt:variant>
        <vt:i4>5</vt:i4>
      </vt:variant>
      <vt:variant>
        <vt:lpwstr>https://www.infoq.com/articles/cap-twelve-years-later-how-the-rules-have-changed/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CockroachDB</dc:title>
  <dc:subject/>
  <dc:creator/>
  <cp:keywords/>
  <cp:lastModifiedBy>Guy Harrison</cp:lastModifiedBy>
  <cp:revision>343</cp:revision>
  <cp:lastPrinted>2021-03-05T15:13:00Z</cp:lastPrinted>
  <dcterms:created xsi:type="dcterms:W3CDTF">2021-02-18T17:56:00Z</dcterms:created>
  <dcterms:modified xsi:type="dcterms:W3CDTF">2021-03-08T19:17:00Z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2021-02-18</vt:lpwstr>
  </property>
  <property fmtid="{D5CDD505-2E9C-101B-9397-08002B2CF9AE}" pid="3" name="grammarly_documentId">
    <vt:lpwstr>documentId_1314</vt:lpwstr>
  </property>
  <property fmtid="{D5CDD505-2E9C-101B-9397-08002B2CF9AE}" pid="4" name="grammarly_documentContext">
    <vt:lpwstr>{"goals":[],"domain":"general","emotions":[],"dialect":"australian"}</vt:lpwstr>
  </property>
</Properties>
</file>