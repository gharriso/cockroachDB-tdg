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F1804" w14:textId="68007290" w:rsidR="00CC4465" w:rsidRDefault="0047373C" w:rsidP="0047373C">
      <w:bookmarkStart w:id="0" w:name="OLE_LINK8"/>
      <w:bookmarkStart w:id="1" w:name="OLE_LINK9"/>
      <w:bookmarkStart w:id="2" w:name="OLE_LINK10"/>
      <w:bookmarkStart w:id="3" w:name="OLE_LINK11"/>
      <w:bookmarkStart w:id="4" w:name="OLE_LINK12"/>
      <w:bookmarkStart w:id="5" w:name="OLE_LINK13"/>
      <w:bookmarkStart w:id="6" w:name="OLE_LINK14"/>
      <w:bookmarkStart w:id="7" w:name="OLE_LINK15"/>
      <w:bookmarkStart w:id="8" w:name="OLE_LINK16"/>
      <w:bookmarkStart w:id="9" w:name="OLE_LINK17"/>
      <w:bookmarkStart w:id="10" w:name="OLE_LINK18"/>
      <w:bookmarkStart w:id="11" w:name="OLE_LINK19"/>
      <w:bookmarkStart w:id="12" w:name="OLE_LINK2"/>
      <w:bookmarkStart w:id="13" w:name="OLE_LINK3"/>
      <w:bookmarkStart w:id="14" w:name="OLE_LINK4"/>
      <w:r w:rsidRPr="0047373C">
        <w:t>[[</w:t>
      </w:r>
      <w:r w:rsidR="003A2BC8">
        <w:t>Ch06 – Application design and implementation</w:t>
      </w:r>
      <w:r w:rsidRPr="0047373C">
        <w:t>]]</w:t>
      </w:r>
    </w:p>
    <w:p w14:paraId="6683F4E7" w14:textId="77777777" w:rsidR="00DF0EE7" w:rsidRDefault="00DF0EE7" w:rsidP="0047373C"/>
    <w:p w14:paraId="03951DD2" w14:textId="20715F0E" w:rsidR="00685A3F" w:rsidRDefault="00CC4465" w:rsidP="00E820E5">
      <w:pPr>
        <w:pStyle w:val="Heading1"/>
      </w:pPr>
      <w:r>
        <w:t xml:space="preserve">== </w:t>
      </w:r>
      <w:r w:rsidR="003A2BC8">
        <w:t>Application design and implementation</w:t>
      </w:r>
    </w:p>
    <w:p w14:paraId="72833EFC" w14:textId="77777777" w:rsidR="00CC4465" w:rsidRPr="00CC4465" w:rsidRDefault="00CC4465" w:rsidP="0042027D">
      <w:pPr>
        <w:rPr>
          <w:b/>
          <w:bCs/>
        </w:rPr>
      </w:pPr>
    </w:p>
    <w:p w14:paraId="71818D89" w14:textId="77777777" w:rsidR="00CB1D6F" w:rsidRDefault="00CB1D6F" w:rsidP="00CB1D6F"/>
    <w:p w14:paraId="0D0CF022" w14:textId="6CDF528F" w:rsidR="003A2BC8" w:rsidRDefault="003A2BC8" w:rsidP="003A2BC8">
      <w:r>
        <w:t>Like all databases, CockroachDB responds to requests from application code.  How an application requests and uses data has a huge bearing on application performance and scalability.  In this chapter, we</w:t>
      </w:r>
      <w:r w:rsidR="00A02335">
        <w:t>'</w:t>
      </w:r>
      <w:r>
        <w:t>ll review how an application should work with CockroachDB – including best practices for coding CockroachDB requests and transactional models</w:t>
      </w:r>
      <w:r w:rsidR="006E733E">
        <w:t>.</w:t>
      </w:r>
    </w:p>
    <w:p w14:paraId="4C9013F0" w14:textId="4E59BE8B" w:rsidR="006A73E8" w:rsidRDefault="006A73E8" w:rsidP="003A2BC8"/>
    <w:p w14:paraId="63EFCAF6" w14:textId="62EAD29C" w:rsidR="006A73E8" w:rsidRDefault="006A73E8" w:rsidP="003A2BC8">
      <w:r>
        <w:t>Because CockroachDB is Post</w:t>
      </w:r>
      <w:r w:rsidR="003B17A4">
        <w:t>g</w:t>
      </w:r>
      <w:r>
        <w:t>reSQL protocol-compatible</w:t>
      </w:r>
      <w:r w:rsidR="00BE2B87">
        <w:t xml:space="preserve">, any language that supports </w:t>
      </w:r>
      <w:proofErr w:type="spellStart"/>
      <w:r w:rsidR="00BE2B87">
        <w:t>PostgresSQL</w:t>
      </w:r>
      <w:proofErr w:type="spellEnd"/>
      <w:r w:rsidR="00BE2B87">
        <w:t xml:space="preserve"> can be used with CockroachDB.  And in general, the pro</w:t>
      </w:r>
      <w:r w:rsidR="00B80F77">
        <w:t>g</w:t>
      </w:r>
      <w:r w:rsidR="00BE2B87">
        <w:t xml:space="preserve">ramming idioms and best practices of </w:t>
      </w:r>
      <w:r w:rsidR="0087077C">
        <w:t xml:space="preserve">PostgreSQL apply to CockroachDB.  However, </w:t>
      </w:r>
      <w:r w:rsidR="00B80F77">
        <w:t>because CockroachDB behaves differently at a server level tha</w:t>
      </w:r>
      <w:r w:rsidR="00A22074">
        <w:t>n</w:t>
      </w:r>
      <w:r w:rsidR="00B80F77">
        <w:t xml:space="preserve"> </w:t>
      </w:r>
      <w:proofErr w:type="gramStart"/>
      <w:r w:rsidR="00B80F77">
        <w:t>PostgreSQL,  there</w:t>
      </w:r>
      <w:proofErr w:type="gramEnd"/>
      <w:r w:rsidR="00B80F77">
        <w:t xml:space="preserve"> are some differences </w:t>
      </w:r>
      <w:r w:rsidR="00C341DD">
        <w:t>in</w:t>
      </w:r>
      <w:r w:rsidR="00B80F77">
        <w:t xml:space="preserve"> programming styles between CockroachDB and PostgreSQL. </w:t>
      </w:r>
      <w:r w:rsidR="0087077C">
        <w:t xml:space="preserve"> </w:t>
      </w:r>
    </w:p>
    <w:p w14:paraId="4BF9FCCC" w14:textId="506402F6" w:rsidR="00C341DD" w:rsidRDefault="00C341DD" w:rsidP="003A2BC8"/>
    <w:p w14:paraId="490D6A54" w14:textId="1909C1AD" w:rsidR="00C341DD" w:rsidRDefault="00C341DD" w:rsidP="003A2BC8">
      <w:r>
        <w:t>Although you can work with CockroachDB using pretty much any programming language in common use, in this chapter</w:t>
      </w:r>
      <w:r w:rsidR="004626AB">
        <w:t>,</w:t>
      </w:r>
      <w:r>
        <w:t xml:space="preserve"> we</w:t>
      </w:r>
      <w:r w:rsidR="00A02335">
        <w:t>'</w:t>
      </w:r>
      <w:r>
        <w:t xml:space="preserve">ll </w:t>
      </w:r>
      <w:r w:rsidR="00A21A01">
        <w:t>con</w:t>
      </w:r>
      <w:r w:rsidR="002F092A">
        <w:t>s</w:t>
      </w:r>
      <w:r w:rsidR="00A21A01">
        <w:t xml:space="preserve">train our discussion to these four languages:  Go, Java, Python and JavaScript. </w:t>
      </w:r>
    </w:p>
    <w:p w14:paraId="401F64FE" w14:textId="0F724622" w:rsidR="00667789" w:rsidRDefault="00667789" w:rsidP="003A2BC8"/>
    <w:p w14:paraId="2DF9425F" w14:textId="48E57546" w:rsidR="00667789" w:rsidRDefault="00667789" w:rsidP="003A2BC8">
      <w:r>
        <w:t xml:space="preserve">In Chapter </w:t>
      </w:r>
      <w:r w:rsidR="00194714">
        <w:t>3</w:t>
      </w:r>
      <w:r>
        <w:t>, we showed how to i</w:t>
      </w:r>
      <w:r w:rsidR="00131909">
        <w:t>ns</w:t>
      </w:r>
      <w:r>
        <w:t xml:space="preserve">tall language drivers for each of these languages.  Please refer back to Chapter </w:t>
      </w:r>
      <w:r w:rsidR="00194714">
        <w:t>3</w:t>
      </w:r>
      <w:r>
        <w:t xml:space="preserve"> for instructions on driver installation, or </w:t>
      </w:r>
      <w:r w:rsidR="00E5448D">
        <w:t>refer</w:t>
      </w:r>
      <w:r>
        <w:t xml:space="preserve"> to the CockroachDB documentation</w:t>
      </w:r>
      <w:r w:rsidR="00FA752D">
        <w:t xml:space="preserve"> </w:t>
      </w:r>
      <w:proofErr w:type="gramStart"/>
      <w:r w:rsidR="009F3DFF">
        <w:t>footnote:[</w:t>
      </w:r>
      <w:proofErr w:type="gramEnd"/>
      <w:r w:rsidR="009F3DFF" w:rsidRPr="009F3DFF">
        <w:t xml:space="preserve"> https://www.cockroachlabs.com/docs/stable/hello-world-example-apps</w:t>
      </w:r>
      <w:r w:rsidR="009F3DFF">
        <w:t>]</w:t>
      </w:r>
      <w:r>
        <w:t xml:space="preserve"> </w:t>
      </w:r>
      <w:r w:rsidR="00E5448D">
        <w:t>for more detailed guidelines, including guidance on how to in</w:t>
      </w:r>
      <w:r w:rsidR="00FA752D">
        <w:t>s</w:t>
      </w:r>
      <w:r w:rsidR="00E5448D">
        <w:t xml:space="preserve">tall drivers for other languages or for </w:t>
      </w:r>
      <w:r w:rsidR="009230A8">
        <w:t xml:space="preserve">alternative drivers. </w:t>
      </w:r>
    </w:p>
    <w:p w14:paraId="7D45E87F" w14:textId="56C282A1" w:rsidR="003A2BC8" w:rsidRDefault="003A2BC8" w:rsidP="003A2BC8"/>
    <w:p w14:paraId="43CDB152" w14:textId="148F9E82" w:rsidR="003A2BC8" w:rsidRDefault="003A2BC8" w:rsidP="003A2BC8">
      <w:pPr>
        <w:pStyle w:val="Heading3"/>
      </w:pPr>
      <w:r>
        <w:t xml:space="preserve">=== </w:t>
      </w:r>
      <w:r w:rsidR="00EF026C">
        <w:t>Performing CRUD operations</w:t>
      </w:r>
    </w:p>
    <w:p w14:paraId="24AC9087" w14:textId="0B316449" w:rsidR="00981897" w:rsidRDefault="00981897" w:rsidP="00981897">
      <w:pPr>
        <w:rPr>
          <w:lang w:eastAsia="en-US"/>
        </w:rPr>
      </w:pPr>
    </w:p>
    <w:p w14:paraId="00E104D0" w14:textId="33F0B402" w:rsidR="00981897" w:rsidRDefault="00981897" w:rsidP="00981897">
      <w:pPr>
        <w:rPr>
          <w:lang w:eastAsia="en-US"/>
        </w:rPr>
      </w:pPr>
      <w:r>
        <w:rPr>
          <w:lang w:eastAsia="en-US"/>
        </w:rPr>
        <w:t>We</w:t>
      </w:r>
      <w:r w:rsidR="00EF026C">
        <w:rPr>
          <w:lang w:eastAsia="en-US"/>
        </w:rPr>
        <w:t xml:space="preserve"> provided basic </w:t>
      </w:r>
      <w:r w:rsidR="00A02335">
        <w:rPr>
          <w:lang w:eastAsia="en-US"/>
        </w:rPr>
        <w:t>"</w:t>
      </w:r>
      <w:r w:rsidR="00EF026C">
        <w:rPr>
          <w:lang w:eastAsia="en-US"/>
        </w:rPr>
        <w:t>Hello world</w:t>
      </w:r>
      <w:r w:rsidR="00A02335">
        <w:rPr>
          <w:lang w:eastAsia="en-US"/>
        </w:rPr>
        <w:t>"</w:t>
      </w:r>
      <w:r w:rsidR="00EF026C">
        <w:rPr>
          <w:lang w:eastAsia="en-US"/>
        </w:rPr>
        <w:t xml:space="preserve"> examples for each language back in Chapter</w:t>
      </w:r>
      <w:r w:rsidR="00194714">
        <w:rPr>
          <w:lang w:eastAsia="en-US"/>
        </w:rPr>
        <w:t>3</w:t>
      </w:r>
      <w:r w:rsidR="00EF026C">
        <w:rPr>
          <w:lang w:eastAsia="en-US"/>
        </w:rPr>
        <w:t xml:space="preserve">2. </w:t>
      </w:r>
      <w:r w:rsidR="00A02335">
        <w:rPr>
          <w:lang w:eastAsia="en-US"/>
        </w:rPr>
        <w:t>Let'</w:t>
      </w:r>
      <w:r w:rsidR="00EF026C">
        <w:rPr>
          <w:lang w:eastAsia="en-US"/>
        </w:rPr>
        <w:t xml:space="preserve">s extend those examples to </w:t>
      </w:r>
      <w:r w:rsidR="00BA7857">
        <w:rPr>
          <w:lang w:eastAsia="en-US"/>
        </w:rPr>
        <w:t xml:space="preserve">perform some non-trivial </w:t>
      </w:r>
      <w:r w:rsidR="00A02335">
        <w:rPr>
          <w:lang w:eastAsia="en-US"/>
        </w:rPr>
        <w:t>"</w:t>
      </w:r>
      <w:r w:rsidR="00BA7857">
        <w:rPr>
          <w:lang w:eastAsia="en-US"/>
        </w:rPr>
        <w:t>CRUD</w:t>
      </w:r>
      <w:r w:rsidR="00A02335">
        <w:rPr>
          <w:lang w:eastAsia="en-US"/>
        </w:rPr>
        <w:t>"</w:t>
      </w:r>
      <w:r w:rsidR="00BA7857">
        <w:rPr>
          <w:lang w:eastAsia="en-US"/>
        </w:rPr>
        <w:t xml:space="preserve"> operations – Create, Read, Update, Delete. </w:t>
      </w:r>
    </w:p>
    <w:p w14:paraId="736C79FF" w14:textId="239132BC" w:rsidR="00BA7857" w:rsidRDefault="00BA7857" w:rsidP="00981897">
      <w:pPr>
        <w:rPr>
          <w:lang w:eastAsia="en-US"/>
        </w:rPr>
      </w:pPr>
    </w:p>
    <w:p w14:paraId="14541CF5" w14:textId="324C35A6" w:rsidR="00BA7857" w:rsidRDefault="00405327" w:rsidP="00981897">
      <w:pPr>
        <w:rPr>
          <w:lang w:eastAsia="en-US"/>
        </w:rPr>
      </w:pPr>
      <w:r>
        <w:rPr>
          <w:lang w:eastAsia="en-US"/>
        </w:rPr>
        <w:t xml:space="preserve">Programming drivers differ </w:t>
      </w:r>
      <w:r w:rsidR="008F11B1">
        <w:rPr>
          <w:lang w:eastAsia="en-US"/>
        </w:rPr>
        <w:t xml:space="preserve">in terms of </w:t>
      </w:r>
      <w:r w:rsidR="00B60F0A">
        <w:rPr>
          <w:lang w:eastAsia="en-US"/>
        </w:rPr>
        <w:t>vocabulary</w:t>
      </w:r>
      <w:r w:rsidR="008F11B1">
        <w:rPr>
          <w:lang w:eastAsia="en-US"/>
        </w:rPr>
        <w:t xml:space="preserve">, but they generally adopt a similar </w:t>
      </w:r>
      <w:r w:rsidR="00AA268E">
        <w:rPr>
          <w:lang w:eastAsia="en-US"/>
        </w:rPr>
        <w:t>gramm</w:t>
      </w:r>
      <w:r w:rsidR="00271B19">
        <w:rPr>
          <w:lang w:eastAsia="en-US"/>
        </w:rPr>
        <w:t>a</w:t>
      </w:r>
      <w:r w:rsidR="00AA268E">
        <w:rPr>
          <w:lang w:eastAsia="en-US"/>
        </w:rPr>
        <w:t>r.  The fundamental operations in a database program are:</w:t>
      </w:r>
    </w:p>
    <w:p w14:paraId="33F4346B" w14:textId="3A8BBD32" w:rsidR="00AA268E" w:rsidRDefault="00AA268E" w:rsidP="00981897">
      <w:pPr>
        <w:rPr>
          <w:lang w:eastAsia="en-US"/>
        </w:rPr>
      </w:pPr>
    </w:p>
    <w:p w14:paraId="7EFBE6FF" w14:textId="76CE3393" w:rsidR="00E153C3" w:rsidRDefault="00AA268E" w:rsidP="00981897">
      <w:pPr>
        <w:rPr>
          <w:lang w:eastAsia="en-US"/>
        </w:rPr>
      </w:pPr>
      <w:r>
        <w:rPr>
          <w:lang w:eastAsia="en-US"/>
        </w:rPr>
        <w:t xml:space="preserve">* </w:t>
      </w:r>
      <w:r w:rsidR="00E153C3">
        <w:rPr>
          <w:lang w:eastAsia="en-US"/>
        </w:rPr>
        <w:t>The driver establishes a *connection* object representing a connection to the database server.</w:t>
      </w:r>
    </w:p>
    <w:p w14:paraId="317227D5" w14:textId="36DF6192" w:rsidR="00E153C3" w:rsidRDefault="00E153C3" w:rsidP="00981897">
      <w:pPr>
        <w:rPr>
          <w:lang w:eastAsia="en-US"/>
        </w:rPr>
      </w:pPr>
      <w:r>
        <w:rPr>
          <w:lang w:eastAsia="en-US"/>
        </w:rPr>
        <w:t xml:space="preserve">* The connection object is used to create </w:t>
      </w:r>
      <w:r w:rsidR="00D47BBF">
        <w:rPr>
          <w:lang w:eastAsia="en-US"/>
        </w:rPr>
        <w:t>*</w:t>
      </w:r>
      <w:r>
        <w:rPr>
          <w:lang w:eastAsia="en-US"/>
        </w:rPr>
        <w:t>statements</w:t>
      </w:r>
      <w:r w:rsidR="00D47BBF">
        <w:rPr>
          <w:lang w:eastAsia="en-US"/>
        </w:rPr>
        <w:t>*</w:t>
      </w:r>
      <w:r>
        <w:rPr>
          <w:lang w:eastAsia="en-US"/>
        </w:rPr>
        <w:t>, that represent</w:t>
      </w:r>
      <w:r w:rsidR="00D47BBF">
        <w:rPr>
          <w:lang w:eastAsia="en-US"/>
        </w:rPr>
        <w:t xml:space="preserve"> commands that can be submitted to the databases</w:t>
      </w:r>
    </w:p>
    <w:p w14:paraId="32AEF5B5" w14:textId="391ACA63" w:rsidR="00D47BBF" w:rsidRDefault="00D47BBF" w:rsidP="00981897">
      <w:pPr>
        <w:rPr>
          <w:lang w:eastAsia="en-US"/>
        </w:rPr>
      </w:pPr>
      <w:r>
        <w:rPr>
          <w:lang w:eastAsia="en-US"/>
        </w:rPr>
        <w:t xml:space="preserve">* </w:t>
      </w:r>
      <w:r w:rsidR="001B2EBB">
        <w:rPr>
          <w:lang w:eastAsia="en-US"/>
        </w:rPr>
        <w:t xml:space="preserve">Some statements return *Result Sets* that can be used to iterate through tabular output returned by SELECT statements, DML statements that include a RETURNING clause and some other statements that return results. </w:t>
      </w:r>
    </w:p>
    <w:p w14:paraId="53D2F927" w14:textId="5FAD280E" w:rsidR="008B6300" w:rsidRDefault="008B6300" w:rsidP="00981897">
      <w:pPr>
        <w:rPr>
          <w:lang w:eastAsia="en-US"/>
        </w:rPr>
      </w:pPr>
    </w:p>
    <w:p w14:paraId="10E68797" w14:textId="7B717BB3" w:rsidR="008B6300" w:rsidRDefault="006D0E4E" w:rsidP="00981897">
      <w:pPr>
        <w:rPr>
          <w:lang w:eastAsia="en-US"/>
        </w:rPr>
      </w:pPr>
      <w:r>
        <w:rPr>
          <w:lang w:eastAsia="en-US"/>
        </w:rPr>
        <w:t>Here we see this basic pattern in Java:</w:t>
      </w:r>
    </w:p>
    <w:p w14:paraId="4BA378CA" w14:textId="595DB379" w:rsidR="006D0E4E" w:rsidRDefault="006D0E4E" w:rsidP="00981897">
      <w:pPr>
        <w:rPr>
          <w:lang w:eastAsia="en-US"/>
        </w:rPr>
      </w:pPr>
    </w:p>
    <w:p w14:paraId="7ABB1DD8" w14:textId="25FF07E5" w:rsidR="006D0E4E" w:rsidRPr="001674C8" w:rsidRDefault="006D0E4E" w:rsidP="001674C8">
      <w:pPr>
        <w:pStyle w:val="code"/>
      </w:pPr>
      <w:r w:rsidRPr="001674C8">
        <w:t xml:space="preserve">[source, </w:t>
      </w:r>
      <w:r w:rsidR="00887EC6">
        <w:t>J</w:t>
      </w:r>
      <w:r w:rsidRPr="001674C8">
        <w:t>ava</w:t>
      </w:r>
      <w:r w:rsidR="00AE4806" w:rsidRPr="001674C8">
        <w:t>]</w:t>
      </w:r>
    </w:p>
    <w:p w14:paraId="78709F36" w14:textId="682BE9BE" w:rsidR="00AE4806" w:rsidRPr="001674C8" w:rsidRDefault="00AE4806" w:rsidP="001674C8">
      <w:pPr>
        <w:pStyle w:val="code"/>
      </w:pPr>
      <w:r w:rsidRPr="001674C8">
        <w:t>----</w:t>
      </w:r>
    </w:p>
    <w:p w14:paraId="07B6AD98" w14:textId="77777777" w:rsidR="00A85EDE" w:rsidRDefault="00A85EDE" w:rsidP="00A85EDE">
      <w:pPr>
        <w:pStyle w:val="code"/>
      </w:pPr>
      <w:r>
        <w:t xml:space="preserve">package </w:t>
      </w:r>
      <w:proofErr w:type="spellStart"/>
      <w:proofErr w:type="gramStart"/>
      <w:r>
        <w:t>helloCRDB</w:t>
      </w:r>
      <w:proofErr w:type="spellEnd"/>
      <w:r>
        <w:t>;</w:t>
      </w:r>
      <w:proofErr w:type="gramEnd"/>
    </w:p>
    <w:p w14:paraId="062E612F" w14:textId="77777777" w:rsidR="00A85EDE" w:rsidRDefault="00A85EDE" w:rsidP="00A85EDE">
      <w:pPr>
        <w:pStyle w:val="code"/>
      </w:pPr>
    </w:p>
    <w:p w14:paraId="3C530E0F" w14:textId="77777777" w:rsidR="00A85EDE" w:rsidRDefault="00A85EDE" w:rsidP="00A85EDE">
      <w:pPr>
        <w:pStyle w:val="code"/>
      </w:pPr>
      <w:r>
        <w:t xml:space="preserve">import </w:t>
      </w:r>
      <w:proofErr w:type="spellStart"/>
      <w:proofErr w:type="gramStart"/>
      <w:r>
        <w:t>java.sql</w:t>
      </w:r>
      <w:proofErr w:type="spellEnd"/>
      <w:r>
        <w:t>.*</w:t>
      </w:r>
      <w:proofErr w:type="gramEnd"/>
      <w:r>
        <w:t>;</w:t>
      </w:r>
    </w:p>
    <w:p w14:paraId="594F21F3" w14:textId="77777777" w:rsidR="00A85EDE" w:rsidRDefault="00A85EDE" w:rsidP="00A85EDE">
      <w:pPr>
        <w:pStyle w:val="code"/>
      </w:pPr>
    </w:p>
    <w:p w14:paraId="4BD65293" w14:textId="77777777" w:rsidR="00A85EDE" w:rsidRDefault="00A85EDE" w:rsidP="00A85EDE">
      <w:pPr>
        <w:pStyle w:val="code"/>
      </w:pPr>
      <w:r>
        <w:t>public class example1 {</w:t>
      </w:r>
    </w:p>
    <w:p w14:paraId="782AAF6F" w14:textId="77777777" w:rsidR="00A85EDE" w:rsidRDefault="00A85EDE" w:rsidP="00A85EDE">
      <w:pPr>
        <w:pStyle w:val="code"/>
      </w:pPr>
    </w:p>
    <w:p w14:paraId="189933F5" w14:textId="77777777" w:rsidR="00A85EDE" w:rsidRDefault="00A85EDE" w:rsidP="00A85EDE">
      <w:pPr>
        <w:pStyle w:val="code"/>
      </w:pPr>
      <w:r>
        <w:t xml:space="preserve">  public static void </w:t>
      </w:r>
      <w:proofErr w:type="gramStart"/>
      <w:r>
        <w:t>main(</w:t>
      </w:r>
      <w:proofErr w:type="gramEnd"/>
      <w:r>
        <w:t xml:space="preserve">String[] </w:t>
      </w:r>
      <w:proofErr w:type="spellStart"/>
      <w:r>
        <w:t>args</w:t>
      </w:r>
      <w:proofErr w:type="spellEnd"/>
      <w:r>
        <w:t>) {</w:t>
      </w:r>
    </w:p>
    <w:p w14:paraId="486AF095" w14:textId="77777777" w:rsidR="00A85EDE" w:rsidRDefault="00A85EDE" w:rsidP="00A85EDE">
      <w:pPr>
        <w:pStyle w:val="code"/>
      </w:pPr>
    </w:p>
    <w:p w14:paraId="499C4EE8" w14:textId="77777777" w:rsidR="00A85EDE" w:rsidRDefault="00A85EDE" w:rsidP="00A85EDE">
      <w:pPr>
        <w:pStyle w:val="code"/>
      </w:pPr>
      <w:r>
        <w:t xml:space="preserve">    try {</w:t>
      </w:r>
    </w:p>
    <w:p w14:paraId="0C8BFEC3" w14:textId="77777777" w:rsidR="00A85EDE" w:rsidRDefault="00A85EDE" w:rsidP="00A85EDE">
      <w:pPr>
        <w:pStyle w:val="code"/>
      </w:pPr>
      <w:r>
        <w:t xml:space="preserve">      </w:t>
      </w:r>
      <w:proofErr w:type="spellStart"/>
      <w:r>
        <w:t>Class.forName</w:t>
      </w:r>
      <w:proofErr w:type="spellEnd"/>
      <w:r>
        <w:t>("</w:t>
      </w:r>
      <w:proofErr w:type="spellStart"/>
      <w:proofErr w:type="gramStart"/>
      <w:r>
        <w:t>org.postgresql</w:t>
      </w:r>
      <w:proofErr w:type="gramEnd"/>
      <w:r>
        <w:t>.Driver</w:t>
      </w:r>
      <w:proofErr w:type="spellEnd"/>
      <w:r>
        <w:t>");</w:t>
      </w:r>
    </w:p>
    <w:p w14:paraId="71B94891" w14:textId="77777777" w:rsidR="00A85EDE" w:rsidRDefault="00A85EDE" w:rsidP="00A85EDE">
      <w:pPr>
        <w:pStyle w:val="code"/>
      </w:pPr>
      <w:r>
        <w:t xml:space="preserve">      String </w:t>
      </w:r>
      <w:proofErr w:type="spellStart"/>
      <w:r>
        <w:t>connectionURL</w:t>
      </w:r>
      <w:proofErr w:type="spellEnd"/>
      <w:r>
        <w:t xml:space="preserve"> = "</w:t>
      </w:r>
      <w:proofErr w:type="spellStart"/>
      <w:r>
        <w:t>jdbc</w:t>
      </w:r>
      <w:proofErr w:type="spellEnd"/>
      <w:r>
        <w:t xml:space="preserve">:" + </w:t>
      </w:r>
      <w:proofErr w:type="spellStart"/>
      <w:proofErr w:type="gramStart"/>
      <w:r>
        <w:t>args</w:t>
      </w:r>
      <w:proofErr w:type="spellEnd"/>
      <w:r>
        <w:t>[</w:t>
      </w:r>
      <w:proofErr w:type="gramEnd"/>
      <w:r>
        <w:t>0];</w:t>
      </w:r>
    </w:p>
    <w:p w14:paraId="6C21D8AF" w14:textId="77777777" w:rsidR="00A85EDE" w:rsidRDefault="00A85EDE" w:rsidP="00A85EDE">
      <w:pPr>
        <w:pStyle w:val="code"/>
      </w:pPr>
      <w:r>
        <w:t xml:space="preserve">      String </w:t>
      </w:r>
      <w:proofErr w:type="spellStart"/>
      <w:r>
        <w:t>userName</w:t>
      </w:r>
      <w:proofErr w:type="spellEnd"/>
      <w:r>
        <w:t xml:space="preserve"> = </w:t>
      </w:r>
      <w:proofErr w:type="spellStart"/>
      <w:proofErr w:type="gramStart"/>
      <w:r>
        <w:t>args</w:t>
      </w:r>
      <w:proofErr w:type="spellEnd"/>
      <w:r>
        <w:t>[</w:t>
      </w:r>
      <w:proofErr w:type="gramEnd"/>
      <w:r>
        <w:t>1];</w:t>
      </w:r>
    </w:p>
    <w:p w14:paraId="6982B512" w14:textId="77777777" w:rsidR="00A85EDE" w:rsidRDefault="00A85EDE" w:rsidP="00A85EDE">
      <w:pPr>
        <w:pStyle w:val="code"/>
      </w:pPr>
      <w:r>
        <w:t xml:space="preserve">      String </w:t>
      </w:r>
      <w:proofErr w:type="spellStart"/>
      <w:r>
        <w:t>passWord</w:t>
      </w:r>
      <w:proofErr w:type="spellEnd"/>
      <w:r>
        <w:t xml:space="preserve"> = </w:t>
      </w:r>
      <w:proofErr w:type="spellStart"/>
      <w:proofErr w:type="gramStart"/>
      <w:r>
        <w:t>args</w:t>
      </w:r>
      <w:proofErr w:type="spellEnd"/>
      <w:r>
        <w:t>[</w:t>
      </w:r>
      <w:proofErr w:type="gramEnd"/>
      <w:r>
        <w:t>2];</w:t>
      </w:r>
    </w:p>
    <w:p w14:paraId="56696B59" w14:textId="77777777" w:rsidR="00A85EDE" w:rsidRDefault="00A85EDE" w:rsidP="00A85EDE">
      <w:pPr>
        <w:pStyle w:val="code"/>
      </w:pPr>
    </w:p>
    <w:p w14:paraId="5EF927F9" w14:textId="77777777" w:rsidR="00916043" w:rsidRDefault="00A85EDE" w:rsidP="00A85EDE">
      <w:pPr>
        <w:pStyle w:val="code"/>
      </w:pPr>
      <w:r>
        <w:t xml:space="preserve">      Connection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2548202F" w14:textId="22EFA77D" w:rsidR="00A85EDE" w:rsidRDefault="00A85EDE" w:rsidP="00916043">
      <w:pPr>
        <w:pStyle w:val="code"/>
        <w:ind w:left="3600" w:firstLine="720"/>
      </w:pPr>
      <w:proofErr w:type="spellStart"/>
      <w:r>
        <w:t>userName</w:t>
      </w:r>
      <w:proofErr w:type="spellEnd"/>
      <w:r>
        <w:t xml:space="preserve">, </w:t>
      </w:r>
      <w:proofErr w:type="spellStart"/>
      <w:r>
        <w:t>passWord</w:t>
      </w:r>
      <w:proofErr w:type="spellEnd"/>
      <w:proofErr w:type="gramStart"/>
      <w:r>
        <w:t>);</w:t>
      </w:r>
      <w:proofErr w:type="gramEnd"/>
    </w:p>
    <w:p w14:paraId="5B075F4C" w14:textId="77777777" w:rsidR="00A85EDE" w:rsidRDefault="00A85EDE" w:rsidP="00A85EDE">
      <w:pPr>
        <w:pStyle w:val="code"/>
      </w:pPr>
      <w:r>
        <w:t xml:space="preserve">      Statement </w:t>
      </w:r>
      <w:proofErr w:type="spellStart"/>
      <w:r>
        <w:t>stmt</w:t>
      </w:r>
      <w:proofErr w:type="spellEnd"/>
      <w:r>
        <w:t xml:space="preserve"> = </w:t>
      </w:r>
      <w:proofErr w:type="spellStart"/>
      <w:proofErr w:type="gramStart"/>
      <w:r>
        <w:t>connection.createStatement</w:t>
      </w:r>
      <w:proofErr w:type="spellEnd"/>
      <w:proofErr w:type="gramEnd"/>
      <w:r>
        <w:t>();</w:t>
      </w:r>
    </w:p>
    <w:p w14:paraId="44DFD79A" w14:textId="77777777" w:rsidR="00A85EDE" w:rsidRDefault="00A85EDE" w:rsidP="00A85EDE">
      <w:pPr>
        <w:pStyle w:val="code"/>
      </w:pPr>
      <w:r>
        <w:t xml:space="preserve">      </w:t>
      </w:r>
      <w:proofErr w:type="spellStart"/>
      <w:proofErr w:type="gramStart"/>
      <w:r>
        <w:t>stmt.execute</w:t>
      </w:r>
      <w:proofErr w:type="spellEnd"/>
      <w:proofErr w:type="gramEnd"/>
      <w:r>
        <w:t>("DROP TABLE IF EXISTS names");</w:t>
      </w:r>
    </w:p>
    <w:p w14:paraId="5A5F057C" w14:textId="77777777" w:rsidR="00A85EDE" w:rsidRDefault="00A85EDE" w:rsidP="00A85EDE">
      <w:pPr>
        <w:pStyle w:val="code"/>
      </w:pPr>
      <w:r>
        <w:t xml:space="preserve">      </w:t>
      </w:r>
      <w:proofErr w:type="spellStart"/>
      <w:proofErr w:type="gramStart"/>
      <w:r>
        <w:t>stmt.execute</w:t>
      </w:r>
      <w:proofErr w:type="spellEnd"/>
      <w:proofErr w:type="gramEnd"/>
      <w:r>
        <w:t>("CREATE TABLE names (name String NOT NULL)");</w:t>
      </w:r>
    </w:p>
    <w:p w14:paraId="0A625E63" w14:textId="77777777" w:rsidR="00A85EDE" w:rsidRDefault="00A85EDE" w:rsidP="00A85EDE">
      <w:pPr>
        <w:pStyle w:val="code"/>
      </w:pPr>
      <w:r>
        <w:t xml:space="preserve">      </w:t>
      </w:r>
      <w:proofErr w:type="spellStart"/>
      <w:proofErr w:type="gramStart"/>
      <w:r>
        <w:t>stmt.execute</w:t>
      </w:r>
      <w:proofErr w:type="spellEnd"/>
      <w:proofErr w:type="gramEnd"/>
      <w:r>
        <w:t>("INSERT INTO names (name) VALUES('Ben'),('Jesse'),('Guy')");</w:t>
      </w:r>
    </w:p>
    <w:p w14:paraId="7ACBA47F" w14:textId="77777777" w:rsidR="00A85EDE" w:rsidRDefault="00A85EDE" w:rsidP="00A85EDE">
      <w:pPr>
        <w:pStyle w:val="code"/>
      </w:pPr>
    </w:p>
    <w:p w14:paraId="7172A69A" w14:textId="77777777" w:rsidR="00A85EDE" w:rsidRDefault="00A85EDE" w:rsidP="00A85EDE">
      <w:pPr>
        <w:pStyle w:val="code"/>
      </w:pPr>
      <w:r>
        <w:t xml:space="preserve">      </w:t>
      </w:r>
      <w:proofErr w:type="spellStart"/>
      <w:r>
        <w:t>ResultSet</w:t>
      </w:r>
      <w:proofErr w:type="spellEnd"/>
      <w:r>
        <w:t xml:space="preserve"> results = </w:t>
      </w:r>
      <w:proofErr w:type="spellStart"/>
      <w:proofErr w:type="gramStart"/>
      <w:r>
        <w:t>stmt.executeQuery</w:t>
      </w:r>
      <w:proofErr w:type="spellEnd"/>
      <w:proofErr w:type="gramEnd"/>
      <w:r>
        <w:t>("SELECT name FROM names");</w:t>
      </w:r>
    </w:p>
    <w:p w14:paraId="566E558F" w14:textId="77777777" w:rsidR="00A85EDE" w:rsidRDefault="00A85EDE" w:rsidP="00A85EDE">
      <w:pPr>
        <w:pStyle w:val="code"/>
      </w:pPr>
      <w:r>
        <w:t xml:space="preserve">      while (</w:t>
      </w:r>
      <w:proofErr w:type="spellStart"/>
      <w:proofErr w:type="gramStart"/>
      <w:r>
        <w:t>results.next</w:t>
      </w:r>
      <w:proofErr w:type="spellEnd"/>
      <w:proofErr w:type="gramEnd"/>
      <w:r>
        <w:t>()) {</w:t>
      </w:r>
    </w:p>
    <w:p w14:paraId="61D53347" w14:textId="77777777" w:rsidR="00A85EDE" w:rsidRDefault="00A85EDE" w:rsidP="00A85EDE">
      <w:pPr>
        <w:pStyle w:val="code"/>
      </w:pPr>
      <w:r>
        <w:t xml:space="preserve">        </w:t>
      </w:r>
      <w:proofErr w:type="spellStart"/>
      <w:r>
        <w:t>System.out.println</w:t>
      </w:r>
      <w:proofErr w:type="spellEnd"/>
      <w:r>
        <w:t>(</w:t>
      </w:r>
      <w:proofErr w:type="spellStart"/>
      <w:proofErr w:type="gramStart"/>
      <w:r>
        <w:t>results.getString</w:t>
      </w:r>
      <w:proofErr w:type="spellEnd"/>
      <w:proofErr w:type="gramEnd"/>
      <w:r>
        <w:t>(1));</w:t>
      </w:r>
    </w:p>
    <w:p w14:paraId="4B1D0CF3" w14:textId="77777777" w:rsidR="00A85EDE" w:rsidRDefault="00A85EDE" w:rsidP="00A85EDE">
      <w:pPr>
        <w:pStyle w:val="code"/>
      </w:pPr>
      <w:r>
        <w:t xml:space="preserve">        </w:t>
      </w:r>
      <w:proofErr w:type="spellStart"/>
      <w:r>
        <w:t>System.out.println</w:t>
      </w:r>
      <w:proofErr w:type="spellEnd"/>
      <w:r>
        <w:t>(</w:t>
      </w:r>
      <w:proofErr w:type="spellStart"/>
      <w:proofErr w:type="gramStart"/>
      <w:r>
        <w:t>results.getString</w:t>
      </w:r>
      <w:proofErr w:type="spellEnd"/>
      <w:proofErr w:type="gramEnd"/>
      <w:r>
        <w:t>("NAME"));</w:t>
      </w:r>
    </w:p>
    <w:p w14:paraId="34869E2B" w14:textId="77777777" w:rsidR="00A85EDE" w:rsidRDefault="00A85EDE" w:rsidP="00A85EDE">
      <w:pPr>
        <w:pStyle w:val="code"/>
      </w:pPr>
    </w:p>
    <w:p w14:paraId="2B6EB3EF" w14:textId="77777777" w:rsidR="00A85EDE" w:rsidRDefault="00A85EDE" w:rsidP="00A85EDE">
      <w:pPr>
        <w:pStyle w:val="code"/>
      </w:pPr>
      <w:r>
        <w:t xml:space="preserve">      }</w:t>
      </w:r>
    </w:p>
    <w:p w14:paraId="50F9A945" w14:textId="77777777" w:rsidR="00A85EDE" w:rsidRDefault="00A85EDE" w:rsidP="00A85EDE">
      <w:pPr>
        <w:pStyle w:val="code"/>
      </w:pPr>
      <w:r>
        <w:t xml:space="preserve">      </w:t>
      </w:r>
      <w:proofErr w:type="spellStart"/>
      <w:proofErr w:type="gramStart"/>
      <w:r>
        <w:t>results.close</w:t>
      </w:r>
      <w:proofErr w:type="spellEnd"/>
      <w:proofErr w:type="gramEnd"/>
      <w:r>
        <w:t>();</w:t>
      </w:r>
    </w:p>
    <w:p w14:paraId="14DFA6EB" w14:textId="77777777" w:rsidR="00A85EDE" w:rsidRDefault="00A85EDE" w:rsidP="00A85EDE">
      <w:pPr>
        <w:pStyle w:val="code"/>
      </w:pPr>
      <w:r>
        <w:t xml:space="preserve">      </w:t>
      </w:r>
      <w:proofErr w:type="spellStart"/>
      <w:proofErr w:type="gramStart"/>
      <w:r>
        <w:t>stmt.close</w:t>
      </w:r>
      <w:proofErr w:type="spellEnd"/>
      <w:proofErr w:type="gramEnd"/>
      <w:r>
        <w:t>();</w:t>
      </w:r>
    </w:p>
    <w:p w14:paraId="63133998" w14:textId="77777777" w:rsidR="00A85EDE" w:rsidRDefault="00A85EDE" w:rsidP="00A85EDE">
      <w:pPr>
        <w:pStyle w:val="code"/>
      </w:pPr>
      <w:r>
        <w:t xml:space="preserve">      </w:t>
      </w:r>
      <w:proofErr w:type="spellStart"/>
      <w:proofErr w:type="gramStart"/>
      <w:r>
        <w:t>connection.close</w:t>
      </w:r>
      <w:proofErr w:type="spellEnd"/>
      <w:proofErr w:type="gramEnd"/>
      <w:r>
        <w:t>();</w:t>
      </w:r>
    </w:p>
    <w:p w14:paraId="73956D35" w14:textId="77777777" w:rsidR="00A85EDE" w:rsidRDefault="00A85EDE" w:rsidP="00A85EDE">
      <w:pPr>
        <w:pStyle w:val="code"/>
      </w:pPr>
    </w:p>
    <w:p w14:paraId="468B8729" w14:textId="77777777" w:rsidR="00A85EDE" w:rsidRDefault="00A85EDE" w:rsidP="00A85EDE">
      <w:pPr>
        <w:pStyle w:val="code"/>
      </w:pPr>
      <w:r>
        <w:t xml:space="preserve">    } catch (Exception e) {</w:t>
      </w:r>
    </w:p>
    <w:p w14:paraId="71CD01F0" w14:textId="77777777" w:rsidR="00A85EDE" w:rsidRDefault="00A85EDE" w:rsidP="00A85EDE">
      <w:pPr>
        <w:pStyle w:val="code"/>
      </w:pPr>
      <w:r>
        <w:t xml:space="preserve">      </w:t>
      </w:r>
      <w:proofErr w:type="spellStart"/>
      <w:proofErr w:type="gramStart"/>
      <w:r>
        <w:t>e.printStackTrace</w:t>
      </w:r>
      <w:proofErr w:type="spellEnd"/>
      <w:proofErr w:type="gramEnd"/>
      <w:r>
        <w:t>();</w:t>
      </w:r>
    </w:p>
    <w:p w14:paraId="60D0506B" w14:textId="77777777" w:rsidR="00A85EDE" w:rsidRDefault="00A85EDE" w:rsidP="00A85EDE">
      <w:pPr>
        <w:pStyle w:val="code"/>
      </w:pPr>
      <w:r>
        <w:t xml:space="preserve">      </w:t>
      </w:r>
      <w:proofErr w:type="spellStart"/>
      <w:r>
        <w:t>System.exit</w:t>
      </w:r>
      <w:proofErr w:type="spellEnd"/>
      <w:r>
        <w:t>(0</w:t>
      </w:r>
      <w:proofErr w:type="gramStart"/>
      <w:r>
        <w:t>);</w:t>
      </w:r>
      <w:proofErr w:type="gramEnd"/>
    </w:p>
    <w:p w14:paraId="32A9F901" w14:textId="77777777" w:rsidR="00A85EDE" w:rsidRDefault="00A85EDE" w:rsidP="00A85EDE">
      <w:pPr>
        <w:pStyle w:val="code"/>
      </w:pPr>
      <w:r>
        <w:t xml:space="preserve">    }</w:t>
      </w:r>
    </w:p>
    <w:p w14:paraId="3DC276ED" w14:textId="77777777" w:rsidR="00A85EDE" w:rsidRDefault="00A85EDE" w:rsidP="00A85EDE">
      <w:pPr>
        <w:pStyle w:val="code"/>
      </w:pPr>
    </w:p>
    <w:p w14:paraId="68593A96" w14:textId="77777777" w:rsidR="00A85EDE" w:rsidRDefault="00A85EDE" w:rsidP="00A85EDE">
      <w:pPr>
        <w:pStyle w:val="code"/>
      </w:pPr>
      <w:r>
        <w:t xml:space="preserve">  }</w:t>
      </w:r>
    </w:p>
    <w:p w14:paraId="42297A30" w14:textId="77777777" w:rsidR="00A85EDE" w:rsidRDefault="00A85EDE" w:rsidP="00A85EDE">
      <w:pPr>
        <w:pStyle w:val="code"/>
      </w:pPr>
    </w:p>
    <w:p w14:paraId="36FCA8FF" w14:textId="77777777" w:rsidR="00A85EDE" w:rsidRDefault="00A85EDE" w:rsidP="00A85EDE">
      <w:pPr>
        <w:pStyle w:val="code"/>
      </w:pPr>
      <w:r>
        <w:t>}</w:t>
      </w:r>
    </w:p>
    <w:p w14:paraId="602062E9" w14:textId="023143A4" w:rsidR="00AE4806" w:rsidRPr="001674C8" w:rsidRDefault="00AE4806" w:rsidP="00A85EDE">
      <w:pPr>
        <w:pStyle w:val="code"/>
      </w:pPr>
      <w:r w:rsidRPr="001674C8">
        <w:t>----</w:t>
      </w:r>
    </w:p>
    <w:p w14:paraId="503367EA" w14:textId="32C02B91" w:rsidR="00F77B7E" w:rsidRDefault="00F77B7E" w:rsidP="006E733E">
      <w:pPr>
        <w:rPr>
          <w:lang w:eastAsia="en-US"/>
        </w:rPr>
      </w:pPr>
    </w:p>
    <w:p w14:paraId="72359A17" w14:textId="0A993A8D" w:rsidR="002B4B18" w:rsidRDefault="002D4EF8" w:rsidP="006E733E">
      <w:pPr>
        <w:rPr>
          <w:lang w:eastAsia="en-US"/>
        </w:rPr>
      </w:pPr>
      <w:r>
        <w:rPr>
          <w:lang w:eastAsia="en-US"/>
        </w:rPr>
        <w:t>We create a single *Connection* object and a single *Statement* object, then the statement those to execute multiple SQL commands.  When we exec</w:t>
      </w:r>
      <w:r w:rsidR="00916043">
        <w:rPr>
          <w:lang w:eastAsia="en-US"/>
        </w:rPr>
        <w:t>u</w:t>
      </w:r>
      <w:r>
        <w:rPr>
          <w:lang w:eastAsia="en-US"/>
        </w:rPr>
        <w:t>te a query, we create a *</w:t>
      </w:r>
      <w:proofErr w:type="spellStart"/>
      <w:r>
        <w:rPr>
          <w:lang w:eastAsia="en-US"/>
        </w:rPr>
        <w:t>ResultSet</w:t>
      </w:r>
      <w:proofErr w:type="spellEnd"/>
      <w:r>
        <w:rPr>
          <w:lang w:eastAsia="en-US"/>
        </w:rPr>
        <w:t xml:space="preserve">* object that we can use to </w:t>
      </w:r>
      <w:r w:rsidR="002B4B18">
        <w:rPr>
          <w:lang w:eastAsia="en-US"/>
        </w:rPr>
        <w:t>iterate through results.  Finally</w:t>
      </w:r>
      <w:r w:rsidR="00916043">
        <w:rPr>
          <w:lang w:eastAsia="en-US"/>
        </w:rPr>
        <w:t>,</w:t>
      </w:r>
      <w:r w:rsidR="002B4B18">
        <w:rPr>
          <w:lang w:eastAsia="en-US"/>
        </w:rPr>
        <w:t xml:space="preserve"> we close all these objects.  </w:t>
      </w:r>
    </w:p>
    <w:p w14:paraId="0196C454" w14:textId="77777777" w:rsidR="002B4B18" w:rsidRDefault="002B4B18" w:rsidP="006E733E">
      <w:pPr>
        <w:rPr>
          <w:lang w:eastAsia="en-US"/>
        </w:rPr>
      </w:pPr>
    </w:p>
    <w:p w14:paraId="29450FF8" w14:textId="69DB2DC0" w:rsidR="002B4B18" w:rsidRDefault="002B4B18" w:rsidP="006E733E">
      <w:pPr>
        <w:rPr>
          <w:lang w:eastAsia="en-US"/>
        </w:rPr>
      </w:pPr>
      <w:r>
        <w:rPr>
          <w:lang w:eastAsia="en-US"/>
        </w:rPr>
        <w:t xml:space="preserve">Note that we can retrieve column values from the </w:t>
      </w:r>
      <w:proofErr w:type="spellStart"/>
      <w:r>
        <w:rPr>
          <w:lang w:eastAsia="en-US"/>
        </w:rPr>
        <w:t>ResultSet</w:t>
      </w:r>
      <w:proofErr w:type="spellEnd"/>
      <w:r>
        <w:rPr>
          <w:lang w:eastAsia="en-US"/>
        </w:rPr>
        <w:t xml:space="preserve"> object by position or by name – both styles are illustrated in the above example. </w:t>
      </w:r>
    </w:p>
    <w:p w14:paraId="187703E8" w14:textId="28DD9700" w:rsidR="002F0B48" w:rsidRDefault="002F0B48" w:rsidP="006E733E">
      <w:pPr>
        <w:rPr>
          <w:lang w:eastAsia="en-US"/>
        </w:rPr>
      </w:pPr>
    </w:p>
    <w:p w14:paraId="57F6ABEC" w14:textId="71DEC47A" w:rsidR="002F0B48" w:rsidRDefault="002F0B48" w:rsidP="006E733E">
      <w:pPr>
        <w:rPr>
          <w:lang w:eastAsia="en-US"/>
        </w:rPr>
      </w:pPr>
      <w:r>
        <w:rPr>
          <w:lang w:eastAsia="en-US"/>
        </w:rPr>
        <w:t xml:space="preserve">Below we see similar </w:t>
      </w:r>
      <w:r w:rsidR="00135FDD">
        <w:rPr>
          <w:lang w:eastAsia="en-US"/>
        </w:rPr>
        <w:t xml:space="preserve">logic for </w:t>
      </w:r>
      <w:r w:rsidR="005461E9">
        <w:rPr>
          <w:lang w:eastAsia="en-US"/>
        </w:rPr>
        <w:t>P</w:t>
      </w:r>
      <w:r w:rsidR="00135FDD">
        <w:rPr>
          <w:lang w:eastAsia="en-US"/>
        </w:rPr>
        <w:t xml:space="preserve">ython.  </w:t>
      </w:r>
      <w:r w:rsidR="00A5238F">
        <w:rPr>
          <w:lang w:eastAsia="en-US"/>
        </w:rPr>
        <w:t xml:space="preserve"> </w:t>
      </w:r>
      <w:r w:rsidR="000F6C7D">
        <w:rPr>
          <w:lang w:eastAsia="en-US"/>
        </w:rPr>
        <w:t xml:space="preserve"> The </w:t>
      </w:r>
      <w:r w:rsidR="0023540F">
        <w:rPr>
          <w:lang w:eastAsia="en-US"/>
        </w:rPr>
        <w:t>*</w:t>
      </w:r>
      <w:proofErr w:type="gramStart"/>
      <w:r w:rsidR="000F6C7D">
        <w:rPr>
          <w:lang w:eastAsia="en-US"/>
        </w:rPr>
        <w:t>cursor(</w:t>
      </w:r>
      <w:proofErr w:type="gramEnd"/>
      <w:r w:rsidR="000F6C7D">
        <w:rPr>
          <w:lang w:eastAsia="en-US"/>
        </w:rPr>
        <w:t>)</w:t>
      </w:r>
      <w:r w:rsidR="0023540F">
        <w:rPr>
          <w:lang w:eastAsia="en-US"/>
        </w:rPr>
        <w:t>*</w:t>
      </w:r>
      <w:r w:rsidR="000F6C7D">
        <w:rPr>
          <w:lang w:eastAsia="en-US"/>
        </w:rPr>
        <w:t xml:space="preserve"> method of the connection object creates a cursor object that can be used to execute a statement or navigate through a result set. </w:t>
      </w:r>
    </w:p>
    <w:p w14:paraId="7A2B423F" w14:textId="77777777" w:rsidR="002B4B18" w:rsidRDefault="002B4B18" w:rsidP="006E733E">
      <w:pPr>
        <w:rPr>
          <w:lang w:eastAsia="en-US"/>
        </w:rPr>
      </w:pPr>
    </w:p>
    <w:p w14:paraId="11541BEA" w14:textId="67DB0AA6" w:rsidR="002D4EF8" w:rsidRPr="0038297A" w:rsidRDefault="005C7FE8" w:rsidP="0038297A">
      <w:pPr>
        <w:pStyle w:val="code"/>
      </w:pPr>
      <w:r w:rsidRPr="0038297A">
        <w:t xml:space="preserve">[source, </w:t>
      </w:r>
      <w:r w:rsidR="0023540F" w:rsidRPr="0038297A">
        <w:t>P</w:t>
      </w:r>
      <w:r w:rsidRPr="0038297A">
        <w:t>ython]</w:t>
      </w:r>
    </w:p>
    <w:p w14:paraId="6FBB2FDD" w14:textId="369DE9EF" w:rsidR="005C7FE8" w:rsidRPr="0038297A" w:rsidRDefault="005C7FE8" w:rsidP="0038297A">
      <w:pPr>
        <w:pStyle w:val="code"/>
      </w:pPr>
      <w:r w:rsidRPr="0038297A">
        <w:t>----</w:t>
      </w:r>
    </w:p>
    <w:p w14:paraId="3C1FBA16" w14:textId="77777777" w:rsidR="005461E9" w:rsidRPr="0038297A" w:rsidRDefault="005461E9" w:rsidP="0038297A">
      <w:pPr>
        <w:pStyle w:val="code"/>
      </w:pPr>
    </w:p>
    <w:p w14:paraId="2832B8E2" w14:textId="77777777" w:rsidR="005461E9" w:rsidRPr="0038297A" w:rsidRDefault="005461E9" w:rsidP="0038297A">
      <w:pPr>
        <w:pStyle w:val="code"/>
      </w:pPr>
      <w:r w:rsidRPr="0038297A">
        <w:t>import psycopg2</w:t>
      </w:r>
    </w:p>
    <w:p w14:paraId="3CEB763E" w14:textId="77777777" w:rsidR="005461E9" w:rsidRPr="0038297A" w:rsidRDefault="005461E9" w:rsidP="0038297A">
      <w:pPr>
        <w:pStyle w:val="code"/>
      </w:pPr>
      <w:r w:rsidRPr="0038297A">
        <w:t>import sys</w:t>
      </w:r>
    </w:p>
    <w:p w14:paraId="3023EE95" w14:textId="77777777" w:rsidR="005461E9" w:rsidRPr="0038297A" w:rsidRDefault="005461E9" w:rsidP="0038297A">
      <w:pPr>
        <w:pStyle w:val="code"/>
      </w:pPr>
      <w:r w:rsidRPr="0038297A">
        <w:t xml:space="preserve"> </w:t>
      </w:r>
    </w:p>
    <w:p w14:paraId="6D849D99" w14:textId="77777777" w:rsidR="005461E9" w:rsidRPr="0038297A" w:rsidRDefault="005461E9" w:rsidP="0038297A">
      <w:pPr>
        <w:pStyle w:val="code"/>
      </w:pPr>
      <w:r w:rsidRPr="0038297A">
        <w:t xml:space="preserve">def </w:t>
      </w:r>
      <w:proofErr w:type="gramStart"/>
      <w:r w:rsidRPr="0038297A">
        <w:t>main(</w:t>
      </w:r>
      <w:proofErr w:type="gramEnd"/>
      <w:r w:rsidRPr="0038297A">
        <w:t>):</w:t>
      </w:r>
    </w:p>
    <w:p w14:paraId="139EDDC3" w14:textId="77777777" w:rsidR="005461E9" w:rsidRPr="0038297A" w:rsidRDefault="005461E9" w:rsidP="0038297A">
      <w:pPr>
        <w:pStyle w:val="code"/>
      </w:pPr>
    </w:p>
    <w:p w14:paraId="50AE39F6" w14:textId="77777777" w:rsidR="005461E9" w:rsidRPr="0038297A" w:rsidRDefault="005461E9" w:rsidP="0038297A">
      <w:pPr>
        <w:pStyle w:val="code"/>
      </w:pPr>
      <w:r w:rsidRPr="0038297A">
        <w:t xml:space="preserve">  if ((</w:t>
      </w:r>
      <w:proofErr w:type="spellStart"/>
      <w:r w:rsidRPr="0038297A">
        <w:t>len</w:t>
      </w:r>
      <w:proofErr w:type="spellEnd"/>
      <w:r w:rsidRPr="0038297A">
        <w:t>(</w:t>
      </w:r>
      <w:proofErr w:type="spellStart"/>
      <w:proofErr w:type="gramStart"/>
      <w:r w:rsidRPr="0038297A">
        <w:t>sys.argv</w:t>
      </w:r>
      <w:proofErr w:type="spellEnd"/>
      <w:proofErr w:type="gramEnd"/>
      <w:r w:rsidRPr="0038297A">
        <w:t>)) !=2):</w:t>
      </w:r>
    </w:p>
    <w:p w14:paraId="46F26E14" w14:textId="77777777" w:rsidR="005461E9" w:rsidRPr="0038297A" w:rsidRDefault="005461E9" w:rsidP="0038297A">
      <w:pPr>
        <w:pStyle w:val="code"/>
      </w:pPr>
      <w:r w:rsidRPr="0038297A">
        <w:t xml:space="preserve">    </w:t>
      </w:r>
      <w:proofErr w:type="spellStart"/>
      <w:proofErr w:type="gramStart"/>
      <w:r w:rsidRPr="0038297A">
        <w:t>sys.exit</w:t>
      </w:r>
      <w:proofErr w:type="spellEnd"/>
      <w:proofErr w:type="gramEnd"/>
      <w:r w:rsidRPr="0038297A">
        <w:t>("</w:t>
      </w:r>
      <w:proofErr w:type="spellStart"/>
      <w:r w:rsidRPr="0038297A">
        <w:t>Error:No</w:t>
      </w:r>
      <w:proofErr w:type="spellEnd"/>
      <w:r w:rsidRPr="0038297A">
        <w:t xml:space="preserve"> URL provided on command line")</w:t>
      </w:r>
    </w:p>
    <w:p w14:paraId="5D75DBB1" w14:textId="77777777" w:rsidR="005461E9" w:rsidRPr="0038297A" w:rsidRDefault="005461E9" w:rsidP="0038297A">
      <w:pPr>
        <w:pStyle w:val="code"/>
      </w:pPr>
      <w:r w:rsidRPr="0038297A">
        <w:t xml:space="preserve">  </w:t>
      </w:r>
      <w:proofErr w:type="spellStart"/>
      <w:r w:rsidRPr="0038297A">
        <w:t>uri</w:t>
      </w:r>
      <w:proofErr w:type="spellEnd"/>
      <w:r w:rsidRPr="0038297A">
        <w:t>=</w:t>
      </w:r>
      <w:proofErr w:type="spellStart"/>
      <w:proofErr w:type="gramStart"/>
      <w:r w:rsidRPr="0038297A">
        <w:t>sys.argv</w:t>
      </w:r>
      <w:proofErr w:type="spellEnd"/>
      <w:proofErr w:type="gramEnd"/>
      <w:r w:rsidRPr="0038297A">
        <w:t>[1]</w:t>
      </w:r>
    </w:p>
    <w:p w14:paraId="0D79FAC2" w14:textId="77777777" w:rsidR="005461E9" w:rsidRPr="0038297A" w:rsidRDefault="005461E9" w:rsidP="0038297A">
      <w:pPr>
        <w:pStyle w:val="code"/>
      </w:pPr>
    </w:p>
    <w:p w14:paraId="1B9595B5" w14:textId="77777777" w:rsidR="005461E9" w:rsidRPr="0038297A" w:rsidRDefault="005461E9" w:rsidP="0038297A">
      <w:pPr>
        <w:pStyle w:val="code"/>
      </w:pPr>
      <w:r w:rsidRPr="0038297A">
        <w:t xml:space="preserve">  connection = psycopg2.connect(</w:t>
      </w:r>
      <w:proofErr w:type="spellStart"/>
      <w:r w:rsidRPr="0038297A">
        <w:t>uri</w:t>
      </w:r>
      <w:proofErr w:type="spellEnd"/>
      <w:r w:rsidRPr="0038297A">
        <w:t>)</w:t>
      </w:r>
    </w:p>
    <w:p w14:paraId="549D0131" w14:textId="77777777" w:rsidR="005461E9" w:rsidRPr="0038297A" w:rsidRDefault="005461E9" w:rsidP="0038297A">
      <w:pPr>
        <w:pStyle w:val="code"/>
      </w:pPr>
      <w:r w:rsidRPr="0038297A">
        <w:t xml:space="preserve">  cursor=</w:t>
      </w:r>
      <w:proofErr w:type="spellStart"/>
      <w:proofErr w:type="gramStart"/>
      <w:r w:rsidRPr="0038297A">
        <w:t>connection.cursor</w:t>
      </w:r>
      <w:proofErr w:type="spellEnd"/>
      <w:proofErr w:type="gramEnd"/>
      <w:r w:rsidRPr="0038297A">
        <w:t>()</w:t>
      </w:r>
    </w:p>
    <w:p w14:paraId="264396BC" w14:textId="77777777" w:rsidR="005461E9" w:rsidRPr="0038297A" w:rsidRDefault="005461E9" w:rsidP="0038297A">
      <w:pPr>
        <w:pStyle w:val="code"/>
      </w:pPr>
      <w:r w:rsidRPr="0038297A">
        <w:t xml:space="preserve">  </w:t>
      </w:r>
      <w:proofErr w:type="spellStart"/>
      <w:proofErr w:type="gramStart"/>
      <w:r w:rsidRPr="0038297A">
        <w:t>cursor.execute</w:t>
      </w:r>
      <w:proofErr w:type="spellEnd"/>
      <w:proofErr w:type="gramEnd"/>
      <w:r w:rsidRPr="0038297A">
        <w:t>("DROP TABLE IF EXISTS names")</w:t>
      </w:r>
    </w:p>
    <w:p w14:paraId="09FA6D49" w14:textId="77777777" w:rsidR="005461E9" w:rsidRPr="0038297A" w:rsidRDefault="005461E9" w:rsidP="0038297A">
      <w:pPr>
        <w:pStyle w:val="code"/>
      </w:pPr>
      <w:r w:rsidRPr="0038297A">
        <w:t xml:space="preserve">  </w:t>
      </w:r>
      <w:proofErr w:type="spellStart"/>
      <w:proofErr w:type="gramStart"/>
      <w:r w:rsidRPr="0038297A">
        <w:t>cursor.execute</w:t>
      </w:r>
      <w:proofErr w:type="spellEnd"/>
      <w:proofErr w:type="gramEnd"/>
      <w:r w:rsidRPr="0038297A">
        <w:t>("CREATE TABLE names (name String NOT NULL)")</w:t>
      </w:r>
    </w:p>
    <w:p w14:paraId="673F4BD4" w14:textId="77777777" w:rsidR="005461E9" w:rsidRPr="0038297A" w:rsidRDefault="005461E9" w:rsidP="0038297A">
      <w:pPr>
        <w:pStyle w:val="code"/>
      </w:pPr>
      <w:r w:rsidRPr="0038297A">
        <w:t xml:space="preserve">  </w:t>
      </w:r>
      <w:proofErr w:type="spellStart"/>
      <w:proofErr w:type="gramStart"/>
      <w:r w:rsidRPr="0038297A">
        <w:t>cursor.execute</w:t>
      </w:r>
      <w:proofErr w:type="spellEnd"/>
      <w:proofErr w:type="gramEnd"/>
      <w:r w:rsidRPr="0038297A">
        <w:t>("INSERT INTO names (name) VALUES('Ben'),('Jesse'),('Guy')")</w:t>
      </w:r>
    </w:p>
    <w:p w14:paraId="024CFAB5" w14:textId="77777777" w:rsidR="005461E9" w:rsidRPr="0038297A" w:rsidRDefault="005461E9" w:rsidP="0038297A">
      <w:pPr>
        <w:pStyle w:val="code"/>
      </w:pPr>
      <w:r w:rsidRPr="0038297A">
        <w:t xml:space="preserve">  </w:t>
      </w:r>
      <w:proofErr w:type="spellStart"/>
      <w:proofErr w:type="gramStart"/>
      <w:r w:rsidRPr="0038297A">
        <w:t>cursor.execute</w:t>
      </w:r>
      <w:proofErr w:type="spellEnd"/>
      <w:proofErr w:type="gramEnd"/>
      <w:r w:rsidRPr="0038297A">
        <w:t>("SELECT name FROM names")</w:t>
      </w:r>
    </w:p>
    <w:p w14:paraId="5E3A9A70" w14:textId="77777777" w:rsidR="005461E9" w:rsidRPr="0038297A" w:rsidRDefault="005461E9" w:rsidP="0038297A">
      <w:pPr>
        <w:pStyle w:val="code"/>
      </w:pPr>
      <w:r w:rsidRPr="0038297A">
        <w:t xml:space="preserve">  for row in cursor:</w:t>
      </w:r>
    </w:p>
    <w:p w14:paraId="0943ACBC" w14:textId="77777777" w:rsidR="005461E9" w:rsidRPr="0038297A" w:rsidRDefault="005461E9" w:rsidP="0038297A">
      <w:pPr>
        <w:pStyle w:val="code"/>
      </w:pPr>
      <w:r w:rsidRPr="0038297A">
        <w:t xml:space="preserve">    print(</w:t>
      </w:r>
      <w:proofErr w:type="gramStart"/>
      <w:r w:rsidRPr="0038297A">
        <w:t>row[</w:t>
      </w:r>
      <w:proofErr w:type="gramEnd"/>
      <w:r w:rsidRPr="0038297A">
        <w:t>0])</w:t>
      </w:r>
    </w:p>
    <w:p w14:paraId="04465DF3" w14:textId="77777777" w:rsidR="005461E9" w:rsidRPr="0038297A" w:rsidRDefault="005461E9" w:rsidP="0038297A">
      <w:pPr>
        <w:pStyle w:val="code"/>
      </w:pPr>
      <w:r w:rsidRPr="0038297A">
        <w:t xml:space="preserve">  </w:t>
      </w:r>
      <w:proofErr w:type="spellStart"/>
      <w:proofErr w:type="gramStart"/>
      <w:r w:rsidRPr="0038297A">
        <w:t>cursor.close</w:t>
      </w:r>
      <w:proofErr w:type="spellEnd"/>
      <w:proofErr w:type="gramEnd"/>
      <w:r w:rsidRPr="0038297A">
        <w:t>()</w:t>
      </w:r>
    </w:p>
    <w:p w14:paraId="1A8EE8DB" w14:textId="77777777" w:rsidR="005461E9" w:rsidRPr="0038297A" w:rsidRDefault="005461E9" w:rsidP="0038297A">
      <w:pPr>
        <w:pStyle w:val="code"/>
      </w:pPr>
      <w:r w:rsidRPr="0038297A">
        <w:t xml:space="preserve">  </w:t>
      </w:r>
      <w:proofErr w:type="spellStart"/>
      <w:proofErr w:type="gramStart"/>
      <w:r w:rsidRPr="0038297A">
        <w:t>connection.close</w:t>
      </w:r>
      <w:proofErr w:type="spellEnd"/>
      <w:proofErr w:type="gramEnd"/>
      <w:r w:rsidRPr="0038297A">
        <w:t>()</w:t>
      </w:r>
    </w:p>
    <w:p w14:paraId="7787C829" w14:textId="77777777" w:rsidR="005461E9" w:rsidRPr="0038297A" w:rsidRDefault="005461E9" w:rsidP="0038297A">
      <w:pPr>
        <w:pStyle w:val="code"/>
      </w:pPr>
    </w:p>
    <w:p w14:paraId="5810C777" w14:textId="77777777" w:rsidR="005461E9" w:rsidRPr="0038297A" w:rsidRDefault="005461E9" w:rsidP="0038297A">
      <w:pPr>
        <w:pStyle w:val="code"/>
      </w:pPr>
      <w:proofErr w:type="gramStart"/>
      <w:r w:rsidRPr="0038297A">
        <w:t>main(</w:t>
      </w:r>
      <w:proofErr w:type="gramEnd"/>
      <w:r w:rsidRPr="0038297A">
        <w:t>)</w:t>
      </w:r>
    </w:p>
    <w:p w14:paraId="5165C2F4" w14:textId="26B66B75" w:rsidR="005C7FE8" w:rsidRPr="0038297A" w:rsidRDefault="005C7FE8" w:rsidP="0038297A">
      <w:pPr>
        <w:pStyle w:val="code"/>
      </w:pPr>
      <w:r w:rsidRPr="0038297A">
        <w:t>----</w:t>
      </w:r>
    </w:p>
    <w:p w14:paraId="3F45210D" w14:textId="77777777" w:rsidR="005461E9" w:rsidRDefault="005461E9" w:rsidP="005461E9">
      <w:pPr>
        <w:pStyle w:val="code"/>
      </w:pPr>
    </w:p>
    <w:p w14:paraId="72CA36FD" w14:textId="663F1C0C" w:rsidR="006E733E" w:rsidRDefault="00C31CBB" w:rsidP="006E733E">
      <w:pPr>
        <w:rPr>
          <w:lang w:eastAsia="en-US"/>
        </w:rPr>
      </w:pPr>
      <w:r>
        <w:rPr>
          <w:lang w:eastAsia="en-US"/>
        </w:rPr>
        <w:t xml:space="preserve">Here we do the same thing </w:t>
      </w:r>
      <w:r w:rsidR="0038297A">
        <w:rPr>
          <w:lang w:eastAsia="en-US"/>
        </w:rPr>
        <w:t>in</w:t>
      </w:r>
      <w:r>
        <w:rPr>
          <w:lang w:eastAsia="en-US"/>
        </w:rPr>
        <w:t xml:space="preserve"> a </w:t>
      </w:r>
      <w:r w:rsidR="0038297A">
        <w:rPr>
          <w:lang w:eastAsia="en-US"/>
        </w:rPr>
        <w:t xml:space="preserve">NodeJS </w:t>
      </w:r>
      <w:r>
        <w:rPr>
          <w:lang w:eastAsia="en-US"/>
        </w:rPr>
        <w:t>JavaScript program:</w:t>
      </w:r>
    </w:p>
    <w:p w14:paraId="680419D6" w14:textId="00600BD3" w:rsidR="00C31CBB" w:rsidRDefault="00C31CBB" w:rsidP="006E733E">
      <w:pPr>
        <w:rPr>
          <w:lang w:eastAsia="en-US"/>
        </w:rPr>
      </w:pPr>
    </w:p>
    <w:p w14:paraId="7FB25266" w14:textId="3A05F1B1" w:rsidR="00C31CBB" w:rsidRPr="00C31CBB" w:rsidRDefault="00C31CBB" w:rsidP="00C31CBB">
      <w:pPr>
        <w:pStyle w:val="code"/>
      </w:pPr>
      <w:r w:rsidRPr="00C31CBB">
        <w:t>[</w:t>
      </w:r>
      <w:proofErr w:type="spellStart"/>
      <w:proofErr w:type="gramStart"/>
      <w:r w:rsidRPr="00C31CBB">
        <w:t>source,javascript</w:t>
      </w:r>
      <w:proofErr w:type="spellEnd"/>
      <w:proofErr w:type="gramEnd"/>
      <w:r w:rsidRPr="00C31CBB">
        <w:t>]</w:t>
      </w:r>
    </w:p>
    <w:p w14:paraId="1115D5D7" w14:textId="6BB03ECA" w:rsidR="00C31CBB" w:rsidRPr="00C31CBB" w:rsidRDefault="00C31CBB" w:rsidP="00C31CBB">
      <w:pPr>
        <w:pStyle w:val="code"/>
      </w:pPr>
      <w:r w:rsidRPr="00C31CBB">
        <w:t>----</w:t>
      </w:r>
    </w:p>
    <w:p w14:paraId="7568756A" w14:textId="77777777" w:rsidR="00643EBE" w:rsidRDefault="00643EBE" w:rsidP="00643EBE">
      <w:pPr>
        <w:pStyle w:val="code"/>
      </w:pPr>
      <w:r>
        <w:t xml:space="preserve">const </w:t>
      </w:r>
      <w:proofErr w:type="spellStart"/>
      <w:r>
        <w:t>CrClient</w:t>
      </w:r>
      <w:proofErr w:type="spellEnd"/>
      <w:r>
        <w:t xml:space="preserve"> = require('</w:t>
      </w:r>
      <w:proofErr w:type="spellStart"/>
      <w:r>
        <w:t>pg</w:t>
      </w:r>
      <w:proofErr w:type="spellEnd"/>
      <w:r>
        <w:t>'</w:t>
      </w:r>
      <w:proofErr w:type="gramStart"/>
      <w:r>
        <w:t>).Client</w:t>
      </w:r>
      <w:proofErr w:type="gramEnd"/>
      <w:r>
        <w:t>;</w:t>
      </w:r>
    </w:p>
    <w:p w14:paraId="436D539A" w14:textId="77777777" w:rsidR="00643EBE" w:rsidRDefault="00643EBE" w:rsidP="00643EBE">
      <w:pPr>
        <w:pStyle w:val="code"/>
      </w:pPr>
    </w:p>
    <w:p w14:paraId="542D0A98" w14:textId="77777777" w:rsidR="00643EBE" w:rsidRDefault="00643EBE" w:rsidP="00643EBE">
      <w:pPr>
        <w:pStyle w:val="code"/>
      </w:pPr>
      <w:r>
        <w:t xml:space="preserve">async function </w:t>
      </w:r>
      <w:proofErr w:type="gramStart"/>
      <w:r>
        <w:t>main(</w:t>
      </w:r>
      <w:proofErr w:type="gramEnd"/>
      <w:r>
        <w:t>) {</w:t>
      </w:r>
    </w:p>
    <w:p w14:paraId="5EFC4647" w14:textId="77777777" w:rsidR="00643EBE" w:rsidRDefault="00643EBE" w:rsidP="00643EBE">
      <w:pPr>
        <w:pStyle w:val="code"/>
      </w:pPr>
      <w:r>
        <w:t xml:space="preserve">    try {</w:t>
      </w:r>
    </w:p>
    <w:p w14:paraId="0F210290" w14:textId="77777777" w:rsidR="00643EBE" w:rsidRDefault="00643EBE" w:rsidP="00643EBE">
      <w:pPr>
        <w:pStyle w:val="code"/>
      </w:pPr>
      <w:r>
        <w:t xml:space="preserve">        if (</w:t>
      </w:r>
      <w:proofErr w:type="spellStart"/>
      <w:proofErr w:type="gramStart"/>
      <w:r>
        <w:t>process.argv</w:t>
      </w:r>
      <w:proofErr w:type="gramEnd"/>
      <w:r>
        <w:t>.length</w:t>
      </w:r>
      <w:proofErr w:type="spellEnd"/>
      <w:r>
        <w:t xml:space="preserve"> != 3) {</w:t>
      </w:r>
    </w:p>
    <w:p w14:paraId="006C0FF4" w14:textId="77777777" w:rsidR="00643EBE" w:rsidRDefault="00643EBE" w:rsidP="00643EBE">
      <w:pPr>
        <w:pStyle w:val="code"/>
      </w:pPr>
      <w:r>
        <w:t xml:space="preserve">            </w:t>
      </w:r>
      <w:proofErr w:type="gramStart"/>
      <w:r>
        <w:t>console.log(</w:t>
      </w:r>
      <w:proofErr w:type="gramEnd"/>
      <w:r>
        <w:t>`Usage: node ${</w:t>
      </w:r>
      <w:proofErr w:type="spellStart"/>
      <w:r>
        <w:t>process.argv</w:t>
      </w:r>
      <w:proofErr w:type="spellEnd"/>
      <w:r>
        <w:t>[1]} CONNECTION_URI`);</w:t>
      </w:r>
    </w:p>
    <w:p w14:paraId="4CACBB9D" w14:textId="77777777" w:rsidR="00643EBE" w:rsidRDefault="00643EBE" w:rsidP="00643EBE">
      <w:pPr>
        <w:pStyle w:val="code"/>
      </w:pPr>
      <w:r>
        <w:t xml:space="preserve">            </w:t>
      </w:r>
      <w:proofErr w:type="spellStart"/>
      <w:proofErr w:type="gramStart"/>
      <w:r>
        <w:t>process.exit</w:t>
      </w:r>
      <w:proofErr w:type="spellEnd"/>
      <w:proofErr w:type="gramEnd"/>
      <w:r>
        <w:t>(1);</w:t>
      </w:r>
    </w:p>
    <w:p w14:paraId="19A643D1" w14:textId="77777777" w:rsidR="00643EBE" w:rsidRDefault="00643EBE" w:rsidP="00643EBE">
      <w:pPr>
        <w:pStyle w:val="code"/>
      </w:pPr>
      <w:r>
        <w:t xml:space="preserve">        }</w:t>
      </w:r>
    </w:p>
    <w:p w14:paraId="1A845656" w14:textId="77777777" w:rsidR="00643EBE" w:rsidRDefault="00643EBE" w:rsidP="00643EBE">
      <w:pPr>
        <w:pStyle w:val="code"/>
      </w:pPr>
    </w:p>
    <w:p w14:paraId="61F0D790" w14:textId="77777777" w:rsidR="00643EBE" w:rsidRDefault="00643EBE" w:rsidP="00643EBE">
      <w:pPr>
        <w:pStyle w:val="code"/>
      </w:pPr>
      <w:r>
        <w:t xml:space="preserve">        const connection = new </w:t>
      </w:r>
      <w:proofErr w:type="spellStart"/>
      <w:r>
        <w:t>CrClient</w:t>
      </w:r>
      <w:proofErr w:type="spellEnd"/>
      <w:r>
        <w:t>(</w:t>
      </w:r>
      <w:proofErr w:type="spellStart"/>
      <w:proofErr w:type="gramStart"/>
      <w:r>
        <w:t>process.argv</w:t>
      </w:r>
      <w:proofErr w:type="spellEnd"/>
      <w:proofErr w:type="gramEnd"/>
      <w:r>
        <w:t>[2]);</w:t>
      </w:r>
    </w:p>
    <w:p w14:paraId="6F8AA399" w14:textId="77777777" w:rsidR="00643EBE" w:rsidRDefault="00643EBE" w:rsidP="00643EBE">
      <w:pPr>
        <w:pStyle w:val="code"/>
      </w:pPr>
      <w:r>
        <w:t xml:space="preserve">        await </w:t>
      </w:r>
      <w:proofErr w:type="spellStart"/>
      <w:proofErr w:type="gramStart"/>
      <w:r>
        <w:t>connection.connect</w:t>
      </w:r>
      <w:proofErr w:type="spellEnd"/>
      <w:proofErr w:type="gramEnd"/>
      <w:r>
        <w:t>();</w:t>
      </w:r>
    </w:p>
    <w:p w14:paraId="34B32130" w14:textId="77777777" w:rsidR="00643EBE" w:rsidRDefault="00643EBE" w:rsidP="00643EBE">
      <w:pPr>
        <w:pStyle w:val="code"/>
      </w:pPr>
    </w:p>
    <w:p w14:paraId="570D0AF9" w14:textId="77777777" w:rsidR="00643EBE" w:rsidRDefault="00643EBE" w:rsidP="00643EBE">
      <w:pPr>
        <w:pStyle w:val="code"/>
      </w:pPr>
      <w:r>
        <w:t xml:space="preserve">        await </w:t>
      </w:r>
      <w:proofErr w:type="spellStart"/>
      <w:proofErr w:type="gramStart"/>
      <w:r>
        <w:t>connection.query</w:t>
      </w:r>
      <w:proofErr w:type="spellEnd"/>
      <w:proofErr w:type="gramEnd"/>
      <w:r>
        <w:t>('DROP TABLE IF EXISTS names');</w:t>
      </w:r>
    </w:p>
    <w:p w14:paraId="2A6AD8D0" w14:textId="77777777" w:rsidR="00643EBE" w:rsidRDefault="00643EBE" w:rsidP="00643EBE">
      <w:pPr>
        <w:pStyle w:val="code"/>
      </w:pPr>
      <w:r>
        <w:t xml:space="preserve">        await </w:t>
      </w:r>
      <w:proofErr w:type="spellStart"/>
      <w:proofErr w:type="gramStart"/>
      <w:r>
        <w:t>connection.query</w:t>
      </w:r>
      <w:proofErr w:type="spellEnd"/>
      <w:proofErr w:type="gramEnd"/>
      <w:r>
        <w:t>('CREATE TABLE names (name String NOT NULL)');</w:t>
      </w:r>
    </w:p>
    <w:p w14:paraId="600C5BAF" w14:textId="77777777" w:rsidR="00643EBE" w:rsidRDefault="00643EBE" w:rsidP="00643EBE">
      <w:pPr>
        <w:pStyle w:val="code"/>
      </w:pPr>
      <w:r>
        <w:t xml:space="preserve">        await </w:t>
      </w:r>
      <w:proofErr w:type="spellStart"/>
      <w:proofErr w:type="gramStart"/>
      <w:r>
        <w:t>connection.query</w:t>
      </w:r>
      <w:proofErr w:type="spellEnd"/>
      <w:proofErr w:type="gramEnd"/>
      <w:r>
        <w:t xml:space="preserve">(`INSERT INTO names (name) </w:t>
      </w:r>
    </w:p>
    <w:p w14:paraId="55262449" w14:textId="77777777" w:rsidR="00643EBE" w:rsidRDefault="00643EBE" w:rsidP="00643EBE">
      <w:pPr>
        <w:pStyle w:val="code"/>
      </w:pPr>
      <w:r>
        <w:t xml:space="preserve">                                VALUES('Ben'</w:t>
      </w:r>
      <w:proofErr w:type="gramStart"/>
      <w:r>
        <w:t>),(</w:t>
      </w:r>
      <w:proofErr w:type="gramEnd"/>
      <w:r>
        <w:t>'Jesse'),('Guy')`);</w:t>
      </w:r>
    </w:p>
    <w:p w14:paraId="334AEAF3" w14:textId="77777777" w:rsidR="00643EBE" w:rsidRDefault="00643EBE" w:rsidP="00643EBE">
      <w:pPr>
        <w:pStyle w:val="code"/>
      </w:pPr>
    </w:p>
    <w:p w14:paraId="5C242B5E" w14:textId="77777777" w:rsidR="00643EBE" w:rsidRDefault="00643EBE" w:rsidP="00643EBE">
      <w:pPr>
        <w:pStyle w:val="code"/>
      </w:pPr>
      <w:r>
        <w:t xml:space="preserve">        const data = await </w:t>
      </w:r>
      <w:proofErr w:type="spellStart"/>
      <w:proofErr w:type="gramStart"/>
      <w:r>
        <w:t>connection.query</w:t>
      </w:r>
      <w:proofErr w:type="spellEnd"/>
      <w:proofErr w:type="gramEnd"/>
      <w:r>
        <w:t>('SELECT name from names');</w:t>
      </w:r>
    </w:p>
    <w:p w14:paraId="72A08CBD" w14:textId="77777777" w:rsidR="00643EBE" w:rsidRDefault="00643EBE" w:rsidP="00643EBE">
      <w:pPr>
        <w:pStyle w:val="code"/>
      </w:pPr>
      <w:r>
        <w:t xml:space="preserve">        </w:t>
      </w:r>
      <w:proofErr w:type="spellStart"/>
      <w:proofErr w:type="gramStart"/>
      <w:r>
        <w:t>data.rows</w:t>
      </w:r>
      <w:proofErr w:type="gramEnd"/>
      <w:r>
        <w:t>.forEach</w:t>
      </w:r>
      <w:proofErr w:type="spellEnd"/>
      <w:r>
        <w:t>((row) =&gt; {</w:t>
      </w:r>
    </w:p>
    <w:p w14:paraId="14441577" w14:textId="77777777" w:rsidR="00643EBE" w:rsidRDefault="00643EBE" w:rsidP="00643EBE">
      <w:pPr>
        <w:pStyle w:val="code"/>
      </w:pPr>
      <w:r>
        <w:t xml:space="preserve">            console.log(row.name</w:t>
      </w:r>
      <w:proofErr w:type="gramStart"/>
      <w:r>
        <w:t>);</w:t>
      </w:r>
      <w:proofErr w:type="gramEnd"/>
    </w:p>
    <w:p w14:paraId="12F831CD" w14:textId="77777777" w:rsidR="00643EBE" w:rsidRDefault="00643EBE" w:rsidP="00643EBE">
      <w:pPr>
        <w:pStyle w:val="code"/>
      </w:pPr>
      <w:r>
        <w:t xml:space="preserve">        });</w:t>
      </w:r>
    </w:p>
    <w:p w14:paraId="569B4875" w14:textId="77777777" w:rsidR="00643EBE" w:rsidRDefault="00643EBE" w:rsidP="00643EBE">
      <w:pPr>
        <w:pStyle w:val="code"/>
      </w:pPr>
      <w:r>
        <w:t xml:space="preserve">    } catch (error) {</w:t>
      </w:r>
    </w:p>
    <w:p w14:paraId="1E37992E" w14:textId="77777777" w:rsidR="00643EBE" w:rsidRDefault="00643EBE" w:rsidP="00643EBE">
      <w:pPr>
        <w:pStyle w:val="code"/>
      </w:pPr>
      <w:r>
        <w:t xml:space="preserve">        </w:t>
      </w:r>
      <w:proofErr w:type="spellStart"/>
      <w:proofErr w:type="gramStart"/>
      <w:r>
        <w:t>console.error</w:t>
      </w:r>
      <w:proofErr w:type="spellEnd"/>
      <w:proofErr w:type="gramEnd"/>
      <w:r>
        <w:t>(</w:t>
      </w:r>
      <w:proofErr w:type="spellStart"/>
      <w:r>
        <w:t>error.stack</w:t>
      </w:r>
      <w:proofErr w:type="spellEnd"/>
      <w:r>
        <w:t>);</w:t>
      </w:r>
    </w:p>
    <w:p w14:paraId="55FC4A08" w14:textId="77777777" w:rsidR="00643EBE" w:rsidRDefault="00643EBE" w:rsidP="00643EBE">
      <w:pPr>
        <w:pStyle w:val="code"/>
      </w:pPr>
      <w:r>
        <w:t xml:space="preserve">    }</w:t>
      </w:r>
    </w:p>
    <w:p w14:paraId="4AB10A52" w14:textId="77777777" w:rsidR="00643EBE" w:rsidRDefault="00643EBE" w:rsidP="00643EBE">
      <w:pPr>
        <w:pStyle w:val="code"/>
      </w:pPr>
      <w:r>
        <w:t xml:space="preserve">    </w:t>
      </w:r>
      <w:proofErr w:type="spellStart"/>
      <w:proofErr w:type="gramStart"/>
      <w:r>
        <w:t>process.exit</w:t>
      </w:r>
      <w:proofErr w:type="spellEnd"/>
      <w:proofErr w:type="gramEnd"/>
      <w:r>
        <w:t>(0);</w:t>
      </w:r>
    </w:p>
    <w:p w14:paraId="04E5B778" w14:textId="77777777" w:rsidR="00643EBE" w:rsidRDefault="00643EBE" w:rsidP="00643EBE">
      <w:pPr>
        <w:pStyle w:val="code"/>
      </w:pPr>
      <w:r>
        <w:t>}</w:t>
      </w:r>
    </w:p>
    <w:p w14:paraId="7BBC3B99" w14:textId="77777777" w:rsidR="00643EBE" w:rsidRDefault="00643EBE" w:rsidP="00643EBE">
      <w:pPr>
        <w:pStyle w:val="code"/>
      </w:pPr>
    </w:p>
    <w:p w14:paraId="4A4F6D79" w14:textId="77777777" w:rsidR="00643EBE" w:rsidRDefault="00643EBE" w:rsidP="00643EBE">
      <w:pPr>
        <w:pStyle w:val="code"/>
      </w:pPr>
      <w:proofErr w:type="gramStart"/>
      <w:r>
        <w:t>main(</w:t>
      </w:r>
      <w:proofErr w:type="gramEnd"/>
      <w:r>
        <w:t>);</w:t>
      </w:r>
    </w:p>
    <w:p w14:paraId="052300CE" w14:textId="716BA96B" w:rsidR="00C31CBB" w:rsidRDefault="00C31CBB" w:rsidP="00643EBE">
      <w:pPr>
        <w:pStyle w:val="code"/>
      </w:pPr>
      <w:r w:rsidRPr="00C31CBB">
        <w:t>----</w:t>
      </w:r>
    </w:p>
    <w:p w14:paraId="682D40FC" w14:textId="2B22E87A" w:rsidR="008F5EA2" w:rsidRDefault="008F5EA2" w:rsidP="00C31CBB">
      <w:pPr>
        <w:pStyle w:val="code"/>
      </w:pPr>
    </w:p>
    <w:p w14:paraId="753D5D7E" w14:textId="7C21DCC3" w:rsidR="008F5EA2" w:rsidRDefault="008F5EA2" w:rsidP="008F5EA2">
      <w:r>
        <w:t xml:space="preserve">A few things about the </w:t>
      </w:r>
      <w:proofErr w:type="spellStart"/>
      <w:r>
        <w:t>Javascript</w:t>
      </w:r>
      <w:proofErr w:type="spellEnd"/>
      <w:r>
        <w:t xml:space="preserve"> code above:</w:t>
      </w:r>
    </w:p>
    <w:p w14:paraId="3DCE7111" w14:textId="77777777" w:rsidR="0023612B" w:rsidRDefault="0023612B" w:rsidP="008F5EA2"/>
    <w:p w14:paraId="664E7D2B" w14:textId="2A6E2557" w:rsidR="00EA0A90" w:rsidRDefault="008F5EA2" w:rsidP="008F5EA2">
      <w:r>
        <w:t xml:space="preserve">* </w:t>
      </w:r>
      <w:r w:rsidR="00643EBE">
        <w:t>We</w:t>
      </w:r>
      <w:r w:rsidR="00A02335">
        <w:t>'</w:t>
      </w:r>
      <w:r w:rsidR="00643EBE">
        <w:t xml:space="preserve">ve used the </w:t>
      </w:r>
      <w:r w:rsidR="00A02335">
        <w:t>"</w:t>
      </w:r>
      <w:r w:rsidR="00643EBE">
        <w:t>async/await</w:t>
      </w:r>
      <w:r w:rsidR="00A02335">
        <w:t>"</w:t>
      </w:r>
      <w:r w:rsidR="00643EBE">
        <w:t xml:space="preserve"> style </w:t>
      </w:r>
      <w:r w:rsidR="003F18B9">
        <w:t>for</w:t>
      </w:r>
      <w:r w:rsidR="00643EBE">
        <w:t xml:space="preserve"> handling asynchronous database requests.  You can also use </w:t>
      </w:r>
      <w:proofErr w:type="spellStart"/>
      <w:r w:rsidR="00643EBE">
        <w:t>callbacks</w:t>
      </w:r>
      <w:proofErr w:type="spellEnd"/>
      <w:r w:rsidR="00643EBE">
        <w:t xml:space="preserve"> or promises if that is your programming style.  </w:t>
      </w:r>
      <w:r w:rsidR="00EA0A90">
        <w:t>The node-</w:t>
      </w:r>
      <w:proofErr w:type="spellStart"/>
      <w:r w:rsidR="00EA0A90">
        <w:t>postgres</w:t>
      </w:r>
      <w:proofErr w:type="spellEnd"/>
      <w:r w:rsidR="00EA0A90">
        <w:t xml:space="preserve"> driver </w:t>
      </w:r>
      <w:proofErr w:type="spellStart"/>
      <w:proofErr w:type="gramStart"/>
      <w:r w:rsidR="00EA0A90">
        <w:t>documentationfootnote</w:t>
      </w:r>
      <w:proofErr w:type="spellEnd"/>
      <w:r w:rsidR="00EA0A90">
        <w:t>:[</w:t>
      </w:r>
      <w:proofErr w:type="gramEnd"/>
      <w:r w:rsidR="00EA0A90" w:rsidRPr="00EA0A90">
        <w:t xml:space="preserve"> </w:t>
      </w:r>
      <w:hyperlink r:id="rId8" w:history="1">
        <w:r w:rsidR="00EA0A90" w:rsidRPr="00A718B7">
          <w:rPr>
            <w:rStyle w:val="Hyperlink"/>
          </w:rPr>
          <w:t>https://node-postgres.com/features/queries</w:t>
        </w:r>
      </w:hyperlink>
      <w:r w:rsidR="00EA0A90">
        <w:t xml:space="preserve">] contains examples of using </w:t>
      </w:r>
      <w:r w:rsidR="000808F8">
        <w:t xml:space="preserve">each of </w:t>
      </w:r>
      <w:r w:rsidR="00EA0A90">
        <w:t>these programming styles.</w:t>
      </w:r>
    </w:p>
    <w:p w14:paraId="12BEE087" w14:textId="3FB85078" w:rsidR="00E0171D" w:rsidRDefault="00E0171D" w:rsidP="008F5EA2"/>
    <w:p w14:paraId="1CF3D2A1" w14:textId="070F1615" w:rsidR="00E0171D" w:rsidRDefault="00E0171D" w:rsidP="008F5EA2">
      <w:r>
        <w:t>Finally, let</w:t>
      </w:r>
      <w:r w:rsidR="00A70030">
        <w:t xml:space="preserve"> u</w:t>
      </w:r>
      <w:r>
        <w:t>s look at how we</w:t>
      </w:r>
      <w:r w:rsidR="00A02335">
        <w:t>'</w:t>
      </w:r>
      <w:r>
        <w:t>d perform the same task in go:</w:t>
      </w:r>
    </w:p>
    <w:p w14:paraId="4AE73496" w14:textId="22D93855" w:rsidR="00E0171D" w:rsidRDefault="00E0171D" w:rsidP="008F5EA2"/>
    <w:p w14:paraId="0252E68E" w14:textId="18525008" w:rsidR="00E0171D" w:rsidRDefault="00E0171D" w:rsidP="008F5EA2">
      <w:r>
        <w:t xml:space="preserve">[source, </w:t>
      </w:r>
      <w:proofErr w:type="spellStart"/>
      <w:r>
        <w:t>golang</w:t>
      </w:r>
      <w:proofErr w:type="spellEnd"/>
      <w:r>
        <w:t>]</w:t>
      </w:r>
    </w:p>
    <w:p w14:paraId="28D50CDD" w14:textId="3FE66DAA" w:rsidR="00E0171D" w:rsidRDefault="00E0171D" w:rsidP="008F5EA2">
      <w:r>
        <w:t>----</w:t>
      </w:r>
    </w:p>
    <w:p w14:paraId="1A18FDC0" w14:textId="77777777" w:rsidR="00ED70E4" w:rsidRPr="00ED70E4" w:rsidRDefault="00ED70E4" w:rsidP="00ED70E4">
      <w:pPr>
        <w:pStyle w:val="code"/>
      </w:pPr>
      <w:r w:rsidRPr="00ED70E4">
        <w:t>package main</w:t>
      </w:r>
    </w:p>
    <w:p w14:paraId="4BCB781B" w14:textId="77777777" w:rsidR="00ED70E4" w:rsidRPr="00ED70E4" w:rsidRDefault="00ED70E4" w:rsidP="00ED70E4">
      <w:pPr>
        <w:pStyle w:val="code"/>
      </w:pPr>
    </w:p>
    <w:p w14:paraId="57CB76FA" w14:textId="77777777" w:rsidR="00ED70E4" w:rsidRPr="00ED70E4" w:rsidRDefault="00ED70E4" w:rsidP="00ED70E4">
      <w:pPr>
        <w:pStyle w:val="code"/>
      </w:pPr>
      <w:r w:rsidRPr="00ED70E4">
        <w:t>import (</w:t>
      </w:r>
    </w:p>
    <w:p w14:paraId="33A0467D" w14:textId="77777777" w:rsidR="00ED70E4" w:rsidRPr="00ED70E4" w:rsidRDefault="00ED70E4" w:rsidP="00ED70E4">
      <w:pPr>
        <w:pStyle w:val="code"/>
      </w:pPr>
      <w:r w:rsidRPr="00ED70E4">
        <w:t xml:space="preserve">    "context"</w:t>
      </w:r>
    </w:p>
    <w:p w14:paraId="26BCF1F1" w14:textId="77777777" w:rsidR="00ED70E4" w:rsidRPr="00ED70E4" w:rsidRDefault="00ED70E4" w:rsidP="00ED70E4">
      <w:pPr>
        <w:pStyle w:val="code"/>
      </w:pPr>
      <w:r w:rsidRPr="00ED70E4">
        <w:t xml:space="preserve">    "</w:t>
      </w:r>
      <w:proofErr w:type="spellStart"/>
      <w:r w:rsidRPr="00ED70E4">
        <w:t>fmt</w:t>
      </w:r>
      <w:proofErr w:type="spellEnd"/>
      <w:r w:rsidRPr="00ED70E4">
        <w:t>"</w:t>
      </w:r>
    </w:p>
    <w:p w14:paraId="399A7DCC" w14:textId="77777777" w:rsidR="00ED70E4" w:rsidRPr="00ED70E4" w:rsidRDefault="00ED70E4" w:rsidP="00ED70E4">
      <w:pPr>
        <w:pStyle w:val="code"/>
      </w:pPr>
      <w:r w:rsidRPr="00ED70E4">
        <w:t xml:space="preserve">    "</w:t>
      </w:r>
      <w:proofErr w:type="spellStart"/>
      <w:r w:rsidRPr="00ED70E4">
        <w:t>os</w:t>
      </w:r>
      <w:proofErr w:type="spellEnd"/>
      <w:r w:rsidRPr="00ED70E4">
        <w:t>"</w:t>
      </w:r>
    </w:p>
    <w:p w14:paraId="76D8CD61" w14:textId="77777777" w:rsidR="00ED70E4" w:rsidRPr="00ED70E4" w:rsidRDefault="00ED70E4" w:rsidP="00ED70E4">
      <w:pPr>
        <w:pStyle w:val="code"/>
      </w:pPr>
    </w:p>
    <w:p w14:paraId="764BED02" w14:textId="77777777" w:rsidR="00ED70E4" w:rsidRPr="00ED70E4" w:rsidRDefault="00ED70E4" w:rsidP="00ED70E4">
      <w:pPr>
        <w:pStyle w:val="code"/>
      </w:pPr>
      <w:r w:rsidRPr="00ED70E4">
        <w:t xml:space="preserve">    "github.com/</w:t>
      </w:r>
      <w:proofErr w:type="spellStart"/>
      <w:r w:rsidRPr="00ED70E4">
        <w:t>jackc</w:t>
      </w:r>
      <w:proofErr w:type="spellEnd"/>
      <w:r w:rsidRPr="00ED70E4">
        <w:t>/</w:t>
      </w:r>
      <w:proofErr w:type="spellStart"/>
      <w:r w:rsidRPr="00ED70E4">
        <w:t>pgx</w:t>
      </w:r>
      <w:proofErr w:type="spellEnd"/>
      <w:r w:rsidRPr="00ED70E4">
        <w:t>"</w:t>
      </w:r>
    </w:p>
    <w:p w14:paraId="59D05FC9" w14:textId="77777777" w:rsidR="00ED70E4" w:rsidRPr="00ED70E4" w:rsidRDefault="00ED70E4" w:rsidP="00ED70E4">
      <w:pPr>
        <w:pStyle w:val="code"/>
      </w:pPr>
      <w:r w:rsidRPr="00ED70E4">
        <w:t>)</w:t>
      </w:r>
    </w:p>
    <w:p w14:paraId="29F777D0" w14:textId="77777777" w:rsidR="00ED70E4" w:rsidRPr="00ED70E4" w:rsidRDefault="00ED70E4" w:rsidP="00ED70E4">
      <w:pPr>
        <w:pStyle w:val="code"/>
      </w:pPr>
    </w:p>
    <w:p w14:paraId="15BC3F95" w14:textId="77777777" w:rsidR="00ED70E4" w:rsidRPr="00ED70E4" w:rsidRDefault="00ED70E4" w:rsidP="00ED70E4">
      <w:pPr>
        <w:pStyle w:val="code"/>
      </w:pPr>
      <w:proofErr w:type="spellStart"/>
      <w:r w:rsidRPr="00ED70E4">
        <w:t>func</w:t>
      </w:r>
      <w:proofErr w:type="spellEnd"/>
      <w:r w:rsidRPr="00ED70E4">
        <w:t xml:space="preserve"> </w:t>
      </w:r>
      <w:proofErr w:type="gramStart"/>
      <w:r w:rsidRPr="00ED70E4">
        <w:t>main(</w:t>
      </w:r>
      <w:proofErr w:type="gramEnd"/>
      <w:r w:rsidRPr="00ED70E4">
        <w:t>) {</w:t>
      </w:r>
    </w:p>
    <w:p w14:paraId="71DFE282" w14:textId="77777777" w:rsidR="00ED70E4" w:rsidRPr="00ED70E4" w:rsidRDefault="00ED70E4" w:rsidP="00ED70E4">
      <w:pPr>
        <w:pStyle w:val="code"/>
      </w:pPr>
      <w:r w:rsidRPr="00ED70E4">
        <w:t xml:space="preserve">    if </w:t>
      </w:r>
      <w:proofErr w:type="spellStart"/>
      <w:r w:rsidRPr="00ED70E4">
        <w:t>len</w:t>
      </w:r>
      <w:proofErr w:type="spellEnd"/>
      <w:r w:rsidRPr="00ED70E4">
        <w:t>(</w:t>
      </w:r>
      <w:proofErr w:type="spellStart"/>
      <w:proofErr w:type="gramStart"/>
      <w:r w:rsidRPr="00ED70E4">
        <w:t>os.Args</w:t>
      </w:r>
      <w:proofErr w:type="spellEnd"/>
      <w:proofErr w:type="gramEnd"/>
      <w:r w:rsidRPr="00ED70E4">
        <w:t>) &lt; 2 {</w:t>
      </w:r>
    </w:p>
    <w:p w14:paraId="35019BF3" w14:textId="77777777" w:rsidR="00ED70E4" w:rsidRPr="00ED70E4" w:rsidRDefault="00ED70E4" w:rsidP="00ED70E4">
      <w:pPr>
        <w:pStyle w:val="code"/>
      </w:pPr>
      <w:r w:rsidRPr="00ED70E4">
        <w:t xml:space="preserve">        </w:t>
      </w:r>
      <w:proofErr w:type="spellStart"/>
      <w:proofErr w:type="gramStart"/>
      <w:r w:rsidRPr="00ED70E4">
        <w:t>fmt.Fprintln</w:t>
      </w:r>
      <w:proofErr w:type="spellEnd"/>
      <w:proofErr w:type="gramEnd"/>
      <w:r w:rsidRPr="00ED70E4">
        <w:t>(</w:t>
      </w:r>
      <w:proofErr w:type="spellStart"/>
      <w:r w:rsidRPr="00ED70E4">
        <w:t>os.Stderr</w:t>
      </w:r>
      <w:proofErr w:type="spellEnd"/>
      <w:r w:rsidRPr="00ED70E4">
        <w:t>, "Missing URL argument")</w:t>
      </w:r>
    </w:p>
    <w:p w14:paraId="19C88389" w14:textId="77777777" w:rsidR="00ED70E4" w:rsidRPr="00ED70E4" w:rsidRDefault="00ED70E4" w:rsidP="00ED70E4">
      <w:pPr>
        <w:pStyle w:val="code"/>
      </w:pPr>
      <w:r w:rsidRPr="00ED70E4">
        <w:t xml:space="preserve">        </w:t>
      </w:r>
      <w:proofErr w:type="spellStart"/>
      <w:proofErr w:type="gramStart"/>
      <w:r w:rsidRPr="00ED70E4">
        <w:t>os.Exit</w:t>
      </w:r>
      <w:proofErr w:type="spellEnd"/>
      <w:proofErr w:type="gramEnd"/>
      <w:r w:rsidRPr="00ED70E4">
        <w:t>(1)</w:t>
      </w:r>
    </w:p>
    <w:p w14:paraId="3C6AD278" w14:textId="77777777" w:rsidR="00ED70E4" w:rsidRPr="00ED70E4" w:rsidRDefault="00ED70E4" w:rsidP="00ED70E4">
      <w:pPr>
        <w:pStyle w:val="code"/>
      </w:pPr>
      <w:r w:rsidRPr="00ED70E4">
        <w:t xml:space="preserve">    }</w:t>
      </w:r>
    </w:p>
    <w:p w14:paraId="69192C2B" w14:textId="77777777" w:rsidR="00ED70E4" w:rsidRPr="00ED70E4" w:rsidRDefault="00ED70E4" w:rsidP="00ED70E4">
      <w:pPr>
        <w:pStyle w:val="code"/>
      </w:pPr>
      <w:r w:rsidRPr="00ED70E4">
        <w:t xml:space="preserve">    </w:t>
      </w:r>
      <w:proofErr w:type="spellStart"/>
      <w:proofErr w:type="gramStart"/>
      <w:r w:rsidRPr="00ED70E4">
        <w:t>uri</w:t>
      </w:r>
      <w:proofErr w:type="spellEnd"/>
      <w:r w:rsidRPr="00ED70E4">
        <w:t xml:space="preserve"> :</w:t>
      </w:r>
      <w:proofErr w:type="gramEnd"/>
      <w:r w:rsidRPr="00ED70E4">
        <w:t xml:space="preserve">= </w:t>
      </w:r>
      <w:proofErr w:type="spellStart"/>
      <w:r w:rsidRPr="00ED70E4">
        <w:t>os.Args</w:t>
      </w:r>
      <w:proofErr w:type="spellEnd"/>
      <w:r w:rsidRPr="00ED70E4">
        <w:t>[1]</w:t>
      </w:r>
    </w:p>
    <w:p w14:paraId="05C06104" w14:textId="77777777" w:rsidR="00ED70E4" w:rsidRPr="00ED70E4" w:rsidRDefault="00ED70E4" w:rsidP="00ED70E4">
      <w:pPr>
        <w:pStyle w:val="code"/>
      </w:pPr>
      <w:r w:rsidRPr="00ED70E4">
        <w:t xml:space="preserve">    conn, </w:t>
      </w:r>
      <w:proofErr w:type="gramStart"/>
      <w:r w:rsidRPr="00ED70E4">
        <w:t>err :</w:t>
      </w:r>
      <w:proofErr w:type="gramEnd"/>
      <w:r w:rsidRPr="00ED70E4">
        <w:t xml:space="preserve">= </w:t>
      </w:r>
      <w:proofErr w:type="spellStart"/>
      <w:r w:rsidRPr="00ED70E4">
        <w:t>pgx.Connect</w:t>
      </w:r>
      <w:proofErr w:type="spellEnd"/>
      <w:r w:rsidRPr="00ED70E4">
        <w:t>(</w:t>
      </w:r>
      <w:proofErr w:type="spellStart"/>
      <w:r w:rsidRPr="00ED70E4">
        <w:t>context.Background</w:t>
      </w:r>
      <w:proofErr w:type="spellEnd"/>
      <w:r w:rsidRPr="00ED70E4">
        <w:t xml:space="preserve">(), </w:t>
      </w:r>
      <w:proofErr w:type="spellStart"/>
      <w:r w:rsidRPr="00ED70E4">
        <w:t>uri</w:t>
      </w:r>
      <w:proofErr w:type="spellEnd"/>
      <w:r w:rsidRPr="00ED70E4">
        <w:t>)</w:t>
      </w:r>
    </w:p>
    <w:p w14:paraId="40567F70" w14:textId="77777777" w:rsidR="00ED70E4" w:rsidRPr="00ED70E4" w:rsidRDefault="00ED70E4" w:rsidP="00ED70E4">
      <w:pPr>
        <w:pStyle w:val="code"/>
      </w:pPr>
      <w:r w:rsidRPr="00ED70E4">
        <w:t xml:space="preserve">    if </w:t>
      </w:r>
      <w:proofErr w:type="gramStart"/>
      <w:r w:rsidRPr="00ED70E4">
        <w:t>err !</w:t>
      </w:r>
      <w:proofErr w:type="gramEnd"/>
      <w:r w:rsidRPr="00ED70E4">
        <w:t>= nil {</w:t>
      </w:r>
    </w:p>
    <w:p w14:paraId="5163D33D" w14:textId="77777777" w:rsidR="00ED70E4" w:rsidRPr="00ED70E4" w:rsidRDefault="00ED70E4" w:rsidP="00ED70E4">
      <w:pPr>
        <w:pStyle w:val="code"/>
      </w:pPr>
      <w:r w:rsidRPr="00ED70E4">
        <w:t xml:space="preserve">        </w:t>
      </w:r>
      <w:proofErr w:type="spellStart"/>
      <w:proofErr w:type="gramStart"/>
      <w:r w:rsidRPr="00ED70E4">
        <w:t>fmt.Fprintf</w:t>
      </w:r>
      <w:proofErr w:type="spellEnd"/>
      <w:proofErr w:type="gramEnd"/>
      <w:r w:rsidRPr="00ED70E4">
        <w:t>(</w:t>
      </w:r>
      <w:proofErr w:type="spellStart"/>
      <w:r w:rsidRPr="00ED70E4">
        <w:t>os.Stderr</w:t>
      </w:r>
      <w:proofErr w:type="spellEnd"/>
      <w:r w:rsidRPr="00ED70E4">
        <w:t>, "CockroachDB error: %v\n", err)</w:t>
      </w:r>
    </w:p>
    <w:p w14:paraId="7DABA60B" w14:textId="77777777" w:rsidR="00ED70E4" w:rsidRPr="00ED70E4" w:rsidRDefault="00ED70E4" w:rsidP="00ED70E4">
      <w:pPr>
        <w:pStyle w:val="code"/>
      </w:pPr>
      <w:r w:rsidRPr="00ED70E4">
        <w:t xml:space="preserve">    }</w:t>
      </w:r>
    </w:p>
    <w:p w14:paraId="3D0E00DD" w14:textId="77777777" w:rsidR="00ED70E4" w:rsidRPr="00ED70E4" w:rsidRDefault="00ED70E4" w:rsidP="00ED70E4">
      <w:pPr>
        <w:pStyle w:val="code"/>
      </w:pPr>
      <w:r w:rsidRPr="00ED70E4">
        <w:t xml:space="preserve">    </w:t>
      </w:r>
      <w:proofErr w:type="spellStart"/>
      <w:proofErr w:type="gramStart"/>
      <w:r w:rsidRPr="00ED70E4">
        <w:t>execSQL</w:t>
      </w:r>
      <w:proofErr w:type="spellEnd"/>
      <w:r w:rsidRPr="00ED70E4">
        <w:t>(</w:t>
      </w:r>
      <w:proofErr w:type="gramEnd"/>
      <w:r w:rsidRPr="00ED70E4">
        <w:t>*conn, "DROP TABLE IF EXISTS names")</w:t>
      </w:r>
    </w:p>
    <w:p w14:paraId="5D43E457" w14:textId="77777777" w:rsidR="00ED70E4" w:rsidRPr="00ED70E4" w:rsidRDefault="00ED70E4" w:rsidP="00ED70E4">
      <w:pPr>
        <w:pStyle w:val="code"/>
      </w:pPr>
      <w:r w:rsidRPr="00ED70E4">
        <w:t xml:space="preserve">    </w:t>
      </w:r>
      <w:proofErr w:type="spellStart"/>
      <w:proofErr w:type="gramStart"/>
      <w:r w:rsidRPr="00ED70E4">
        <w:t>execSQL</w:t>
      </w:r>
      <w:proofErr w:type="spellEnd"/>
      <w:r w:rsidRPr="00ED70E4">
        <w:t>(</w:t>
      </w:r>
      <w:proofErr w:type="gramEnd"/>
      <w:r w:rsidRPr="00ED70E4">
        <w:t>*conn, "CREATE TABLE names (name String NOT NULL)")</w:t>
      </w:r>
    </w:p>
    <w:p w14:paraId="109BD771" w14:textId="77777777" w:rsidR="00ED70E4" w:rsidRPr="00ED70E4" w:rsidRDefault="00ED70E4" w:rsidP="00ED70E4">
      <w:pPr>
        <w:pStyle w:val="code"/>
      </w:pPr>
      <w:r w:rsidRPr="00ED70E4">
        <w:t xml:space="preserve">    </w:t>
      </w:r>
      <w:proofErr w:type="spellStart"/>
      <w:proofErr w:type="gramStart"/>
      <w:r w:rsidRPr="00ED70E4">
        <w:t>execSQL</w:t>
      </w:r>
      <w:proofErr w:type="spellEnd"/>
      <w:r w:rsidRPr="00ED70E4">
        <w:t>(</w:t>
      </w:r>
      <w:proofErr w:type="gramEnd"/>
      <w:r w:rsidRPr="00ED70E4">
        <w:t>*conn, "INSERT INTO names (name) VALUES('Ben'),('Jesse'),('Guy')")</w:t>
      </w:r>
    </w:p>
    <w:p w14:paraId="45A4CADD" w14:textId="77777777" w:rsidR="00ED70E4" w:rsidRPr="00ED70E4" w:rsidRDefault="00ED70E4" w:rsidP="00ED70E4">
      <w:pPr>
        <w:pStyle w:val="code"/>
      </w:pPr>
    </w:p>
    <w:p w14:paraId="5E075EB1" w14:textId="77777777" w:rsidR="00ED70E4" w:rsidRPr="00ED70E4" w:rsidRDefault="00ED70E4" w:rsidP="00ED70E4">
      <w:pPr>
        <w:pStyle w:val="code"/>
      </w:pPr>
      <w:r w:rsidRPr="00ED70E4">
        <w:t xml:space="preserve">    rows, </w:t>
      </w:r>
      <w:proofErr w:type="gramStart"/>
      <w:r w:rsidRPr="00ED70E4">
        <w:t>err :</w:t>
      </w:r>
      <w:proofErr w:type="gramEnd"/>
      <w:r w:rsidRPr="00ED70E4">
        <w:t xml:space="preserve">= </w:t>
      </w:r>
      <w:proofErr w:type="spellStart"/>
      <w:r w:rsidRPr="00ED70E4">
        <w:t>conn.Query</w:t>
      </w:r>
      <w:proofErr w:type="spellEnd"/>
      <w:r w:rsidRPr="00ED70E4">
        <w:t>(</w:t>
      </w:r>
      <w:proofErr w:type="spellStart"/>
      <w:r w:rsidRPr="00ED70E4">
        <w:t>context.Background</w:t>
      </w:r>
      <w:proofErr w:type="spellEnd"/>
      <w:r w:rsidRPr="00ED70E4">
        <w:t>(), "SELECT name FROM names")</w:t>
      </w:r>
    </w:p>
    <w:p w14:paraId="5BC8A768" w14:textId="77777777" w:rsidR="00ED70E4" w:rsidRPr="00ED70E4" w:rsidRDefault="00ED70E4" w:rsidP="00ED70E4">
      <w:pPr>
        <w:pStyle w:val="code"/>
      </w:pPr>
      <w:r w:rsidRPr="00ED70E4">
        <w:t xml:space="preserve">    if </w:t>
      </w:r>
      <w:proofErr w:type="gramStart"/>
      <w:r w:rsidRPr="00ED70E4">
        <w:t>err !</w:t>
      </w:r>
      <w:proofErr w:type="gramEnd"/>
      <w:r w:rsidRPr="00ED70E4">
        <w:t>= nil {</w:t>
      </w:r>
    </w:p>
    <w:p w14:paraId="3BCB2B54" w14:textId="77777777" w:rsidR="00ED70E4" w:rsidRPr="00ED70E4" w:rsidRDefault="00ED70E4" w:rsidP="00ED70E4">
      <w:pPr>
        <w:pStyle w:val="code"/>
      </w:pPr>
      <w:r w:rsidRPr="00ED70E4">
        <w:t xml:space="preserve">        </w:t>
      </w:r>
      <w:proofErr w:type="spellStart"/>
      <w:proofErr w:type="gramStart"/>
      <w:r w:rsidRPr="00ED70E4">
        <w:t>fmt.Fprintf</w:t>
      </w:r>
      <w:proofErr w:type="spellEnd"/>
      <w:proofErr w:type="gramEnd"/>
      <w:r w:rsidRPr="00ED70E4">
        <w:t>(</w:t>
      </w:r>
      <w:proofErr w:type="spellStart"/>
      <w:r w:rsidRPr="00ED70E4">
        <w:t>os.Stderr</w:t>
      </w:r>
      <w:proofErr w:type="spellEnd"/>
      <w:r w:rsidRPr="00ED70E4">
        <w:t>, "CockroachDB error: %v\n", err)</w:t>
      </w:r>
    </w:p>
    <w:p w14:paraId="7C4A1A97" w14:textId="77777777" w:rsidR="00ED70E4" w:rsidRPr="00ED70E4" w:rsidRDefault="00ED70E4" w:rsidP="00ED70E4">
      <w:pPr>
        <w:pStyle w:val="code"/>
      </w:pPr>
      <w:r w:rsidRPr="00ED70E4">
        <w:t xml:space="preserve">    }</w:t>
      </w:r>
    </w:p>
    <w:p w14:paraId="41EB1455" w14:textId="77777777" w:rsidR="00ED70E4" w:rsidRPr="00ED70E4" w:rsidRDefault="00ED70E4" w:rsidP="00ED70E4">
      <w:pPr>
        <w:pStyle w:val="code"/>
      </w:pPr>
      <w:r w:rsidRPr="00ED70E4">
        <w:t xml:space="preserve">    defer </w:t>
      </w:r>
      <w:proofErr w:type="spellStart"/>
      <w:proofErr w:type="gramStart"/>
      <w:r w:rsidRPr="00ED70E4">
        <w:t>rows.Close</w:t>
      </w:r>
      <w:proofErr w:type="spellEnd"/>
      <w:proofErr w:type="gramEnd"/>
      <w:r w:rsidRPr="00ED70E4">
        <w:t>()</w:t>
      </w:r>
    </w:p>
    <w:p w14:paraId="7277D5EB" w14:textId="77777777" w:rsidR="00ED70E4" w:rsidRPr="00ED70E4" w:rsidRDefault="00ED70E4" w:rsidP="00ED70E4">
      <w:pPr>
        <w:pStyle w:val="code"/>
      </w:pPr>
      <w:r w:rsidRPr="00ED70E4">
        <w:t xml:space="preserve">    for </w:t>
      </w:r>
      <w:proofErr w:type="spellStart"/>
      <w:proofErr w:type="gramStart"/>
      <w:r w:rsidRPr="00ED70E4">
        <w:t>rows.Next</w:t>
      </w:r>
      <w:proofErr w:type="spellEnd"/>
      <w:proofErr w:type="gramEnd"/>
      <w:r w:rsidRPr="00ED70E4">
        <w:t>() {</w:t>
      </w:r>
    </w:p>
    <w:p w14:paraId="7A569ECA" w14:textId="77777777" w:rsidR="00ED70E4" w:rsidRPr="00ED70E4" w:rsidRDefault="00ED70E4" w:rsidP="00ED70E4">
      <w:pPr>
        <w:pStyle w:val="code"/>
      </w:pPr>
      <w:r w:rsidRPr="00ED70E4">
        <w:t xml:space="preserve">        var name string</w:t>
      </w:r>
    </w:p>
    <w:p w14:paraId="6816A67D" w14:textId="77777777" w:rsidR="00ED70E4" w:rsidRPr="00ED70E4" w:rsidRDefault="00ED70E4" w:rsidP="00ED70E4">
      <w:pPr>
        <w:pStyle w:val="code"/>
      </w:pPr>
      <w:r w:rsidRPr="00ED70E4">
        <w:t xml:space="preserve">        err = </w:t>
      </w:r>
      <w:proofErr w:type="spellStart"/>
      <w:proofErr w:type="gramStart"/>
      <w:r w:rsidRPr="00ED70E4">
        <w:t>rows.Scan</w:t>
      </w:r>
      <w:proofErr w:type="spellEnd"/>
      <w:proofErr w:type="gramEnd"/>
      <w:r w:rsidRPr="00ED70E4">
        <w:t>(&amp;name)</w:t>
      </w:r>
    </w:p>
    <w:p w14:paraId="47FDF408" w14:textId="77777777" w:rsidR="00ED70E4" w:rsidRPr="00ED70E4" w:rsidRDefault="00ED70E4" w:rsidP="00ED70E4">
      <w:pPr>
        <w:pStyle w:val="code"/>
      </w:pPr>
      <w:r w:rsidRPr="00ED70E4">
        <w:t xml:space="preserve">        </w:t>
      </w:r>
      <w:proofErr w:type="spellStart"/>
      <w:proofErr w:type="gramStart"/>
      <w:r w:rsidRPr="00ED70E4">
        <w:t>fmt.Println</w:t>
      </w:r>
      <w:proofErr w:type="spellEnd"/>
      <w:proofErr w:type="gramEnd"/>
      <w:r w:rsidRPr="00ED70E4">
        <w:t>(name)</w:t>
      </w:r>
    </w:p>
    <w:p w14:paraId="7487C2F3" w14:textId="77777777" w:rsidR="00ED70E4" w:rsidRPr="00ED70E4" w:rsidRDefault="00ED70E4" w:rsidP="00ED70E4">
      <w:pPr>
        <w:pStyle w:val="code"/>
      </w:pPr>
      <w:r w:rsidRPr="00ED70E4">
        <w:t xml:space="preserve">    }</w:t>
      </w:r>
    </w:p>
    <w:p w14:paraId="174EE1A3" w14:textId="77777777" w:rsidR="00ED70E4" w:rsidRPr="00ED70E4" w:rsidRDefault="00ED70E4" w:rsidP="00ED70E4">
      <w:pPr>
        <w:pStyle w:val="code"/>
      </w:pPr>
      <w:r w:rsidRPr="00ED70E4">
        <w:t>}</w:t>
      </w:r>
    </w:p>
    <w:p w14:paraId="4832D958" w14:textId="77777777" w:rsidR="00ED70E4" w:rsidRPr="00ED70E4" w:rsidRDefault="00ED70E4" w:rsidP="00ED70E4">
      <w:pPr>
        <w:pStyle w:val="code"/>
      </w:pPr>
    </w:p>
    <w:p w14:paraId="61C8E879" w14:textId="77777777" w:rsidR="00ED70E4" w:rsidRPr="00ED70E4" w:rsidRDefault="00ED70E4" w:rsidP="00ED70E4">
      <w:pPr>
        <w:pStyle w:val="code"/>
      </w:pPr>
      <w:proofErr w:type="spellStart"/>
      <w:r w:rsidRPr="00ED70E4">
        <w:t>func</w:t>
      </w:r>
      <w:proofErr w:type="spellEnd"/>
      <w:r w:rsidRPr="00ED70E4">
        <w:t xml:space="preserve"> </w:t>
      </w:r>
      <w:proofErr w:type="spellStart"/>
      <w:proofErr w:type="gramStart"/>
      <w:r w:rsidRPr="00ED70E4">
        <w:t>execSQL</w:t>
      </w:r>
      <w:proofErr w:type="spellEnd"/>
      <w:r w:rsidRPr="00ED70E4">
        <w:t>(</w:t>
      </w:r>
      <w:proofErr w:type="gramEnd"/>
      <w:r w:rsidRPr="00ED70E4">
        <w:t xml:space="preserve">conn </w:t>
      </w:r>
      <w:proofErr w:type="spellStart"/>
      <w:r w:rsidRPr="00ED70E4">
        <w:t>pgx.Conn</w:t>
      </w:r>
      <w:proofErr w:type="spellEnd"/>
      <w:r w:rsidRPr="00ED70E4">
        <w:t xml:space="preserve">, </w:t>
      </w:r>
      <w:proofErr w:type="spellStart"/>
      <w:r w:rsidRPr="00ED70E4">
        <w:t>sql</w:t>
      </w:r>
      <w:proofErr w:type="spellEnd"/>
      <w:r w:rsidRPr="00ED70E4">
        <w:t xml:space="preserve"> string) {</w:t>
      </w:r>
    </w:p>
    <w:p w14:paraId="738B4C2F" w14:textId="77777777" w:rsidR="00ED70E4" w:rsidRPr="00ED70E4" w:rsidRDefault="00ED70E4" w:rsidP="00ED70E4">
      <w:pPr>
        <w:pStyle w:val="code"/>
      </w:pPr>
      <w:r w:rsidRPr="00ED70E4">
        <w:t xml:space="preserve">    result, </w:t>
      </w:r>
      <w:proofErr w:type="gramStart"/>
      <w:r w:rsidRPr="00ED70E4">
        <w:t>err :</w:t>
      </w:r>
      <w:proofErr w:type="gramEnd"/>
      <w:r w:rsidRPr="00ED70E4">
        <w:t xml:space="preserve">= </w:t>
      </w:r>
      <w:proofErr w:type="spellStart"/>
      <w:r w:rsidRPr="00ED70E4">
        <w:t>conn.Exec</w:t>
      </w:r>
      <w:proofErr w:type="spellEnd"/>
      <w:r w:rsidRPr="00ED70E4">
        <w:t>(</w:t>
      </w:r>
      <w:proofErr w:type="spellStart"/>
      <w:r w:rsidRPr="00ED70E4">
        <w:t>context.Background</w:t>
      </w:r>
      <w:proofErr w:type="spellEnd"/>
      <w:r w:rsidRPr="00ED70E4">
        <w:t xml:space="preserve">(), </w:t>
      </w:r>
      <w:proofErr w:type="spellStart"/>
      <w:r w:rsidRPr="00ED70E4">
        <w:t>sql</w:t>
      </w:r>
      <w:proofErr w:type="spellEnd"/>
      <w:r w:rsidRPr="00ED70E4">
        <w:t>)</w:t>
      </w:r>
    </w:p>
    <w:p w14:paraId="41F6AC4C" w14:textId="77777777" w:rsidR="00ED70E4" w:rsidRPr="00ED70E4" w:rsidRDefault="00ED70E4" w:rsidP="00ED70E4">
      <w:pPr>
        <w:pStyle w:val="code"/>
      </w:pPr>
      <w:r w:rsidRPr="00ED70E4">
        <w:t xml:space="preserve">    if </w:t>
      </w:r>
      <w:proofErr w:type="gramStart"/>
      <w:r w:rsidRPr="00ED70E4">
        <w:t>err !</w:t>
      </w:r>
      <w:proofErr w:type="gramEnd"/>
      <w:r w:rsidRPr="00ED70E4">
        <w:t>= nil {</w:t>
      </w:r>
    </w:p>
    <w:p w14:paraId="2F3CB7F4" w14:textId="77777777" w:rsidR="00ED70E4" w:rsidRPr="00ED70E4" w:rsidRDefault="00ED70E4" w:rsidP="00ED70E4">
      <w:pPr>
        <w:pStyle w:val="code"/>
      </w:pPr>
      <w:r w:rsidRPr="00ED70E4">
        <w:t xml:space="preserve">        </w:t>
      </w:r>
      <w:proofErr w:type="spellStart"/>
      <w:proofErr w:type="gramStart"/>
      <w:r w:rsidRPr="00ED70E4">
        <w:t>fmt.Fprintf</w:t>
      </w:r>
      <w:proofErr w:type="spellEnd"/>
      <w:proofErr w:type="gramEnd"/>
      <w:r w:rsidRPr="00ED70E4">
        <w:t>(</w:t>
      </w:r>
      <w:proofErr w:type="spellStart"/>
      <w:r w:rsidRPr="00ED70E4">
        <w:t>os.Stderr</w:t>
      </w:r>
      <w:proofErr w:type="spellEnd"/>
      <w:r w:rsidRPr="00ED70E4">
        <w:t>, "CockroachDB error: %v\n", err)</w:t>
      </w:r>
    </w:p>
    <w:p w14:paraId="4769C509" w14:textId="77777777" w:rsidR="00ED70E4" w:rsidRPr="00ED70E4" w:rsidRDefault="00ED70E4" w:rsidP="00ED70E4">
      <w:pPr>
        <w:pStyle w:val="code"/>
      </w:pPr>
      <w:r w:rsidRPr="00ED70E4">
        <w:t xml:space="preserve">        </w:t>
      </w:r>
      <w:proofErr w:type="spellStart"/>
      <w:proofErr w:type="gramStart"/>
      <w:r w:rsidRPr="00ED70E4">
        <w:t>os.Exit</w:t>
      </w:r>
      <w:proofErr w:type="spellEnd"/>
      <w:proofErr w:type="gramEnd"/>
      <w:r w:rsidRPr="00ED70E4">
        <w:t>(1)</w:t>
      </w:r>
    </w:p>
    <w:p w14:paraId="3FB8C95B" w14:textId="77777777" w:rsidR="00ED70E4" w:rsidRPr="00ED70E4" w:rsidRDefault="00ED70E4" w:rsidP="00ED70E4">
      <w:pPr>
        <w:pStyle w:val="code"/>
      </w:pPr>
      <w:r w:rsidRPr="00ED70E4">
        <w:t xml:space="preserve">    }</w:t>
      </w:r>
    </w:p>
    <w:p w14:paraId="2F116ECB" w14:textId="77777777" w:rsidR="00ED70E4" w:rsidRPr="00ED70E4" w:rsidRDefault="00ED70E4" w:rsidP="00ED70E4">
      <w:pPr>
        <w:pStyle w:val="code"/>
      </w:pPr>
      <w:r w:rsidRPr="00ED70E4">
        <w:t xml:space="preserve">    </w:t>
      </w:r>
      <w:proofErr w:type="spellStart"/>
      <w:proofErr w:type="gramStart"/>
      <w:r w:rsidRPr="00ED70E4">
        <w:t>fmt.Fprintf</w:t>
      </w:r>
      <w:proofErr w:type="spellEnd"/>
      <w:proofErr w:type="gramEnd"/>
      <w:r w:rsidRPr="00ED70E4">
        <w:t>(</w:t>
      </w:r>
      <w:proofErr w:type="spellStart"/>
      <w:r w:rsidRPr="00ED70E4">
        <w:t>os.Stdout</w:t>
      </w:r>
      <w:proofErr w:type="spellEnd"/>
      <w:r w:rsidRPr="00ED70E4">
        <w:t xml:space="preserve">, "%v rows affected\n", </w:t>
      </w:r>
      <w:proofErr w:type="spellStart"/>
      <w:r w:rsidRPr="00ED70E4">
        <w:t>result.RowsAffected</w:t>
      </w:r>
      <w:proofErr w:type="spellEnd"/>
      <w:r w:rsidRPr="00ED70E4">
        <w:t>())</w:t>
      </w:r>
    </w:p>
    <w:p w14:paraId="0609E628" w14:textId="28E63052" w:rsidR="00E0171D" w:rsidRDefault="00ED70E4" w:rsidP="00ED70E4">
      <w:pPr>
        <w:pStyle w:val="code"/>
      </w:pPr>
      <w:r w:rsidRPr="00ED70E4">
        <w:t>}</w:t>
      </w:r>
    </w:p>
    <w:p w14:paraId="5ECBB367" w14:textId="21D88FE2" w:rsidR="00E0171D" w:rsidRDefault="00E0171D" w:rsidP="008F5EA2">
      <w:r>
        <w:t>----</w:t>
      </w:r>
    </w:p>
    <w:p w14:paraId="0C149FA1" w14:textId="0E3CA4C1" w:rsidR="00ED70E4" w:rsidRDefault="00ED70E4" w:rsidP="008F5EA2"/>
    <w:p w14:paraId="47893B9B" w14:textId="47A7772A" w:rsidR="00ED70E4" w:rsidRPr="00C31CBB" w:rsidRDefault="00ED70E4" w:rsidP="008F5EA2">
      <w:r>
        <w:t>We created the +</w:t>
      </w:r>
      <w:proofErr w:type="spellStart"/>
      <w:r>
        <w:t>execSQL</w:t>
      </w:r>
      <w:proofErr w:type="spellEnd"/>
      <w:r>
        <w:t xml:space="preserve">+ function in the Go example to </w:t>
      </w:r>
      <w:r w:rsidR="006C3C6D">
        <w:t>modularize</w:t>
      </w:r>
      <w:r>
        <w:t xml:space="preserve"> the </w:t>
      </w:r>
      <w:proofErr w:type="spellStart"/>
      <w:r>
        <w:t>repeditive</w:t>
      </w:r>
      <w:proofErr w:type="spellEnd"/>
      <w:r>
        <w:t xml:space="preserve"> error checking involved in </w:t>
      </w:r>
      <w:r w:rsidR="006C3C6D">
        <w:t xml:space="preserve">the initial SQL statements, </w:t>
      </w:r>
      <w:r w:rsidR="00D31617">
        <w:t xml:space="preserve">though </w:t>
      </w:r>
      <w:r w:rsidR="00455AA6">
        <w:t xml:space="preserve">in </w:t>
      </w:r>
      <w:r w:rsidR="00D31617">
        <w:t>production code</w:t>
      </w:r>
      <w:r w:rsidR="00455AA6">
        <w:t>,</w:t>
      </w:r>
      <w:r w:rsidR="006C3C6D">
        <w:t xml:space="preserve"> we would perform </w:t>
      </w:r>
      <w:r w:rsidR="00A244AF">
        <w:t xml:space="preserve">error checking independently </w:t>
      </w:r>
      <w:r w:rsidR="00455AA6">
        <w:t>for</w:t>
      </w:r>
      <w:r w:rsidR="00A244AF">
        <w:t xml:space="preserve"> each query. </w:t>
      </w:r>
    </w:p>
    <w:p w14:paraId="4265FEC5" w14:textId="1631C00A" w:rsidR="003A2BC8" w:rsidRDefault="003A2BC8" w:rsidP="008C282B">
      <w:pPr>
        <w:pStyle w:val="Heading3"/>
      </w:pPr>
      <w:r w:rsidRPr="008C282B">
        <w:t xml:space="preserve">=== </w:t>
      </w:r>
      <w:r w:rsidR="008C282B" w:rsidRPr="008C282B">
        <w:t>Cursors</w:t>
      </w:r>
    </w:p>
    <w:p w14:paraId="74790C2B" w14:textId="77777777" w:rsidR="00455AA6" w:rsidRPr="00455AA6" w:rsidRDefault="00455AA6" w:rsidP="00455AA6">
      <w:pPr>
        <w:rPr>
          <w:lang w:eastAsia="en-US"/>
        </w:rPr>
      </w:pPr>
    </w:p>
    <w:p w14:paraId="0DA1047F" w14:textId="57BB84EF" w:rsidR="00A244AF" w:rsidRDefault="00A244AF" w:rsidP="00A244AF">
      <w:pPr>
        <w:rPr>
          <w:lang w:eastAsia="en-US"/>
        </w:rPr>
      </w:pPr>
      <w:r>
        <w:rPr>
          <w:lang w:eastAsia="en-US"/>
        </w:rPr>
        <w:t xml:space="preserve">A *cursor* is an object that allows you to </w:t>
      </w:r>
      <w:r w:rsidR="000D3534">
        <w:rPr>
          <w:lang w:eastAsia="en-US"/>
        </w:rPr>
        <w:t xml:space="preserve">scroll through the results of a query rather than retrieving all the data in one hit.  </w:t>
      </w:r>
      <w:r w:rsidR="0064740A">
        <w:rPr>
          <w:lang w:eastAsia="en-US"/>
        </w:rPr>
        <w:t xml:space="preserve">Cursors are a preferred means of dealing with large amounts of data since they avoid the necessity of holding the complete result set in memory and </w:t>
      </w:r>
      <w:r w:rsidR="00B20ACA">
        <w:rPr>
          <w:lang w:eastAsia="en-US"/>
        </w:rPr>
        <w:t xml:space="preserve">allow you to abort query processing if you actually only want the first few rows. </w:t>
      </w:r>
    </w:p>
    <w:p w14:paraId="02C820AF" w14:textId="529A9D3C" w:rsidR="00B23966" w:rsidRDefault="00B23966" w:rsidP="00A244AF">
      <w:pPr>
        <w:rPr>
          <w:lang w:eastAsia="en-US"/>
        </w:rPr>
      </w:pPr>
    </w:p>
    <w:p w14:paraId="108EE177" w14:textId="65219C22" w:rsidR="00B23966" w:rsidRDefault="00F24C1C" w:rsidP="00A244AF">
      <w:pPr>
        <w:rPr>
          <w:lang w:eastAsia="en-US"/>
        </w:rPr>
      </w:pPr>
      <w:r>
        <w:rPr>
          <w:lang w:eastAsia="en-US"/>
        </w:rPr>
        <w:t xml:space="preserve">For instance, </w:t>
      </w:r>
      <w:proofErr w:type="spellStart"/>
      <w:proofErr w:type="gramStart"/>
      <w:r w:rsidR="000741C3">
        <w:rPr>
          <w:lang w:eastAsia="en-US"/>
        </w:rPr>
        <w:t>lets</w:t>
      </w:r>
      <w:proofErr w:type="spellEnd"/>
      <w:proofErr w:type="gramEnd"/>
      <w:r w:rsidR="000741C3">
        <w:rPr>
          <w:lang w:eastAsia="en-US"/>
        </w:rPr>
        <w:t xml:space="preserve"> say we have a web application that </w:t>
      </w:r>
      <w:r w:rsidR="00544235">
        <w:rPr>
          <w:lang w:eastAsia="en-US"/>
        </w:rPr>
        <w:t>displays blog posts ordered by time.  The key query might look something like this:</w:t>
      </w:r>
    </w:p>
    <w:p w14:paraId="556FBF62" w14:textId="3B0DF62F" w:rsidR="00544235" w:rsidRDefault="00544235" w:rsidP="00A244AF">
      <w:pPr>
        <w:rPr>
          <w:lang w:eastAsia="en-US"/>
        </w:rPr>
      </w:pPr>
    </w:p>
    <w:p w14:paraId="21AA2BEA" w14:textId="75F0B406" w:rsidR="00544235" w:rsidRDefault="00544235" w:rsidP="00A244AF">
      <w:pPr>
        <w:rPr>
          <w:lang w:eastAsia="en-US"/>
        </w:rPr>
      </w:pPr>
      <w:r>
        <w:rPr>
          <w:lang w:eastAsia="en-US"/>
        </w:rPr>
        <w:t>[</w:t>
      </w:r>
      <w:proofErr w:type="spellStart"/>
      <w:proofErr w:type="gramStart"/>
      <w:r>
        <w:rPr>
          <w:lang w:eastAsia="en-US"/>
        </w:rPr>
        <w:t>source,sql</w:t>
      </w:r>
      <w:proofErr w:type="spellEnd"/>
      <w:proofErr w:type="gramEnd"/>
      <w:r>
        <w:rPr>
          <w:lang w:eastAsia="en-US"/>
        </w:rPr>
        <w:t>]</w:t>
      </w:r>
    </w:p>
    <w:p w14:paraId="2E3734A7" w14:textId="3493B61B" w:rsidR="00544235" w:rsidRDefault="00544235" w:rsidP="00A244AF">
      <w:pPr>
        <w:rPr>
          <w:lang w:eastAsia="en-US"/>
        </w:rPr>
      </w:pPr>
      <w:r>
        <w:rPr>
          <w:lang w:eastAsia="en-US"/>
        </w:rPr>
        <w:t>----</w:t>
      </w:r>
    </w:p>
    <w:p w14:paraId="79AF46D0" w14:textId="77777777" w:rsidR="00544235" w:rsidRPr="00544235" w:rsidRDefault="00544235" w:rsidP="00544235">
      <w:pPr>
        <w:shd w:val="clear" w:color="auto" w:fill="1E1E1E"/>
        <w:spacing w:line="270" w:lineRule="atLeast"/>
        <w:rPr>
          <w:rFonts w:ascii="Menlo" w:hAnsi="Menlo" w:cs="Menlo"/>
          <w:color w:val="D4D4D4"/>
          <w:sz w:val="18"/>
          <w:szCs w:val="18"/>
        </w:rPr>
      </w:pPr>
      <w:r w:rsidRPr="00544235">
        <w:rPr>
          <w:rFonts w:ascii="Menlo" w:hAnsi="Menlo" w:cs="Menlo"/>
          <w:color w:val="CE9178"/>
          <w:sz w:val="18"/>
          <w:szCs w:val="18"/>
        </w:rPr>
        <w:t xml:space="preserve">SELECT </w:t>
      </w:r>
      <w:proofErr w:type="spellStart"/>
      <w:r w:rsidRPr="00544235">
        <w:rPr>
          <w:rFonts w:ascii="Menlo" w:hAnsi="Menlo" w:cs="Menlo"/>
          <w:color w:val="CE9178"/>
          <w:sz w:val="18"/>
          <w:szCs w:val="18"/>
        </w:rPr>
        <w:t>post_timestamp</w:t>
      </w:r>
      <w:proofErr w:type="spellEnd"/>
      <w:r w:rsidRPr="00544235">
        <w:rPr>
          <w:rFonts w:ascii="Menlo" w:hAnsi="Menlo" w:cs="Menlo"/>
          <w:color w:val="CE9178"/>
          <w:sz w:val="18"/>
          <w:szCs w:val="18"/>
        </w:rPr>
        <w:t xml:space="preserve">, summary </w:t>
      </w:r>
    </w:p>
    <w:p w14:paraId="543C8E13" w14:textId="5351E1CF" w:rsidR="00544235" w:rsidRPr="00544235" w:rsidRDefault="00544235" w:rsidP="00544235">
      <w:pPr>
        <w:shd w:val="clear" w:color="auto" w:fill="1E1E1E"/>
        <w:spacing w:line="270" w:lineRule="atLeast"/>
        <w:rPr>
          <w:rFonts w:ascii="Menlo" w:hAnsi="Menlo" w:cs="Menlo"/>
          <w:color w:val="D4D4D4"/>
          <w:sz w:val="18"/>
          <w:szCs w:val="18"/>
        </w:rPr>
      </w:pPr>
      <w:r w:rsidRPr="00544235">
        <w:rPr>
          <w:rFonts w:ascii="Menlo" w:hAnsi="Menlo" w:cs="Menlo"/>
          <w:color w:val="CE9178"/>
          <w:sz w:val="18"/>
          <w:szCs w:val="18"/>
        </w:rPr>
        <w:t xml:space="preserve">  FROM </w:t>
      </w:r>
      <w:proofErr w:type="spellStart"/>
      <w:r w:rsidRPr="00544235">
        <w:rPr>
          <w:rFonts w:ascii="Menlo" w:hAnsi="Menlo" w:cs="Menlo"/>
          <w:color w:val="CE9178"/>
          <w:sz w:val="18"/>
          <w:szCs w:val="18"/>
        </w:rPr>
        <w:t>blog_posts</w:t>
      </w:r>
      <w:proofErr w:type="spellEnd"/>
      <w:r w:rsidRPr="00544235">
        <w:rPr>
          <w:rFonts w:ascii="Menlo" w:hAnsi="Menlo" w:cs="Menlo"/>
          <w:color w:val="CE9178"/>
          <w:sz w:val="18"/>
          <w:szCs w:val="18"/>
        </w:rPr>
        <w:t xml:space="preserve"> ORDER BY </w:t>
      </w:r>
      <w:proofErr w:type="spellStart"/>
      <w:r w:rsidRPr="00544235">
        <w:rPr>
          <w:rFonts w:ascii="Menlo" w:hAnsi="Menlo" w:cs="Menlo"/>
          <w:color w:val="CE9178"/>
          <w:sz w:val="18"/>
          <w:szCs w:val="18"/>
        </w:rPr>
        <w:t>post_timestamp</w:t>
      </w:r>
      <w:proofErr w:type="spellEnd"/>
      <w:r w:rsidRPr="00544235">
        <w:rPr>
          <w:rFonts w:ascii="Menlo" w:hAnsi="Menlo" w:cs="Menlo"/>
          <w:color w:val="CE9178"/>
          <w:sz w:val="18"/>
          <w:szCs w:val="18"/>
        </w:rPr>
        <w:t xml:space="preserve"> DESC</w:t>
      </w:r>
    </w:p>
    <w:p w14:paraId="21BDEBD3" w14:textId="79E3A6A2" w:rsidR="00544235" w:rsidRDefault="00544235" w:rsidP="00A244AF">
      <w:pPr>
        <w:rPr>
          <w:lang w:eastAsia="en-US"/>
        </w:rPr>
      </w:pPr>
      <w:r>
        <w:rPr>
          <w:lang w:eastAsia="en-US"/>
        </w:rPr>
        <w:t>----</w:t>
      </w:r>
    </w:p>
    <w:p w14:paraId="2D7C7D3A" w14:textId="1BDCF4F6" w:rsidR="00544235" w:rsidRDefault="00544235" w:rsidP="00A244AF">
      <w:pPr>
        <w:rPr>
          <w:lang w:eastAsia="en-US"/>
        </w:rPr>
      </w:pPr>
    </w:p>
    <w:p w14:paraId="51103A41" w14:textId="7374C364" w:rsidR="00500362" w:rsidRDefault="00544235" w:rsidP="00A244AF">
      <w:pPr>
        <w:rPr>
          <w:lang w:eastAsia="en-US"/>
        </w:rPr>
      </w:pPr>
      <w:r>
        <w:rPr>
          <w:lang w:eastAsia="en-US"/>
        </w:rPr>
        <w:t xml:space="preserve">We have a covering index on </w:t>
      </w:r>
      <w:r w:rsidR="004B6B90">
        <w:rPr>
          <w:lang w:eastAsia="en-US"/>
        </w:rPr>
        <w:t>POST_TIMESTAMP</w:t>
      </w:r>
      <w:r w:rsidR="00254038">
        <w:rPr>
          <w:lang w:eastAsia="en-US"/>
        </w:rPr>
        <w:t>,</w:t>
      </w:r>
      <w:r w:rsidR="004B6B90">
        <w:rPr>
          <w:lang w:eastAsia="en-US"/>
        </w:rPr>
        <w:t xml:space="preserve"> </w:t>
      </w:r>
      <w:r w:rsidR="00254038">
        <w:rPr>
          <w:lang w:eastAsia="en-US"/>
        </w:rPr>
        <w:t>and this index</w:t>
      </w:r>
      <w:r w:rsidR="004B6B90">
        <w:rPr>
          <w:lang w:eastAsia="en-US"/>
        </w:rPr>
        <w:t xml:space="preserve"> stores the SUMMARY column, so we can retrieve rows efficiently in order.  </w:t>
      </w:r>
      <w:r w:rsidR="00500362">
        <w:rPr>
          <w:lang w:eastAsia="en-US"/>
        </w:rPr>
        <w:t xml:space="preserve"> We display our data a page at a time, so we might code </w:t>
      </w:r>
      <w:r w:rsidR="00D75B0C">
        <w:rPr>
          <w:lang w:eastAsia="en-US"/>
        </w:rPr>
        <w:t xml:space="preserve">a </w:t>
      </w:r>
      <w:proofErr w:type="spellStart"/>
      <w:r w:rsidR="00D75B0C">
        <w:rPr>
          <w:lang w:eastAsia="en-US"/>
        </w:rPr>
        <w:t>nodeJs</w:t>
      </w:r>
      <w:proofErr w:type="spellEnd"/>
      <w:r w:rsidR="00500362">
        <w:rPr>
          <w:lang w:eastAsia="en-US"/>
        </w:rPr>
        <w:t xml:space="preserve"> routine something like this (to display the first page</w:t>
      </w:r>
      <w:r w:rsidR="00D75B0C">
        <w:rPr>
          <w:lang w:eastAsia="en-US"/>
        </w:rPr>
        <w:t xml:space="preserve"> with 10 items</w:t>
      </w:r>
      <w:r w:rsidR="00500362">
        <w:rPr>
          <w:lang w:eastAsia="en-US"/>
        </w:rPr>
        <w:t>):</w:t>
      </w:r>
    </w:p>
    <w:p w14:paraId="34BC8843" w14:textId="77777777" w:rsidR="00500362" w:rsidRDefault="00500362" w:rsidP="00A244AF">
      <w:pPr>
        <w:rPr>
          <w:lang w:eastAsia="en-US"/>
        </w:rPr>
      </w:pPr>
    </w:p>
    <w:p w14:paraId="17CE87DE" w14:textId="693F14A8" w:rsidR="00EF5A80" w:rsidRDefault="00EF5A80" w:rsidP="00A244AF">
      <w:pPr>
        <w:rPr>
          <w:lang w:eastAsia="en-US"/>
        </w:rPr>
      </w:pPr>
    </w:p>
    <w:p w14:paraId="34085609" w14:textId="157593A5" w:rsidR="00EF5A80" w:rsidRDefault="00EF5A80" w:rsidP="00A244AF">
      <w:pPr>
        <w:rPr>
          <w:lang w:eastAsia="en-US"/>
        </w:rPr>
      </w:pPr>
      <w:r>
        <w:rPr>
          <w:lang w:eastAsia="en-US"/>
        </w:rPr>
        <w:t>[source, JavaScript]</w:t>
      </w:r>
    </w:p>
    <w:p w14:paraId="5AADE7F9" w14:textId="544466A5" w:rsidR="00EF5A80" w:rsidRDefault="00EF5A80" w:rsidP="00A244AF">
      <w:pPr>
        <w:rPr>
          <w:lang w:eastAsia="en-US"/>
        </w:rPr>
      </w:pPr>
      <w:r>
        <w:rPr>
          <w:lang w:eastAsia="en-US"/>
        </w:rPr>
        <w:t>----</w:t>
      </w:r>
    </w:p>
    <w:p w14:paraId="39EE5DBA" w14:textId="37942FB2" w:rsidR="00EF5A80" w:rsidRDefault="00254038" w:rsidP="00254038">
      <w:pPr>
        <w:shd w:val="clear" w:color="auto" w:fill="1E1E1E"/>
        <w:spacing w:line="270" w:lineRule="atLeast"/>
        <w:rPr>
          <w:rFonts w:ascii="Menlo" w:hAnsi="Menlo" w:cs="Menlo"/>
          <w:color w:val="D4D4D4"/>
          <w:sz w:val="18"/>
          <w:szCs w:val="18"/>
        </w:rPr>
      </w:pPr>
      <w:r>
        <w:rPr>
          <w:rFonts w:ascii="Menlo" w:hAnsi="Menlo" w:cs="Menlo"/>
          <w:color w:val="569CD6"/>
          <w:sz w:val="18"/>
          <w:szCs w:val="18"/>
        </w:rPr>
        <w:t xml:space="preserve">        </w:t>
      </w:r>
      <w:r w:rsidR="00EF5A80">
        <w:rPr>
          <w:rFonts w:ascii="Menlo" w:hAnsi="Menlo" w:cs="Menlo"/>
          <w:color w:val="569CD6"/>
          <w:sz w:val="18"/>
          <w:szCs w:val="18"/>
        </w:rPr>
        <w:t>const</w:t>
      </w:r>
      <w:r w:rsidR="00EF5A80">
        <w:rPr>
          <w:rFonts w:ascii="Menlo" w:hAnsi="Menlo" w:cs="Menlo"/>
          <w:color w:val="D4D4D4"/>
          <w:sz w:val="18"/>
          <w:szCs w:val="18"/>
        </w:rPr>
        <w:t xml:space="preserve"> </w:t>
      </w:r>
      <w:proofErr w:type="spellStart"/>
      <w:r w:rsidR="00EF5A80">
        <w:rPr>
          <w:rFonts w:ascii="Menlo" w:hAnsi="Menlo" w:cs="Menlo"/>
          <w:color w:val="4FC1FF"/>
          <w:sz w:val="18"/>
          <w:szCs w:val="18"/>
        </w:rPr>
        <w:t>sql</w:t>
      </w:r>
      <w:proofErr w:type="spellEnd"/>
      <w:r w:rsidR="00EF5A80">
        <w:rPr>
          <w:rFonts w:ascii="Menlo" w:hAnsi="Menlo" w:cs="Menlo"/>
          <w:color w:val="D4D4D4"/>
          <w:sz w:val="18"/>
          <w:szCs w:val="18"/>
        </w:rPr>
        <w:t xml:space="preserve"> = </w:t>
      </w:r>
      <w:r w:rsidR="00EF5A80">
        <w:rPr>
          <w:rFonts w:ascii="Menlo" w:hAnsi="Menlo" w:cs="Menlo"/>
          <w:color w:val="CE9178"/>
          <w:sz w:val="18"/>
          <w:szCs w:val="18"/>
        </w:rPr>
        <w:t xml:space="preserve">`SELECT </w:t>
      </w:r>
      <w:proofErr w:type="spellStart"/>
      <w:r w:rsidR="00EF5A80">
        <w:rPr>
          <w:rFonts w:ascii="Menlo" w:hAnsi="Menlo" w:cs="Menlo"/>
          <w:color w:val="CE9178"/>
          <w:sz w:val="18"/>
          <w:szCs w:val="18"/>
        </w:rPr>
        <w:t>post_timestamp</w:t>
      </w:r>
      <w:proofErr w:type="spellEnd"/>
      <w:r w:rsidR="00EF5A80">
        <w:rPr>
          <w:rFonts w:ascii="Menlo" w:hAnsi="Menlo" w:cs="Menlo"/>
          <w:color w:val="CE9178"/>
          <w:sz w:val="18"/>
          <w:szCs w:val="18"/>
        </w:rPr>
        <w:t xml:space="preserve">, summary </w:t>
      </w:r>
    </w:p>
    <w:p w14:paraId="088E7095" w14:textId="77777777" w:rsidR="00EF5A80" w:rsidRDefault="00EF5A80" w:rsidP="00EF5A80">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w:t>
      </w:r>
      <w:proofErr w:type="spellStart"/>
      <w:r>
        <w:rPr>
          <w:rFonts w:ascii="Menlo" w:hAnsi="Menlo" w:cs="Menlo"/>
          <w:color w:val="CE9178"/>
          <w:sz w:val="18"/>
          <w:szCs w:val="18"/>
        </w:rPr>
        <w:t>blog_posts</w:t>
      </w:r>
      <w:proofErr w:type="spellEnd"/>
      <w:r>
        <w:rPr>
          <w:rFonts w:ascii="Menlo" w:hAnsi="Menlo" w:cs="Menlo"/>
          <w:color w:val="CE9178"/>
          <w:sz w:val="18"/>
          <w:szCs w:val="18"/>
        </w:rPr>
        <w:t xml:space="preserve"> ORDER BY </w:t>
      </w:r>
      <w:proofErr w:type="spellStart"/>
      <w:r>
        <w:rPr>
          <w:rFonts w:ascii="Menlo" w:hAnsi="Menlo" w:cs="Menlo"/>
          <w:color w:val="CE9178"/>
          <w:sz w:val="18"/>
          <w:szCs w:val="18"/>
        </w:rPr>
        <w:t>post_timestamp</w:t>
      </w:r>
      <w:proofErr w:type="spellEnd"/>
      <w:r>
        <w:rPr>
          <w:rFonts w:ascii="Menlo" w:hAnsi="Menlo" w:cs="Menlo"/>
          <w:color w:val="CE9178"/>
          <w:sz w:val="18"/>
          <w:szCs w:val="18"/>
        </w:rPr>
        <w:t xml:space="preserve"> DESC</w:t>
      </w:r>
      <w:proofErr w:type="gramStart"/>
      <w:r>
        <w:rPr>
          <w:rFonts w:ascii="Menlo" w:hAnsi="Menlo" w:cs="Menlo"/>
          <w:color w:val="CE9178"/>
          <w:sz w:val="18"/>
          <w:szCs w:val="18"/>
        </w:rPr>
        <w:t>`</w:t>
      </w:r>
      <w:r>
        <w:rPr>
          <w:rFonts w:ascii="Menlo" w:hAnsi="Menlo" w:cs="Menlo"/>
          <w:color w:val="D4D4D4"/>
          <w:sz w:val="18"/>
          <w:szCs w:val="18"/>
        </w:rPr>
        <w:t>;</w:t>
      </w:r>
      <w:proofErr w:type="gramEnd"/>
    </w:p>
    <w:p w14:paraId="5B81A698" w14:textId="77777777" w:rsidR="00EF5A80" w:rsidRDefault="00EF5A80" w:rsidP="00EF5A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let rows=await </w:t>
      </w:r>
      <w:proofErr w:type="spellStart"/>
      <w:proofErr w:type="gramStart"/>
      <w:r>
        <w:rPr>
          <w:rFonts w:ascii="Menlo" w:hAnsi="Menlo" w:cs="Menlo"/>
          <w:color w:val="6A9955"/>
          <w:sz w:val="18"/>
          <w:szCs w:val="18"/>
        </w:rPr>
        <w:t>connection.query</w:t>
      </w:r>
      <w:proofErr w:type="spellEnd"/>
      <w:proofErr w:type="gramEnd"/>
      <w:r>
        <w:rPr>
          <w:rFonts w:ascii="Menlo" w:hAnsi="Menlo" w:cs="Menlo"/>
          <w:color w:val="6A9955"/>
          <w:sz w:val="18"/>
          <w:szCs w:val="18"/>
        </w:rPr>
        <w:t>(</w:t>
      </w:r>
      <w:proofErr w:type="spellStart"/>
      <w:r>
        <w:rPr>
          <w:rFonts w:ascii="Menlo" w:hAnsi="Menlo" w:cs="Menlo"/>
          <w:color w:val="6A9955"/>
          <w:sz w:val="18"/>
          <w:szCs w:val="18"/>
        </w:rPr>
        <w:t>sql</w:t>
      </w:r>
      <w:proofErr w:type="spellEnd"/>
      <w:r>
        <w:rPr>
          <w:rFonts w:ascii="Menlo" w:hAnsi="Menlo" w:cs="Menlo"/>
          <w:color w:val="6A9955"/>
          <w:sz w:val="18"/>
          <w:szCs w:val="18"/>
        </w:rPr>
        <w:t>);</w:t>
      </w:r>
    </w:p>
    <w:p w14:paraId="2E703F65" w14:textId="77777777" w:rsidR="00EF5A80" w:rsidRDefault="00EF5A80" w:rsidP="00EF5A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data</w:t>
      </w:r>
      <w:r>
        <w:rPr>
          <w:rFonts w:ascii="Menlo" w:hAnsi="Menlo" w:cs="Menlo"/>
          <w:color w:val="D4D4D4"/>
          <w:sz w:val="18"/>
          <w:szCs w:val="18"/>
        </w:rPr>
        <w:t xml:space="preserve"> =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proofErr w:type="spellStart"/>
      <w:r>
        <w:rPr>
          <w:rFonts w:ascii="Menlo" w:hAnsi="Menlo" w:cs="Menlo"/>
          <w:color w:val="4FC1FF"/>
          <w:sz w:val="18"/>
          <w:szCs w:val="18"/>
        </w:rPr>
        <w:t>sql</w:t>
      </w:r>
      <w:proofErr w:type="spellEnd"/>
      <w:r>
        <w:rPr>
          <w:rFonts w:ascii="Menlo" w:hAnsi="Menlo" w:cs="Menlo"/>
          <w:color w:val="D4D4D4"/>
          <w:sz w:val="18"/>
          <w:szCs w:val="18"/>
        </w:rPr>
        <w:t>);</w:t>
      </w:r>
    </w:p>
    <w:p w14:paraId="233CCB9A" w14:textId="77777777" w:rsidR="00EF5A80" w:rsidRDefault="00EF5A80" w:rsidP="00EF5A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r>
        <w:rPr>
          <w:rFonts w:ascii="Menlo" w:hAnsi="Menlo" w:cs="Menlo"/>
          <w:color w:val="B5CEA8"/>
          <w:sz w:val="18"/>
          <w:szCs w:val="18"/>
        </w:rPr>
        <w:t>10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w:t>
      </w:r>
    </w:p>
    <w:p w14:paraId="6E5B987A" w14:textId="77777777" w:rsidR="00EF5A80" w:rsidRDefault="00EF5A80" w:rsidP="00EF5A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spellStart"/>
      <w:proofErr w:type="gramStart"/>
      <w:r>
        <w:rPr>
          <w:rFonts w:ascii="Menlo" w:hAnsi="Menlo" w:cs="Menlo"/>
          <w:color w:val="4FC1FF"/>
          <w:sz w:val="18"/>
          <w:szCs w:val="18"/>
        </w:rPr>
        <w:t>data</w:t>
      </w:r>
      <w:r>
        <w:rPr>
          <w:rFonts w:ascii="Menlo" w:hAnsi="Menlo" w:cs="Menlo"/>
          <w:color w:val="D4D4D4"/>
          <w:sz w:val="18"/>
          <w:szCs w:val="18"/>
        </w:rPr>
        <w:t>.</w:t>
      </w:r>
      <w:r>
        <w:rPr>
          <w:rFonts w:ascii="Menlo" w:hAnsi="Menlo" w:cs="Menlo"/>
          <w:color w:val="9CDCFE"/>
          <w:sz w:val="18"/>
          <w:szCs w:val="18"/>
        </w:rPr>
        <w:t>rows</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4AF56FBD" w14:textId="77777777" w:rsidR="00EF5A80" w:rsidRDefault="00EF5A80" w:rsidP="00EF5A8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3C803B8" w14:textId="0FE6DF0E" w:rsidR="00EF5A80" w:rsidRDefault="00EF5A80" w:rsidP="00A244AF">
      <w:pPr>
        <w:rPr>
          <w:lang w:eastAsia="en-US"/>
        </w:rPr>
      </w:pPr>
      <w:r>
        <w:rPr>
          <w:lang w:eastAsia="en-US"/>
        </w:rPr>
        <w:t>----</w:t>
      </w:r>
    </w:p>
    <w:p w14:paraId="6D2DFE92" w14:textId="2B786CB5" w:rsidR="00777A12" w:rsidRDefault="00777A12" w:rsidP="00A244AF">
      <w:pPr>
        <w:rPr>
          <w:lang w:eastAsia="en-US"/>
        </w:rPr>
      </w:pPr>
    </w:p>
    <w:p w14:paraId="17E31881" w14:textId="62CE5097" w:rsidR="00AB3367" w:rsidRDefault="00D75B0C" w:rsidP="00A244AF">
      <w:pPr>
        <w:rPr>
          <w:lang w:eastAsia="en-US"/>
        </w:rPr>
      </w:pPr>
      <w:r>
        <w:rPr>
          <w:lang w:eastAsia="en-US"/>
        </w:rPr>
        <w:t xml:space="preserve">The problem with this </w:t>
      </w:r>
      <w:r w:rsidR="00254038">
        <w:rPr>
          <w:lang w:eastAsia="en-US"/>
        </w:rPr>
        <w:t>code</w:t>
      </w:r>
      <w:r>
        <w:rPr>
          <w:lang w:eastAsia="en-US"/>
        </w:rPr>
        <w:t xml:space="preserve"> is that we need to pull all of the contents of the table across the network just to display the first 10 rows.  </w:t>
      </w:r>
      <w:r w:rsidR="00AB3367">
        <w:rPr>
          <w:lang w:eastAsia="en-US"/>
        </w:rPr>
        <w:t>It would be better to use a cursor to pull data on demand so that we don</w:t>
      </w:r>
      <w:r w:rsidR="00A02335">
        <w:rPr>
          <w:lang w:eastAsia="en-US"/>
        </w:rPr>
        <w:t>'</w:t>
      </w:r>
      <w:r w:rsidR="00AB3367">
        <w:rPr>
          <w:lang w:eastAsia="en-US"/>
        </w:rPr>
        <w:t xml:space="preserve">t need to pull the second and subsequent pages of data until or unless needed. </w:t>
      </w:r>
    </w:p>
    <w:p w14:paraId="087CC095" w14:textId="77777777" w:rsidR="00AB3367" w:rsidRDefault="00AB3367" w:rsidP="00A244AF">
      <w:pPr>
        <w:rPr>
          <w:lang w:eastAsia="en-US"/>
        </w:rPr>
      </w:pPr>
    </w:p>
    <w:p w14:paraId="45EF196B" w14:textId="7E2FBD43" w:rsidR="00EF5A80" w:rsidRDefault="00D66EA9" w:rsidP="00A244AF">
      <w:pPr>
        <w:rPr>
          <w:lang w:eastAsia="en-US"/>
        </w:rPr>
      </w:pPr>
      <w:r>
        <w:rPr>
          <w:lang w:eastAsia="en-US"/>
        </w:rPr>
        <w:t xml:space="preserve">To use cursors in NodeJS </w:t>
      </w:r>
      <w:proofErr w:type="spellStart"/>
      <w:r>
        <w:rPr>
          <w:lang w:eastAsia="en-US"/>
        </w:rPr>
        <w:t>pg</w:t>
      </w:r>
      <w:proofErr w:type="spellEnd"/>
      <w:r>
        <w:rPr>
          <w:lang w:eastAsia="en-US"/>
        </w:rPr>
        <w:t xml:space="preserve"> driver, we have to install the associated *</w:t>
      </w:r>
      <w:proofErr w:type="spellStart"/>
      <w:r>
        <w:rPr>
          <w:lang w:eastAsia="en-US"/>
        </w:rPr>
        <w:t>pg</w:t>
      </w:r>
      <w:proofErr w:type="spellEnd"/>
      <w:r>
        <w:rPr>
          <w:lang w:eastAsia="en-US"/>
        </w:rPr>
        <w:t>-cursor* package:</w:t>
      </w:r>
    </w:p>
    <w:p w14:paraId="28F1FF5D" w14:textId="4F1455F6" w:rsidR="00D66EA9" w:rsidRDefault="00D66EA9" w:rsidP="00A244AF">
      <w:pPr>
        <w:rPr>
          <w:lang w:eastAsia="en-US"/>
        </w:rPr>
      </w:pPr>
    </w:p>
    <w:p w14:paraId="5A3296B5" w14:textId="564F3E2C" w:rsidR="00D66EA9" w:rsidRDefault="00D66EA9" w:rsidP="00A244AF">
      <w:pPr>
        <w:rPr>
          <w:lang w:eastAsia="en-US"/>
        </w:rPr>
      </w:pPr>
      <w:r>
        <w:rPr>
          <w:lang w:eastAsia="en-US"/>
        </w:rPr>
        <w:t>[source, JavaScript]</w:t>
      </w:r>
    </w:p>
    <w:p w14:paraId="391106E2" w14:textId="06E97987" w:rsidR="00D66EA9" w:rsidRDefault="00D66EA9" w:rsidP="00A244AF">
      <w:pPr>
        <w:rPr>
          <w:lang w:eastAsia="en-US"/>
        </w:rPr>
      </w:pPr>
      <w:r>
        <w:rPr>
          <w:lang w:eastAsia="en-US"/>
        </w:rPr>
        <w:t>----</w:t>
      </w:r>
    </w:p>
    <w:p w14:paraId="45E7EA90" w14:textId="79A33BBB" w:rsidR="00D66EA9" w:rsidRPr="00D66EA9" w:rsidRDefault="00D66EA9" w:rsidP="00D66EA9">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EC9B0"/>
          <w:sz w:val="18"/>
          <w:szCs w:val="18"/>
        </w:rPr>
        <w:t>Cursor</w:t>
      </w:r>
      <w:r>
        <w:rPr>
          <w:rFonts w:ascii="Menlo" w:hAnsi="Menlo" w:cs="Menlo"/>
          <w:color w:val="D4D4D4"/>
          <w:sz w:val="18"/>
          <w:szCs w:val="18"/>
        </w:rPr>
        <w:t xml:space="preserve"> = </w:t>
      </w:r>
      <w:r>
        <w:rPr>
          <w:rFonts w:ascii="Menlo" w:hAnsi="Menlo" w:cs="Menlo"/>
          <w:color w:val="DCDCAA"/>
          <w:sz w:val="18"/>
          <w:szCs w:val="18"/>
        </w:rPr>
        <w:t>require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pg</w:t>
      </w:r>
      <w:proofErr w:type="spellEnd"/>
      <w:r>
        <w:rPr>
          <w:rFonts w:ascii="Menlo" w:hAnsi="Menlo" w:cs="Menlo"/>
          <w:color w:val="CE9178"/>
          <w:sz w:val="18"/>
          <w:szCs w:val="18"/>
        </w:rPr>
        <w:t>-cursor'</w:t>
      </w:r>
      <w:proofErr w:type="gramStart"/>
      <w:r>
        <w:rPr>
          <w:rFonts w:ascii="Menlo" w:hAnsi="Menlo" w:cs="Menlo"/>
          <w:color w:val="D4D4D4"/>
          <w:sz w:val="18"/>
          <w:szCs w:val="18"/>
        </w:rPr>
        <w:t>);</w:t>
      </w:r>
      <w:proofErr w:type="gramEnd"/>
    </w:p>
    <w:p w14:paraId="0FC08AFA" w14:textId="063764CE" w:rsidR="00D66EA9" w:rsidRDefault="00D66EA9" w:rsidP="00A244AF">
      <w:pPr>
        <w:rPr>
          <w:lang w:eastAsia="en-US"/>
        </w:rPr>
      </w:pPr>
      <w:r>
        <w:rPr>
          <w:lang w:eastAsia="en-US"/>
        </w:rPr>
        <w:t>----</w:t>
      </w:r>
    </w:p>
    <w:p w14:paraId="1622EDA8" w14:textId="5504100F" w:rsidR="00D66EA9" w:rsidRDefault="00D66EA9" w:rsidP="00A244AF">
      <w:pPr>
        <w:rPr>
          <w:lang w:eastAsia="en-US"/>
        </w:rPr>
      </w:pPr>
    </w:p>
    <w:p w14:paraId="17E8FAF9" w14:textId="645D1B44" w:rsidR="00D66EA9" w:rsidRDefault="00D66EA9" w:rsidP="00A244AF">
      <w:pPr>
        <w:rPr>
          <w:lang w:eastAsia="en-US"/>
        </w:rPr>
      </w:pPr>
      <w:r>
        <w:rPr>
          <w:lang w:eastAsia="en-US"/>
        </w:rPr>
        <w:t>Having done that, we can then define a cursor object and pull rows from it on demand:</w:t>
      </w:r>
    </w:p>
    <w:p w14:paraId="62EBF7D0" w14:textId="198383F4" w:rsidR="00D66EA9" w:rsidRDefault="009C3531" w:rsidP="00A244AF">
      <w:pPr>
        <w:rPr>
          <w:lang w:eastAsia="en-US"/>
        </w:rPr>
      </w:pPr>
      <w:r>
        <w:rPr>
          <w:lang w:eastAsia="en-US"/>
        </w:rPr>
        <w:t>[source, JavaScript]</w:t>
      </w:r>
    </w:p>
    <w:p w14:paraId="6569E24F" w14:textId="41FA079D" w:rsidR="009C3531" w:rsidRDefault="009C3531" w:rsidP="00A244AF">
      <w:pPr>
        <w:rPr>
          <w:lang w:eastAsia="en-US"/>
        </w:rPr>
      </w:pPr>
      <w:r>
        <w:rPr>
          <w:lang w:eastAsia="en-US"/>
        </w:rPr>
        <w:t>----</w:t>
      </w:r>
    </w:p>
    <w:p w14:paraId="4C7558C9" w14:textId="77777777" w:rsidR="009C3531" w:rsidRDefault="009C3531" w:rsidP="009C353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cursor</w:t>
      </w:r>
      <w:r>
        <w:rPr>
          <w:rFonts w:ascii="Menlo" w:hAnsi="Menlo" w:cs="Menlo"/>
          <w:color w:val="D4D4D4"/>
          <w:sz w:val="18"/>
          <w:szCs w:val="18"/>
        </w:rPr>
        <w:t xml:space="preserve"> =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Cursor</w:t>
      </w:r>
      <w:r>
        <w:rPr>
          <w:rFonts w:ascii="Menlo" w:hAnsi="Menlo" w:cs="Menlo"/>
          <w:color w:val="D4D4D4"/>
          <w:sz w:val="18"/>
          <w:szCs w:val="18"/>
        </w:rPr>
        <w:t>(</w:t>
      </w:r>
      <w:proofErr w:type="spellStart"/>
      <w:r>
        <w:rPr>
          <w:rFonts w:ascii="Menlo" w:hAnsi="Menlo" w:cs="Menlo"/>
          <w:color w:val="4FC1FF"/>
          <w:sz w:val="18"/>
          <w:szCs w:val="18"/>
        </w:rPr>
        <w:t>sql</w:t>
      </w:r>
      <w:proofErr w:type="spellEnd"/>
      <w:r>
        <w:rPr>
          <w:rFonts w:ascii="Menlo" w:hAnsi="Menlo" w:cs="Menlo"/>
          <w:color w:val="D4D4D4"/>
          <w:sz w:val="18"/>
          <w:szCs w:val="18"/>
        </w:rPr>
        <w:t>));</w:t>
      </w:r>
    </w:p>
    <w:p w14:paraId="4CDBF401" w14:textId="77777777" w:rsidR="009C3531" w:rsidRDefault="009C3531" w:rsidP="009C3531">
      <w:pPr>
        <w:shd w:val="clear" w:color="auto" w:fill="1E1E1E"/>
        <w:spacing w:line="270" w:lineRule="atLeast"/>
        <w:rPr>
          <w:rFonts w:ascii="Menlo" w:hAnsi="Menlo" w:cs="Menlo"/>
          <w:color w:val="D4D4D4"/>
          <w:sz w:val="18"/>
          <w:szCs w:val="18"/>
        </w:rPr>
      </w:pPr>
    </w:p>
    <w:p w14:paraId="2D2CB42A" w14:textId="77777777" w:rsidR="009C3531" w:rsidRDefault="009C3531" w:rsidP="009C353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4FC1FF"/>
          <w:sz w:val="18"/>
          <w:szCs w:val="18"/>
        </w:rPr>
        <w:t>cursor</w:t>
      </w:r>
      <w:r>
        <w:rPr>
          <w:rFonts w:ascii="Menlo" w:hAnsi="Menlo" w:cs="Menlo"/>
          <w:color w:val="D4D4D4"/>
          <w:sz w:val="18"/>
          <w:szCs w:val="18"/>
        </w:rPr>
        <w:t>.</w:t>
      </w:r>
      <w:r>
        <w:rPr>
          <w:rFonts w:ascii="Menlo" w:hAnsi="Menlo" w:cs="Menlo"/>
          <w:color w:val="DCDCAA"/>
          <w:sz w:val="18"/>
          <w:szCs w:val="18"/>
        </w:rPr>
        <w:t>read</w:t>
      </w:r>
      <w:proofErr w:type="spellEnd"/>
      <w:proofErr w:type="gramEnd"/>
      <w:r>
        <w:rPr>
          <w:rFonts w:ascii="Menlo" w:hAnsi="Menlo" w:cs="Menlo"/>
          <w:color w:val="D4D4D4"/>
          <w:sz w:val="18"/>
          <w:szCs w:val="18"/>
        </w:rPr>
        <w:t>(</w:t>
      </w:r>
      <w:r>
        <w:rPr>
          <w:rFonts w:ascii="Menlo" w:hAnsi="Menlo" w:cs="Menlo"/>
          <w:color w:val="B5CEA8"/>
          <w:sz w:val="18"/>
          <w:szCs w:val="18"/>
        </w:rPr>
        <w:t>10</w:t>
      </w:r>
      <w:r>
        <w:rPr>
          <w:rFonts w:ascii="Menlo" w:hAnsi="Menlo" w:cs="Menlo"/>
          <w:color w:val="D4D4D4"/>
          <w:sz w:val="18"/>
          <w:szCs w:val="18"/>
        </w:rPr>
        <w:t>, (</w:t>
      </w:r>
      <w:r>
        <w:rPr>
          <w:rFonts w:ascii="Menlo" w:hAnsi="Menlo" w:cs="Menlo"/>
          <w:color w:val="9CDCFE"/>
          <w:sz w:val="18"/>
          <w:szCs w:val="18"/>
        </w:rPr>
        <w:t>err</w:t>
      </w:r>
      <w:r>
        <w:rPr>
          <w:rFonts w:ascii="Menlo" w:hAnsi="Menlo" w:cs="Menlo"/>
          <w:color w:val="D4D4D4"/>
          <w:sz w:val="18"/>
          <w:szCs w:val="18"/>
        </w:rPr>
        <w:t xml:space="preserve">, </w:t>
      </w:r>
      <w:r>
        <w:rPr>
          <w:rFonts w:ascii="Menlo" w:hAnsi="Menlo" w:cs="Menlo"/>
          <w:color w:val="9CDCFE"/>
          <w:sz w:val="18"/>
          <w:szCs w:val="18"/>
        </w:rPr>
        <w:t>rows</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27087505" w14:textId="77777777" w:rsidR="009C3531" w:rsidRDefault="009C3531" w:rsidP="009C353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9CDCFE"/>
          <w:sz w:val="18"/>
          <w:szCs w:val="18"/>
        </w:rPr>
        <w:t>rows</w:t>
      </w:r>
      <w:proofErr w:type="gramStart"/>
      <w:r>
        <w:rPr>
          <w:rFonts w:ascii="Menlo" w:hAnsi="Menlo" w:cs="Menlo"/>
          <w:color w:val="D4D4D4"/>
          <w:sz w:val="18"/>
          <w:szCs w:val="18"/>
        </w:rPr>
        <w:t>);</w:t>
      </w:r>
      <w:proofErr w:type="gramEnd"/>
    </w:p>
    <w:p w14:paraId="1DAFCBCF" w14:textId="77777777" w:rsidR="009C3531" w:rsidRDefault="009C3531" w:rsidP="009C353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err</w:t>
      </w:r>
      <w:r>
        <w:rPr>
          <w:rFonts w:ascii="Menlo" w:hAnsi="Menlo" w:cs="Menlo"/>
          <w:color w:val="D4D4D4"/>
          <w:sz w:val="18"/>
          <w:szCs w:val="18"/>
        </w:rPr>
        <w:t>) {</w:t>
      </w:r>
    </w:p>
    <w:p w14:paraId="7C2A7ABE" w14:textId="77777777" w:rsidR="009C3531" w:rsidRDefault="009C3531" w:rsidP="009C353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throw</w:t>
      </w:r>
      <w:r>
        <w:rPr>
          <w:rFonts w:ascii="Menlo" w:hAnsi="Menlo" w:cs="Menlo"/>
          <w:color w:val="D4D4D4"/>
          <w:sz w:val="18"/>
          <w:szCs w:val="18"/>
        </w:rPr>
        <w:t xml:space="preserve"> </w:t>
      </w:r>
      <w:proofErr w:type="gramStart"/>
      <w:r>
        <w:rPr>
          <w:rFonts w:ascii="Menlo" w:hAnsi="Menlo" w:cs="Menlo"/>
          <w:color w:val="9CDCFE"/>
          <w:sz w:val="18"/>
          <w:szCs w:val="18"/>
        </w:rPr>
        <w:t>err</w:t>
      </w:r>
      <w:r>
        <w:rPr>
          <w:rFonts w:ascii="Menlo" w:hAnsi="Menlo" w:cs="Menlo"/>
          <w:color w:val="D4D4D4"/>
          <w:sz w:val="18"/>
          <w:szCs w:val="18"/>
        </w:rPr>
        <w:t>;</w:t>
      </w:r>
      <w:proofErr w:type="gramEnd"/>
    </w:p>
    <w:p w14:paraId="04B3D439" w14:textId="77777777" w:rsidR="009C3531" w:rsidRDefault="009C3531" w:rsidP="009C353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CFCB561" w14:textId="78C30EE1" w:rsidR="009C3531" w:rsidRDefault="009C3531" w:rsidP="009C353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E1ECFF6" w14:textId="77777777" w:rsidR="009C3531" w:rsidRPr="009C3531" w:rsidRDefault="009C3531" w:rsidP="009C3531">
      <w:pPr>
        <w:shd w:val="clear" w:color="auto" w:fill="1E1E1E"/>
        <w:spacing w:line="270" w:lineRule="atLeast"/>
        <w:rPr>
          <w:rFonts w:ascii="Menlo" w:hAnsi="Menlo" w:cs="Menlo"/>
          <w:color w:val="D4D4D4"/>
          <w:sz w:val="18"/>
          <w:szCs w:val="18"/>
        </w:rPr>
      </w:pPr>
    </w:p>
    <w:p w14:paraId="2D7215D7" w14:textId="4D42A688" w:rsidR="00D66EA9" w:rsidRDefault="009C3531" w:rsidP="00A244AF">
      <w:pPr>
        <w:rPr>
          <w:lang w:eastAsia="en-US"/>
        </w:rPr>
      </w:pPr>
      <w:r>
        <w:rPr>
          <w:lang w:eastAsia="en-US"/>
        </w:rPr>
        <w:t>----</w:t>
      </w:r>
    </w:p>
    <w:p w14:paraId="6A62EF0E" w14:textId="77777777" w:rsidR="00A11B2E" w:rsidRDefault="00A11B2E" w:rsidP="00A244AF">
      <w:pPr>
        <w:rPr>
          <w:lang w:eastAsia="en-US"/>
        </w:rPr>
      </w:pPr>
    </w:p>
    <w:p w14:paraId="25803751" w14:textId="0E389BE7" w:rsidR="0020104B" w:rsidRDefault="00A11B2E" w:rsidP="0020104B">
      <w:pPr>
        <w:rPr>
          <w:lang w:eastAsia="en-US"/>
        </w:rPr>
      </w:pPr>
      <w:r>
        <w:rPr>
          <w:lang w:eastAsia="en-US"/>
        </w:rPr>
        <w:t>The response time implications are significant:  f</w:t>
      </w:r>
      <w:r w:rsidR="009C3531">
        <w:rPr>
          <w:lang w:eastAsia="en-US"/>
        </w:rPr>
        <w:t xml:space="preserve">or a </w:t>
      </w:r>
      <w:r w:rsidR="00852763">
        <w:rPr>
          <w:lang w:eastAsia="en-US"/>
        </w:rPr>
        <w:t xml:space="preserve">5 million row table, the cursor implementation returned the first 10 rows in 13ms, compared to 14,556 </w:t>
      </w:r>
      <w:proofErr w:type="spellStart"/>
      <w:r w:rsidR="00852763">
        <w:rPr>
          <w:lang w:eastAsia="en-US"/>
        </w:rPr>
        <w:t>ms</w:t>
      </w:r>
      <w:proofErr w:type="spellEnd"/>
      <w:r w:rsidR="00852763">
        <w:rPr>
          <w:lang w:eastAsia="en-US"/>
        </w:rPr>
        <w:t xml:space="preserve"> for the </w:t>
      </w:r>
      <w:r w:rsidR="00223713">
        <w:rPr>
          <w:lang w:eastAsia="en-US"/>
        </w:rPr>
        <w:t xml:space="preserve">vanilla query implementation. </w:t>
      </w:r>
      <w:r w:rsidR="0020104B">
        <w:rPr>
          <w:lang w:eastAsia="en-US"/>
        </w:rPr>
        <w:t xml:space="preserve">  &lt;&lt;</w:t>
      </w:r>
      <w:proofErr w:type="spellStart"/>
      <w:r w:rsidR="0020104B">
        <w:rPr>
          <w:lang w:eastAsia="en-US"/>
        </w:rPr>
        <w:t>nodejsFetch</w:t>
      </w:r>
      <w:proofErr w:type="spellEnd"/>
      <w:r w:rsidR="0020104B">
        <w:rPr>
          <w:lang w:eastAsia="en-US"/>
        </w:rPr>
        <w:t>&gt;</w:t>
      </w:r>
      <w:proofErr w:type="gramStart"/>
      <w:r w:rsidR="0020104B">
        <w:rPr>
          <w:lang w:eastAsia="en-US"/>
        </w:rPr>
        <w:t>&gt;  compares</w:t>
      </w:r>
      <w:proofErr w:type="gramEnd"/>
      <w:r w:rsidR="0020104B">
        <w:rPr>
          <w:lang w:eastAsia="en-US"/>
        </w:rPr>
        <w:t xml:space="preserve"> the two approaches. </w:t>
      </w:r>
    </w:p>
    <w:p w14:paraId="10FB9623" w14:textId="42D6D80C" w:rsidR="009C3531" w:rsidRDefault="009C3531" w:rsidP="00A244AF">
      <w:pPr>
        <w:rPr>
          <w:lang w:eastAsia="en-US"/>
        </w:rPr>
      </w:pPr>
    </w:p>
    <w:p w14:paraId="399A1817" w14:textId="0EE3CA10" w:rsidR="0020104B" w:rsidRDefault="0020104B" w:rsidP="0020104B">
      <w:pPr>
        <w:rPr>
          <w:lang w:eastAsia="en-US"/>
        </w:rPr>
      </w:pPr>
      <w:r>
        <w:rPr>
          <w:lang w:eastAsia="en-US"/>
        </w:rPr>
        <w:t>[[</w:t>
      </w:r>
      <w:proofErr w:type="spellStart"/>
      <w:r>
        <w:rPr>
          <w:lang w:eastAsia="en-US"/>
        </w:rPr>
        <w:t>nodejsFetch</w:t>
      </w:r>
      <w:proofErr w:type="spellEnd"/>
      <w:r>
        <w:rPr>
          <w:lang w:eastAsia="en-US"/>
        </w:rPr>
        <w:t xml:space="preserve">]] </w:t>
      </w:r>
    </w:p>
    <w:p w14:paraId="679B0850" w14:textId="6F0661B6" w:rsidR="0020104B" w:rsidRDefault="0020104B" w:rsidP="0020104B">
      <w:pPr>
        <w:rPr>
          <w:lang w:eastAsia="en-US"/>
        </w:rPr>
      </w:pPr>
      <w:proofErr w:type="gramStart"/>
      <w:r>
        <w:rPr>
          <w:lang w:eastAsia="en-US"/>
        </w:rPr>
        <w:t>.Comparison</w:t>
      </w:r>
      <w:proofErr w:type="gramEnd"/>
      <w:r>
        <w:rPr>
          <w:lang w:eastAsia="en-US"/>
        </w:rPr>
        <w:t xml:space="preserve"> of </w:t>
      </w:r>
      <w:proofErr w:type="spellStart"/>
      <w:r>
        <w:rPr>
          <w:lang w:eastAsia="en-US"/>
        </w:rPr>
        <w:t>NodeJs</w:t>
      </w:r>
      <w:proofErr w:type="spellEnd"/>
      <w:r>
        <w:rPr>
          <w:lang w:eastAsia="en-US"/>
        </w:rPr>
        <w:t xml:space="preserve"> fetch options</w:t>
      </w:r>
    </w:p>
    <w:p w14:paraId="419ADCB9" w14:textId="4D6E5C7D" w:rsidR="0020104B" w:rsidRDefault="0020104B" w:rsidP="0020104B">
      <w:pPr>
        <w:rPr>
          <w:lang w:eastAsia="en-US"/>
        </w:rPr>
      </w:pPr>
      <w:proofErr w:type="gramStart"/>
      <w:r>
        <w:rPr>
          <w:lang w:eastAsia="en-US"/>
        </w:rPr>
        <w:t>image::</w:t>
      </w:r>
      <w:proofErr w:type="gramEnd"/>
      <w:r w:rsidRPr="00E11421">
        <w:rPr>
          <w:lang w:eastAsia="en-US"/>
        </w:rPr>
        <w:t>images/</w:t>
      </w:r>
      <w:r>
        <w:rPr>
          <w:lang w:eastAsia="en-US"/>
        </w:rPr>
        <w:t>nodejsFetch</w:t>
      </w:r>
      <w:r w:rsidRPr="00E11421">
        <w:rPr>
          <w:lang w:eastAsia="en-US"/>
        </w:rPr>
        <w:t>.png</w:t>
      </w:r>
      <w:r>
        <w:rPr>
          <w:lang w:eastAsia="en-US"/>
        </w:rPr>
        <w:t>[</w:t>
      </w:r>
      <w:proofErr w:type="spellStart"/>
      <w:r>
        <w:rPr>
          <w:lang w:eastAsia="en-US"/>
        </w:rPr>
        <w:t>nodejsFetch</w:t>
      </w:r>
      <w:proofErr w:type="spellEnd"/>
      <w:r>
        <w:rPr>
          <w:lang w:eastAsia="en-US"/>
        </w:rPr>
        <w:t>]</w:t>
      </w:r>
    </w:p>
    <w:p w14:paraId="29082C59" w14:textId="77777777" w:rsidR="0020104B" w:rsidRDefault="0020104B" w:rsidP="00A244AF">
      <w:pPr>
        <w:rPr>
          <w:lang w:eastAsia="en-US"/>
        </w:rPr>
      </w:pPr>
    </w:p>
    <w:p w14:paraId="1BBB67EE" w14:textId="2B082F95" w:rsidR="00E17E26" w:rsidRDefault="00E17E26" w:rsidP="00A244AF">
      <w:pPr>
        <w:rPr>
          <w:lang w:eastAsia="en-US"/>
        </w:rPr>
      </w:pPr>
      <w:r>
        <w:rPr>
          <w:noProof/>
        </w:rPr>
        <w:drawing>
          <wp:inline distT="0" distB="0" distL="0" distR="0" wp14:anchorId="74162671" wp14:editId="44EF29C9">
            <wp:extent cx="5731510" cy="3399790"/>
            <wp:effectExtent l="0" t="0" r="8890" b="16510"/>
            <wp:docPr id="1" name="Chart 1">
              <a:extLst xmlns:a="http://schemas.openxmlformats.org/drawingml/2006/main">
                <a:ext uri="{FF2B5EF4-FFF2-40B4-BE49-F238E27FC236}">
                  <a16:creationId xmlns:a16="http://schemas.microsoft.com/office/drawing/2014/main" id="{FBCEDB91-9DB8-7D4D-93A6-9898E63C11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FA5ED0" w14:textId="77777777" w:rsidR="00D66EA9" w:rsidRDefault="00D66EA9" w:rsidP="00A244AF">
      <w:pPr>
        <w:rPr>
          <w:lang w:eastAsia="en-US"/>
        </w:rPr>
      </w:pPr>
    </w:p>
    <w:p w14:paraId="50D0899E" w14:textId="5FA19DF3" w:rsidR="00777A12" w:rsidRDefault="00777A12" w:rsidP="00A244AF">
      <w:pPr>
        <w:rPr>
          <w:lang w:eastAsia="en-US"/>
        </w:rPr>
      </w:pPr>
      <w:proofErr w:type="gramStart"/>
      <w:r>
        <w:rPr>
          <w:lang w:eastAsia="en-US"/>
        </w:rPr>
        <w:t>.Cursors</w:t>
      </w:r>
      <w:proofErr w:type="gramEnd"/>
      <w:r>
        <w:rPr>
          <w:lang w:eastAsia="en-US"/>
        </w:rPr>
        <w:t xml:space="preserve"> vs LIMIT</w:t>
      </w:r>
    </w:p>
    <w:p w14:paraId="56356FA8" w14:textId="2167BE20" w:rsidR="00777A12" w:rsidRDefault="00777A12" w:rsidP="00A244AF">
      <w:pPr>
        <w:rPr>
          <w:lang w:eastAsia="en-US"/>
        </w:rPr>
      </w:pPr>
      <w:r>
        <w:rPr>
          <w:lang w:eastAsia="en-US"/>
        </w:rPr>
        <w:t>****</w:t>
      </w:r>
    </w:p>
    <w:p w14:paraId="23F590A4" w14:textId="7F1B782F" w:rsidR="00777A12" w:rsidRDefault="00777A12" w:rsidP="00A244AF">
      <w:pPr>
        <w:rPr>
          <w:lang w:eastAsia="en-US"/>
        </w:rPr>
      </w:pPr>
      <w:r>
        <w:rPr>
          <w:lang w:eastAsia="en-US"/>
        </w:rPr>
        <w:t>While cursors allow you to pull data from a query on</w:t>
      </w:r>
      <w:r w:rsidR="00E760CC">
        <w:rPr>
          <w:lang w:eastAsia="en-US"/>
        </w:rPr>
        <w:t>-</w:t>
      </w:r>
      <w:r w:rsidR="00223713">
        <w:rPr>
          <w:lang w:eastAsia="en-US"/>
        </w:rPr>
        <w:t>demand</w:t>
      </w:r>
      <w:r>
        <w:rPr>
          <w:lang w:eastAsia="en-US"/>
        </w:rPr>
        <w:t xml:space="preserve">, LIMIT restricts the absolute amount of data requested </w:t>
      </w:r>
      <w:r w:rsidR="00223713">
        <w:rPr>
          <w:lang w:eastAsia="en-US"/>
        </w:rPr>
        <w:t>from</w:t>
      </w:r>
      <w:r>
        <w:rPr>
          <w:lang w:eastAsia="en-US"/>
        </w:rPr>
        <w:t xml:space="preserve"> the database </w:t>
      </w:r>
      <w:r w:rsidR="00223713">
        <w:rPr>
          <w:lang w:eastAsia="en-US"/>
        </w:rPr>
        <w:t xml:space="preserve">on the </w:t>
      </w:r>
      <w:r w:rsidR="00EF5A80">
        <w:rPr>
          <w:lang w:eastAsia="en-US"/>
        </w:rPr>
        <w:t>server</w:t>
      </w:r>
      <w:r w:rsidR="00E760CC">
        <w:rPr>
          <w:lang w:eastAsia="en-US"/>
        </w:rPr>
        <w:t>-</w:t>
      </w:r>
      <w:r>
        <w:rPr>
          <w:lang w:eastAsia="en-US"/>
        </w:rPr>
        <w:t xml:space="preserve">side.  </w:t>
      </w:r>
    </w:p>
    <w:p w14:paraId="6ED21B0A" w14:textId="0D64330A" w:rsidR="00223713" w:rsidRDefault="00223713" w:rsidP="00A244AF">
      <w:pPr>
        <w:rPr>
          <w:lang w:eastAsia="en-US"/>
        </w:rPr>
      </w:pPr>
    </w:p>
    <w:p w14:paraId="5806C965" w14:textId="2904C7C1" w:rsidR="00223713" w:rsidRDefault="00223713" w:rsidP="00A244AF">
      <w:pPr>
        <w:rPr>
          <w:lang w:eastAsia="en-US"/>
        </w:rPr>
      </w:pPr>
      <w:r>
        <w:rPr>
          <w:lang w:eastAsia="en-US"/>
        </w:rPr>
        <w:t>The two implementations can result in an identical outcome and often similar performance charac</w:t>
      </w:r>
      <w:r w:rsidR="00E760CC">
        <w:rPr>
          <w:lang w:eastAsia="en-US"/>
        </w:rPr>
        <w:t>ter</w:t>
      </w:r>
      <w:r>
        <w:rPr>
          <w:lang w:eastAsia="en-US"/>
        </w:rPr>
        <w:t xml:space="preserve">istics.  However, if you know for certain that the number of rows to be returned is limited, then using LIMIT is by far the more effective strategy.  With LIMIT, the optimizer knows in advance that only a subset of rows will be returned and can pick a better plan.  For instance, the optimizer might choose to use an index to avoid a sort *only* if it knows that not all of the data in the result set will be returned. </w:t>
      </w:r>
    </w:p>
    <w:p w14:paraId="4301D0A9" w14:textId="37AEAEFF" w:rsidR="004D20AF" w:rsidRDefault="004D20AF" w:rsidP="00A244AF">
      <w:pPr>
        <w:rPr>
          <w:lang w:eastAsia="en-US"/>
        </w:rPr>
      </w:pPr>
    </w:p>
    <w:p w14:paraId="437C510A" w14:textId="4EEA6E10" w:rsidR="004D20AF" w:rsidRDefault="004D20AF" w:rsidP="00A244AF">
      <w:pPr>
        <w:rPr>
          <w:lang w:eastAsia="en-US"/>
        </w:rPr>
      </w:pPr>
      <w:r>
        <w:rPr>
          <w:lang w:eastAsia="en-US"/>
        </w:rPr>
        <w:t>However, you can</w:t>
      </w:r>
      <w:r w:rsidR="00A02335">
        <w:rPr>
          <w:lang w:eastAsia="en-US"/>
        </w:rPr>
        <w:t>'</w:t>
      </w:r>
      <w:r>
        <w:rPr>
          <w:lang w:eastAsia="en-US"/>
        </w:rPr>
        <w:t xml:space="preserve">t </w:t>
      </w:r>
      <w:r w:rsidR="00A02335">
        <w:rPr>
          <w:lang w:eastAsia="en-US"/>
        </w:rPr>
        <w:t>"</w:t>
      </w:r>
      <w:r>
        <w:rPr>
          <w:lang w:eastAsia="en-US"/>
        </w:rPr>
        <w:t>paginate</w:t>
      </w:r>
      <w:r w:rsidR="00A02335">
        <w:rPr>
          <w:lang w:eastAsia="en-US"/>
        </w:rPr>
        <w:t>"</w:t>
      </w:r>
      <w:r>
        <w:rPr>
          <w:lang w:eastAsia="en-US"/>
        </w:rPr>
        <w:t xml:space="preserve"> with LIMIT – there</w:t>
      </w:r>
      <w:r w:rsidR="00A02335">
        <w:rPr>
          <w:lang w:eastAsia="en-US"/>
        </w:rPr>
        <w:t>'</w:t>
      </w:r>
      <w:r>
        <w:rPr>
          <w:lang w:eastAsia="en-US"/>
        </w:rPr>
        <w:t>s no efficient way to request second and subsequent pages of information.  For this reason</w:t>
      </w:r>
      <w:r w:rsidR="00493549">
        <w:rPr>
          <w:lang w:eastAsia="en-US"/>
        </w:rPr>
        <w:t>,</w:t>
      </w:r>
      <w:r>
        <w:rPr>
          <w:lang w:eastAsia="en-US"/>
        </w:rPr>
        <w:t xml:space="preserve"> the use of cursors is preferred</w:t>
      </w:r>
      <w:r w:rsidR="00493549">
        <w:rPr>
          <w:lang w:eastAsia="en-US"/>
        </w:rPr>
        <w:t xml:space="preserve"> when possible</w:t>
      </w:r>
      <w:r>
        <w:rPr>
          <w:lang w:eastAsia="en-US"/>
        </w:rPr>
        <w:t xml:space="preserve">. </w:t>
      </w:r>
    </w:p>
    <w:p w14:paraId="02A3F762" w14:textId="276D266C" w:rsidR="00777A12" w:rsidRDefault="00777A12" w:rsidP="00A244AF">
      <w:pPr>
        <w:rPr>
          <w:lang w:eastAsia="en-US"/>
        </w:rPr>
      </w:pPr>
      <w:r>
        <w:rPr>
          <w:lang w:eastAsia="en-US"/>
        </w:rPr>
        <w:t>****</w:t>
      </w:r>
    </w:p>
    <w:p w14:paraId="73A59680" w14:textId="77777777" w:rsidR="009139AF" w:rsidRDefault="009139AF" w:rsidP="00A244AF">
      <w:pPr>
        <w:rPr>
          <w:lang w:eastAsia="en-US"/>
        </w:rPr>
      </w:pPr>
    </w:p>
    <w:p w14:paraId="6B69720B" w14:textId="0D9237C1" w:rsidR="00181F87" w:rsidRDefault="00181F87" w:rsidP="00A244AF">
      <w:pPr>
        <w:rPr>
          <w:lang w:eastAsia="en-US"/>
        </w:rPr>
      </w:pPr>
      <w:r>
        <w:rPr>
          <w:lang w:eastAsia="en-US"/>
        </w:rPr>
        <w:t>JDBC Result set object</w:t>
      </w:r>
      <w:r w:rsidR="00363341">
        <w:rPr>
          <w:lang w:eastAsia="en-US"/>
        </w:rPr>
        <w:t>s</w:t>
      </w:r>
      <w:r>
        <w:rPr>
          <w:lang w:eastAsia="en-US"/>
        </w:rPr>
        <w:t xml:space="preserve"> do not give you the option of </w:t>
      </w:r>
      <w:r w:rsidR="001E2C3F">
        <w:rPr>
          <w:lang w:eastAsia="en-US"/>
        </w:rPr>
        <w:t>fetching all rows in one operation (</w:t>
      </w:r>
      <w:proofErr w:type="spellStart"/>
      <w:r w:rsidR="001E2C3F">
        <w:rPr>
          <w:lang w:eastAsia="en-US"/>
        </w:rPr>
        <w:t>eg</w:t>
      </w:r>
      <w:proofErr w:type="spellEnd"/>
      <w:r w:rsidR="001E2C3F">
        <w:rPr>
          <w:lang w:eastAsia="en-US"/>
        </w:rPr>
        <w:t>, there</w:t>
      </w:r>
      <w:r w:rsidR="00A02335">
        <w:rPr>
          <w:lang w:eastAsia="en-US"/>
        </w:rPr>
        <w:t>'</w:t>
      </w:r>
      <w:r w:rsidR="001E2C3F">
        <w:rPr>
          <w:lang w:eastAsia="en-US"/>
        </w:rPr>
        <w:t>s no equivalent to the Python *</w:t>
      </w:r>
      <w:proofErr w:type="spellStart"/>
      <w:proofErr w:type="gramStart"/>
      <w:r w:rsidR="001E2C3F">
        <w:rPr>
          <w:lang w:eastAsia="en-US"/>
        </w:rPr>
        <w:t>fetchall</w:t>
      </w:r>
      <w:proofErr w:type="spellEnd"/>
      <w:r w:rsidR="001E2C3F">
        <w:rPr>
          <w:lang w:eastAsia="en-US"/>
        </w:rPr>
        <w:t>(</w:t>
      </w:r>
      <w:proofErr w:type="gramEnd"/>
      <w:r w:rsidR="001E2C3F">
        <w:rPr>
          <w:lang w:eastAsia="en-US"/>
        </w:rPr>
        <w:t xml:space="preserve">)* function.  </w:t>
      </w:r>
      <w:r w:rsidR="00FA65EE">
        <w:rPr>
          <w:lang w:eastAsia="en-US"/>
        </w:rPr>
        <w:t>However, that doesn</w:t>
      </w:r>
      <w:r w:rsidR="00A02335">
        <w:rPr>
          <w:lang w:eastAsia="en-US"/>
        </w:rPr>
        <w:t>'</w:t>
      </w:r>
      <w:r w:rsidR="00FA65EE">
        <w:rPr>
          <w:lang w:eastAsia="en-US"/>
        </w:rPr>
        <w:t>t mean that the Java driver is pulling rows across the network one at a time.  Under the hood, the JDBC driver retrieves rows in batches whose size is controlled</w:t>
      </w:r>
      <w:r w:rsidR="00C55011">
        <w:rPr>
          <w:lang w:eastAsia="en-US"/>
        </w:rPr>
        <w:t xml:space="preserve"> by the *</w:t>
      </w:r>
      <w:proofErr w:type="spellStart"/>
      <w:proofErr w:type="gramStart"/>
      <w:r w:rsidR="00C55011">
        <w:rPr>
          <w:lang w:eastAsia="en-US"/>
        </w:rPr>
        <w:t>setFetchSize</w:t>
      </w:r>
      <w:proofErr w:type="spellEnd"/>
      <w:r w:rsidR="00C55011">
        <w:rPr>
          <w:lang w:eastAsia="en-US"/>
        </w:rPr>
        <w:t>(</w:t>
      </w:r>
      <w:proofErr w:type="gramEnd"/>
      <w:r w:rsidR="00C55011">
        <w:rPr>
          <w:lang w:eastAsia="en-US"/>
        </w:rPr>
        <w:t>)* method of the Statement object.  By default</w:t>
      </w:r>
      <w:r w:rsidR="00493549">
        <w:rPr>
          <w:lang w:eastAsia="en-US"/>
        </w:rPr>
        <w:t>,</w:t>
      </w:r>
      <w:r w:rsidR="00C55011">
        <w:rPr>
          <w:lang w:eastAsia="en-US"/>
        </w:rPr>
        <w:t xml:space="preserve"> </w:t>
      </w:r>
      <w:proofErr w:type="spellStart"/>
      <w:r w:rsidR="00C55011">
        <w:rPr>
          <w:lang w:eastAsia="en-US"/>
        </w:rPr>
        <w:t>fetchSize</w:t>
      </w:r>
      <w:proofErr w:type="spellEnd"/>
      <w:r w:rsidR="00C55011">
        <w:rPr>
          <w:lang w:eastAsia="en-US"/>
        </w:rPr>
        <w:t xml:space="preserve"> is set to 0, which results in </w:t>
      </w:r>
      <w:r w:rsidR="00472C77">
        <w:rPr>
          <w:lang w:eastAsia="en-US"/>
        </w:rPr>
        <w:t>_</w:t>
      </w:r>
      <w:r w:rsidR="00C55011">
        <w:rPr>
          <w:lang w:eastAsia="en-US"/>
        </w:rPr>
        <w:t>all the rows</w:t>
      </w:r>
      <w:r w:rsidR="00472C77">
        <w:rPr>
          <w:lang w:eastAsia="en-US"/>
        </w:rPr>
        <w:t>_</w:t>
      </w:r>
      <w:r w:rsidR="00C55011">
        <w:rPr>
          <w:lang w:eastAsia="en-US"/>
        </w:rPr>
        <w:t xml:space="preserve"> being pulled across to the program before the first row can be processed. </w:t>
      </w:r>
    </w:p>
    <w:p w14:paraId="137172F5" w14:textId="0253D528" w:rsidR="00C55011" w:rsidRDefault="00C55011" w:rsidP="00A244AF">
      <w:pPr>
        <w:rPr>
          <w:lang w:eastAsia="en-US"/>
        </w:rPr>
      </w:pPr>
    </w:p>
    <w:p w14:paraId="65252331" w14:textId="62688585" w:rsidR="00C55011" w:rsidRDefault="00C55011" w:rsidP="00A244AF">
      <w:pPr>
        <w:rPr>
          <w:lang w:eastAsia="en-US"/>
        </w:rPr>
      </w:pPr>
      <w:r>
        <w:rPr>
          <w:lang w:eastAsia="en-US"/>
        </w:rPr>
        <w:t xml:space="preserve">We can adjust the </w:t>
      </w:r>
      <w:proofErr w:type="spellStart"/>
      <w:proofErr w:type="gramStart"/>
      <w:r>
        <w:rPr>
          <w:lang w:eastAsia="en-US"/>
        </w:rPr>
        <w:t>fetchSize</w:t>
      </w:r>
      <w:proofErr w:type="spellEnd"/>
      <w:r>
        <w:rPr>
          <w:lang w:eastAsia="en-US"/>
        </w:rPr>
        <w:t xml:space="preserve">  if</w:t>
      </w:r>
      <w:proofErr w:type="gramEnd"/>
      <w:r>
        <w:rPr>
          <w:lang w:eastAsia="en-US"/>
        </w:rPr>
        <w:t xml:space="preserve"> we want to pull only a few rows in each batch as </w:t>
      </w:r>
      <w:proofErr w:type="spellStart"/>
      <w:r>
        <w:rPr>
          <w:lang w:eastAsia="en-US"/>
        </w:rPr>
        <w:t>follows</w:t>
      </w:r>
      <w:r w:rsidR="00353E0F">
        <w:rPr>
          <w:lang w:eastAsia="en-US"/>
        </w:rPr>
        <w:t>footnote</w:t>
      </w:r>
      <w:proofErr w:type="spellEnd"/>
      <w:r w:rsidR="00353E0F">
        <w:rPr>
          <w:lang w:eastAsia="en-US"/>
        </w:rPr>
        <w:t xml:space="preserve">:[Note that the </w:t>
      </w:r>
      <w:proofErr w:type="spellStart"/>
      <w:r w:rsidR="00353E0F">
        <w:rPr>
          <w:lang w:eastAsia="en-US"/>
        </w:rPr>
        <w:t>setFetchSize</w:t>
      </w:r>
      <w:proofErr w:type="spellEnd"/>
      <w:r w:rsidR="00353E0F">
        <w:rPr>
          <w:lang w:eastAsia="en-US"/>
        </w:rPr>
        <w:t xml:space="preserve">() call has no effect if </w:t>
      </w:r>
      <w:proofErr w:type="spellStart"/>
      <w:r w:rsidR="00353E0F">
        <w:rPr>
          <w:lang w:eastAsia="en-US"/>
        </w:rPr>
        <w:t>setAutoCommit</w:t>
      </w:r>
      <w:proofErr w:type="spellEnd"/>
      <w:r w:rsidR="00353E0F">
        <w:rPr>
          <w:lang w:eastAsia="en-US"/>
        </w:rPr>
        <w:t xml:space="preserve"> is set to true]</w:t>
      </w:r>
      <w:r>
        <w:rPr>
          <w:lang w:eastAsia="en-US"/>
        </w:rPr>
        <w:t>:</w:t>
      </w:r>
    </w:p>
    <w:p w14:paraId="28EBBB6C" w14:textId="7681E27E" w:rsidR="00C55011" w:rsidRDefault="00C55011" w:rsidP="00A244AF">
      <w:pPr>
        <w:rPr>
          <w:lang w:eastAsia="en-US"/>
        </w:rPr>
      </w:pPr>
    </w:p>
    <w:p w14:paraId="1110E540" w14:textId="515649F3" w:rsidR="002A4BF9" w:rsidRPr="00E00182" w:rsidRDefault="002A4BF9" w:rsidP="00E00182">
      <w:pPr>
        <w:pStyle w:val="code"/>
      </w:pPr>
      <w:r w:rsidRPr="00E00182">
        <w:t xml:space="preserve">[source, </w:t>
      </w:r>
      <w:r w:rsidR="00887EC6">
        <w:t>J</w:t>
      </w:r>
      <w:r w:rsidRPr="00E00182">
        <w:t>ava]</w:t>
      </w:r>
    </w:p>
    <w:p w14:paraId="09B580DC" w14:textId="2BD9287F" w:rsidR="002A4BF9" w:rsidRPr="00E00182" w:rsidRDefault="002A4BF9" w:rsidP="00E00182">
      <w:pPr>
        <w:pStyle w:val="code"/>
      </w:pPr>
      <w:r w:rsidRPr="00E00182">
        <w:t>----</w:t>
      </w:r>
    </w:p>
    <w:p w14:paraId="5CAA9D2A" w14:textId="77777777" w:rsidR="002A4BF9" w:rsidRPr="00E00182" w:rsidRDefault="002A4BF9" w:rsidP="00E00182">
      <w:pPr>
        <w:pStyle w:val="code"/>
      </w:pPr>
      <w:r w:rsidRPr="00E00182">
        <w:t xml:space="preserve">     Statement </w:t>
      </w:r>
      <w:proofErr w:type="spellStart"/>
      <w:r w:rsidRPr="00E00182">
        <w:t>stmt</w:t>
      </w:r>
      <w:proofErr w:type="spellEnd"/>
      <w:r w:rsidRPr="00E00182">
        <w:t xml:space="preserve"> = </w:t>
      </w:r>
      <w:proofErr w:type="spellStart"/>
      <w:proofErr w:type="gramStart"/>
      <w:r w:rsidRPr="00E00182">
        <w:t>connection.createStatement</w:t>
      </w:r>
      <w:proofErr w:type="spellEnd"/>
      <w:proofErr w:type="gramEnd"/>
      <w:r w:rsidRPr="00E00182">
        <w:t>();</w:t>
      </w:r>
    </w:p>
    <w:p w14:paraId="5D735258" w14:textId="77777777" w:rsidR="00E00182" w:rsidRPr="00E00182" w:rsidRDefault="00E00182" w:rsidP="00E00182">
      <w:pPr>
        <w:pStyle w:val="code"/>
      </w:pPr>
      <w:r w:rsidRPr="00E00182">
        <w:t xml:space="preserve">     </w:t>
      </w:r>
      <w:proofErr w:type="spellStart"/>
      <w:proofErr w:type="gramStart"/>
      <w:r w:rsidRPr="00E00182">
        <w:t>stmt.setFetchSize</w:t>
      </w:r>
      <w:proofErr w:type="spellEnd"/>
      <w:proofErr w:type="gramEnd"/>
      <w:r w:rsidRPr="00E00182">
        <w:t>(100);</w:t>
      </w:r>
    </w:p>
    <w:p w14:paraId="2C2AF1DB" w14:textId="77777777" w:rsidR="00E00182" w:rsidRPr="00E00182" w:rsidRDefault="00E00182" w:rsidP="00E00182">
      <w:pPr>
        <w:pStyle w:val="code"/>
      </w:pPr>
      <w:r w:rsidRPr="00E00182">
        <w:t xml:space="preserve">      results = </w:t>
      </w:r>
      <w:proofErr w:type="spellStart"/>
      <w:r w:rsidRPr="00E00182">
        <w:t>stmt</w:t>
      </w:r>
      <w:proofErr w:type="spellEnd"/>
    </w:p>
    <w:p w14:paraId="2CA141C3" w14:textId="77777777" w:rsidR="00E00182" w:rsidRDefault="00E00182" w:rsidP="00E00182">
      <w:pPr>
        <w:pStyle w:val="code"/>
      </w:pPr>
      <w:r w:rsidRPr="00E00182">
        <w:t xml:space="preserve">          </w:t>
      </w:r>
      <w:proofErr w:type="gramStart"/>
      <w:r w:rsidRPr="00E00182">
        <w:t>.</w:t>
      </w:r>
      <w:proofErr w:type="spellStart"/>
      <w:r w:rsidRPr="00E00182">
        <w:t>executeQuery</w:t>
      </w:r>
      <w:proofErr w:type="spellEnd"/>
      <w:proofErr w:type="gramEnd"/>
      <w:r w:rsidRPr="00E00182">
        <w:t xml:space="preserve">("SELECT </w:t>
      </w:r>
      <w:proofErr w:type="spellStart"/>
      <w:r w:rsidRPr="00E00182">
        <w:t>post_timestamp</w:t>
      </w:r>
      <w:proofErr w:type="spellEnd"/>
      <w:r w:rsidRPr="00E00182">
        <w:t xml:space="preserve">, summary " </w:t>
      </w:r>
    </w:p>
    <w:p w14:paraId="13479668" w14:textId="2F19D532" w:rsidR="00E00182" w:rsidRDefault="00E00182" w:rsidP="00E00182">
      <w:pPr>
        <w:pStyle w:val="code"/>
      </w:pPr>
      <w:r>
        <w:t xml:space="preserve">                      </w:t>
      </w:r>
      <w:r w:rsidRPr="00E00182">
        <w:t xml:space="preserve">+ </w:t>
      </w:r>
      <w:proofErr w:type="gramStart"/>
      <w:r w:rsidRPr="00E00182">
        <w:t>"  FROM</w:t>
      </w:r>
      <w:proofErr w:type="gramEnd"/>
      <w:r w:rsidRPr="00E00182">
        <w:t xml:space="preserve"> </w:t>
      </w:r>
      <w:proofErr w:type="spellStart"/>
      <w:r w:rsidRPr="00E00182">
        <w:t>blog_posts</w:t>
      </w:r>
      <w:proofErr w:type="spellEnd"/>
      <w:r w:rsidRPr="00E00182">
        <w:t xml:space="preserve"> " </w:t>
      </w:r>
    </w:p>
    <w:p w14:paraId="068D2A04" w14:textId="239D69FF" w:rsidR="00E00182" w:rsidRPr="00E00182" w:rsidRDefault="00E00182" w:rsidP="00E00182">
      <w:pPr>
        <w:pStyle w:val="code"/>
      </w:pPr>
      <w:r>
        <w:t xml:space="preserve">                     </w:t>
      </w:r>
      <w:r w:rsidRPr="00E00182">
        <w:t xml:space="preserve">+ </w:t>
      </w:r>
      <w:proofErr w:type="gramStart"/>
      <w:r w:rsidRPr="00E00182">
        <w:t>"  ORDER</w:t>
      </w:r>
      <w:proofErr w:type="gramEnd"/>
      <w:r w:rsidRPr="00E00182">
        <w:t xml:space="preserve"> BY </w:t>
      </w:r>
      <w:proofErr w:type="spellStart"/>
      <w:r w:rsidRPr="00E00182">
        <w:t>post_timestamp</w:t>
      </w:r>
      <w:proofErr w:type="spellEnd"/>
      <w:r w:rsidRPr="00E00182">
        <w:t xml:space="preserve"> DESC ");</w:t>
      </w:r>
    </w:p>
    <w:p w14:paraId="70918B8E" w14:textId="77777777" w:rsidR="00E00182" w:rsidRPr="00E00182" w:rsidRDefault="00E00182" w:rsidP="00E00182">
      <w:pPr>
        <w:pStyle w:val="code"/>
      </w:pPr>
      <w:r w:rsidRPr="00E00182">
        <w:t xml:space="preserve">      for (int </w:t>
      </w:r>
      <w:proofErr w:type="spellStart"/>
      <w:r w:rsidRPr="00E00182">
        <w:t>ri</w:t>
      </w:r>
      <w:proofErr w:type="spellEnd"/>
      <w:r w:rsidRPr="00E00182">
        <w:t xml:space="preserve"> = 0; </w:t>
      </w:r>
      <w:proofErr w:type="spellStart"/>
      <w:r w:rsidRPr="00E00182">
        <w:t>ri</w:t>
      </w:r>
      <w:proofErr w:type="spellEnd"/>
      <w:r w:rsidRPr="00E00182">
        <w:t xml:space="preserve"> &lt; 10; </w:t>
      </w:r>
      <w:proofErr w:type="spellStart"/>
      <w:r w:rsidRPr="00E00182">
        <w:t>ri</w:t>
      </w:r>
      <w:proofErr w:type="spellEnd"/>
      <w:r w:rsidRPr="00E00182">
        <w:t>++) {</w:t>
      </w:r>
    </w:p>
    <w:p w14:paraId="1AA3B7F4" w14:textId="77777777" w:rsidR="00E00182" w:rsidRPr="00E00182" w:rsidRDefault="00E00182" w:rsidP="00E00182">
      <w:pPr>
        <w:pStyle w:val="code"/>
      </w:pPr>
      <w:r w:rsidRPr="00E00182">
        <w:t xml:space="preserve">        if (</w:t>
      </w:r>
      <w:proofErr w:type="spellStart"/>
      <w:proofErr w:type="gramStart"/>
      <w:r w:rsidRPr="00E00182">
        <w:t>results.next</w:t>
      </w:r>
      <w:proofErr w:type="spellEnd"/>
      <w:proofErr w:type="gramEnd"/>
      <w:r w:rsidRPr="00E00182">
        <w:t>())</w:t>
      </w:r>
    </w:p>
    <w:p w14:paraId="15D4DEBD" w14:textId="77777777" w:rsidR="00E00182" w:rsidRPr="00E00182" w:rsidRDefault="00E00182" w:rsidP="00E00182">
      <w:pPr>
        <w:pStyle w:val="code"/>
      </w:pPr>
      <w:r w:rsidRPr="00E00182">
        <w:t xml:space="preserve">          </w:t>
      </w:r>
      <w:proofErr w:type="spellStart"/>
      <w:r w:rsidRPr="00E00182">
        <w:t>System.out.println</w:t>
      </w:r>
      <w:proofErr w:type="spellEnd"/>
      <w:r w:rsidRPr="00E00182">
        <w:t>(</w:t>
      </w:r>
      <w:proofErr w:type="spellStart"/>
      <w:proofErr w:type="gramStart"/>
      <w:r w:rsidRPr="00E00182">
        <w:t>results.getString</w:t>
      </w:r>
      <w:proofErr w:type="spellEnd"/>
      <w:proofErr w:type="gramEnd"/>
      <w:r w:rsidRPr="00E00182">
        <w:t>("SUMMARY"));</w:t>
      </w:r>
    </w:p>
    <w:p w14:paraId="562A9CC1" w14:textId="77777777" w:rsidR="00E00182" w:rsidRPr="00E00182" w:rsidRDefault="00E00182" w:rsidP="00E00182">
      <w:pPr>
        <w:pStyle w:val="code"/>
      </w:pPr>
      <w:r w:rsidRPr="00E00182">
        <w:t xml:space="preserve">      }</w:t>
      </w:r>
    </w:p>
    <w:p w14:paraId="13DDDC67" w14:textId="006C4F4B" w:rsidR="002A4BF9" w:rsidRPr="00E00182" w:rsidRDefault="002A4BF9" w:rsidP="00E00182">
      <w:pPr>
        <w:pStyle w:val="code"/>
      </w:pPr>
      <w:r w:rsidRPr="00E00182">
        <w:t>----</w:t>
      </w:r>
    </w:p>
    <w:p w14:paraId="0F800DAE" w14:textId="4C04D05A" w:rsidR="00F24C1C" w:rsidRDefault="00EA09D1" w:rsidP="00A244AF">
      <w:pPr>
        <w:rPr>
          <w:lang w:eastAsia="en-US"/>
        </w:rPr>
      </w:pPr>
      <w:r>
        <w:rPr>
          <w:lang w:eastAsia="en-US"/>
        </w:rPr>
        <w:t>You don</w:t>
      </w:r>
      <w:r w:rsidR="00A02335">
        <w:rPr>
          <w:lang w:eastAsia="en-US"/>
        </w:rPr>
        <w:t>'</w:t>
      </w:r>
      <w:r>
        <w:rPr>
          <w:lang w:eastAsia="en-US"/>
        </w:rPr>
        <w:t xml:space="preserve">t have to change your loop logic </w:t>
      </w:r>
      <w:r w:rsidR="00E00182">
        <w:rPr>
          <w:lang w:eastAsia="en-US"/>
        </w:rPr>
        <w:t xml:space="preserve">when you change </w:t>
      </w:r>
      <w:proofErr w:type="spellStart"/>
      <w:r w:rsidR="00E00182">
        <w:rPr>
          <w:lang w:eastAsia="en-US"/>
        </w:rPr>
        <w:t>setFetchSize</w:t>
      </w:r>
      <w:proofErr w:type="spellEnd"/>
      <w:r w:rsidR="00E00182">
        <w:rPr>
          <w:lang w:eastAsia="en-US"/>
        </w:rPr>
        <w:t>, but under the hoo</w:t>
      </w:r>
      <w:r w:rsidR="00694EB2">
        <w:rPr>
          <w:lang w:eastAsia="en-US"/>
        </w:rPr>
        <w:t>d</w:t>
      </w:r>
      <w:r w:rsidR="00E00182">
        <w:rPr>
          <w:lang w:eastAsia="en-US"/>
        </w:rPr>
        <w:t xml:space="preserve"> the Postgre</w:t>
      </w:r>
      <w:r w:rsidR="00A8343B">
        <w:rPr>
          <w:lang w:eastAsia="en-US"/>
        </w:rPr>
        <w:t>SQL</w:t>
      </w:r>
      <w:r w:rsidR="00E00182">
        <w:rPr>
          <w:lang w:eastAsia="en-US"/>
        </w:rPr>
        <w:t xml:space="preserve"> Driver will p</w:t>
      </w:r>
      <w:r w:rsidR="00353E0F">
        <w:rPr>
          <w:lang w:eastAsia="en-US"/>
        </w:rPr>
        <w:t xml:space="preserve">ull rows in </w:t>
      </w:r>
      <w:r w:rsidR="000B6968">
        <w:rPr>
          <w:lang w:eastAsia="en-US"/>
        </w:rPr>
        <w:t xml:space="preserve">batches </w:t>
      </w:r>
      <w:r w:rsidR="0001476C">
        <w:rPr>
          <w:lang w:eastAsia="en-US"/>
        </w:rPr>
        <w:t>of *</w:t>
      </w:r>
      <w:proofErr w:type="spellStart"/>
      <w:proofErr w:type="gramStart"/>
      <w:r w:rsidR="0001476C">
        <w:rPr>
          <w:lang w:eastAsia="en-US"/>
        </w:rPr>
        <w:t>setFetchSize</w:t>
      </w:r>
      <w:proofErr w:type="spellEnd"/>
      <w:r w:rsidR="0001476C">
        <w:rPr>
          <w:lang w:eastAsia="en-US"/>
        </w:rPr>
        <w:t>(</w:t>
      </w:r>
      <w:proofErr w:type="gramEnd"/>
      <w:r w:rsidR="0001476C">
        <w:rPr>
          <w:lang w:eastAsia="en-US"/>
        </w:rPr>
        <w:t>)* size</w:t>
      </w:r>
      <w:r w:rsidR="0056549F">
        <w:rPr>
          <w:lang w:eastAsia="en-US"/>
        </w:rPr>
        <w:t xml:space="preserve">.  </w:t>
      </w:r>
      <w:r w:rsidR="00DC51D8">
        <w:rPr>
          <w:lang w:eastAsia="en-US"/>
        </w:rPr>
        <w:t xml:space="preserve"> &lt;&lt;</w:t>
      </w:r>
      <w:proofErr w:type="spellStart"/>
      <w:r w:rsidR="00DC51D8">
        <w:rPr>
          <w:lang w:eastAsia="en-US"/>
        </w:rPr>
        <w:t>setFetchSize</w:t>
      </w:r>
      <w:proofErr w:type="spellEnd"/>
      <w:r w:rsidR="00DC51D8">
        <w:rPr>
          <w:lang w:eastAsia="en-US"/>
        </w:rPr>
        <w:t xml:space="preserve">&gt;&gt; shows that this can be very effective if we want to optimize for fetching the first few rows. </w:t>
      </w:r>
    </w:p>
    <w:p w14:paraId="24FF0F31" w14:textId="67F67F79" w:rsidR="00DC51D8" w:rsidRDefault="00DC51D8" w:rsidP="00A244AF">
      <w:pPr>
        <w:rPr>
          <w:lang w:eastAsia="en-US"/>
        </w:rPr>
      </w:pPr>
    </w:p>
    <w:p w14:paraId="76853965" w14:textId="5DF7C955" w:rsidR="00DC51D8" w:rsidRDefault="00DC51D8" w:rsidP="00A244AF">
      <w:pPr>
        <w:rPr>
          <w:lang w:eastAsia="en-US"/>
        </w:rPr>
      </w:pPr>
      <w:r>
        <w:rPr>
          <w:noProof/>
          <w:lang w:eastAsia="en-US"/>
        </w:rPr>
        <w:drawing>
          <wp:inline distT="0" distB="0" distL="0" distR="0" wp14:anchorId="2BD04D84" wp14:editId="60AF323A">
            <wp:extent cx="5731510" cy="2665095"/>
            <wp:effectExtent l="0" t="0" r="0"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65095"/>
                    </a:xfrm>
                    <a:prstGeom prst="rect">
                      <a:avLst/>
                    </a:prstGeom>
                  </pic:spPr>
                </pic:pic>
              </a:graphicData>
            </a:graphic>
          </wp:inline>
        </w:drawing>
      </w:r>
    </w:p>
    <w:p w14:paraId="24B2D9E8" w14:textId="059E7DDB" w:rsidR="00DC51D8" w:rsidRDefault="00DC51D8" w:rsidP="00DC51D8">
      <w:pPr>
        <w:rPr>
          <w:lang w:eastAsia="en-US"/>
        </w:rPr>
      </w:pPr>
      <w:r>
        <w:rPr>
          <w:lang w:eastAsia="en-US"/>
        </w:rPr>
        <w:t>[[</w:t>
      </w:r>
      <w:proofErr w:type="spellStart"/>
      <w:r>
        <w:rPr>
          <w:lang w:eastAsia="en-US"/>
        </w:rPr>
        <w:t>setFetchSize</w:t>
      </w:r>
      <w:proofErr w:type="spellEnd"/>
      <w:r>
        <w:rPr>
          <w:lang w:eastAsia="en-US"/>
        </w:rPr>
        <w:t xml:space="preserve">]] </w:t>
      </w:r>
    </w:p>
    <w:p w14:paraId="7C5E682D" w14:textId="2481778B" w:rsidR="00DC51D8" w:rsidRDefault="00DC51D8" w:rsidP="00DC51D8">
      <w:pPr>
        <w:rPr>
          <w:lang w:eastAsia="en-US"/>
        </w:rPr>
      </w:pPr>
      <w:proofErr w:type="gramStart"/>
      <w:r>
        <w:rPr>
          <w:lang w:eastAsia="en-US"/>
        </w:rPr>
        <w:t>.Reducing</w:t>
      </w:r>
      <w:proofErr w:type="gramEnd"/>
      <w:r>
        <w:rPr>
          <w:lang w:eastAsia="en-US"/>
        </w:rPr>
        <w:t xml:space="preserve"> </w:t>
      </w:r>
      <w:proofErr w:type="spellStart"/>
      <w:r>
        <w:rPr>
          <w:lang w:eastAsia="en-US"/>
        </w:rPr>
        <w:t>setFetchSize</w:t>
      </w:r>
      <w:proofErr w:type="spellEnd"/>
      <w:r>
        <w:rPr>
          <w:lang w:eastAsia="en-US"/>
        </w:rPr>
        <w:t xml:space="preserve"> to improve fetch time for first rows</w:t>
      </w:r>
    </w:p>
    <w:p w14:paraId="4CCF90D1" w14:textId="42991EC7" w:rsidR="00DC51D8" w:rsidRDefault="00DC51D8" w:rsidP="00DC51D8">
      <w:pPr>
        <w:rPr>
          <w:lang w:eastAsia="en-US"/>
        </w:rPr>
      </w:pPr>
      <w:proofErr w:type="gramStart"/>
      <w:r>
        <w:rPr>
          <w:lang w:eastAsia="en-US"/>
        </w:rPr>
        <w:t>image::</w:t>
      </w:r>
      <w:proofErr w:type="gramEnd"/>
      <w:r w:rsidRPr="00E11421">
        <w:rPr>
          <w:lang w:eastAsia="en-US"/>
        </w:rPr>
        <w:t>images/</w:t>
      </w:r>
      <w:r>
        <w:rPr>
          <w:lang w:eastAsia="en-US"/>
        </w:rPr>
        <w:t>setFetchSize</w:t>
      </w:r>
      <w:r w:rsidRPr="00E11421">
        <w:rPr>
          <w:lang w:eastAsia="en-US"/>
        </w:rPr>
        <w:t>.png</w:t>
      </w:r>
      <w:r>
        <w:rPr>
          <w:lang w:eastAsia="en-US"/>
        </w:rPr>
        <w:t>[</w:t>
      </w:r>
      <w:commentRangeStart w:id="15"/>
      <w:proofErr w:type="spellStart"/>
      <w:r>
        <w:rPr>
          <w:lang w:eastAsia="en-US"/>
        </w:rPr>
        <w:t>setFetchSize</w:t>
      </w:r>
      <w:commentRangeEnd w:id="15"/>
      <w:proofErr w:type="spellEnd"/>
      <w:r w:rsidR="00224348">
        <w:rPr>
          <w:rStyle w:val="CommentReference"/>
        </w:rPr>
        <w:commentReference w:id="15"/>
      </w:r>
      <w:r>
        <w:rPr>
          <w:lang w:eastAsia="en-US"/>
        </w:rPr>
        <w:t>]</w:t>
      </w:r>
    </w:p>
    <w:p w14:paraId="7294F263" w14:textId="77777777" w:rsidR="00694EB2" w:rsidRDefault="00694EB2" w:rsidP="00DC51D8">
      <w:pPr>
        <w:rPr>
          <w:lang w:eastAsia="en-US"/>
        </w:rPr>
      </w:pPr>
    </w:p>
    <w:p w14:paraId="08693E69" w14:textId="7D5C95E3" w:rsidR="00694EB2" w:rsidRDefault="00694EB2" w:rsidP="00DC51D8">
      <w:pPr>
        <w:rPr>
          <w:lang w:eastAsia="en-US"/>
        </w:rPr>
      </w:pPr>
      <w:proofErr w:type="gramStart"/>
      <w:r>
        <w:rPr>
          <w:lang w:eastAsia="en-US"/>
        </w:rPr>
        <w:t>.Cursors</w:t>
      </w:r>
      <w:proofErr w:type="gramEnd"/>
      <w:r>
        <w:rPr>
          <w:lang w:eastAsia="en-US"/>
        </w:rPr>
        <w:t xml:space="preserve"> in Go and Python</w:t>
      </w:r>
    </w:p>
    <w:p w14:paraId="65126A7E" w14:textId="34032C09" w:rsidR="00694EB2" w:rsidRDefault="00694EB2" w:rsidP="00DC51D8">
      <w:pPr>
        <w:rPr>
          <w:lang w:eastAsia="en-US"/>
        </w:rPr>
      </w:pPr>
      <w:r>
        <w:rPr>
          <w:lang w:eastAsia="en-US"/>
        </w:rPr>
        <w:t>****</w:t>
      </w:r>
    </w:p>
    <w:p w14:paraId="275501C8" w14:textId="77777777" w:rsidR="00DE1EB9" w:rsidRDefault="00AF72F9" w:rsidP="00DC51D8">
      <w:pPr>
        <w:rPr>
          <w:lang w:eastAsia="en-US"/>
        </w:rPr>
      </w:pPr>
      <w:r>
        <w:rPr>
          <w:lang w:eastAsia="en-US"/>
        </w:rPr>
        <w:t xml:space="preserve">In the </w:t>
      </w:r>
      <w:proofErr w:type="spellStart"/>
      <w:r>
        <w:rPr>
          <w:lang w:eastAsia="en-US"/>
        </w:rPr>
        <w:t>pgx</w:t>
      </w:r>
      <w:proofErr w:type="spellEnd"/>
      <w:r>
        <w:rPr>
          <w:lang w:eastAsia="en-US"/>
        </w:rPr>
        <w:t xml:space="preserve"> Go driver, rows are accessed sequentially </w:t>
      </w:r>
      <w:r w:rsidR="005A77A8">
        <w:rPr>
          <w:lang w:eastAsia="en-US"/>
        </w:rPr>
        <w:t xml:space="preserve">as the </w:t>
      </w:r>
      <w:proofErr w:type="gramStart"/>
      <w:r w:rsidR="005A77A8">
        <w:rPr>
          <w:lang w:eastAsia="en-US"/>
        </w:rPr>
        <w:t>Next(</w:t>
      </w:r>
      <w:proofErr w:type="gramEnd"/>
      <w:r w:rsidR="005A77A8">
        <w:rPr>
          <w:lang w:eastAsia="en-US"/>
        </w:rPr>
        <w:t xml:space="preserve">) function is called on the results.  However, all the rows are moved into program memory when the </w:t>
      </w:r>
      <w:proofErr w:type="gramStart"/>
      <w:r w:rsidR="005A77A8">
        <w:rPr>
          <w:lang w:eastAsia="en-US"/>
        </w:rPr>
        <w:t>query(</w:t>
      </w:r>
      <w:proofErr w:type="gramEnd"/>
      <w:r w:rsidR="005A77A8">
        <w:rPr>
          <w:lang w:eastAsia="en-US"/>
        </w:rPr>
        <w:t xml:space="preserve">) method is called, </w:t>
      </w:r>
      <w:r w:rsidR="00DE1EB9">
        <w:rPr>
          <w:lang w:eastAsia="en-US"/>
        </w:rPr>
        <w:t xml:space="preserve">so even if you only access the first row, you will pull all rows across the network. </w:t>
      </w:r>
    </w:p>
    <w:p w14:paraId="355263F5" w14:textId="77777777" w:rsidR="00DE1EB9" w:rsidRDefault="00DE1EB9" w:rsidP="00DC51D8">
      <w:pPr>
        <w:rPr>
          <w:lang w:eastAsia="en-US"/>
        </w:rPr>
      </w:pPr>
    </w:p>
    <w:p w14:paraId="0DE1AA0B" w14:textId="3D81FD3F" w:rsidR="00694EB2" w:rsidRDefault="00DE1EB9" w:rsidP="00DC51D8">
      <w:pPr>
        <w:rPr>
          <w:lang w:eastAsia="en-US"/>
        </w:rPr>
      </w:pPr>
      <w:r>
        <w:rPr>
          <w:lang w:eastAsia="en-US"/>
        </w:rPr>
        <w:t xml:space="preserve">The Python psycopg2 </w:t>
      </w:r>
      <w:proofErr w:type="gramStart"/>
      <w:r>
        <w:rPr>
          <w:lang w:eastAsia="en-US"/>
        </w:rPr>
        <w:t>driver,</w:t>
      </w:r>
      <w:r w:rsidR="00AF72F9">
        <w:rPr>
          <w:lang w:eastAsia="en-US"/>
        </w:rPr>
        <w:t xml:space="preserve"> </w:t>
      </w:r>
      <w:r>
        <w:rPr>
          <w:lang w:eastAsia="en-US"/>
        </w:rPr>
        <w:t xml:space="preserve"> provides</w:t>
      </w:r>
      <w:proofErr w:type="gramEnd"/>
      <w:r>
        <w:rPr>
          <w:lang w:eastAsia="en-US"/>
        </w:rPr>
        <w:t xml:space="preserve"> access to </w:t>
      </w:r>
      <w:r w:rsidR="00FF1B6A">
        <w:rPr>
          <w:lang w:eastAsia="en-US"/>
        </w:rPr>
        <w:t>the entire result set (</w:t>
      </w:r>
      <w:proofErr w:type="spellStart"/>
      <w:r w:rsidR="00FF1B6A">
        <w:rPr>
          <w:lang w:eastAsia="en-US"/>
        </w:rPr>
        <w:t>fetchall</w:t>
      </w:r>
      <w:proofErr w:type="spellEnd"/>
      <w:r w:rsidR="00FF1B6A">
        <w:rPr>
          <w:lang w:eastAsia="en-US"/>
        </w:rPr>
        <w:t>()), a selection of rows (</w:t>
      </w:r>
      <w:proofErr w:type="spellStart"/>
      <w:r w:rsidR="00FF1B6A">
        <w:rPr>
          <w:lang w:eastAsia="en-US"/>
        </w:rPr>
        <w:t>fetchmany</w:t>
      </w:r>
      <w:proofErr w:type="spellEnd"/>
      <w:r w:rsidR="00FF1B6A">
        <w:rPr>
          <w:lang w:eastAsia="en-US"/>
        </w:rPr>
        <w:t>())</w:t>
      </w:r>
      <w:r w:rsidR="00C96631">
        <w:rPr>
          <w:lang w:eastAsia="en-US"/>
        </w:rPr>
        <w:t xml:space="preserve"> or a single row (</w:t>
      </w:r>
      <w:proofErr w:type="spellStart"/>
      <w:r w:rsidR="00C96631">
        <w:rPr>
          <w:lang w:eastAsia="en-US"/>
        </w:rPr>
        <w:t>fetchone</w:t>
      </w:r>
      <w:proofErr w:type="spellEnd"/>
      <w:r w:rsidR="00C96631">
        <w:rPr>
          <w:lang w:eastAsia="en-US"/>
        </w:rPr>
        <w:t xml:space="preserve">()).  However, regardless of the method called, the entire result set is always transferred from the database to the application. </w:t>
      </w:r>
    </w:p>
    <w:p w14:paraId="1F544DD8" w14:textId="77777777" w:rsidR="002F1E6F" w:rsidRDefault="002F1E6F" w:rsidP="00DC51D8">
      <w:pPr>
        <w:rPr>
          <w:lang w:eastAsia="en-US"/>
        </w:rPr>
      </w:pPr>
    </w:p>
    <w:p w14:paraId="779526C1" w14:textId="26CB3D2D" w:rsidR="002F1E6F" w:rsidRDefault="002F1E6F" w:rsidP="00DC51D8">
      <w:pPr>
        <w:rPr>
          <w:lang w:eastAsia="en-US"/>
        </w:rPr>
      </w:pPr>
      <w:r>
        <w:rPr>
          <w:lang w:eastAsia="en-US"/>
        </w:rPr>
        <w:t xml:space="preserve">These restrictions are characteristics of the drivers and are not specific to CRDB – they apply equally to PostgreSQL applications. </w:t>
      </w:r>
    </w:p>
    <w:p w14:paraId="43A69FD1" w14:textId="77777777" w:rsidR="00C96631" w:rsidRDefault="00C96631" w:rsidP="00DC51D8">
      <w:pPr>
        <w:rPr>
          <w:lang w:eastAsia="en-US"/>
        </w:rPr>
      </w:pPr>
    </w:p>
    <w:p w14:paraId="49FEB030" w14:textId="5DF6BF03" w:rsidR="00C96631" w:rsidRDefault="00C96631" w:rsidP="00DC51D8">
      <w:pPr>
        <w:rPr>
          <w:lang w:eastAsia="en-US"/>
        </w:rPr>
      </w:pPr>
      <w:r>
        <w:rPr>
          <w:lang w:eastAsia="en-US"/>
        </w:rPr>
        <w:t xml:space="preserve">For these drivers, you may want to use LIMIT </w:t>
      </w:r>
      <w:r w:rsidR="00710DD1">
        <w:rPr>
          <w:lang w:eastAsia="en-US"/>
        </w:rPr>
        <w:t>or otherwise prevent massive result sets being transferred un</w:t>
      </w:r>
      <w:r w:rsidR="00F146A7">
        <w:rPr>
          <w:lang w:eastAsia="en-US"/>
        </w:rPr>
        <w:t>ne</w:t>
      </w:r>
      <w:r w:rsidR="00710DD1">
        <w:rPr>
          <w:lang w:eastAsia="en-US"/>
        </w:rPr>
        <w:t>cessarily.  The CRDB team is working with the authors of these packages with an aim to improve their</w:t>
      </w:r>
      <w:r w:rsidR="002F1E6F">
        <w:rPr>
          <w:lang w:eastAsia="en-US"/>
        </w:rPr>
        <w:t xml:space="preserve"> efficiency.  </w:t>
      </w:r>
    </w:p>
    <w:p w14:paraId="3475082E" w14:textId="24A1E1D9" w:rsidR="00883F12" w:rsidRDefault="00883F12" w:rsidP="00DC51D8">
      <w:pPr>
        <w:rPr>
          <w:lang w:eastAsia="en-US"/>
        </w:rPr>
      </w:pPr>
      <w:r>
        <w:rPr>
          <w:lang w:eastAsia="en-US"/>
        </w:rPr>
        <w:t>****</w:t>
      </w:r>
    </w:p>
    <w:p w14:paraId="05F39D5F" w14:textId="77777777" w:rsidR="00DC51D8" w:rsidRDefault="00DC51D8" w:rsidP="00A244AF">
      <w:pPr>
        <w:rPr>
          <w:lang w:eastAsia="en-US"/>
        </w:rPr>
      </w:pPr>
    </w:p>
    <w:p w14:paraId="38C1D500" w14:textId="54271EC5" w:rsidR="00F24C1C" w:rsidRDefault="00CE3473" w:rsidP="00B0597E">
      <w:pPr>
        <w:pStyle w:val="Heading3"/>
      </w:pPr>
      <w:r>
        <w:t xml:space="preserve">=== Prepared and parameterized statements </w:t>
      </w:r>
    </w:p>
    <w:p w14:paraId="7BD43B83" w14:textId="17FC0987" w:rsidR="00CE3473" w:rsidRDefault="00CE3473" w:rsidP="00F24C1C">
      <w:pPr>
        <w:rPr>
          <w:lang w:eastAsia="en-US"/>
        </w:rPr>
      </w:pPr>
    </w:p>
    <w:p w14:paraId="72A84ED6" w14:textId="5E9DEDD4" w:rsidR="00B224E2" w:rsidRDefault="00CD11FC" w:rsidP="00F24C1C">
      <w:pPr>
        <w:rPr>
          <w:lang w:eastAsia="en-US"/>
        </w:rPr>
      </w:pPr>
      <w:r>
        <w:rPr>
          <w:lang w:eastAsia="en-US"/>
        </w:rPr>
        <w:t>Most SQL operations are parameterized – the same statement is run multiple times with different inputs parameters.  For instance, we</w:t>
      </w:r>
      <w:r w:rsidR="00B224E2">
        <w:rPr>
          <w:lang w:eastAsia="en-US"/>
        </w:rPr>
        <w:t xml:space="preserve"> might have a lookup program that retrieves rider names for a specified ride id as follows:</w:t>
      </w:r>
    </w:p>
    <w:p w14:paraId="215F084B" w14:textId="6862B3FF" w:rsidR="00B224E2" w:rsidRDefault="00B224E2" w:rsidP="00F24C1C">
      <w:pPr>
        <w:rPr>
          <w:lang w:eastAsia="en-US"/>
        </w:rPr>
      </w:pPr>
    </w:p>
    <w:p w14:paraId="2DA0196D" w14:textId="060BAA93" w:rsidR="0080429C" w:rsidRDefault="0080429C" w:rsidP="00F24C1C">
      <w:pPr>
        <w:rPr>
          <w:lang w:eastAsia="en-US"/>
        </w:rPr>
      </w:pPr>
      <w:r>
        <w:rPr>
          <w:lang w:eastAsia="en-US"/>
        </w:rPr>
        <w:t xml:space="preserve">[source, </w:t>
      </w:r>
      <w:proofErr w:type="spellStart"/>
      <w:r>
        <w:rPr>
          <w:lang w:eastAsia="en-US"/>
        </w:rPr>
        <w:t>sql</w:t>
      </w:r>
      <w:proofErr w:type="spellEnd"/>
      <w:r>
        <w:rPr>
          <w:lang w:eastAsia="en-US"/>
        </w:rPr>
        <w:t>]</w:t>
      </w:r>
    </w:p>
    <w:p w14:paraId="089B6CC6" w14:textId="4A0EE90E" w:rsidR="0080429C" w:rsidRDefault="0080429C" w:rsidP="00F24C1C">
      <w:pPr>
        <w:rPr>
          <w:lang w:eastAsia="en-US"/>
        </w:rPr>
      </w:pPr>
      <w:r>
        <w:rPr>
          <w:lang w:eastAsia="en-US"/>
        </w:rPr>
        <w:t>----</w:t>
      </w:r>
    </w:p>
    <w:p w14:paraId="27B33A23" w14:textId="77777777" w:rsidR="0080429C" w:rsidRDefault="0080429C" w:rsidP="00DC3FEC">
      <w:pPr>
        <w:pStyle w:val="code"/>
        <w:rPr>
          <w:lang w:val="en-GB"/>
        </w:rPr>
      </w:pPr>
      <w:r>
        <w:rPr>
          <w:b/>
          <w:bCs/>
          <w:color w:val="800000"/>
          <w:lang w:val="en-GB"/>
        </w:rPr>
        <w:t>SELECT</w:t>
      </w:r>
      <w:r>
        <w:rPr>
          <w:lang w:val="en-GB"/>
        </w:rPr>
        <w:t xml:space="preserve"> u.</w:t>
      </w:r>
      <w:r>
        <w:rPr>
          <w:b/>
          <w:bCs/>
          <w:color w:val="000080"/>
          <w:lang w:val="en-GB"/>
        </w:rPr>
        <w:t>name</w:t>
      </w:r>
      <w:r>
        <w:rPr>
          <w:lang w:val="en-GB"/>
        </w:rPr>
        <w:t xml:space="preserve"> </w:t>
      </w:r>
      <w:r>
        <w:rPr>
          <w:b/>
          <w:bCs/>
          <w:color w:val="800000"/>
          <w:lang w:val="en-GB"/>
        </w:rPr>
        <w:t>FROM</w:t>
      </w:r>
      <w:r>
        <w:rPr>
          <w:lang w:val="en-GB"/>
        </w:rPr>
        <w:t xml:space="preserve"> </w:t>
      </w:r>
      <w:proofErr w:type="spellStart"/>
      <w:proofErr w:type="gramStart"/>
      <w:r>
        <w:rPr>
          <w:lang w:val="en-GB"/>
        </w:rPr>
        <w:t>movr.rides</w:t>
      </w:r>
      <w:proofErr w:type="spellEnd"/>
      <w:proofErr w:type="gramEnd"/>
      <w:r>
        <w:rPr>
          <w:lang w:val="en-GB"/>
        </w:rPr>
        <w:t xml:space="preserve"> r   </w:t>
      </w:r>
    </w:p>
    <w:p w14:paraId="21CA1640" w14:textId="77777777" w:rsidR="0080429C" w:rsidRDefault="0080429C" w:rsidP="00DC3FEC">
      <w:pPr>
        <w:pStyle w:val="code"/>
        <w:rPr>
          <w:lang w:val="en-GB"/>
        </w:rPr>
      </w:pPr>
      <w:r>
        <w:rPr>
          <w:lang w:val="en-GB"/>
        </w:rPr>
        <w:t xml:space="preserve">  </w:t>
      </w:r>
      <w:r>
        <w:rPr>
          <w:b/>
          <w:bCs/>
          <w:color w:val="800000"/>
          <w:lang w:val="en-GB"/>
        </w:rPr>
        <w:t>JOIN</w:t>
      </w:r>
      <w:r>
        <w:rPr>
          <w:lang w:val="en-GB"/>
        </w:rPr>
        <w:t xml:space="preserve"> </w:t>
      </w:r>
      <w:proofErr w:type="spellStart"/>
      <w:proofErr w:type="gramStart"/>
      <w:r>
        <w:rPr>
          <w:lang w:val="en-GB"/>
        </w:rPr>
        <w:t>movr.</w:t>
      </w:r>
      <w:r>
        <w:rPr>
          <w:b/>
          <w:bCs/>
          <w:color w:val="800000"/>
          <w:lang w:val="en-GB"/>
        </w:rPr>
        <w:t>users</w:t>
      </w:r>
      <w:proofErr w:type="spellEnd"/>
      <w:proofErr w:type="gramEnd"/>
      <w:r>
        <w:rPr>
          <w:lang w:val="en-GB"/>
        </w:rPr>
        <w:t xml:space="preserve"> u </w:t>
      </w:r>
      <w:r>
        <w:rPr>
          <w:b/>
          <w:bCs/>
          <w:color w:val="800000"/>
          <w:lang w:val="en-GB"/>
        </w:rPr>
        <w:t>ON</w:t>
      </w:r>
      <w:r>
        <w:rPr>
          <w:lang w:val="en-GB"/>
        </w:rPr>
        <w:t xml:space="preserve"> (</w:t>
      </w:r>
      <w:proofErr w:type="spellStart"/>
      <w:r>
        <w:rPr>
          <w:lang w:val="en-GB"/>
        </w:rPr>
        <w:t>r.rider_id</w:t>
      </w:r>
      <w:proofErr w:type="spellEnd"/>
      <w:r>
        <w:rPr>
          <w:lang w:val="en-GB"/>
        </w:rPr>
        <w:t xml:space="preserve">=u.id)   </w:t>
      </w:r>
    </w:p>
    <w:p w14:paraId="26F0A903" w14:textId="77777777" w:rsidR="0080429C" w:rsidRDefault="0080429C" w:rsidP="00DC3FEC">
      <w:pPr>
        <w:pStyle w:val="code"/>
      </w:pPr>
      <w:r>
        <w:rPr>
          <w:lang w:val="en-GB"/>
        </w:rPr>
        <w:t xml:space="preserve"> </w:t>
      </w:r>
      <w:r>
        <w:rPr>
          <w:b/>
          <w:bCs/>
          <w:color w:val="800000"/>
          <w:lang w:val="en-GB"/>
        </w:rPr>
        <w:t>WHERE</w:t>
      </w:r>
      <w:r>
        <w:rPr>
          <w:lang w:val="en-GB"/>
        </w:rPr>
        <w:t xml:space="preserve"> r.id=</w:t>
      </w:r>
      <w:r>
        <w:rPr>
          <w:color w:val="008000"/>
          <w:lang w:val="en-GB"/>
        </w:rPr>
        <w:t>'ffc3c373-63ec-43fe-98ff-311f29424d8b'</w:t>
      </w:r>
      <w:r w:rsidR="00B224E2">
        <w:t xml:space="preserve"> </w:t>
      </w:r>
    </w:p>
    <w:p w14:paraId="5B464E3B" w14:textId="77777777" w:rsidR="0080429C" w:rsidRDefault="0080429C" w:rsidP="0080429C">
      <w:pPr>
        <w:rPr>
          <w:lang w:eastAsia="en-US"/>
        </w:rPr>
      </w:pPr>
      <w:r>
        <w:rPr>
          <w:lang w:eastAsia="en-US"/>
        </w:rPr>
        <w:t>----</w:t>
      </w:r>
    </w:p>
    <w:p w14:paraId="726327EC" w14:textId="77777777" w:rsidR="0080429C" w:rsidRDefault="0080429C" w:rsidP="0080429C">
      <w:pPr>
        <w:rPr>
          <w:lang w:eastAsia="en-US"/>
        </w:rPr>
      </w:pPr>
    </w:p>
    <w:p w14:paraId="7BCF0F71" w14:textId="4B21182E" w:rsidR="0080429C" w:rsidRDefault="0080429C" w:rsidP="0080429C">
      <w:pPr>
        <w:rPr>
          <w:lang w:eastAsia="en-US"/>
        </w:rPr>
      </w:pPr>
      <w:r>
        <w:rPr>
          <w:lang w:eastAsia="en-US"/>
        </w:rPr>
        <w:t>We</w:t>
      </w:r>
      <w:r w:rsidR="00A02335">
        <w:rPr>
          <w:lang w:eastAsia="en-US"/>
        </w:rPr>
        <w:t>'</w:t>
      </w:r>
      <w:r>
        <w:rPr>
          <w:lang w:eastAsia="en-US"/>
        </w:rPr>
        <w:t xml:space="preserve">d call this SQL frequently with a different rider Id. </w:t>
      </w:r>
    </w:p>
    <w:p w14:paraId="2AA60E55" w14:textId="77777777" w:rsidR="0080429C" w:rsidRDefault="0080429C" w:rsidP="0080429C">
      <w:pPr>
        <w:rPr>
          <w:lang w:eastAsia="en-US"/>
        </w:rPr>
      </w:pPr>
    </w:p>
    <w:p w14:paraId="09C1420D" w14:textId="5E05C18C" w:rsidR="009A11E4" w:rsidRDefault="0080429C" w:rsidP="0080429C">
      <w:pPr>
        <w:rPr>
          <w:lang w:eastAsia="en-US"/>
        </w:rPr>
      </w:pPr>
      <w:r>
        <w:rPr>
          <w:lang w:eastAsia="en-US"/>
        </w:rPr>
        <w:t>When coding a generic lookup function</w:t>
      </w:r>
      <w:r w:rsidR="005F0152">
        <w:rPr>
          <w:lang w:eastAsia="en-US"/>
        </w:rPr>
        <w:t>,</w:t>
      </w:r>
      <w:r>
        <w:rPr>
          <w:lang w:eastAsia="en-US"/>
        </w:rPr>
        <w:t xml:space="preserve"> </w:t>
      </w:r>
      <w:r w:rsidR="009A11E4">
        <w:rPr>
          <w:lang w:eastAsia="en-US"/>
        </w:rPr>
        <w:t>it seems natural enough to append the parameter to the SQL statement using string concatenation.  For instance</w:t>
      </w:r>
      <w:r w:rsidR="005F0152">
        <w:rPr>
          <w:lang w:eastAsia="en-US"/>
        </w:rPr>
        <w:t>,</w:t>
      </w:r>
      <w:r w:rsidR="009A11E4">
        <w:rPr>
          <w:lang w:eastAsia="en-US"/>
        </w:rPr>
        <w:t xml:space="preserve"> in Java</w:t>
      </w:r>
      <w:r w:rsidR="005F0152">
        <w:rPr>
          <w:lang w:eastAsia="en-US"/>
        </w:rPr>
        <w:t>,</w:t>
      </w:r>
      <w:r w:rsidR="009A11E4">
        <w:rPr>
          <w:lang w:eastAsia="en-US"/>
        </w:rPr>
        <w:t xml:space="preserve"> we might be tempted to do something like this:</w:t>
      </w:r>
    </w:p>
    <w:p w14:paraId="3308591A" w14:textId="720AAA2F" w:rsidR="009A11E4" w:rsidRDefault="009A11E4" w:rsidP="0080429C">
      <w:pPr>
        <w:rPr>
          <w:lang w:eastAsia="en-US"/>
        </w:rPr>
      </w:pPr>
    </w:p>
    <w:p w14:paraId="1E2FB3CE" w14:textId="54572E33" w:rsidR="00E756EB" w:rsidRDefault="00E756EB" w:rsidP="0080429C">
      <w:pPr>
        <w:rPr>
          <w:lang w:eastAsia="en-US"/>
        </w:rPr>
      </w:pPr>
      <w:r>
        <w:rPr>
          <w:lang w:eastAsia="en-US"/>
        </w:rPr>
        <w:t xml:space="preserve">[source, </w:t>
      </w:r>
      <w:r w:rsidR="00887EC6">
        <w:rPr>
          <w:lang w:eastAsia="en-US"/>
        </w:rPr>
        <w:t>J</w:t>
      </w:r>
      <w:r>
        <w:rPr>
          <w:lang w:eastAsia="en-US"/>
        </w:rPr>
        <w:t>ava]</w:t>
      </w:r>
    </w:p>
    <w:p w14:paraId="7DB534F5" w14:textId="2AAEF6AC" w:rsidR="00E756EB" w:rsidRDefault="00E756EB" w:rsidP="0080429C">
      <w:pPr>
        <w:rPr>
          <w:lang w:eastAsia="en-US"/>
        </w:rPr>
      </w:pPr>
      <w:r>
        <w:rPr>
          <w:lang w:eastAsia="en-US"/>
        </w:rPr>
        <w:t>----</w:t>
      </w:r>
    </w:p>
    <w:p w14:paraId="614341A0" w14:textId="0DB6C152" w:rsidR="00E756EB" w:rsidRPr="00E756EB" w:rsidRDefault="00E756EB" w:rsidP="00E756EB">
      <w:pPr>
        <w:pStyle w:val="code"/>
      </w:pPr>
      <w:r w:rsidRPr="00E756EB">
        <w:t xml:space="preserve">private static String </w:t>
      </w:r>
      <w:proofErr w:type="spellStart"/>
      <w:proofErr w:type="gramStart"/>
      <w:r w:rsidRPr="00E756EB">
        <w:t>getRiderName</w:t>
      </w:r>
      <w:proofErr w:type="spellEnd"/>
      <w:r w:rsidRPr="00E756EB">
        <w:t>(</w:t>
      </w:r>
      <w:proofErr w:type="gramEnd"/>
      <w:r w:rsidRPr="00E756EB">
        <w:t xml:space="preserve">String </w:t>
      </w:r>
      <w:proofErr w:type="spellStart"/>
      <w:r w:rsidRPr="00E756EB">
        <w:t>riderId</w:t>
      </w:r>
      <w:proofErr w:type="spellEnd"/>
      <w:r w:rsidRPr="00E756EB">
        <w:t xml:space="preserve">) throws </w:t>
      </w:r>
      <w:proofErr w:type="spellStart"/>
      <w:r w:rsidRPr="00E756EB">
        <w:t>SQLException</w:t>
      </w:r>
      <w:proofErr w:type="spellEnd"/>
      <w:r w:rsidRPr="00E756EB">
        <w:t xml:space="preserve"> {</w:t>
      </w:r>
    </w:p>
    <w:p w14:paraId="6C397A41" w14:textId="37230EA7" w:rsidR="00E756EB" w:rsidRPr="00E756EB" w:rsidRDefault="00E756EB" w:rsidP="003E08E9">
      <w:pPr>
        <w:pStyle w:val="code"/>
        <w:ind w:firstLine="720"/>
      </w:pPr>
      <w:r w:rsidRPr="00E756EB">
        <w:t xml:space="preserve">Statement </w:t>
      </w:r>
      <w:proofErr w:type="spellStart"/>
      <w:r w:rsidRPr="00E756EB">
        <w:t>stmt</w:t>
      </w:r>
      <w:proofErr w:type="spellEnd"/>
      <w:r w:rsidRPr="00E756EB">
        <w:t xml:space="preserve"> = </w:t>
      </w:r>
      <w:proofErr w:type="spellStart"/>
      <w:proofErr w:type="gramStart"/>
      <w:r w:rsidRPr="00E756EB">
        <w:t>connection.createStatement</w:t>
      </w:r>
      <w:proofErr w:type="spellEnd"/>
      <w:proofErr w:type="gramEnd"/>
      <w:r w:rsidRPr="00E756EB">
        <w:t>();</w:t>
      </w:r>
    </w:p>
    <w:p w14:paraId="635B80F2" w14:textId="77777777" w:rsidR="003E08E9" w:rsidRDefault="00E756EB" w:rsidP="00E756EB">
      <w:pPr>
        <w:pStyle w:val="code"/>
      </w:pPr>
      <w:r w:rsidRPr="00E756EB">
        <w:tab/>
        <w:t xml:space="preserve">String </w:t>
      </w:r>
      <w:proofErr w:type="spellStart"/>
      <w:r w:rsidRPr="00E756EB">
        <w:t>sql</w:t>
      </w:r>
      <w:proofErr w:type="spellEnd"/>
      <w:r w:rsidRPr="00E756EB">
        <w:t xml:space="preserve"> = " SELECT u.name FROM </w:t>
      </w:r>
      <w:proofErr w:type="spellStart"/>
      <w:proofErr w:type="gramStart"/>
      <w:r w:rsidRPr="00E756EB">
        <w:t>movr.rides</w:t>
      </w:r>
      <w:proofErr w:type="spellEnd"/>
      <w:proofErr w:type="gramEnd"/>
      <w:r w:rsidRPr="00E756EB">
        <w:t xml:space="preserve"> r " </w:t>
      </w:r>
    </w:p>
    <w:p w14:paraId="3D72F209" w14:textId="60E5E9F3" w:rsidR="003E08E9" w:rsidRDefault="003E08E9" w:rsidP="00E756EB">
      <w:pPr>
        <w:pStyle w:val="code"/>
      </w:pPr>
      <w:r>
        <w:t xml:space="preserve">                 </w:t>
      </w:r>
      <w:r>
        <w:tab/>
      </w:r>
      <w:r w:rsidR="00E756EB" w:rsidRPr="00E756EB">
        <w:t xml:space="preserve">+ </w:t>
      </w:r>
      <w:proofErr w:type="gramStart"/>
      <w:r w:rsidR="00E756EB" w:rsidRPr="00E756EB">
        <w:t>"  JOIN</w:t>
      </w:r>
      <w:proofErr w:type="gramEnd"/>
      <w:r w:rsidR="00E756EB" w:rsidRPr="00E756EB">
        <w:t xml:space="preserve"> </w:t>
      </w:r>
      <w:proofErr w:type="spellStart"/>
      <w:r w:rsidR="00E756EB" w:rsidRPr="00E756EB">
        <w:t>movr.users</w:t>
      </w:r>
      <w:proofErr w:type="spellEnd"/>
      <w:r w:rsidR="00E756EB" w:rsidRPr="00E756EB">
        <w:t xml:space="preserve"> u ON (</w:t>
      </w:r>
      <w:proofErr w:type="spellStart"/>
      <w:r w:rsidR="00E756EB" w:rsidRPr="00E756EB">
        <w:t>r.rider_id</w:t>
      </w:r>
      <w:proofErr w:type="spellEnd"/>
      <w:r w:rsidR="00E756EB" w:rsidRPr="00E756EB">
        <w:t xml:space="preserve">=u.id) " </w:t>
      </w:r>
    </w:p>
    <w:p w14:paraId="7413F55D" w14:textId="2AC84AAF" w:rsidR="00E756EB" w:rsidRPr="00E756EB" w:rsidRDefault="003E08E9" w:rsidP="00E756EB">
      <w:pPr>
        <w:pStyle w:val="code"/>
      </w:pPr>
      <w:r>
        <w:t xml:space="preserve">                 </w:t>
      </w:r>
      <w:r>
        <w:tab/>
      </w:r>
      <w:r w:rsidR="00E756EB" w:rsidRPr="00E756EB">
        <w:t>+ " WHERE r.id='"</w:t>
      </w:r>
    </w:p>
    <w:p w14:paraId="3CB8E466" w14:textId="09700DA6" w:rsidR="00E756EB" w:rsidRPr="00E756EB" w:rsidRDefault="00E756EB" w:rsidP="003E08E9">
      <w:pPr>
        <w:pStyle w:val="code"/>
        <w:ind w:left="1440" w:firstLine="720"/>
      </w:pPr>
      <w:r w:rsidRPr="00E756EB">
        <w:t xml:space="preserve">+ </w:t>
      </w:r>
      <w:proofErr w:type="spellStart"/>
      <w:r w:rsidRPr="00E756EB">
        <w:t>riderId</w:t>
      </w:r>
      <w:proofErr w:type="spellEnd"/>
      <w:r w:rsidRPr="00E756EB">
        <w:t xml:space="preserve"> + "'</w:t>
      </w:r>
      <w:proofErr w:type="gramStart"/>
      <w:r w:rsidRPr="00E756EB">
        <w:t>";</w:t>
      </w:r>
      <w:proofErr w:type="gramEnd"/>
    </w:p>
    <w:p w14:paraId="1C1F0163" w14:textId="32E24336" w:rsidR="00E756EB" w:rsidRPr="00E756EB" w:rsidRDefault="00E756EB" w:rsidP="00E756EB">
      <w:pPr>
        <w:pStyle w:val="code"/>
      </w:pPr>
      <w:r w:rsidRPr="00E756EB">
        <w:tab/>
      </w:r>
      <w:proofErr w:type="spellStart"/>
      <w:r w:rsidRPr="00E756EB">
        <w:t>ResultSet</w:t>
      </w:r>
      <w:proofErr w:type="spellEnd"/>
      <w:r w:rsidRPr="00E756EB">
        <w:t xml:space="preserve"> </w:t>
      </w:r>
      <w:proofErr w:type="spellStart"/>
      <w:r w:rsidRPr="00E756EB">
        <w:t>rs</w:t>
      </w:r>
      <w:proofErr w:type="spellEnd"/>
      <w:r w:rsidRPr="00E756EB">
        <w:t xml:space="preserve"> = </w:t>
      </w:r>
      <w:proofErr w:type="spellStart"/>
      <w:proofErr w:type="gramStart"/>
      <w:r w:rsidRPr="00E756EB">
        <w:t>stmt.executeQuery</w:t>
      </w:r>
      <w:proofErr w:type="spellEnd"/>
      <w:proofErr w:type="gramEnd"/>
      <w:r w:rsidRPr="00E756EB">
        <w:t>(</w:t>
      </w:r>
      <w:proofErr w:type="spellStart"/>
      <w:r w:rsidRPr="00E756EB">
        <w:t>sql</w:t>
      </w:r>
      <w:proofErr w:type="spellEnd"/>
      <w:r w:rsidRPr="00E756EB">
        <w:t>);</w:t>
      </w:r>
    </w:p>
    <w:p w14:paraId="6C84EEC1" w14:textId="2D394F80" w:rsidR="00E756EB" w:rsidRPr="00E756EB" w:rsidRDefault="00E756EB" w:rsidP="00E756EB">
      <w:pPr>
        <w:pStyle w:val="code"/>
      </w:pPr>
      <w:r w:rsidRPr="00E756EB">
        <w:tab/>
      </w:r>
      <w:proofErr w:type="spellStart"/>
      <w:proofErr w:type="gramStart"/>
      <w:r w:rsidRPr="00E756EB">
        <w:t>rs.next</w:t>
      </w:r>
      <w:proofErr w:type="spellEnd"/>
      <w:proofErr w:type="gramEnd"/>
      <w:r w:rsidRPr="00E756EB">
        <w:t>();</w:t>
      </w:r>
    </w:p>
    <w:p w14:paraId="42C8605E" w14:textId="0AABB606" w:rsidR="00E756EB" w:rsidRPr="00E756EB" w:rsidRDefault="00E756EB" w:rsidP="00E756EB">
      <w:pPr>
        <w:pStyle w:val="code"/>
      </w:pPr>
      <w:r w:rsidRPr="00E756EB">
        <w:tab/>
        <w:t>return (</w:t>
      </w:r>
      <w:proofErr w:type="spellStart"/>
      <w:proofErr w:type="gramStart"/>
      <w:r w:rsidRPr="00E756EB">
        <w:t>rs.getString</w:t>
      </w:r>
      <w:proofErr w:type="spellEnd"/>
      <w:proofErr w:type="gramEnd"/>
      <w:r w:rsidRPr="00E756EB">
        <w:t>("name"));</w:t>
      </w:r>
    </w:p>
    <w:p w14:paraId="3B063A1D" w14:textId="1539DBDC" w:rsidR="00CE3473" w:rsidRDefault="00E756EB" w:rsidP="00E756EB">
      <w:pPr>
        <w:pStyle w:val="code"/>
      </w:pPr>
      <w:r w:rsidRPr="00E756EB">
        <w:tab/>
        <w:t>}</w:t>
      </w:r>
    </w:p>
    <w:p w14:paraId="67B44350" w14:textId="6F4CE8F7" w:rsidR="00E756EB" w:rsidRDefault="00E756EB" w:rsidP="00E756EB">
      <w:pPr>
        <w:pStyle w:val="code"/>
      </w:pPr>
      <w:r>
        <w:t>----</w:t>
      </w:r>
    </w:p>
    <w:p w14:paraId="749235D3" w14:textId="2827E7A6" w:rsidR="003E08E9" w:rsidRDefault="003E08E9" w:rsidP="00E756EB">
      <w:pPr>
        <w:pStyle w:val="code"/>
      </w:pPr>
    </w:p>
    <w:p w14:paraId="1DEE98DC" w14:textId="45D2D6B4" w:rsidR="003E08E9" w:rsidRDefault="006C1E2D" w:rsidP="006C1E2D">
      <w:r>
        <w:t xml:space="preserve">However, </w:t>
      </w:r>
      <w:r w:rsidR="005F0152">
        <w:t xml:space="preserve">as </w:t>
      </w:r>
      <w:r>
        <w:t xml:space="preserve">natural </w:t>
      </w:r>
      <w:r w:rsidR="00B81852">
        <w:t xml:space="preserve">as </w:t>
      </w:r>
      <w:r>
        <w:t xml:space="preserve">this might seem, it represents an extremely poor practice that </w:t>
      </w:r>
      <w:r w:rsidR="006E4D25">
        <w:t xml:space="preserve">has both performance and security downsides. </w:t>
      </w:r>
    </w:p>
    <w:p w14:paraId="48687013" w14:textId="69A05FBE" w:rsidR="006E4D25" w:rsidRDefault="006E4D25" w:rsidP="006C1E2D"/>
    <w:p w14:paraId="4885E9DE" w14:textId="20715E08" w:rsidR="006E4D25" w:rsidRDefault="006E4D25" w:rsidP="006C1E2D">
      <w:r>
        <w:t>Most significantly, this code is vulnerable to *SQL Injection*</w:t>
      </w:r>
      <w:r w:rsidR="007811E7">
        <w:t xml:space="preserve">. For instance, image the application could somehow be persuaded to pass the following string to the function: </w:t>
      </w:r>
    </w:p>
    <w:p w14:paraId="60E46E6E" w14:textId="68EBB429" w:rsidR="007811E7" w:rsidRDefault="007811E7" w:rsidP="00821C93">
      <w:pPr>
        <w:pStyle w:val="code"/>
      </w:pPr>
    </w:p>
    <w:p w14:paraId="356B802E" w14:textId="62E6549D" w:rsidR="00821C93" w:rsidRPr="00821C93" w:rsidRDefault="00821C93" w:rsidP="00821C93">
      <w:pPr>
        <w:pStyle w:val="code"/>
      </w:pPr>
      <w:r w:rsidRPr="00821C93">
        <w:t xml:space="preserve">[source, </w:t>
      </w:r>
      <w:r w:rsidR="00887EC6">
        <w:t>J</w:t>
      </w:r>
      <w:r w:rsidRPr="00821C93">
        <w:t>ava]</w:t>
      </w:r>
    </w:p>
    <w:p w14:paraId="1789A482" w14:textId="71EB77B2" w:rsidR="00821C93" w:rsidRPr="00821C93" w:rsidRDefault="00821C93" w:rsidP="00821C93">
      <w:pPr>
        <w:pStyle w:val="code"/>
      </w:pPr>
      <w:r w:rsidRPr="00821C93">
        <w:t>----</w:t>
      </w:r>
    </w:p>
    <w:p w14:paraId="6C9B803D" w14:textId="2C5F21CD" w:rsidR="00821C93" w:rsidRPr="00821C93" w:rsidRDefault="00821C93" w:rsidP="00821C93">
      <w:pPr>
        <w:pStyle w:val="code"/>
      </w:pPr>
      <w:proofErr w:type="spellStart"/>
      <w:r w:rsidRPr="00821C93">
        <w:t>riderName</w:t>
      </w:r>
      <w:proofErr w:type="spellEnd"/>
      <w:r w:rsidRPr="00821C93">
        <w:t xml:space="preserve"> = </w:t>
      </w:r>
      <w:proofErr w:type="spellStart"/>
      <w:proofErr w:type="gramStart"/>
      <w:r w:rsidRPr="00821C93">
        <w:t>getRiderName</w:t>
      </w:r>
      <w:proofErr w:type="spellEnd"/>
      <w:r w:rsidRPr="00821C93">
        <w:t>(</w:t>
      </w:r>
      <w:proofErr w:type="gramEnd"/>
    </w:p>
    <w:p w14:paraId="2658EEFF" w14:textId="349538EF" w:rsidR="007811E7" w:rsidRPr="00821C93" w:rsidRDefault="00821C93" w:rsidP="00821C93">
      <w:pPr>
        <w:pStyle w:val="code"/>
      </w:pPr>
      <w:r w:rsidRPr="00821C93">
        <w:t xml:space="preserve">"ffc3c373-63ec-43fe-98ff-311f29424d8b' UNION select </w:t>
      </w:r>
      <w:proofErr w:type="spellStart"/>
      <w:r w:rsidRPr="00821C93">
        <w:t>credit_card</w:t>
      </w:r>
      <w:proofErr w:type="spellEnd"/>
      <w:r w:rsidRPr="00821C93">
        <w:t xml:space="preserve"> from </w:t>
      </w:r>
      <w:proofErr w:type="spellStart"/>
      <w:proofErr w:type="gramStart"/>
      <w:r w:rsidRPr="00821C93">
        <w:t>movr.users</w:t>
      </w:r>
      <w:proofErr w:type="spellEnd"/>
      <w:proofErr w:type="gramEnd"/>
      <w:r w:rsidRPr="00821C93">
        <w:t xml:space="preserve"> order by 1,name 'n");</w:t>
      </w:r>
    </w:p>
    <w:p w14:paraId="2167B017" w14:textId="7CBDF1CF" w:rsidR="00821C93" w:rsidRDefault="00821C93" w:rsidP="00821C93">
      <w:pPr>
        <w:pStyle w:val="code"/>
      </w:pPr>
      <w:r w:rsidRPr="00821C93">
        <w:t>----</w:t>
      </w:r>
    </w:p>
    <w:p w14:paraId="1DF298C6" w14:textId="7EDBA018" w:rsidR="001252CE" w:rsidRDefault="001252CE" w:rsidP="00821C93">
      <w:pPr>
        <w:pStyle w:val="code"/>
      </w:pPr>
    </w:p>
    <w:p w14:paraId="4A99B373" w14:textId="6F448FF1" w:rsidR="001252CE" w:rsidRDefault="001252CE" w:rsidP="001252CE">
      <w:r>
        <w:t>The resulting SQL statement would become:</w:t>
      </w:r>
    </w:p>
    <w:p w14:paraId="3452F6E7" w14:textId="6DD6DA8D" w:rsidR="001252CE" w:rsidRDefault="001252CE" w:rsidP="00821C93">
      <w:pPr>
        <w:pStyle w:val="code"/>
      </w:pPr>
    </w:p>
    <w:p w14:paraId="668B3CDF" w14:textId="6B7488BF" w:rsidR="001252CE" w:rsidRDefault="001252CE" w:rsidP="00821C93">
      <w:pPr>
        <w:pStyle w:val="code"/>
      </w:pPr>
      <w:r>
        <w:t xml:space="preserve">[source, </w:t>
      </w:r>
      <w:proofErr w:type="spellStart"/>
      <w:r>
        <w:t>sql</w:t>
      </w:r>
      <w:proofErr w:type="spellEnd"/>
      <w:r>
        <w:t>]</w:t>
      </w:r>
    </w:p>
    <w:p w14:paraId="70AEE651" w14:textId="6D42F19C" w:rsidR="001252CE" w:rsidRDefault="001252CE" w:rsidP="00821C93">
      <w:pPr>
        <w:pStyle w:val="code"/>
      </w:pPr>
      <w:r>
        <w:t>----</w:t>
      </w:r>
    </w:p>
    <w:p w14:paraId="79B54A34" w14:textId="77777777" w:rsidR="004F04EE" w:rsidRDefault="004F04EE" w:rsidP="004F04EE">
      <w:pPr>
        <w:pStyle w:val="code"/>
        <w:rPr>
          <w:lang w:val="en-GB"/>
        </w:rPr>
      </w:pPr>
      <w:r>
        <w:rPr>
          <w:b/>
          <w:bCs/>
          <w:color w:val="800000"/>
          <w:lang w:val="en-GB"/>
        </w:rPr>
        <w:t>SELECT</w:t>
      </w:r>
      <w:r>
        <w:rPr>
          <w:lang w:val="en-GB"/>
        </w:rPr>
        <w:t xml:space="preserve"> u.</w:t>
      </w:r>
      <w:r>
        <w:rPr>
          <w:b/>
          <w:bCs/>
          <w:color w:val="000080"/>
          <w:lang w:val="en-GB"/>
        </w:rPr>
        <w:t>name</w:t>
      </w:r>
      <w:r>
        <w:rPr>
          <w:lang w:val="en-GB"/>
        </w:rPr>
        <w:t xml:space="preserve"> </w:t>
      </w:r>
      <w:r>
        <w:rPr>
          <w:b/>
          <w:bCs/>
          <w:color w:val="800000"/>
          <w:lang w:val="en-GB"/>
        </w:rPr>
        <w:t>FROM</w:t>
      </w:r>
      <w:r>
        <w:rPr>
          <w:lang w:val="en-GB"/>
        </w:rPr>
        <w:t xml:space="preserve"> </w:t>
      </w:r>
      <w:proofErr w:type="spellStart"/>
      <w:proofErr w:type="gramStart"/>
      <w:r>
        <w:rPr>
          <w:lang w:val="en-GB"/>
        </w:rPr>
        <w:t>movr.rides</w:t>
      </w:r>
      <w:proofErr w:type="spellEnd"/>
      <w:proofErr w:type="gramEnd"/>
      <w:r>
        <w:rPr>
          <w:lang w:val="en-GB"/>
        </w:rPr>
        <w:t xml:space="preserve"> r   </w:t>
      </w:r>
    </w:p>
    <w:p w14:paraId="3AECA587" w14:textId="77777777" w:rsidR="004F04EE" w:rsidRDefault="004F04EE" w:rsidP="004F04EE">
      <w:pPr>
        <w:pStyle w:val="code"/>
        <w:rPr>
          <w:lang w:val="en-GB"/>
        </w:rPr>
      </w:pPr>
      <w:r>
        <w:rPr>
          <w:lang w:val="en-GB"/>
        </w:rPr>
        <w:t xml:space="preserve">  </w:t>
      </w:r>
      <w:r>
        <w:rPr>
          <w:b/>
          <w:bCs/>
          <w:color w:val="800000"/>
          <w:lang w:val="en-GB"/>
        </w:rPr>
        <w:t>JOIN</w:t>
      </w:r>
      <w:r>
        <w:rPr>
          <w:lang w:val="en-GB"/>
        </w:rPr>
        <w:t xml:space="preserve"> </w:t>
      </w:r>
      <w:proofErr w:type="spellStart"/>
      <w:proofErr w:type="gramStart"/>
      <w:r>
        <w:rPr>
          <w:lang w:val="en-GB"/>
        </w:rPr>
        <w:t>movr.</w:t>
      </w:r>
      <w:r>
        <w:rPr>
          <w:b/>
          <w:bCs/>
          <w:color w:val="800000"/>
          <w:lang w:val="en-GB"/>
        </w:rPr>
        <w:t>users</w:t>
      </w:r>
      <w:proofErr w:type="spellEnd"/>
      <w:proofErr w:type="gramEnd"/>
      <w:r>
        <w:rPr>
          <w:lang w:val="en-GB"/>
        </w:rPr>
        <w:t xml:space="preserve"> u </w:t>
      </w:r>
      <w:r>
        <w:rPr>
          <w:b/>
          <w:bCs/>
          <w:color w:val="800000"/>
          <w:lang w:val="en-GB"/>
        </w:rPr>
        <w:t>ON</w:t>
      </w:r>
      <w:r>
        <w:rPr>
          <w:lang w:val="en-GB"/>
        </w:rPr>
        <w:t xml:space="preserve"> (</w:t>
      </w:r>
      <w:proofErr w:type="spellStart"/>
      <w:r>
        <w:rPr>
          <w:lang w:val="en-GB"/>
        </w:rPr>
        <w:t>r.rider_id</w:t>
      </w:r>
      <w:proofErr w:type="spellEnd"/>
      <w:r>
        <w:rPr>
          <w:lang w:val="en-GB"/>
        </w:rPr>
        <w:t xml:space="preserve">=u.id)   </w:t>
      </w:r>
    </w:p>
    <w:p w14:paraId="2396F09B" w14:textId="77777777" w:rsidR="004F04EE" w:rsidRDefault="004F04EE" w:rsidP="004F04EE">
      <w:pPr>
        <w:pStyle w:val="code"/>
        <w:rPr>
          <w:lang w:val="en-GB"/>
        </w:rPr>
      </w:pPr>
      <w:r>
        <w:rPr>
          <w:lang w:val="en-GB"/>
        </w:rPr>
        <w:t xml:space="preserve"> </w:t>
      </w:r>
      <w:r>
        <w:rPr>
          <w:b/>
          <w:bCs/>
          <w:color w:val="800000"/>
          <w:lang w:val="en-GB"/>
        </w:rPr>
        <w:t>WHERE</w:t>
      </w:r>
      <w:r>
        <w:rPr>
          <w:lang w:val="en-GB"/>
        </w:rPr>
        <w:t xml:space="preserve"> r.id=</w:t>
      </w:r>
      <w:r>
        <w:rPr>
          <w:color w:val="008000"/>
          <w:lang w:val="en-GB"/>
        </w:rPr>
        <w:t>'ffc3c373-63ec-43fe-98ff-311f29424d8b'</w:t>
      </w:r>
      <w:r>
        <w:rPr>
          <w:lang w:val="en-GB"/>
        </w:rPr>
        <w:t xml:space="preserve"> </w:t>
      </w:r>
    </w:p>
    <w:p w14:paraId="3C3BE51C" w14:textId="70992580" w:rsidR="001252CE" w:rsidRDefault="004F04EE" w:rsidP="004F04EE">
      <w:pPr>
        <w:pStyle w:val="code"/>
      </w:pPr>
      <w:r>
        <w:rPr>
          <w:lang w:val="en-GB"/>
        </w:rPr>
        <w:t xml:space="preserve"> </w:t>
      </w:r>
      <w:r>
        <w:rPr>
          <w:b/>
          <w:bCs/>
          <w:color w:val="800000"/>
          <w:lang w:val="en-GB"/>
        </w:rPr>
        <w:t>UNION</w:t>
      </w:r>
      <w:r>
        <w:rPr>
          <w:lang w:val="en-GB"/>
        </w:rPr>
        <w:t xml:space="preserve"> </w:t>
      </w:r>
      <w:r>
        <w:rPr>
          <w:b/>
          <w:bCs/>
          <w:color w:val="800000"/>
          <w:lang w:val="en-GB"/>
        </w:rPr>
        <w:t>select</w:t>
      </w:r>
      <w:r>
        <w:rPr>
          <w:lang w:val="en-GB"/>
        </w:rPr>
        <w:t xml:space="preserve"> </w:t>
      </w:r>
      <w:proofErr w:type="spellStart"/>
      <w:r>
        <w:rPr>
          <w:lang w:val="en-GB"/>
        </w:rPr>
        <w:t>credit_card</w:t>
      </w:r>
      <w:proofErr w:type="spellEnd"/>
      <w:r>
        <w:rPr>
          <w:lang w:val="en-GB"/>
        </w:rPr>
        <w:t xml:space="preserve"> </w:t>
      </w:r>
      <w:r>
        <w:rPr>
          <w:b/>
          <w:bCs/>
          <w:color w:val="800000"/>
          <w:lang w:val="en-GB"/>
        </w:rPr>
        <w:t>from</w:t>
      </w:r>
      <w:r>
        <w:rPr>
          <w:lang w:val="en-GB"/>
        </w:rPr>
        <w:t xml:space="preserve"> </w:t>
      </w:r>
      <w:proofErr w:type="spellStart"/>
      <w:proofErr w:type="gramStart"/>
      <w:r>
        <w:rPr>
          <w:lang w:val="en-GB"/>
        </w:rPr>
        <w:t>movr.</w:t>
      </w:r>
      <w:r>
        <w:rPr>
          <w:b/>
          <w:bCs/>
          <w:color w:val="800000"/>
          <w:lang w:val="en-GB"/>
        </w:rPr>
        <w:t>users</w:t>
      </w:r>
      <w:proofErr w:type="spellEnd"/>
      <w:proofErr w:type="gramEnd"/>
      <w:r>
        <w:rPr>
          <w:lang w:val="en-GB"/>
        </w:rPr>
        <w:t xml:space="preserve"> </w:t>
      </w:r>
      <w:r>
        <w:rPr>
          <w:b/>
          <w:bCs/>
          <w:color w:val="800000"/>
          <w:lang w:val="en-GB"/>
        </w:rPr>
        <w:t>order</w:t>
      </w:r>
      <w:r>
        <w:rPr>
          <w:lang w:val="en-GB"/>
        </w:rPr>
        <w:t xml:space="preserve"> </w:t>
      </w:r>
      <w:r>
        <w:rPr>
          <w:b/>
          <w:bCs/>
          <w:color w:val="800000"/>
          <w:lang w:val="en-GB"/>
        </w:rPr>
        <w:t>by</w:t>
      </w:r>
      <w:r>
        <w:rPr>
          <w:lang w:val="en-GB"/>
        </w:rPr>
        <w:t xml:space="preserve"> </w:t>
      </w:r>
      <w:r>
        <w:rPr>
          <w:color w:val="0000FF"/>
          <w:lang w:val="en-GB"/>
        </w:rPr>
        <w:t>1</w:t>
      </w:r>
      <w:r>
        <w:rPr>
          <w:lang w:val="en-GB"/>
        </w:rPr>
        <w:t>,</w:t>
      </w:r>
      <w:r>
        <w:rPr>
          <w:b/>
          <w:bCs/>
          <w:color w:val="000080"/>
          <w:lang w:val="en-GB"/>
        </w:rPr>
        <w:t>name</w:t>
      </w:r>
    </w:p>
    <w:p w14:paraId="67A794F5" w14:textId="74D1FD47" w:rsidR="001252CE" w:rsidRDefault="001252CE" w:rsidP="00821C93">
      <w:pPr>
        <w:pStyle w:val="code"/>
      </w:pPr>
      <w:r>
        <w:t xml:space="preserve">---- </w:t>
      </w:r>
    </w:p>
    <w:p w14:paraId="36EE8FB2" w14:textId="790B5FB9" w:rsidR="004F04EE" w:rsidRDefault="004F04EE" w:rsidP="004F04EE"/>
    <w:p w14:paraId="44644806" w14:textId="4F0044CA" w:rsidR="004F04EE" w:rsidRDefault="004F04EE" w:rsidP="004F04EE">
      <w:r>
        <w:t xml:space="preserve">And the function would now return credit card numbers instead of rider names. </w:t>
      </w:r>
    </w:p>
    <w:p w14:paraId="585BDA90" w14:textId="56DCB6B4" w:rsidR="004F04EE" w:rsidRDefault="004F04EE" w:rsidP="004F04EE"/>
    <w:p w14:paraId="6C5A02E9" w14:textId="6A6F9842" w:rsidR="004F04EE" w:rsidRDefault="004F04EE" w:rsidP="004F04EE">
      <w:r>
        <w:t xml:space="preserve">Of </w:t>
      </w:r>
      <w:proofErr w:type="gramStart"/>
      <w:r>
        <w:t>course,  the</w:t>
      </w:r>
      <w:proofErr w:type="gramEnd"/>
      <w:r>
        <w:t xml:space="preserve"> application should prevent such a string </w:t>
      </w:r>
      <w:r w:rsidR="00B81852">
        <w:t xml:space="preserve">from </w:t>
      </w:r>
      <w:r>
        <w:t xml:space="preserve">being </w:t>
      </w:r>
      <w:r w:rsidR="00834324">
        <w:t xml:space="preserve">entered </w:t>
      </w:r>
      <w:r w:rsidR="00B81852">
        <w:t>at</w:t>
      </w:r>
      <w:r w:rsidR="00834324">
        <w:t xml:space="preserve"> the user interface</w:t>
      </w:r>
      <w:r w:rsidR="00B81852">
        <w:t xml:space="preserve"> layer</w:t>
      </w:r>
      <w:r w:rsidR="00834324">
        <w:t>, but creating the vulnerability in the database code is simply unacceptable.</w:t>
      </w:r>
    </w:p>
    <w:p w14:paraId="58993B96" w14:textId="098FD684" w:rsidR="00834324" w:rsidRDefault="00834324" w:rsidP="004F04EE"/>
    <w:p w14:paraId="6E254471" w14:textId="131D69C6" w:rsidR="00834324" w:rsidRDefault="00834324" w:rsidP="004F04EE">
      <w:r>
        <w:t xml:space="preserve">The solution is to use *prepared* or *parameterized* statements.  For instance, in the Java example above, we would declare a </w:t>
      </w:r>
      <w:r w:rsidR="006A757E">
        <w:t>*</w:t>
      </w:r>
      <w:proofErr w:type="spellStart"/>
      <w:r>
        <w:t>preparedStatement</w:t>
      </w:r>
      <w:proofErr w:type="spellEnd"/>
      <w:r w:rsidR="006A757E">
        <w:t>*</w:t>
      </w:r>
      <w:r>
        <w:t xml:space="preserve"> as follows:</w:t>
      </w:r>
    </w:p>
    <w:p w14:paraId="45352E30" w14:textId="2439BB82" w:rsidR="00834324" w:rsidRDefault="00834324" w:rsidP="004F04EE"/>
    <w:p w14:paraId="55DB3C6C" w14:textId="3E3063A6" w:rsidR="00834324" w:rsidRDefault="00325427" w:rsidP="004F04EE">
      <w:r>
        <w:t xml:space="preserve">[source, </w:t>
      </w:r>
      <w:r w:rsidR="00887EC6">
        <w:t>J</w:t>
      </w:r>
      <w:r>
        <w:t>ava]</w:t>
      </w:r>
    </w:p>
    <w:p w14:paraId="36822CEF" w14:textId="114345CE" w:rsidR="00325427" w:rsidRDefault="00325427" w:rsidP="004F04EE">
      <w:r>
        <w:t>----</w:t>
      </w:r>
    </w:p>
    <w:p w14:paraId="642471EF" w14:textId="77777777" w:rsidR="00325427" w:rsidRDefault="00325427" w:rsidP="00325427">
      <w:pPr>
        <w:pStyle w:val="code"/>
        <w:rPr>
          <w:lang w:val="en-GB"/>
        </w:rPr>
      </w:pPr>
      <w:proofErr w:type="spellStart"/>
      <w:r>
        <w:rPr>
          <w:i/>
          <w:iCs/>
          <w:color w:val="0000C0"/>
          <w:lang w:val="en-GB"/>
        </w:rPr>
        <w:t>getRiderStmt</w:t>
      </w:r>
      <w:proofErr w:type="spellEnd"/>
      <w:r>
        <w:rPr>
          <w:lang w:val="en-GB"/>
        </w:rPr>
        <w:t xml:space="preserve"> = </w:t>
      </w:r>
      <w:proofErr w:type="spellStart"/>
      <w:proofErr w:type="gramStart"/>
      <w:r>
        <w:rPr>
          <w:i/>
          <w:iCs/>
          <w:color w:val="0000C0"/>
          <w:lang w:val="en-GB"/>
        </w:rPr>
        <w:t>connection</w:t>
      </w:r>
      <w:r>
        <w:rPr>
          <w:lang w:val="en-GB"/>
        </w:rPr>
        <w:t>.prepareStatement</w:t>
      </w:r>
      <w:proofErr w:type="spellEnd"/>
      <w:proofErr w:type="gramEnd"/>
      <w:r>
        <w:rPr>
          <w:lang w:val="en-GB"/>
        </w:rPr>
        <w:t>(</w:t>
      </w:r>
    </w:p>
    <w:p w14:paraId="7934AAB2" w14:textId="77777777" w:rsidR="00325427" w:rsidRDefault="00325427" w:rsidP="00325427">
      <w:pPr>
        <w:pStyle w:val="code"/>
        <w:rPr>
          <w:lang w:val="en-GB"/>
        </w:rPr>
      </w:pPr>
      <w:r>
        <w:rPr>
          <w:lang w:val="en-GB"/>
        </w:rPr>
        <w:t xml:space="preserve">   </w:t>
      </w:r>
      <w:r>
        <w:rPr>
          <w:color w:val="2A00FF"/>
          <w:lang w:val="en-GB"/>
        </w:rPr>
        <w:t xml:space="preserve">"SELECT u.name FROM </w:t>
      </w:r>
      <w:proofErr w:type="spellStart"/>
      <w:proofErr w:type="gramStart"/>
      <w:r>
        <w:rPr>
          <w:color w:val="2A00FF"/>
          <w:lang w:val="en-GB"/>
        </w:rPr>
        <w:t>movr.rides</w:t>
      </w:r>
      <w:proofErr w:type="spellEnd"/>
      <w:proofErr w:type="gramEnd"/>
      <w:r>
        <w:rPr>
          <w:color w:val="2A00FF"/>
          <w:lang w:val="en-GB"/>
        </w:rPr>
        <w:t xml:space="preserve"> r "</w:t>
      </w:r>
      <w:r>
        <w:rPr>
          <w:lang w:val="en-GB"/>
        </w:rPr>
        <w:t xml:space="preserve">    </w:t>
      </w:r>
    </w:p>
    <w:p w14:paraId="3F25AE0B" w14:textId="52C28846" w:rsidR="00325427" w:rsidRDefault="00325427" w:rsidP="00325427">
      <w:pPr>
        <w:pStyle w:val="code"/>
        <w:rPr>
          <w:lang w:val="en-GB"/>
        </w:rPr>
      </w:pPr>
      <w:r>
        <w:rPr>
          <w:lang w:val="en-GB"/>
        </w:rPr>
        <w:t xml:space="preserve"> + </w:t>
      </w:r>
      <w:r>
        <w:rPr>
          <w:color w:val="2A00FF"/>
          <w:lang w:val="en-GB"/>
        </w:rPr>
        <w:t xml:space="preserve">" JOIN </w:t>
      </w:r>
      <w:proofErr w:type="spellStart"/>
      <w:proofErr w:type="gramStart"/>
      <w:r>
        <w:rPr>
          <w:color w:val="2A00FF"/>
          <w:lang w:val="en-GB"/>
        </w:rPr>
        <w:t>movr.users</w:t>
      </w:r>
      <w:proofErr w:type="spellEnd"/>
      <w:proofErr w:type="gramEnd"/>
      <w:r>
        <w:rPr>
          <w:color w:val="2A00FF"/>
          <w:lang w:val="en-GB"/>
        </w:rPr>
        <w:t xml:space="preserve"> u ON (</w:t>
      </w:r>
      <w:proofErr w:type="spellStart"/>
      <w:r>
        <w:rPr>
          <w:color w:val="2A00FF"/>
          <w:lang w:val="en-GB"/>
        </w:rPr>
        <w:t>r.rider_id</w:t>
      </w:r>
      <w:proofErr w:type="spellEnd"/>
      <w:r>
        <w:rPr>
          <w:color w:val="2A00FF"/>
          <w:lang w:val="en-GB"/>
        </w:rPr>
        <w:t>=u.id) "</w:t>
      </w:r>
      <w:r>
        <w:rPr>
          <w:lang w:val="en-GB"/>
        </w:rPr>
        <w:t xml:space="preserve"> </w:t>
      </w:r>
    </w:p>
    <w:p w14:paraId="5CD99E5D" w14:textId="0BF2CC03" w:rsidR="00325427" w:rsidRDefault="00325427" w:rsidP="00325427">
      <w:pPr>
        <w:pStyle w:val="code"/>
      </w:pPr>
      <w:r>
        <w:rPr>
          <w:lang w:val="en-GB"/>
        </w:rPr>
        <w:t xml:space="preserve"> + </w:t>
      </w:r>
      <w:r>
        <w:rPr>
          <w:color w:val="2A00FF"/>
          <w:lang w:val="en-GB"/>
        </w:rPr>
        <w:t>" WHERE r.id=?"</w:t>
      </w:r>
      <w:proofErr w:type="gramStart"/>
      <w:r>
        <w:rPr>
          <w:lang w:val="en-GB"/>
        </w:rPr>
        <w:t>);</w:t>
      </w:r>
      <w:proofErr w:type="gramEnd"/>
    </w:p>
    <w:p w14:paraId="44FB07DC" w14:textId="7C8935C0" w:rsidR="00325427" w:rsidRDefault="00325427" w:rsidP="004F04EE">
      <w:r>
        <w:t>----</w:t>
      </w:r>
    </w:p>
    <w:p w14:paraId="36DFFC77" w14:textId="49E5227E" w:rsidR="00325427" w:rsidRDefault="00325427" w:rsidP="004F04EE"/>
    <w:p w14:paraId="76691DA0" w14:textId="2B03D4CC" w:rsidR="00325427" w:rsidRDefault="00CD486B" w:rsidP="004F04EE">
      <w:r>
        <w:t xml:space="preserve">The </w:t>
      </w:r>
      <w:r w:rsidR="00A02335">
        <w:t>"</w:t>
      </w:r>
      <w:r>
        <w:t>?</w:t>
      </w:r>
      <w:r w:rsidR="00A02335">
        <w:t>"</w:t>
      </w:r>
      <w:r>
        <w:t xml:space="preserve"> indicates a placeholder for a parameter (sometimes called a bind variable).    We can call the prepared statement by setting the parameter and executing the </w:t>
      </w:r>
      <w:r w:rsidR="002A115B">
        <w:t>statement:</w:t>
      </w:r>
    </w:p>
    <w:p w14:paraId="69417EB3" w14:textId="77777777" w:rsidR="00C55AA9" w:rsidRDefault="00C55AA9" w:rsidP="004F04EE"/>
    <w:p w14:paraId="5700A044" w14:textId="7ABFB263" w:rsidR="002A115B" w:rsidRPr="00616934" w:rsidRDefault="00C55AA9" w:rsidP="00616934">
      <w:pPr>
        <w:pStyle w:val="code"/>
      </w:pPr>
      <w:r w:rsidRPr="00616934">
        <w:t xml:space="preserve">[source, </w:t>
      </w:r>
      <w:r w:rsidR="00887EC6">
        <w:t>J</w:t>
      </w:r>
      <w:r w:rsidRPr="00616934">
        <w:t>ava]</w:t>
      </w:r>
    </w:p>
    <w:p w14:paraId="4B1F2477" w14:textId="3FA9E8C7" w:rsidR="00C55AA9" w:rsidRPr="00616934" w:rsidRDefault="00C55AA9" w:rsidP="00616934">
      <w:pPr>
        <w:pStyle w:val="code"/>
      </w:pPr>
      <w:r w:rsidRPr="00616934">
        <w:t>----</w:t>
      </w:r>
    </w:p>
    <w:p w14:paraId="16372094" w14:textId="13D64595" w:rsidR="00C55AA9" w:rsidRPr="00616934" w:rsidRDefault="00C55AA9" w:rsidP="00616934">
      <w:pPr>
        <w:pStyle w:val="code"/>
      </w:pPr>
      <w:proofErr w:type="spellStart"/>
      <w:r w:rsidRPr="00616934">
        <w:t>getRiderStmt.setString</w:t>
      </w:r>
      <w:proofErr w:type="spellEnd"/>
      <w:r w:rsidRPr="00616934">
        <w:t xml:space="preserve">(1, </w:t>
      </w:r>
      <w:proofErr w:type="spellStart"/>
      <w:r w:rsidRPr="00616934">
        <w:t>riderId</w:t>
      </w:r>
      <w:proofErr w:type="spellEnd"/>
      <w:proofErr w:type="gramStart"/>
      <w:r w:rsidRPr="00616934">
        <w:t>);</w:t>
      </w:r>
      <w:proofErr w:type="gramEnd"/>
    </w:p>
    <w:p w14:paraId="5BE995EC" w14:textId="6CE05844" w:rsidR="00C55AA9" w:rsidRPr="00616934" w:rsidRDefault="00C55AA9" w:rsidP="00616934">
      <w:pPr>
        <w:pStyle w:val="code"/>
      </w:pPr>
      <w:proofErr w:type="spellStart"/>
      <w:r w:rsidRPr="00616934">
        <w:t>ResultSet</w:t>
      </w:r>
      <w:proofErr w:type="spellEnd"/>
      <w:r w:rsidRPr="00616934">
        <w:t xml:space="preserve"> </w:t>
      </w:r>
      <w:proofErr w:type="spellStart"/>
      <w:r w:rsidRPr="00616934">
        <w:t>rs</w:t>
      </w:r>
      <w:proofErr w:type="spellEnd"/>
      <w:r w:rsidRPr="00616934">
        <w:t xml:space="preserve"> = </w:t>
      </w:r>
      <w:proofErr w:type="spellStart"/>
      <w:r w:rsidRPr="00616934">
        <w:t>getRiderStmt.executeQuery</w:t>
      </w:r>
      <w:proofErr w:type="spellEnd"/>
      <w:r w:rsidRPr="00616934">
        <w:t>(</w:t>
      </w:r>
      <w:proofErr w:type="gramStart"/>
      <w:r w:rsidRPr="00616934">
        <w:t>);</w:t>
      </w:r>
      <w:proofErr w:type="gramEnd"/>
    </w:p>
    <w:p w14:paraId="2B295581" w14:textId="2701B33D" w:rsidR="00C55AA9" w:rsidRPr="00616934" w:rsidRDefault="00C55AA9" w:rsidP="00616934">
      <w:pPr>
        <w:pStyle w:val="code"/>
      </w:pPr>
      <w:proofErr w:type="spellStart"/>
      <w:proofErr w:type="gramStart"/>
      <w:r w:rsidRPr="00616934">
        <w:t>rs.next</w:t>
      </w:r>
      <w:proofErr w:type="spellEnd"/>
      <w:proofErr w:type="gramEnd"/>
      <w:r w:rsidRPr="00616934">
        <w:t>();</w:t>
      </w:r>
    </w:p>
    <w:p w14:paraId="2DC230EC" w14:textId="7453EFC9" w:rsidR="00C55AA9" w:rsidRPr="00616934" w:rsidRDefault="00C55AA9" w:rsidP="00616934">
      <w:pPr>
        <w:pStyle w:val="code"/>
      </w:pPr>
      <w:r w:rsidRPr="00616934">
        <w:t>return (</w:t>
      </w:r>
      <w:proofErr w:type="spellStart"/>
      <w:proofErr w:type="gramStart"/>
      <w:r w:rsidRPr="00616934">
        <w:t>rs.getString</w:t>
      </w:r>
      <w:proofErr w:type="spellEnd"/>
      <w:proofErr w:type="gramEnd"/>
      <w:r w:rsidRPr="00616934">
        <w:t>("name"));</w:t>
      </w:r>
    </w:p>
    <w:p w14:paraId="5322D586" w14:textId="79224842" w:rsidR="00C55AA9" w:rsidRPr="00616934" w:rsidRDefault="00C55AA9" w:rsidP="00616934">
      <w:pPr>
        <w:pStyle w:val="code"/>
      </w:pPr>
      <w:r w:rsidRPr="00616934">
        <w:t>---</w:t>
      </w:r>
      <w:r w:rsidR="00616934" w:rsidRPr="00616934">
        <w:t>-</w:t>
      </w:r>
    </w:p>
    <w:p w14:paraId="333B0D9B" w14:textId="7B85B012" w:rsidR="00616934" w:rsidRDefault="00616934" w:rsidP="00C55AA9"/>
    <w:p w14:paraId="52C0AEA7" w14:textId="193D0293" w:rsidR="00616934" w:rsidRDefault="00616934" w:rsidP="00C55AA9">
      <w:r>
        <w:t xml:space="preserve">As well as avoiding SQL injection, </w:t>
      </w:r>
      <w:proofErr w:type="spellStart"/>
      <w:r>
        <w:t>preparedStatements</w:t>
      </w:r>
      <w:proofErr w:type="spellEnd"/>
      <w:r>
        <w:t xml:space="preserve"> generally execute faster because CockroachDB can more easily recognize </w:t>
      </w:r>
      <w:r w:rsidR="00A50AAE">
        <w:t>the SQL as one that has already been parsed</w:t>
      </w:r>
      <w:r w:rsidR="0033645D">
        <w:t xml:space="preserve"> and can avoid some of the overhead involved with examining what would otherwise appear to be a </w:t>
      </w:r>
      <w:proofErr w:type="gramStart"/>
      <w:r w:rsidR="0033645D">
        <w:t>brand new</w:t>
      </w:r>
      <w:proofErr w:type="gramEnd"/>
      <w:r w:rsidR="0033645D">
        <w:t xml:space="preserve"> statement. </w:t>
      </w:r>
    </w:p>
    <w:p w14:paraId="4C2E86B5" w14:textId="2FF29F5A" w:rsidR="0033645D" w:rsidRDefault="0033645D" w:rsidP="00C55AA9"/>
    <w:p w14:paraId="09D8121F" w14:textId="026FBBAB" w:rsidR="0033645D" w:rsidRDefault="00ED279C" w:rsidP="00C55AA9">
      <w:r>
        <w:t xml:space="preserve">Formally </w:t>
      </w:r>
      <w:r w:rsidR="00A02335">
        <w:t>"</w:t>
      </w:r>
      <w:r>
        <w:t>preparing</w:t>
      </w:r>
      <w:r w:rsidR="00A02335">
        <w:t>"</w:t>
      </w:r>
      <w:r>
        <w:t xml:space="preserve"> statements is a Java idiom.  In other languages, it</w:t>
      </w:r>
      <w:r w:rsidR="00A02335">
        <w:t>'</w:t>
      </w:r>
      <w:r>
        <w:t xml:space="preserve">s sufficient to simply call a SQL statement with </w:t>
      </w:r>
      <w:r w:rsidR="00E422AD">
        <w:t>placeholders and provide the values in the call.  For instance, in JavaScript:</w:t>
      </w:r>
    </w:p>
    <w:p w14:paraId="162753A8" w14:textId="7DC12360" w:rsidR="00E422AD" w:rsidRDefault="00E422AD" w:rsidP="00C55AA9"/>
    <w:p w14:paraId="757727C9" w14:textId="00A9CBCC" w:rsidR="00E422AD" w:rsidRDefault="00E422AD" w:rsidP="00C55AA9">
      <w:r>
        <w:t xml:space="preserve">[source, </w:t>
      </w:r>
      <w:proofErr w:type="spellStart"/>
      <w:r>
        <w:t>javascript</w:t>
      </w:r>
      <w:proofErr w:type="spellEnd"/>
      <w:r>
        <w:t>]</w:t>
      </w:r>
    </w:p>
    <w:p w14:paraId="0CFBFDEC" w14:textId="23FB6E5C" w:rsidR="00E422AD" w:rsidRDefault="00E422AD" w:rsidP="00C55AA9">
      <w:r>
        <w:t>----</w:t>
      </w:r>
    </w:p>
    <w:p w14:paraId="70604F55" w14:textId="77777777" w:rsidR="001D62C0" w:rsidRPr="001D62C0" w:rsidRDefault="001D62C0" w:rsidP="001D62C0">
      <w:pPr>
        <w:shd w:val="clear" w:color="auto" w:fill="1E1E1E"/>
        <w:spacing w:line="270" w:lineRule="atLeast"/>
        <w:rPr>
          <w:rFonts w:ascii="Menlo" w:hAnsi="Menlo" w:cs="Menlo"/>
          <w:color w:val="D4D4D4"/>
          <w:sz w:val="18"/>
          <w:szCs w:val="18"/>
        </w:rPr>
      </w:pPr>
      <w:r w:rsidRPr="001D62C0">
        <w:rPr>
          <w:rFonts w:ascii="Menlo" w:hAnsi="Menlo" w:cs="Menlo"/>
          <w:color w:val="D4D4D4"/>
          <w:sz w:val="18"/>
          <w:szCs w:val="18"/>
        </w:rPr>
        <w:t xml:space="preserve">        </w:t>
      </w:r>
      <w:r w:rsidRPr="001D62C0">
        <w:rPr>
          <w:rFonts w:ascii="Menlo" w:hAnsi="Menlo" w:cs="Menlo"/>
          <w:color w:val="569CD6"/>
          <w:sz w:val="18"/>
          <w:szCs w:val="18"/>
        </w:rPr>
        <w:t>const</w:t>
      </w:r>
      <w:r w:rsidRPr="001D62C0">
        <w:rPr>
          <w:rFonts w:ascii="Menlo" w:hAnsi="Menlo" w:cs="Menlo"/>
          <w:color w:val="D4D4D4"/>
          <w:sz w:val="18"/>
          <w:szCs w:val="18"/>
        </w:rPr>
        <w:t xml:space="preserve"> </w:t>
      </w:r>
      <w:proofErr w:type="spellStart"/>
      <w:r w:rsidRPr="001D62C0">
        <w:rPr>
          <w:rFonts w:ascii="Menlo" w:hAnsi="Menlo" w:cs="Menlo"/>
          <w:color w:val="4FC1FF"/>
          <w:sz w:val="18"/>
          <w:szCs w:val="18"/>
        </w:rPr>
        <w:t>sql</w:t>
      </w:r>
      <w:proofErr w:type="spellEnd"/>
      <w:r w:rsidRPr="001D62C0">
        <w:rPr>
          <w:rFonts w:ascii="Menlo" w:hAnsi="Menlo" w:cs="Menlo"/>
          <w:color w:val="D4D4D4"/>
          <w:sz w:val="18"/>
          <w:szCs w:val="18"/>
        </w:rPr>
        <w:t xml:space="preserve"> = </w:t>
      </w:r>
      <w:r w:rsidRPr="001D62C0">
        <w:rPr>
          <w:rFonts w:ascii="Menlo" w:hAnsi="Menlo" w:cs="Menlo"/>
          <w:color w:val="CE9178"/>
          <w:sz w:val="18"/>
          <w:szCs w:val="18"/>
        </w:rPr>
        <w:t xml:space="preserve">`SELECT u.name FROM </w:t>
      </w:r>
      <w:proofErr w:type="spellStart"/>
      <w:proofErr w:type="gramStart"/>
      <w:r w:rsidRPr="001D62C0">
        <w:rPr>
          <w:rFonts w:ascii="Menlo" w:hAnsi="Menlo" w:cs="Menlo"/>
          <w:color w:val="CE9178"/>
          <w:sz w:val="18"/>
          <w:szCs w:val="18"/>
        </w:rPr>
        <w:t>movr.rides</w:t>
      </w:r>
      <w:proofErr w:type="spellEnd"/>
      <w:proofErr w:type="gramEnd"/>
      <w:r w:rsidRPr="001D62C0">
        <w:rPr>
          <w:rFonts w:ascii="Menlo" w:hAnsi="Menlo" w:cs="Menlo"/>
          <w:color w:val="CE9178"/>
          <w:sz w:val="18"/>
          <w:szCs w:val="18"/>
        </w:rPr>
        <w:t xml:space="preserve"> r   </w:t>
      </w:r>
    </w:p>
    <w:p w14:paraId="39D06EA9" w14:textId="77777777" w:rsidR="001D62C0" w:rsidRPr="001D62C0" w:rsidRDefault="001D62C0" w:rsidP="001D62C0">
      <w:pPr>
        <w:shd w:val="clear" w:color="auto" w:fill="1E1E1E"/>
        <w:spacing w:line="270" w:lineRule="atLeast"/>
        <w:rPr>
          <w:rFonts w:ascii="Menlo" w:hAnsi="Menlo" w:cs="Menlo"/>
          <w:color w:val="D4D4D4"/>
          <w:sz w:val="18"/>
          <w:szCs w:val="18"/>
        </w:rPr>
      </w:pPr>
      <w:r w:rsidRPr="001D62C0">
        <w:rPr>
          <w:rFonts w:ascii="Menlo" w:hAnsi="Menlo" w:cs="Menlo"/>
          <w:color w:val="CE9178"/>
          <w:sz w:val="18"/>
          <w:szCs w:val="18"/>
        </w:rPr>
        <w:t xml:space="preserve">                      JOIN </w:t>
      </w:r>
      <w:proofErr w:type="spellStart"/>
      <w:proofErr w:type="gramStart"/>
      <w:r w:rsidRPr="001D62C0">
        <w:rPr>
          <w:rFonts w:ascii="Menlo" w:hAnsi="Menlo" w:cs="Menlo"/>
          <w:color w:val="CE9178"/>
          <w:sz w:val="18"/>
          <w:szCs w:val="18"/>
        </w:rPr>
        <w:t>movr.users</w:t>
      </w:r>
      <w:proofErr w:type="spellEnd"/>
      <w:proofErr w:type="gramEnd"/>
      <w:r w:rsidRPr="001D62C0">
        <w:rPr>
          <w:rFonts w:ascii="Menlo" w:hAnsi="Menlo" w:cs="Menlo"/>
          <w:color w:val="CE9178"/>
          <w:sz w:val="18"/>
          <w:szCs w:val="18"/>
        </w:rPr>
        <w:t xml:space="preserve"> u ON (</w:t>
      </w:r>
      <w:proofErr w:type="spellStart"/>
      <w:r w:rsidRPr="001D62C0">
        <w:rPr>
          <w:rFonts w:ascii="Menlo" w:hAnsi="Menlo" w:cs="Menlo"/>
          <w:color w:val="CE9178"/>
          <w:sz w:val="18"/>
          <w:szCs w:val="18"/>
        </w:rPr>
        <w:t>r.rider_id</w:t>
      </w:r>
      <w:proofErr w:type="spellEnd"/>
      <w:r w:rsidRPr="001D62C0">
        <w:rPr>
          <w:rFonts w:ascii="Menlo" w:hAnsi="Menlo" w:cs="Menlo"/>
          <w:color w:val="CE9178"/>
          <w:sz w:val="18"/>
          <w:szCs w:val="18"/>
        </w:rPr>
        <w:t xml:space="preserve">=u.id)   </w:t>
      </w:r>
    </w:p>
    <w:p w14:paraId="0C3209C3" w14:textId="77777777" w:rsidR="001D62C0" w:rsidRPr="001D62C0" w:rsidRDefault="001D62C0" w:rsidP="001D62C0">
      <w:pPr>
        <w:shd w:val="clear" w:color="auto" w:fill="1E1E1E"/>
        <w:spacing w:line="270" w:lineRule="atLeast"/>
        <w:rPr>
          <w:rFonts w:ascii="Menlo" w:hAnsi="Menlo" w:cs="Menlo"/>
          <w:color w:val="D4D4D4"/>
          <w:sz w:val="18"/>
          <w:szCs w:val="18"/>
        </w:rPr>
      </w:pPr>
      <w:r w:rsidRPr="001D62C0">
        <w:rPr>
          <w:rFonts w:ascii="Menlo" w:hAnsi="Menlo" w:cs="Menlo"/>
          <w:color w:val="CE9178"/>
          <w:sz w:val="18"/>
          <w:szCs w:val="18"/>
        </w:rPr>
        <w:t xml:space="preserve">                     WHERE r.id=$1</w:t>
      </w:r>
      <w:proofErr w:type="gramStart"/>
      <w:r w:rsidRPr="001D62C0">
        <w:rPr>
          <w:rFonts w:ascii="Menlo" w:hAnsi="Menlo" w:cs="Menlo"/>
          <w:color w:val="CE9178"/>
          <w:sz w:val="18"/>
          <w:szCs w:val="18"/>
        </w:rPr>
        <w:t>`</w:t>
      </w:r>
      <w:r w:rsidRPr="001D62C0">
        <w:rPr>
          <w:rFonts w:ascii="Menlo" w:hAnsi="Menlo" w:cs="Menlo"/>
          <w:color w:val="D4D4D4"/>
          <w:sz w:val="18"/>
          <w:szCs w:val="18"/>
        </w:rPr>
        <w:t>;</w:t>
      </w:r>
      <w:proofErr w:type="gramEnd"/>
    </w:p>
    <w:p w14:paraId="76AD3270" w14:textId="77777777" w:rsidR="001D62C0" w:rsidRPr="001D62C0" w:rsidRDefault="001D62C0" w:rsidP="001D62C0">
      <w:pPr>
        <w:shd w:val="clear" w:color="auto" w:fill="1E1E1E"/>
        <w:spacing w:line="270" w:lineRule="atLeast"/>
        <w:rPr>
          <w:rFonts w:ascii="Menlo" w:hAnsi="Menlo" w:cs="Menlo"/>
          <w:color w:val="D4D4D4"/>
          <w:sz w:val="18"/>
          <w:szCs w:val="18"/>
        </w:rPr>
      </w:pPr>
      <w:r w:rsidRPr="001D62C0">
        <w:rPr>
          <w:rFonts w:ascii="Menlo" w:hAnsi="Menlo" w:cs="Menlo"/>
          <w:color w:val="D4D4D4"/>
          <w:sz w:val="18"/>
          <w:szCs w:val="18"/>
        </w:rPr>
        <w:t xml:space="preserve">        </w:t>
      </w:r>
      <w:r w:rsidRPr="001D62C0">
        <w:rPr>
          <w:rFonts w:ascii="Menlo" w:hAnsi="Menlo" w:cs="Menlo"/>
          <w:color w:val="569CD6"/>
          <w:sz w:val="18"/>
          <w:szCs w:val="18"/>
        </w:rPr>
        <w:t>const</w:t>
      </w:r>
      <w:r w:rsidRPr="001D62C0">
        <w:rPr>
          <w:rFonts w:ascii="Menlo" w:hAnsi="Menlo" w:cs="Menlo"/>
          <w:color w:val="D4D4D4"/>
          <w:sz w:val="18"/>
          <w:szCs w:val="18"/>
        </w:rPr>
        <w:t xml:space="preserve"> </w:t>
      </w:r>
      <w:r w:rsidRPr="001D62C0">
        <w:rPr>
          <w:rFonts w:ascii="Menlo" w:hAnsi="Menlo" w:cs="Menlo"/>
          <w:color w:val="4FC1FF"/>
          <w:sz w:val="18"/>
          <w:szCs w:val="18"/>
        </w:rPr>
        <w:t>results</w:t>
      </w:r>
      <w:r w:rsidRPr="001D62C0">
        <w:rPr>
          <w:rFonts w:ascii="Menlo" w:hAnsi="Menlo" w:cs="Menlo"/>
          <w:color w:val="D4D4D4"/>
          <w:sz w:val="18"/>
          <w:szCs w:val="18"/>
        </w:rPr>
        <w:t xml:space="preserve"> = </w:t>
      </w:r>
      <w:r w:rsidRPr="001D62C0">
        <w:rPr>
          <w:rFonts w:ascii="Menlo" w:hAnsi="Menlo" w:cs="Menlo"/>
          <w:color w:val="C586C0"/>
          <w:sz w:val="18"/>
          <w:szCs w:val="18"/>
        </w:rPr>
        <w:t>await</w:t>
      </w:r>
      <w:r w:rsidRPr="001D62C0">
        <w:rPr>
          <w:rFonts w:ascii="Menlo" w:hAnsi="Menlo" w:cs="Menlo"/>
          <w:color w:val="D4D4D4"/>
          <w:sz w:val="18"/>
          <w:szCs w:val="18"/>
        </w:rPr>
        <w:t xml:space="preserve"> </w:t>
      </w:r>
      <w:proofErr w:type="spellStart"/>
      <w:proofErr w:type="gramStart"/>
      <w:r w:rsidRPr="001D62C0">
        <w:rPr>
          <w:rFonts w:ascii="Menlo" w:hAnsi="Menlo" w:cs="Menlo"/>
          <w:color w:val="4FC1FF"/>
          <w:sz w:val="18"/>
          <w:szCs w:val="18"/>
        </w:rPr>
        <w:t>connection</w:t>
      </w:r>
      <w:r w:rsidRPr="001D62C0">
        <w:rPr>
          <w:rFonts w:ascii="Menlo" w:hAnsi="Menlo" w:cs="Menlo"/>
          <w:color w:val="D4D4D4"/>
          <w:sz w:val="18"/>
          <w:szCs w:val="18"/>
        </w:rPr>
        <w:t>.</w:t>
      </w:r>
      <w:r w:rsidRPr="001D62C0">
        <w:rPr>
          <w:rFonts w:ascii="Menlo" w:hAnsi="Menlo" w:cs="Menlo"/>
          <w:color w:val="DCDCAA"/>
          <w:sz w:val="18"/>
          <w:szCs w:val="18"/>
        </w:rPr>
        <w:t>query</w:t>
      </w:r>
      <w:proofErr w:type="spellEnd"/>
      <w:proofErr w:type="gramEnd"/>
      <w:r w:rsidRPr="001D62C0">
        <w:rPr>
          <w:rFonts w:ascii="Menlo" w:hAnsi="Menlo" w:cs="Menlo"/>
          <w:color w:val="D4D4D4"/>
          <w:sz w:val="18"/>
          <w:szCs w:val="18"/>
        </w:rPr>
        <w:t>(</w:t>
      </w:r>
      <w:proofErr w:type="spellStart"/>
      <w:r w:rsidRPr="001D62C0">
        <w:rPr>
          <w:rFonts w:ascii="Menlo" w:hAnsi="Menlo" w:cs="Menlo"/>
          <w:color w:val="4FC1FF"/>
          <w:sz w:val="18"/>
          <w:szCs w:val="18"/>
        </w:rPr>
        <w:t>sql</w:t>
      </w:r>
      <w:proofErr w:type="spellEnd"/>
      <w:r w:rsidRPr="001D62C0">
        <w:rPr>
          <w:rFonts w:ascii="Menlo" w:hAnsi="Menlo" w:cs="Menlo"/>
          <w:color w:val="D4D4D4"/>
          <w:sz w:val="18"/>
          <w:szCs w:val="18"/>
        </w:rPr>
        <w:t>, [</w:t>
      </w:r>
      <w:r w:rsidRPr="001D62C0">
        <w:rPr>
          <w:rFonts w:ascii="Menlo" w:hAnsi="Menlo" w:cs="Menlo"/>
          <w:color w:val="CE9178"/>
          <w:sz w:val="18"/>
          <w:szCs w:val="18"/>
        </w:rPr>
        <w:t>'ffc3c373-63ec-43fe-98ff-311f29424d8b'</w:t>
      </w:r>
      <w:r w:rsidRPr="001D62C0">
        <w:rPr>
          <w:rFonts w:ascii="Menlo" w:hAnsi="Menlo" w:cs="Menlo"/>
          <w:color w:val="D4D4D4"/>
          <w:sz w:val="18"/>
          <w:szCs w:val="18"/>
        </w:rPr>
        <w:t>]);</w:t>
      </w:r>
    </w:p>
    <w:p w14:paraId="7FC58D1E" w14:textId="6608131E" w:rsidR="001D62C0" w:rsidRPr="001D62C0" w:rsidRDefault="001D62C0" w:rsidP="001D62C0">
      <w:pPr>
        <w:shd w:val="clear" w:color="auto" w:fill="1E1E1E"/>
        <w:spacing w:line="270" w:lineRule="atLeast"/>
        <w:rPr>
          <w:rFonts w:ascii="Menlo" w:hAnsi="Menlo" w:cs="Menlo"/>
          <w:color w:val="D4D4D4"/>
          <w:sz w:val="18"/>
          <w:szCs w:val="18"/>
        </w:rPr>
      </w:pPr>
      <w:r w:rsidRPr="001D62C0">
        <w:rPr>
          <w:rFonts w:ascii="Menlo" w:hAnsi="Menlo" w:cs="Menlo"/>
          <w:color w:val="D4D4D4"/>
          <w:sz w:val="18"/>
          <w:szCs w:val="18"/>
        </w:rPr>
        <w:t xml:space="preserve">        </w:t>
      </w:r>
      <w:r w:rsidRPr="001D62C0">
        <w:rPr>
          <w:rFonts w:ascii="Menlo" w:hAnsi="Menlo" w:cs="Menlo"/>
          <w:color w:val="9CDCFE"/>
          <w:sz w:val="18"/>
          <w:szCs w:val="18"/>
        </w:rPr>
        <w:t>console</w:t>
      </w:r>
      <w:r w:rsidRPr="001D62C0">
        <w:rPr>
          <w:rFonts w:ascii="Menlo" w:hAnsi="Menlo" w:cs="Menlo"/>
          <w:color w:val="D4D4D4"/>
          <w:sz w:val="18"/>
          <w:szCs w:val="18"/>
        </w:rPr>
        <w:t>.</w:t>
      </w:r>
      <w:r w:rsidRPr="001D62C0">
        <w:rPr>
          <w:rFonts w:ascii="Menlo" w:hAnsi="Menlo" w:cs="Menlo"/>
          <w:color w:val="DCDCAA"/>
          <w:sz w:val="18"/>
          <w:szCs w:val="18"/>
        </w:rPr>
        <w:t>log</w:t>
      </w:r>
      <w:r w:rsidRPr="001D62C0">
        <w:rPr>
          <w:rFonts w:ascii="Menlo" w:hAnsi="Menlo" w:cs="Menlo"/>
          <w:color w:val="D4D4D4"/>
          <w:sz w:val="18"/>
          <w:szCs w:val="18"/>
        </w:rPr>
        <w:t>(</w:t>
      </w:r>
      <w:proofErr w:type="spellStart"/>
      <w:proofErr w:type="gramStart"/>
      <w:r w:rsidRPr="001D62C0">
        <w:rPr>
          <w:rFonts w:ascii="Menlo" w:hAnsi="Menlo" w:cs="Menlo"/>
          <w:color w:val="4FC1FF"/>
          <w:sz w:val="18"/>
          <w:szCs w:val="18"/>
        </w:rPr>
        <w:t>results</w:t>
      </w:r>
      <w:r w:rsidRPr="001D62C0">
        <w:rPr>
          <w:rFonts w:ascii="Menlo" w:hAnsi="Menlo" w:cs="Menlo"/>
          <w:color w:val="D4D4D4"/>
          <w:sz w:val="18"/>
          <w:szCs w:val="18"/>
        </w:rPr>
        <w:t>.</w:t>
      </w:r>
      <w:r w:rsidRPr="001D62C0">
        <w:rPr>
          <w:rFonts w:ascii="Menlo" w:hAnsi="Menlo" w:cs="Menlo"/>
          <w:color w:val="9CDCFE"/>
          <w:sz w:val="18"/>
          <w:szCs w:val="18"/>
        </w:rPr>
        <w:t>rows</w:t>
      </w:r>
      <w:proofErr w:type="spellEnd"/>
      <w:proofErr w:type="gramEnd"/>
      <w:r w:rsidRPr="001D62C0">
        <w:rPr>
          <w:rFonts w:ascii="Menlo" w:hAnsi="Menlo" w:cs="Menlo"/>
          <w:color w:val="D4D4D4"/>
          <w:sz w:val="18"/>
          <w:szCs w:val="18"/>
        </w:rPr>
        <w:t>[</w:t>
      </w:r>
      <w:r w:rsidRPr="001D62C0">
        <w:rPr>
          <w:rFonts w:ascii="Menlo" w:hAnsi="Menlo" w:cs="Menlo"/>
          <w:color w:val="B5CEA8"/>
          <w:sz w:val="18"/>
          <w:szCs w:val="18"/>
        </w:rPr>
        <w:t>0</w:t>
      </w:r>
      <w:r w:rsidRPr="001D62C0">
        <w:rPr>
          <w:rFonts w:ascii="Menlo" w:hAnsi="Menlo" w:cs="Menlo"/>
          <w:color w:val="D4D4D4"/>
          <w:sz w:val="18"/>
          <w:szCs w:val="18"/>
        </w:rPr>
        <w:t>].</w:t>
      </w:r>
      <w:r w:rsidRPr="001D62C0">
        <w:rPr>
          <w:rFonts w:ascii="Menlo" w:hAnsi="Menlo" w:cs="Menlo"/>
          <w:color w:val="9CDCFE"/>
          <w:sz w:val="18"/>
          <w:szCs w:val="18"/>
        </w:rPr>
        <w:t>name</w:t>
      </w:r>
      <w:r w:rsidRPr="001D62C0">
        <w:rPr>
          <w:rFonts w:ascii="Menlo" w:hAnsi="Menlo" w:cs="Menlo"/>
          <w:color w:val="D4D4D4"/>
          <w:sz w:val="18"/>
          <w:szCs w:val="18"/>
        </w:rPr>
        <w:t>);</w:t>
      </w:r>
    </w:p>
    <w:p w14:paraId="0BAB8831" w14:textId="5ED2540B" w:rsidR="00E422AD" w:rsidRDefault="00E422AD" w:rsidP="00C55AA9">
      <w:r>
        <w:t>----</w:t>
      </w:r>
    </w:p>
    <w:p w14:paraId="45EF0449" w14:textId="7D8439A2" w:rsidR="001D62C0" w:rsidRDefault="001D62C0" w:rsidP="00C55AA9"/>
    <w:p w14:paraId="54A4093E" w14:textId="080FAC18" w:rsidR="001D62C0" w:rsidRDefault="001D62C0" w:rsidP="00C55AA9">
      <w:r>
        <w:t>In Python:</w:t>
      </w:r>
    </w:p>
    <w:p w14:paraId="5C49D2AF" w14:textId="069A5DD3" w:rsidR="001D62C0" w:rsidRDefault="001D62C0" w:rsidP="00C55AA9"/>
    <w:p w14:paraId="6B0E0C4A" w14:textId="4D549459" w:rsidR="00F94064" w:rsidRDefault="00F94064" w:rsidP="00C55AA9">
      <w:r>
        <w:t xml:space="preserve">[source, </w:t>
      </w:r>
      <w:r w:rsidR="0023540F">
        <w:t>P</w:t>
      </w:r>
      <w:r>
        <w:t>ython]</w:t>
      </w:r>
    </w:p>
    <w:p w14:paraId="2E300B1A" w14:textId="085ADEEA" w:rsidR="00F94064" w:rsidRDefault="00F94064" w:rsidP="00C55AA9">
      <w:r>
        <w:t>----</w:t>
      </w:r>
    </w:p>
    <w:p w14:paraId="7A9136F9" w14:textId="77777777" w:rsidR="00F94064" w:rsidRPr="00F94064" w:rsidRDefault="00F94064" w:rsidP="00F94064">
      <w:pPr>
        <w:shd w:val="clear" w:color="auto" w:fill="1E1E1E"/>
        <w:spacing w:line="270" w:lineRule="atLeast"/>
        <w:rPr>
          <w:rFonts w:ascii="Menlo" w:hAnsi="Menlo" w:cs="Menlo"/>
          <w:color w:val="D4D4D4"/>
          <w:sz w:val="18"/>
          <w:szCs w:val="18"/>
        </w:rPr>
      </w:pPr>
      <w:r w:rsidRPr="00F94064">
        <w:rPr>
          <w:rFonts w:ascii="Menlo" w:hAnsi="Menlo" w:cs="Menlo"/>
          <w:color w:val="D4D4D4"/>
          <w:sz w:val="18"/>
          <w:szCs w:val="18"/>
        </w:rPr>
        <w:t xml:space="preserve">  </w:t>
      </w:r>
      <w:proofErr w:type="spellStart"/>
      <w:r w:rsidRPr="00F94064">
        <w:rPr>
          <w:rFonts w:ascii="Menlo" w:hAnsi="Menlo" w:cs="Menlo"/>
          <w:color w:val="D4D4D4"/>
          <w:sz w:val="18"/>
          <w:szCs w:val="18"/>
        </w:rPr>
        <w:t>sql</w:t>
      </w:r>
      <w:proofErr w:type="spellEnd"/>
      <w:r w:rsidRPr="00F94064">
        <w:rPr>
          <w:rFonts w:ascii="Menlo" w:hAnsi="Menlo" w:cs="Menlo"/>
          <w:color w:val="D4D4D4"/>
          <w:sz w:val="18"/>
          <w:szCs w:val="18"/>
        </w:rPr>
        <w:t xml:space="preserve"> = </w:t>
      </w:r>
      <w:r w:rsidRPr="00F94064">
        <w:rPr>
          <w:rFonts w:ascii="Menlo" w:hAnsi="Menlo" w:cs="Menlo"/>
          <w:color w:val="CE9178"/>
          <w:sz w:val="18"/>
          <w:szCs w:val="18"/>
        </w:rPr>
        <w:t xml:space="preserve">"""SELECT u.name FROM </w:t>
      </w:r>
      <w:proofErr w:type="spellStart"/>
      <w:proofErr w:type="gramStart"/>
      <w:r w:rsidRPr="00F94064">
        <w:rPr>
          <w:rFonts w:ascii="Menlo" w:hAnsi="Menlo" w:cs="Menlo"/>
          <w:color w:val="CE9178"/>
          <w:sz w:val="18"/>
          <w:szCs w:val="18"/>
        </w:rPr>
        <w:t>movr.rides</w:t>
      </w:r>
      <w:proofErr w:type="spellEnd"/>
      <w:proofErr w:type="gramEnd"/>
      <w:r w:rsidRPr="00F94064">
        <w:rPr>
          <w:rFonts w:ascii="Menlo" w:hAnsi="Menlo" w:cs="Menlo"/>
          <w:color w:val="CE9178"/>
          <w:sz w:val="18"/>
          <w:szCs w:val="18"/>
        </w:rPr>
        <w:t xml:space="preserve"> r   </w:t>
      </w:r>
    </w:p>
    <w:p w14:paraId="2FF6EAFD" w14:textId="77777777" w:rsidR="00F94064" w:rsidRPr="00F94064" w:rsidRDefault="00F94064" w:rsidP="00F94064">
      <w:pPr>
        <w:shd w:val="clear" w:color="auto" w:fill="1E1E1E"/>
        <w:spacing w:line="270" w:lineRule="atLeast"/>
        <w:rPr>
          <w:rFonts w:ascii="Menlo" w:hAnsi="Menlo" w:cs="Menlo"/>
          <w:color w:val="D4D4D4"/>
          <w:sz w:val="18"/>
          <w:szCs w:val="18"/>
        </w:rPr>
      </w:pPr>
      <w:r w:rsidRPr="00F94064">
        <w:rPr>
          <w:rFonts w:ascii="Menlo" w:hAnsi="Menlo" w:cs="Menlo"/>
          <w:color w:val="CE9178"/>
          <w:sz w:val="18"/>
          <w:szCs w:val="18"/>
        </w:rPr>
        <w:t xml:space="preserve">             JOIN </w:t>
      </w:r>
      <w:proofErr w:type="spellStart"/>
      <w:proofErr w:type="gramStart"/>
      <w:r w:rsidRPr="00F94064">
        <w:rPr>
          <w:rFonts w:ascii="Menlo" w:hAnsi="Menlo" w:cs="Menlo"/>
          <w:color w:val="CE9178"/>
          <w:sz w:val="18"/>
          <w:szCs w:val="18"/>
        </w:rPr>
        <w:t>movr.users</w:t>
      </w:r>
      <w:proofErr w:type="spellEnd"/>
      <w:proofErr w:type="gramEnd"/>
      <w:r w:rsidRPr="00F94064">
        <w:rPr>
          <w:rFonts w:ascii="Menlo" w:hAnsi="Menlo" w:cs="Menlo"/>
          <w:color w:val="CE9178"/>
          <w:sz w:val="18"/>
          <w:szCs w:val="18"/>
        </w:rPr>
        <w:t xml:space="preserve"> u ON (</w:t>
      </w:r>
      <w:proofErr w:type="spellStart"/>
      <w:r w:rsidRPr="00F94064">
        <w:rPr>
          <w:rFonts w:ascii="Menlo" w:hAnsi="Menlo" w:cs="Menlo"/>
          <w:color w:val="CE9178"/>
          <w:sz w:val="18"/>
          <w:szCs w:val="18"/>
        </w:rPr>
        <w:t>r.rider_id</w:t>
      </w:r>
      <w:proofErr w:type="spellEnd"/>
      <w:r w:rsidRPr="00F94064">
        <w:rPr>
          <w:rFonts w:ascii="Menlo" w:hAnsi="Menlo" w:cs="Menlo"/>
          <w:color w:val="CE9178"/>
          <w:sz w:val="18"/>
          <w:szCs w:val="18"/>
        </w:rPr>
        <w:t xml:space="preserve">=u.id)   </w:t>
      </w:r>
    </w:p>
    <w:p w14:paraId="2EA1C18E" w14:textId="77777777" w:rsidR="00F94064" w:rsidRPr="00F94064" w:rsidRDefault="00F94064" w:rsidP="00F94064">
      <w:pPr>
        <w:shd w:val="clear" w:color="auto" w:fill="1E1E1E"/>
        <w:spacing w:line="270" w:lineRule="atLeast"/>
        <w:rPr>
          <w:rFonts w:ascii="Menlo" w:hAnsi="Menlo" w:cs="Menlo"/>
          <w:color w:val="D4D4D4"/>
          <w:sz w:val="18"/>
          <w:szCs w:val="18"/>
        </w:rPr>
      </w:pPr>
      <w:r w:rsidRPr="00F94064">
        <w:rPr>
          <w:rFonts w:ascii="Menlo" w:hAnsi="Menlo" w:cs="Menlo"/>
          <w:color w:val="CE9178"/>
          <w:sz w:val="18"/>
          <w:szCs w:val="18"/>
        </w:rPr>
        <w:t xml:space="preserve">            WHERE r.id=</w:t>
      </w:r>
      <w:r w:rsidRPr="00F94064">
        <w:rPr>
          <w:rFonts w:ascii="Menlo" w:hAnsi="Menlo" w:cs="Menlo"/>
          <w:color w:val="569CD6"/>
          <w:sz w:val="18"/>
          <w:szCs w:val="18"/>
        </w:rPr>
        <w:t>%s</w:t>
      </w:r>
      <w:r w:rsidRPr="00F94064">
        <w:rPr>
          <w:rFonts w:ascii="Menlo" w:hAnsi="Menlo" w:cs="Menlo"/>
          <w:color w:val="CE9178"/>
          <w:sz w:val="18"/>
          <w:szCs w:val="18"/>
        </w:rPr>
        <w:t>"""</w:t>
      </w:r>
    </w:p>
    <w:p w14:paraId="0E8B2FAB" w14:textId="77777777" w:rsidR="00F94064" w:rsidRPr="00F94064" w:rsidRDefault="00F94064" w:rsidP="00F94064">
      <w:pPr>
        <w:shd w:val="clear" w:color="auto" w:fill="1E1E1E"/>
        <w:spacing w:line="270" w:lineRule="atLeast"/>
        <w:rPr>
          <w:rFonts w:ascii="Menlo" w:hAnsi="Menlo" w:cs="Menlo"/>
          <w:color w:val="D4D4D4"/>
          <w:sz w:val="18"/>
          <w:szCs w:val="18"/>
        </w:rPr>
      </w:pPr>
      <w:r w:rsidRPr="00F94064">
        <w:rPr>
          <w:rFonts w:ascii="Menlo" w:hAnsi="Menlo" w:cs="Menlo"/>
          <w:color w:val="D4D4D4"/>
          <w:sz w:val="18"/>
          <w:szCs w:val="18"/>
        </w:rPr>
        <w:t xml:space="preserve">  </w:t>
      </w:r>
      <w:proofErr w:type="spellStart"/>
      <w:proofErr w:type="gramStart"/>
      <w:r w:rsidRPr="00F94064">
        <w:rPr>
          <w:rFonts w:ascii="Menlo" w:hAnsi="Menlo" w:cs="Menlo"/>
          <w:color w:val="D4D4D4"/>
          <w:sz w:val="18"/>
          <w:szCs w:val="18"/>
        </w:rPr>
        <w:t>cursor.execute</w:t>
      </w:r>
      <w:proofErr w:type="spellEnd"/>
      <w:proofErr w:type="gramEnd"/>
      <w:r w:rsidRPr="00F94064">
        <w:rPr>
          <w:rFonts w:ascii="Menlo" w:hAnsi="Menlo" w:cs="Menlo"/>
          <w:color w:val="D4D4D4"/>
          <w:sz w:val="18"/>
          <w:szCs w:val="18"/>
        </w:rPr>
        <w:t>(</w:t>
      </w:r>
      <w:proofErr w:type="spellStart"/>
      <w:r w:rsidRPr="00F94064">
        <w:rPr>
          <w:rFonts w:ascii="Menlo" w:hAnsi="Menlo" w:cs="Menlo"/>
          <w:color w:val="D4D4D4"/>
          <w:sz w:val="18"/>
          <w:szCs w:val="18"/>
        </w:rPr>
        <w:t>sql</w:t>
      </w:r>
      <w:proofErr w:type="spellEnd"/>
      <w:r w:rsidRPr="00F94064">
        <w:rPr>
          <w:rFonts w:ascii="Menlo" w:hAnsi="Menlo" w:cs="Menlo"/>
          <w:color w:val="D4D4D4"/>
          <w:sz w:val="18"/>
          <w:szCs w:val="18"/>
        </w:rPr>
        <w:t>,(</w:t>
      </w:r>
      <w:r w:rsidRPr="00F94064">
        <w:rPr>
          <w:rFonts w:ascii="Menlo" w:hAnsi="Menlo" w:cs="Menlo"/>
          <w:color w:val="CE9178"/>
          <w:sz w:val="18"/>
          <w:szCs w:val="18"/>
        </w:rPr>
        <w:t>'ffc3c373-63ec-43fe-98ff-311f29424d8b'</w:t>
      </w:r>
      <w:r w:rsidRPr="00F94064">
        <w:rPr>
          <w:rFonts w:ascii="Menlo" w:hAnsi="Menlo" w:cs="Menlo"/>
          <w:color w:val="D4D4D4"/>
          <w:sz w:val="18"/>
          <w:szCs w:val="18"/>
        </w:rPr>
        <w:t>,))</w:t>
      </w:r>
    </w:p>
    <w:p w14:paraId="0CB066C0" w14:textId="77777777" w:rsidR="00F94064" w:rsidRPr="00F94064" w:rsidRDefault="00F94064" w:rsidP="00F94064">
      <w:pPr>
        <w:shd w:val="clear" w:color="auto" w:fill="1E1E1E"/>
        <w:spacing w:line="270" w:lineRule="atLeast"/>
        <w:rPr>
          <w:rFonts w:ascii="Menlo" w:hAnsi="Menlo" w:cs="Menlo"/>
          <w:color w:val="D4D4D4"/>
          <w:sz w:val="18"/>
          <w:szCs w:val="18"/>
        </w:rPr>
      </w:pPr>
      <w:r w:rsidRPr="00F94064">
        <w:rPr>
          <w:rFonts w:ascii="Menlo" w:hAnsi="Menlo" w:cs="Menlo"/>
          <w:color w:val="D4D4D4"/>
          <w:sz w:val="18"/>
          <w:szCs w:val="18"/>
        </w:rPr>
        <w:t xml:space="preserve">  row=</w:t>
      </w:r>
      <w:proofErr w:type="spellStart"/>
      <w:proofErr w:type="gramStart"/>
      <w:r w:rsidRPr="00F94064">
        <w:rPr>
          <w:rFonts w:ascii="Menlo" w:hAnsi="Menlo" w:cs="Menlo"/>
          <w:color w:val="D4D4D4"/>
          <w:sz w:val="18"/>
          <w:szCs w:val="18"/>
        </w:rPr>
        <w:t>cursor.fetchone</w:t>
      </w:r>
      <w:proofErr w:type="spellEnd"/>
      <w:proofErr w:type="gramEnd"/>
      <w:r w:rsidRPr="00F94064">
        <w:rPr>
          <w:rFonts w:ascii="Menlo" w:hAnsi="Menlo" w:cs="Menlo"/>
          <w:color w:val="D4D4D4"/>
          <w:sz w:val="18"/>
          <w:szCs w:val="18"/>
        </w:rPr>
        <w:t>()</w:t>
      </w:r>
    </w:p>
    <w:p w14:paraId="66628CFE" w14:textId="77777777" w:rsidR="00F94064" w:rsidRPr="00F94064" w:rsidRDefault="00F94064" w:rsidP="00F94064">
      <w:pPr>
        <w:shd w:val="clear" w:color="auto" w:fill="1E1E1E"/>
        <w:spacing w:line="270" w:lineRule="atLeast"/>
        <w:rPr>
          <w:rFonts w:ascii="Menlo" w:hAnsi="Menlo" w:cs="Menlo"/>
          <w:color w:val="D4D4D4"/>
          <w:sz w:val="18"/>
          <w:szCs w:val="18"/>
        </w:rPr>
      </w:pPr>
      <w:r w:rsidRPr="00F94064">
        <w:rPr>
          <w:rFonts w:ascii="Menlo" w:hAnsi="Menlo" w:cs="Menlo"/>
          <w:color w:val="D4D4D4"/>
          <w:sz w:val="18"/>
          <w:szCs w:val="18"/>
        </w:rPr>
        <w:t xml:space="preserve">  </w:t>
      </w:r>
      <w:r w:rsidRPr="00F94064">
        <w:rPr>
          <w:rFonts w:ascii="Menlo" w:hAnsi="Menlo" w:cs="Menlo"/>
          <w:color w:val="DCDCAA"/>
          <w:sz w:val="18"/>
          <w:szCs w:val="18"/>
        </w:rPr>
        <w:t>print</w:t>
      </w:r>
      <w:r w:rsidRPr="00F94064">
        <w:rPr>
          <w:rFonts w:ascii="Menlo" w:hAnsi="Menlo" w:cs="Menlo"/>
          <w:color w:val="D4D4D4"/>
          <w:sz w:val="18"/>
          <w:szCs w:val="18"/>
        </w:rPr>
        <w:t>(</w:t>
      </w:r>
      <w:proofErr w:type="gramStart"/>
      <w:r w:rsidRPr="00F94064">
        <w:rPr>
          <w:rFonts w:ascii="Menlo" w:hAnsi="Menlo" w:cs="Menlo"/>
          <w:color w:val="D4D4D4"/>
          <w:sz w:val="18"/>
          <w:szCs w:val="18"/>
        </w:rPr>
        <w:t>row[</w:t>
      </w:r>
      <w:proofErr w:type="gramEnd"/>
      <w:r w:rsidRPr="00F94064">
        <w:rPr>
          <w:rFonts w:ascii="Menlo" w:hAnsi="Menlo" w:cs="Menlo"/>
          <w:color w:val="B5CEA8"/>
          <w:sz w:val="18"/>
          <w:szCs w:val="18"/>
        </w:rPr>
        <w:t>0</w:t>
      </w:r>
      <w:r w:rsidRPr="00F94064">
        <w:rPr>
          <w:rFonts w:ascii="Menlo" w:hAnsi="Menlo" w:cs="Menlo"/>
          <w:color w:val="D4D4D4"/>
          <w:sz w:val="18"/>
          <w:szCs w:val="18"/>
        </w:rPr>
        <w:t>])</w:t>
      </w:r>
    </w:p>
    <w:p w14:paraId="4DD39234" w14:textId="2B2A0E12" w:rsidR="00F94064" w:rsidRDefault="00F94064" w:rsidP="00C55AA9">
      <w:r>
        <w:t>----</w:t>
      </w:r>
    </w:p>
    <w:p w14:paraId="076A88FB" w14:textId="1D15C0C1" w:rsidR="00F94064" w:rsidRDefault="00F94064" w:rsidP="00C55AA9"/>
    <w:p w14:paraId="66906F19" w14:textId="0BA671E3" w:rsidR="00F94064" w:rsidRDefault="00F94064" w:rsidP="00C55AA9">
      <w:r>
        <w:t>And in Go:</w:t>
      </w:r>
    </w:p>
    <w:p w14:paraId="0B6BCFE2" w14:textId="4527653A" w:rsidR="00F94064" w:rsidRDefault="00E16866" w:rsidP="00C55AA9">
      <w:r>
        <w:t>[</w:t>
      </w:r>
      <w:proofErr w:type="spellStart"/>
      <w:proofErr w:type="gramStart"/>
      <w:r>
        <w:t>source,golang</w:t>
      </w:r>
      <w:proofErr w:type="spellEnd"/>
      <w:proofErr w:type="gramEnd"/>
      <w:r>
        <w:t>]</w:t>
      </w:r>
    </w:p>
    <w:p w14:paraId="13632FC6" w14:textId="40E130F2" w:rsidR="00E16866" w:rsidRDefault="00E16866" w:rsidP="00C55AA9">
      <w:r>
        <w:t>----</w:t>
      </w:r>
    </w:p>
    <w:p w14:paraId="498BC96C"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proofErr w:type="spellStart"/>
      <w:proofErr w:type="gramStart"/>
      <w:r w:rsidRPr="00E16866">
        <w:rPr>
          <w:rFonts w:ascii="Menlo" w:hAnsi="Menlo" w:cs="Menlo"/>
          <w:color w:val="9CDCFE"/>
          <w:sz w:val="18"/>
          <w:szCs w:val="18"/>
        </w:rPr>
        <w:t>sql</w:t>
      </w:r>
      <w:proofErr w:type="spellEnd"/>
      <w:r w:rsidRPr="00E16866">
        <w:rPr>
          <w:rFonts w:ascii="Menlo" w:hAnsi="Menlo" w:cs="Menlo"/>
          <w:color w:val="D4D4D4"/>
          <w:sz w:val="18"/>
          <w:szCs w:val="18"/>
        </w:rPr>
        <w:t xml:space="preserve"> :</w:t>
      </w:r>
      <w:proofErr w:type="gramEnd"/>
      <w:r w:rsidRPr="00E16866">
        <w:rPr>
          <w:rFonts w:ascii="Menlo" w:hAnsi="Menlo" w:cs="Menlo"/>
          <w:color w:val="D4D4D4"/>
          <w:sz w:val="18"/>
          <w:szCs w:val="18"/>
        </w:rPr>
        <w:t xml:space="preserve">= </w:t>
      </w:r>
      <w:r w:rsidRPr="00E16866">
        <w:rPr>
          <w:rFonts w:ascii="Menlo" w:hAnsi="Menlo" w:cs="Menlo"/>
          <w:color w:val="CE9178"/>
          <w:sz w:val="18"/>
          <w:szCs w:val="18"/>
        </w:rPr>
        <w:t xml:space="preserve">`SELECT u.name FROM </w:t>
      </w:r>
      <w:proofErr w:type="spellStart"/>
      <w:r w:rsidRPr="00E16866">
        <w:rPr>
          <w:rFonts w:ascii="Menlo" w:hAnsi="Menlo" w:cs="Menlo"/>
          <w:color w:val="CE9178"/>
          <w:sz w:val="18"/>
          <w:szCs w:val="18"/>
        </w:rPr>
        <w:t>movr.rides</w:t>
      </w:r>
      <w:proofErr w:type="spellEnd"/>
      <w:r w:rsidRPr="00E16866">
        <w:rPr>
          <w:rFonts w:ascii="Menlo" w:hAnsi="Menlo" w:cs="Menlo"/>
          <w:color w:val="CE9178"/>
          <w:sz w:val="18"/>
          <w:szCs w:val="18"/>
        </w:rPr>
        <w:t xml:space="preserve"> r   </w:t>
      </w:r>
    </w:p>
    <w:p w14:paraId="12BB2382"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CE9178"/>
          <w:sz w:val="18"/>
          <w:szCs w:val="18"/>
        </w:rPr>
        <w:t xml:space="preserve">              JOIN </w:t>
      </w:r>
      <w:proofErr w:type="spellStart"/>
      <w:proofErr w:type="gramStart"/>
      <w:r w:rsidRPr="00E16866">
        <w:rPr>
          <w:rFonts w:ascii="Menlo" w:hAnsi="Menlo" w:cs="Menlo"/>
          <w:color w:val="CE9178"/>
          <w:sz w:val="18"/>
          <w:szCs w:val="18"/>
        </w:rPr>
        <w:t>movr.users</w:t>
      </w:r>
      <w:proofErr w:type="spellEnd"/>
      <w:proofErr w:type="gramEnd"/>
      <w:r w:rsidRPr="00E16866">
        <w:rPr>
          <w:rFonts w:ascii="Menlo" w:hAnsi="Menlo" w:cs="Menlo"/>
          <w:color w:val="CE9178"/>
          <w:sz w:val="18"/>
          <w:szCs w:val="18"/>
        </w:rPr>
        <w:t xml:space="preserve"> u ON (</w:t>
      </w:r>
      <w:proofErr w:type="spellStart"/>
      <w:r w:rsidRPr="00E16866">
        <w:rPr>
          <w:rFonts w:ascii="Menlo" w:hAnsi="Menlo" w:cs="Menlo"/>
          <w:color w:val="CE9178"/>
          <w:sz w:val="18"/>
          <w:szCs w:val="18"/>
        </w:rPr>
        <w:t>r.rider_id</w:t>
      </w:r>
      <w:proofErr w:type="spellEnd"/>
      <w:r w:rsidRPr="00E16866">
        <w:rPr>
          <w:rFonts w:ascii="Menlo" w:hAnsi="Menlo" w:cs="Menlo"/>
          <w:color w:val="CE9178"/>
          <w:sz w:val="18"/>
          <w:szCs w:val="18"/>
        </w:rPr>
        <w:t xml:space="preserve">=u.id)   </w:t>
      </w:r>
    </w:p>
    <w:p w14:paraId="304DDB97"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CE9178"/>
          <w:sz w:val="18"/>
          <w:szCs w:val="18"/>
        </w:rPr>
        <w:t xml:space="preserve">             WHERE r.id=$1`</w:t>
      </w:r>
    </w:p>
    <w:p w14:paraId="35EDED86"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r w:rsidRPr="00E16866">
        <w:rPr>
          <w:rFonts w:ascii="Menlo" w:hAnsi="Menlo" w:cs="Menlo"/>
          <w:color w:val="9CDCFE"/>
          <w:sz w:val="18"/>
          <w:szCs w:val="18"/>
        </w:rPr>
        <w:t>rows</w:t>
      </w:r>
      <w:r w:rsidRPr="00E16866">
        <w:rPr>
          <w:rFonts w:ascii="Menlo" w:hAnsi="Menlo" w:cs="Menlo"/>
          <w:color w:val="D4D4D4"/>
          <w:sz w:val="18"/>
          <w:szCs w:val="18"/>
        </w:rPr>
        <w:t xml:space="preserve">, </w:t>
      </w:r>
      <w:proofErr w:type="gramStart"/>
      <w:r w:rsidRPr="00E16866">
        <w:rPr>
          <w:rFonts w:ascii="Menlo" w:hAnsi="Menlo" w:cs="Menlo"/>
          <w:color w:val="9CDCFE"/>
          <w:sz w:val="18"/>
          <w:szCs w:val="18"/>
        </w:rPr>
        <w:t>err</w:t>
      </w:r>
      <w:r w:rsidRPr="00E16866">
        <w:rPr>
          <w:rFonts w:ascii="Menlo" w:hAnsi="Menlo" w:cs="Menlo"/>
          <w:color w:val="D4D4D4"/>
          <w:sz w:val="18"/>
          <w:szCs w:val="18"/>
        </w:rPr>
        <w:t xml:space="preserve"> :</w:t>
      </w:r>
      <w:proofErr w:type="gramEnd"/>
      <w:r w:rsidRPr="00E16866">
        <w:rPr>
          <w:rFonts w:ascii="Menlo" w:hAnsi="Menlo" w:cs="Menlo"/>
          <w:color w:val="D4D4D4"/>
          <w:sz w:val="18"/>
          <w:szCs w:val="18"/>
        </w:rPr>
        <w:t xml:space="preserve">= </w:t>
      </w:r>
      <w:proofErr w:type="spellStart"/>
      <w:r w:rsidRPr="00E16866">
        <w:rPr>
          <w:rFonts w:ascii="Menlo" w:hAnsi="Menlo" w:cs="Menlo"/>
          <w:color w:val="D4D4D4"/>
          <w:sz w:val="18"/>
          <w:szCs w:val="18"/>
        </w:rPr>
        <w:t>conn.</w:t>
      </w:r>
      <w:r w:rsidRPr="00E16866">
        <w:rPr>
          <w:rFonts w:ascii="Menlo" w:hAnsi="Menlo" w:cs="Menlo"/>
          <w:color w:val="DCDCAA"/>
          <w:sz w:val="18"/>
          <w:szCs w:val="18"/>
        </w:rPr>
        <w:t>Query</w:t>
      </w:r>
      <w:proofErr w:type="spellEnd"/>
      <w:r w:rsidRPr="00E16866">
        <w:rPr>
          <w:rFonts w:ascii="Menlo" w:hAnsi="Menlo" w:cs="Menlo"/>
          <w:color w:val="D4D4D4"/>
          <w:sz w:val="18"/>
          <w:szCs w:val="18"/>
        </w:rPr>
        <w:t>(</w:t>
      </w:r>
      <w:proofErr w:type="spellStart"/>
      <w:r w:rsidRPr="00E16866">
        <w:rPr>
          <w:rFonts w:ascii="Menlo" w:hAnsi="Menlo" w:cs="Menlo"/>
          <w:color w:val="D4D4D4"/>
          <w:sz w:val="18"/>
          <w:szCs w:val="18"/>
        </w:rPr>
        <w:t>ctx</w:t>
      </w:r>
      <w:proofErr w:type="spellEnd"/>
      <w:r w:rsidRPr="00E16866">
        <w:rPr>
          <w:rFonts w:ascii="Menlo" w:hAnsi="Menlo" w:cs="Menlo"/>
          <w:color w:val="D4D4D4"/>
          <w:sz w:val="18"/>
          <w:szCs w:val="18"/>
        </w:rPr>
        <w:t xml:space="preserve">, </w:t>
      </w:r>
      <w:proofErr w:type="spellStart"/>
      <w:r w:rsidRPr="00E16866">
        <w:rPr>
          <w:rFonts w:ascii="Menlo" w:hAnsi="Menlo" w:cs="Menlo"/>
          <w:color w:val="D4D4D4"/>
          <w:sz w:val="18"/>
          <w:szCs w:val="18"/>
        </w:rPr>
        <w:t>sql</w:t>
      </w:r>
      <w:proofErr w:type="spellEnd"/>
      <w:r w:rsidRPr="00E16866">
        <w:rPr>
          <w:rFonts w:ascii="Menlo" w:hAnsi="Menlo" w:cs="Menlo"/>
          <w:color w:val="D4D4D4"/>
          <w:sz w:val="18"/>
          <w:szCs w:val="18"/>
        </w:rPr>
        <w:t xml:space="preserve">, </w:t>
      </w:r>
      <w:r w:rsidRPr="00E16866">
        <w:rPr>
          <w:rFonts w:ascii="Menlo" w:hAnsi="Menlo" w:cs="Menlo"/>
          <w:color w:val="CE9178"/>
          <w:sz w:val="18"/>
          <w:szCs w:val="18"/>
        </w:rPr>
        <w:t>"ffc3c373-63ec-43fe-98ff-311f29424d8b"</w:t>
      </w:r>
      <w:r w:rsidRPr="00E16866">
        <w:rPr>
          <w:rFonts w:ascii="Menlo" w:hAnsi="Menlo" w:cs="Menlo"/>
          <w:color w:val="D4D4D4"/>
          <w:sz w:val="18"/>
          <w:szCs w:val="18"/>
        </w:rPr>
        <w:t>)</w:t>
      </w:r>
    </w:p>
    <w:p w14:paraId="03BDF3F7"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proofErr w:type="spellStart"/>
      <w:proofErr w:type="gramStart"/>
      <w:r w:rsidRPr="00E16866">
        <w:rPr>
          <w:rFonts w:ascii="Menlo" w:hAnsi="Menlo" w:cs="Menlo"/>
          <w:color w:val="D4D4D4"/>
          <w:sz w:val="18"/>
          <w:szCs w:val="18"/>
        </w:rPr>
        <w:t>rows.</w:t>
      </w:r>
      <w:r w:rsidRPr="00E16866">
        <w:rPr>
          <w:rFonts w:ascii="Menlo" w:hAnsi="Menlo" w:cs="Menlo"/>
          <w:color w:val="DCDCAA"/>
          <w:sz w:val="18"/>
          <w:szCs w:val="18"/>
        </w:rPr>
        <w:t>Next</w:t>
      </w:r>
      <w:proofErr w:type="spellEnd"/>
      <w:proofErr w:type="gramEnd"/>
      <w:r w:rsidRPr="00E16866">
        <w:rPr>
          <w:rFonts w:ascii="Menlo" w:hAnsi="Menlo" w:cs="Menlo"/>
          <w:color w:val="D4D4D4"/>
          <w:sz w:val="18"/>
          <w:szCs w:val="18"/>
        </w:rPr>
        <w:t>()</w:t>
      </w:r>
    </w:p>
    <w:p w14:paraId="29450CBE"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r w:rsidRPr="00E16866">
        <w:rPr>
          <w:rFonts w:ascii="Menlo" w:hAnsi="Menlo" w:cs="Menlo"/>
          <w:color w:val="569CD6"/>
          <w:sz w:val="18"/>
          <w:szCs w:val="18"/>
        </w:rPr>
        <w:t>var</w:t>
      </w:r>
      <w:r w:rsidRPr="00E16866">
        <w:rPr>
          <w:rFonts w:ascii="Menlo" w:hAnsi="Menlo" w:cs="Menlo"/>
          <w:color w:val="D4D4D4"/>
          <w:sz w:val="18"/>
          <w:szCs w:val="18"/>
        </w:rPr>
        <w:t xml:space="preserve"> </w:t>
      </w:r>
      <w:r w:rsidRPr="00E16866">
        <w:rPr>
          <w:rFonts w:ascii="Menlo" w:hAnsi="Menlo" w:cs="Menlo"/>
          <w:color w:val="9CDCFE"/>
          <w:sz w:val="18"/>
          <w:szCs w:val="18"/>
        </w:rPr>
        <w:t>name</w:t>
      </w:r>
      <w:r w:rsidRPr="00E16866">
        <w:rPr>
          <w:rFonts w:ascii="Menlo" w:hAnsi="Menlo" w:cs="Menlo"/>
          <w:color w:val="D4D4D4"/>
          <w:sz w:val="18"/>
          <w:szCs w:val="18"/>
        </w:rPr>
        <w:t xml:space="preserve"> </w:t>
      </w:r>
      <w:r w:rsidRPr="00E16866">
        <w:rPr>
          <w:rFonts w:ascii="Menlo" w:hAnsi="Menlo" w:cs="Menlo"/>
          <w:color w:val="4EC9B0"/>
          <w:sz w:val="18"/>
          <w:szCs w:val="18"/>
        </w:rPr>
        <w:t>string</w:t>
      </w:r>
    </w:p>
    <w:p w14:paraId="5906AFD6"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r w:rsidRPr="00E16866">
        <w:rPr>
          <w:rFonts w:ascii="Menlo" w:hAnsi="Menlo" w:cs="Menlo"/>
          <w:color w:val="9CDCFE"/>
          <w:sz w:val="18"/>
          <w:szCs w:val="18"/>
        </w:rPr>
        <w:t>err</w:t>
      </w:r>
      <w:r w:rsidRPr="00E16866">
        <w:rPr>
          <w:rFonts w:ascii="Menlo" w:hAnsi="Menlo" w:cs="Menlo"/>
          <w:color w:val="D4D4D4"/>
          <w:sz w:val="18"/>
          <w:szCs w:val="18"/>
        </w:rPr>
        <w:t xml:space="preserve"> = </w:t>
      </w:r>
      <w:proofErr w:type="spellStart"/>
      <w:proofErr w:type="gramStart"/>
      <w:r w:rsidRPr="00E16866">
        <w:rPr>
          <w:rFonts w:ascii="Menlo" w:hAnsi="Menlo" w:cs="Menlo"/>
          <w:color w:val="D4D4D4"/>
          <w:sz w:val="18"/>
          <w:szCs w:val="18"/>
        </w:rPr>
        <w:t>rows.</w:t>
      </w:r>
      <w:r w:rsidRPr="00E16866">
        <w:rPr>
          <w:rFonts w:ascii="Menlo" w:hAnsi="Menlo" w:cs="Menlo"/>
          <w:color w:val="DCDCAA"/>
          <w:sz w:val="18"/>
          <w:szCs w:val="18"/>
        </w:rPr>
        <w:t>Scan</w:t>
      </w:r>
      <w:proofErr w:type="spellEnd"/>
      <w:proofErr w:type="gramEnd"/>
      <w:r w:rsidRPr="00E16866">
        <w:rPr>
          <w:rFonts w:ascii="Menlo" w:hAnsi="Menlo" w:cs="Menlo"/>
          <w:color w:val="D4D4D4"/>
          <w:sz w:val="18"/>
          <w:szCs w:val="18"/>
        </w:rPr>
        <w:t>(&amp;name)</w:t>
      </w:r>
    </w:p>
    <w:p w14:paraId="70948446" w14:textId="77777777" w:rsidR="00E16866" w:rsidRPr="00E16866" w:rsidRDefault="00E16866" w:rsidP="00E16866">
      <w:pPr>
        <w:shd w:val="clear" w:color="auto" w:fill="1E1E1E"/>
        <w:spacing w:line="270" w:lineRule="atLeast"/>
        <w:rPr>
          <w:rFonts w:ascii="Menlo" w:hAnsi="Menlo" w:cs="Menlo"/>
          <w:color w:val="D4D4D4"/>
          <w:sz w:val="18"/>
          <w:szCs w:val="18"/>
        </w:rPr>
      </w:pPr>
      <w:r w:rsidRPr="00E16866">
        <w:rPr>
          <w:rFonts w:ascii="Menlo" w:hAnsi="Menlo" w:cs="Menlo"/>
          <w:color w:val="D4D4D4"/>
          <w:sz w:val="18"/>
          <w:szCs w:val="18"/>
        </w:rPr>
        <w:t xml:space="preserve">    </w:t>
      </w:r>
      <w:proofErr w:type="spellStart"/>
      <w:proofErr w:type="gramStart"/>
      <w:r w:rsidRPr="00E16866">
        <w:rPr>
          <w:rFonts w:ascii="Menlo" w:hAnsi="Menlo" w:cs="Menlo"/>
          <w:color w:val="D4D4D4"/>
          <w:sz w:val="18"/>
          <w:szCs w:val="18"/>
        </w:rPr>
        <w:t>fmt.</w:t>
      </w:r>
      <w:r w:rsidRPr="00E16866">
        <w:rPr>
          <w:rFonts w:ascii="Menlo" w:hAnsi="Menlo" w:cs="Menlo"/>
          <w:color w:val="DCDCAA"/>
          <w:sz w:val="18"/>
          <w:szCs w:val="18"/>
        </w:rPr>
        <w:t>Println</w:t>
      </w:r>
      <w:proofErr w:type="spellEnd"/>
      <w:proofErr w:type="gramEnd"/>
      <w:r w:rsidRPr="00E16866">
        <w:rPr>
          <w:rFonts w:ascii="Menlo" w:hAnsi="Menlo" w:cs="Menlo"/>
          <w:color w:val="D4D4D4"/>
          <w:sz w:val="18"/>
          <w:szCs w:val="18"/>
        </w:rPr>
        <w:t>(name)</w:t>
      </w:r>
    </w:p>
    <w:p w14:paraId="1A1F78ED" w14:textId="448D030E" w:rsidR="00E16866" w:rsidRDefault="00E16866" w:rsidP="00C55AA9">
      <w:r>
        <w:t>----</w:t>
      </w:r>
    </w:p>
    <w:p w14:paraId="66CF7F22" w14:textId="70BB0700" w:rsidR="00F94064" w:rsidRDefault="00F94064" w:rsidP="00C55AA9"/>
    <w:p w14:paraId="52087FD0" w14:textId="02593EFA" w:rsidR="00E16866" w:rsidRDefault="00E16866" w:rsidP="006D0B1E">
      <w:pPr>
        <w:pStyle w:val="Heading2"/>
      </w:pPr>
      <w:r>
        <w:t>=== Connection Pools</w:t>
      </w:r>
    </w:p>
    <w:p w14:paraId="6C18CAEF" w14:textId="106AA061" w:rsidR="001D62C0" w:rsidRDefault="001D62C0" w:rsidP="00C55AA9"/>
    <w:p w14:paraId="15352BF8" w14:textId="7B244289" w:rsidR="002B78A5" w:rsidRDefault="00BC6172" w:rsidP="00C55AA9">
      <w:r>
        <w:t xml:space="preserve">In a Microservices architecture, </w:t>
      </w:r>
      <w:r w:rsidR="009B7554">
        <w:t>we create small routines to perform small tasks.   If the service requires database access</w:t>
      </w:r>
      <w:r w:rsidR="00557C5E">
        <w:t>,</w:t>
      </w:r>
      <w:r w:rsidR="009B7554">
        <w:t xml:space="preserve"> then it might seem </w:t>
      </w:r>
      <w:r w:rsidR="00031115">
        <w:t>natural</w:t>
      </w:r>
      <w:r w:rsidR="009B7554">
        <w:t xml:space="preserve"> to </w:t>
      </w:r>
      <w:r w:rsidR="00557C5E">
        <w:t>supply</w:t>
      </w:r>
      <w:r w:rsidR="009B7554">
        <w:t xml:space="preserve"> each microservice request </w:t>
      </w:r>
      <w:r w:rsidR="00557C5E">
        <w:t>with a</w:t>
      </w:r>
      <w:r w:rsidR="00031115">
        <w:t xml:space="preserve"> dedicated connection. This has a clear advantage over a single </w:t>
      </w:r>
      <w:r w:rsidR="00557C5E">
        <w:t xml:space="preserve">shared </w:t>
      </w:r>
      <w:r w:rsidR="00031115">
        <w:t xml:space="preserve">connection since it allows for concurrent requests.  For instance, </w:t>
      </w:r>
      <w:r w:rsidR="00604838">
        <w:t>imagine that we have a simple web service that we call whenever a new ride is commenced in our Uber-busting ride</w:t>
      </w:r>
      <w:r w:rsidR="00D51707">
        <w:t>-</w:t>
      </w:r>
      <w:r w:rsidR="00604838">
        <w:t>sharing app.</w:t>
      </w:r>
      <w:r w:rsidR="002B78A5">
        <w:t xml:space="preserve">  We might </w:t>
      </w:r>
      <w:r w:rsidR="00D51707">
        <w:t xml:space="preserve">code </w:t>
      </w:r>
      <w:r w:rsidR="00604838">
        <w:t>the database logic for</w:t>
      </w:r>
      <w:r w:rsidR="002B78A5">
        <w:t xml:space="preserve"> it as follows:</w:t>
      </w:r>
    </w:p>
    <w:p w14:paraId="60CDB03A" w14:textId="71BC6B54" w:rsidR="002B78A5" w:rsidRDefault="002B78A5" w:rsidP="00C55AA9"/>
    <w:p w14:paraId="646E677B" w14:textId="4A3487FD" w:rsidR="002B78A5" w:rsidRDefault="002B78A5" w:rsidP="00C55AA9">
      <w:r>
        <w:t xml:space="preserve">[source, </w:t>
      </w:r>
      <w:proofErr w:type="spellStart"/>
      <w:r>
        <w:t>javascript</w:t>
      </w:r>
      <w:proofErr w:type="spellEnd"/>
      <w:r>
        <w:t>]</w:t>
      </w:r>
    </w:p>
    <w:p w14:paraId="5C51CDD9" w14:textId="51C34105" w:rsidR="002B78A5" w:rsidRDefault="002B78A5" w:rsidP="00C55AA9">
      <w:r>
        <w:t>----</w:t>
      </w:r>
    </w:p>
    <w:p w14:paraId="446BE6DA"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569CD6"/>
          <w:sz w:val="18"/>
          <w:szCs w:val="18"/>
        </w:rPr>
        <w:t>async</w:t>
      </w:r>
      <w:r w:rsidRPr="005E170B">
        <w:rPr>
          <w:rFonts w:ascii="Menlo" w:hAnsi="Menlo" w:cs="Menlo"/>
          <w:color w:val="D4D4D4"/>
          <w:sz w:val="18"/>
          <w:szCs w:val="18"/>
        </w:rPr>
        <w:t xml:space="preserve"> </w:t>
      </w:r>
      <w:r w:rsidRPr="005E170B">
        <w:rPr>
          <w:rFonts w:ascii="Menlo" w:hAnsi="Menlo" w:cs="Menlo"/>
          <w:color w:val="569CD6"/>
          <w:sz w:val="18"/>
          <w:szCs w:val="18"/>
        </w:rPr>
        <w:t>function</w:t>
      </w:r>
      <w:r w:rsidRPr="005E170B">
        <w:rPr>
          <w:rFonts w:ascii="Menlo" w:hAnsi="Menlo" w:cs="Menlo"/>
          <w:color w:val="D4D4D4"/>
          <w:sz w:val="18"/>
          <w:szCs w:val="18"/>
        </w:rPr>
        <w:t xml:space="preserve"> </w:t>
      </w:r>
      <w:proofErr w:type="spellStart"/>
      <w:proofErr w:type="gramStart"/>
      <w:r w:rsidRPr="005E170B">
        <w:rPr>
          <w:rFonts w:ascii="Menlo" w:hAnsi="Menlo" w:cs="Menlo"/>
          <w:color w:val="DCDCAA"/>
          <w:sz w:val="18"/>
          <w:szCs w:val="18"/>
        </w:rPr>
        <w:t>newRide</w:t>
      </w:r>
      <w:proofErr w:type="spellEnd"/>
      <w:r w:rsidRPr="005E170B">
        <w:rPr>
          <w:rFonts w:ascii="Menlo" w:hAnsi="Menlo" w:cs="Menlo"/>
          <w:color w:val="D4D4D4"/>
          <w:sz w:val="18"/>
          <w:szCs w:val="18"/>
        </w:rPr>
        <w:t>(</w:t>
      </w:r>
      <w:proofErr w:type="gramEnd"/>
      <w:r w:rsidRPr="005E170B">
        <w:rPr>
          <w:rFonts w:ascii="Menlo" w:hAnsi="Menlo" w:cs="Menlo"/>
          <w:color w:val="9CDCFE"/>
          <w:sz w:val="18"/>
          <w:szCs w:val="18"/>
        </w:rPr>
        <w:t>city</w:t>
      </w:r>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riderId</w:t>
      </w:r>
      <w:proofErr w:type="spellEnd"/>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vehicleId</w:t>
      </w:r>
      <w:proofErr w:type="spellEnd"/>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startAddress</w:t>
      </w:r>
      <w:proofErr w:type="spellEnd"/>
      <w:r w:rsidRPr="005E170B">
        <w:rPr>
          <w:rFonts w:ascii="Menlo" w:hAnsi="Menlo" w:cs="Menlo"/>
          <w:color w:val="D4D4D4"/>
          <w:sz w:val="18"/>
          <w:szCs w:val="18"/>
        </w:rPr>
        <w:t>) {</w:t>
      </w:r>
    </w:p>
    <w:p w14:paraId="7A840F0F"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 xml:space="preserve">    </w:t>
      </w:r>
      <w:r w:rsidRPr="005E170B">
        <w:rPr>
          <w:rFonts w:ascii="Menlo" w:hAnsi="Menlo" w:cs="Menlo"/>
          <w:color w:val="569CD6"/>
          <w:sz w:val="18"/>
          <w:szCs w:val="18"/>
        </w:rPr>
        <w:t>const</w:t>
      </w:r>
      <w:r w:rsidRPr="005E170B">
        <w:rPr>
          <w:rFonts w:ascii="Menlo" w:hAnsi="Menlo" w:cs="Menlo"/>
          <w:color w:val="D4D4D4"/>
          <w:sz w:val="18"/>
          <w:szCs w:val="18"/>
        </w:rPr>
        <w:t xml:space="preserve"> </w:t>
      </w:r>
      <w:r w:rsidRPr="005E170B">
        <w:rPr>
          <w:rFonts w:ascii="Menlo" w:hAnsi="Menlo" w:cs="Menlo"/>
          <w:color w:val="4FC1FF"/>
          <w:sz w:val="18"/>
          <w:szCs w:val="18"/>
        </w:rPr>
        <w:t>connection</w:t>
      </w:r>
      <w:r w:rsidRPr="005E170B">
        <w:rPr>
          <w:rFonts w:ascii="Menlo" w:hAnsi="Menlo" w:cs="Menlo"/>
          <w:color w:val="D4D4D4"/>
          <w:sz w:val="18"/>
          <w:szCs w:val="18"/>
        </w:rPr>
        <w:t xml:space="preserve"> = </w:t>
      </w:r>
      <w:r w:rsidRPr="005E170B">
        <w:rPr>
          <w:rFonts w:ascii="Menlo" w:hAnsi="Menlo" w:cs="Menlo"/>
          <w:color w:val="569CD6"/>
          <w:sz w:val="18"/>
          <w:szCs w:val="18"/>
        </w:rPr>
        <w:t>new</w:t>
      </w:r>
      <w:r w:rsidRPr="005E170B">
        <w:rPr>
          <w:rFonts w:ascii="Menlo" w:hAnsi="Menlo" w:cs="Menlo"/>
          <w:color w:val="D4D4D4"/>
          <w:sz w:val="18"/>
          <w:szCs w:val="18"/>
        </w:rPr>
        <w:t xml:space="preserve"> </w:t>
      </w:r>
      <w:proofErr w:type="spellStart"/>
      <w:proofErr w:type="gramStart"/>
      <w:r w:rsidRPr="005E170B">
        <w:rPr>
          <w:rFonts w:ascii="Menlo" w:hAnsi="Menlo" w:cs="Menlo"/>
          <w:color w:val="9CDCFE"/>
          <w:sz w:val="18"/>
          <w:szCs w:val="18"/>
        </w:rPr>
        <w:t>pg</w:t>
      </w:r>
      <w:r w:rsidRPr="005E170B">
        <w:rPr>
          <w:rFonts w:ascii="Menlo" w:hAnsi="Menlo" w:cs="Menlo"/>
          <w:color w:val="D4D4D4"/>
          <w:sz w:val="18"/>
          <w:szCs w:val="18"/>
        </w:rPr>
        <w:t>.</w:t>
      </w:r>
      <w:r w:rsidRPr="005E170B">
        <w:rPr>
          <w:rFonts w:ascii="Menlo" w:hAnsi="Menlo" w:cs="Menlo"/>
          <w:color w:val="4EC9B0"/>
          <w:sz w:val="18"/>
          <w:szCs w:val="18"/>
        </w:rPr>
        <w:t>Client</w:t>
      </w:r>
      <w:proofErr w:type="spellEnd"/>
      <w:proofErr w:type="gramEnd"/>
      <w:r w:rsidRPr="005E170B">
        <w:rPr>
          <w:rFonts w:ascii="Menlo" w:hAnsi="Menlo" w:cs="Menlo"/>
          <w:color w:val="D4D4D4"/>
          <w:sz w:val="18"/>
          <w:szCs w:val="18"/>
        </w:rPr>
        <w:t>(</w:t>
      </w:r>
      <w:proofErr w:type="spellStart"/>
      <w:r w:rsidRPr="005E170B">
        <w:rPr>
          <w:rFonts w:ascii="Menlo" w:hAnsi="Menlo" w:cs="Menlo"/>
          <w:color w:val="4FC1FF"/>
          <w:sz w:val="18"/>
          <w:szCs w:val="18"/>
        </w:rPr>
        <w:t>connectionString</w:t>
      </w:r>
      <w:proofErr w:type="spellEnd"/>
      <w:r w:rsidRPr="005E170B">
        <w:rPr>
          <w:rFonts w:ascii="Menlo" w:hAnsi="Menlo" w:cs="Menlo"/>
          <w:color w:val="D4D4D4"/>
          <w:sz w:val="18"/>
          <w:szCs w:val="18"/>
        </w:rPr>
        <w:t>);</w:t>
      </w:r>
    </w:p>
    <w:p w14:paraId="3742B8CC"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 xml:space="preserve">    </w:t>
      </w:r>
      <w:r w:rsidRPr="005E170B">
        <w:rPr>
          <w:rFonts w:ascii="Menlo" w:hAnsi="Menlo" w:cs="Menlo"/>
          <w:color w:val="C586C0"/>
          <w:sz w:val="18"/>
          <w:szCs w:val="18"/>
        </w:rPr>
        <w:t>await</w:t>
      </w:r>
      <w:r w:rsidRPr="005E170B">
        <w:rPr>
          <w:rFonts w:ascii="Menlo" w:hAnsi="Menlo" w:cs="Menlo"/>
          <w:color w:val="D4D4D4"/>
          <w:sz w:val="18"/>
          <w:szCs w:val="18"/>
        </w:rPr>
        <w:t xml:space="preserve"> </w:t>
      </w:r>
      <w:proofErr w:type="spellStart"/>
      <w:proofErr w:type="gramStart"/>
      <w:r w:rsidRPr="005E170B">
        <w:rPr>
          <w:rFonts w:ascii="Menlo" w:hAnsi="Menlo" w:cs="Menlo"/>
          <w:color w:val="4FC1FF"/>
          <w:sz w:val="18"/>
          <w:szCs w:val="18"/>
        </w:rPr>
        <w:t>connection</w:t>
      </w:r>
      <w:r w:rsidRPr="005E170B">
        <w:rPr>
          <w:rFonts w:ascii="Menlo" w:hAnsi="Menlo" w:cs="Menlo"/>
          <w:color w:val="D4D4D4"/>
          <w:sz w:val="18"/>
          <w:szCs w:val="18"/>
        </w:rPr>
        <w:t>.</w:t>
      </w:r>
      <w:r w:rsidRPr="005E170B">
        <w:rPr>
          <w:rFonts w:ascii="Menlo" w:hAnsi="Menlo" w:cs="Menlo"/>
          <w:color w:val="DCDCAA"/>
          <w:sz w:val="18"/>
          <w:szCs w:val="18"/>
        </w:rPr>
        <w:t>connect</w:t>
      </w:r>
      <w:proofErr w:type="spellEnd"/>
      <w:proofErr w:type="gramEnd"/>
      <w:r w:rsidRPr="005E170B">
        <w:rPr>
          <w:rFonts w:ascii="Menlo" w:hAnsi="Menlo" w:cs="Menlo"/>
          <w:color w:val="D4D4D4"/>
          <w:sz w:val="18"/>
          <w:szCs w:val="18"/>
        </w:rPr>
        <w:t>();</w:t>
      </w:r>
    </w:p>
    <w:p w14:paraId="15B837D0"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 xml:space="preserve">    </w:t>
      </w:r>
      <w:r w:rsidRPr="005E170B">
        <w:rPr>
          <w:rFonts w:ascii="Menlo" w:hAnsi="Menlo" w:cs="Menlo"/>
          <w:color w:val="569CD6"/>
          <w:sz w:val="18"/>
          <w:szCs w:val="18"/>
        </w:rPr>
        <w:t>const</w:t>
      </w:r>
      <w:r w:rsidRPr="005E170B">
        <w:rPr>
          <w:rFonts w:ascii="Menlo" w:hAnsi="Menlo" w:cs="Menlo"/>
          <w:color w:val="D4D4D4"/>
          <w:sz w:val="18"/>
          <w:szCs w:val="18"/>
        </w:rPr>
        <w:t xml:space="preserve"> </w:t>
      </w:r>
      <w:proofErr w:type="spellStart"/>
      <w:r w:rsidRPr="005E170B">
        <w:rPr>
          <w:rFonts w:ascii="Menlo" w:hAnsi="Menlo" w:cs="Menlo"/>
          <w:color w:val="4FC1FF"/>
          <w:sz w:val="18"/>
          <w:szCs w:val="18"/>
        </w:rPr>
        <w:t>sql</w:t>
      </w:r>
      <w:proofErr w:type="spellEnd"/>
      <w:r w:rsidRPr="005E170B">
        <w:rPr>
          <w:rFonts w:ascii="Menlo" w:hAnsi="Menlo" w:cs="Menlo"/>
          <w:color w:val="D4D4D4"/>
          <w:sz w:val="18"/>
          <w:szCs w:val="18"/>
        </w:rPr>
        <w:t xml:space="preserve"> = </w:t>
      </w:r>
      <w:r w:rsidRPr="005E170B">
        <w:rPr>
          <w:rFonts w:ascii="Menlo" w:hAnsi="Menlo" w:cs="Menlo"/>
          <w:color w:val="CE9178"/>
          <w:sz w:val="18"/>
          <w:szCs w:val="18"/>
        </w:rPr>
        <w:t xml:space="preserve">`INSERT INTO </w:t>
      </w:r>
      <w:proofErr w:type="spellStart"/>
      <w:proofErr w:type="gramStart"/>
      <w:r w:rsidRPr="005E170B">
        <w:rPr>
          <w:rFonts w:ascii="Menlo" w:hAnsi="Menlo" w:cs="Menlo"/>
          <w:color w:val="CE9178"/>
          <w:sz w:val="18"/>
          <w:szCs w:val="18"/>
        </w:rPr>
        <w:t>movr.rides</w:t>
      </w:r>
      <w:proofErr w:type="spellEnd"/>
      <w:proofErr w:type="gramEnd"/>
    </w:p>
    <w:p w14:paraId="5741E7E6"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CE9178"/>
          <w:sz w:val="18"/>
          <w:szCs w:val="18"/>
        </w:rPr>
        <w:t xml:space="preserve">    (id, </w:t>
      </w:r>
      <w:proofErr w:type="spellStart"/>
      <w:proofErr w:type="gramStart"/>
      <w:r w:rsidRPr="005E170B">
        <w:rPr>
          <w:rFonts w:ascii="Menlo" w:hAnsi="Menlo" w:cs="Menlo"/>
          <w:color w:val="CE9178"/>
          <w:sz w:val="18"/>
          <w:szCs w:val="18"/>
        </w:rPr>
        <w:t>city,rider</w:t>
      </w:r>
      <w:proofErr w:type="gramEnd"/>
      <w:r w:rsidRPr="005E170B">
        <w:rPr>
          <w:rFonts w:ascii="Menlo" w:hAnsi="Menlo" w:cs="Menlo"/>
          <w:color w:val="CE9178"/>
          <w:sz w:val="18"/>
          <w:szCs w:val="18"/>
        </w:rPr>
        <w:t>_id,vehicle_id,start_address,start_time</w:t>
      </w:r>
      <w:proofErr w:type="spellEnd"/>
      <w:r w:rsidRPr="005E170B">
        <w:rPr>
          <w:rFonts w:ascii="Menlo" w:hAnsi="Menlo" w:cs="Menlo"/>
          <w:color w:val="CE9178"/>
          <w:sz w:val="18"/>
          <w:szCs w:val="18"/>
        </w:rPr>
        <w:t>)</w:t>
      </w:r>
    </w:p>
    <w:p w14:paraId="166A4B62"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CE9178"/>
          <w:sz w:val="18"/>
          <w:szCs w:val="18"/>
        </w:rPr>
        <w:t xml:space="preserve">    </w:t>
      </w:r>
      <w:proofErr w:type="gramStart"/>
      <w:r w:rsidRPr="005E170B">
        <w:rPr>
          <w:rFonts w:ascii="Menlo" w:hAnsi="Menlo" w:cs="Menlo"/>
          <w:color w:val="CE9178"/>
          <w:sz w:val="18"/>
          <w:szCs w:val="18"/>
        </w:rPr>
        <w:t>VALUES(</w:t>
      </w:r>
      <w:proofErr w:type="spellStart"/>
      <w:proofErr w:type="gramEnd"/>
      <w:r w:rsidRPr="005E170B">
        <w:rPr>
          <w:rFonts w:ascii="Menlo" w:hAnsi="Menlo" w:cs="Menlo"/>
          <w:color w:val="CE9178"/>
          <w:sz w:val="18"/>
          <w:szCs w:val="18"/>
        </w:rPr>
        <w:t>gen_random_uuid</w:t>
      </w:r>
      <w:proofErr w:type="spellEnd"/>
      <w:r w:rsidRPr="005E170B">
        <w:rPr>
          <w:rFonts w:ascii="Menlo" w:hAnsi="Menlo" w:cs="Menlo"/>
          <w:color w:val="CE9178"/>
          <w:sz w:val="18"/>
          <w:szCs w:val="18"/>
        </w:rPr>
        <w:t>(), $1,$2,$3,$4,now())`</w:t>
      </w:r>
      <w:r w:rsidRPr="005E170B">
        <w:rPr>
          <w:rFonts w:ascii="Menlo" w:hAnsi="Menlo" w:cs="Menlo"/>
          <w:color w:val="D4D4D4"/>
          <w:sz w:val="18"/>
          <w:szCs w:val="18"/>
        </w:rPr>
        <w:t>;</w:t>
      </w:r>
    </w:p>
    <w:p w14:paraId="06DAA680"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 xml:space="preserve">    </w:t>
      </w:r>
      <w:r w:rsidRPr="005E170B">
        <w:rPr>
          <w:rFonts w:ascii="Menlo" w:hAnsi="Menlo" w:cs="Menlo"/>
          <w:color w:val="C586C0"/>
          <w:sz w:val="18"/>
          <w:szCs w:val="18"/>
        </w:rPr>
        <w:t>await</w:t>
      </w:r>
      <w:r w:rsidRPr="005E170B">
        <w:rPr>
          <w:rFonts w:ascii="Menlo" w:hAnsi="Menlo" w:cs="Menlo"/>
          <w:color w:val="D4D4D4"/>
          <w:sz w:val="18"/>
          <w:szCs w:val="18"/>
        </w:rPr>
        <w:t xml:space="preserve"> </w:t>
      </w:r>
      <w:proofErr w:type="spellStart"/>
      <w:proofErr w:type="gramStart"/>
      <w:r w:rsidRPr="005E170B">
        <w:rPr>
          <w:rFonts w:ascii="Menlo" w:hAnsi="Menlo" w:cs="Menlo"/>
          <w:color w:val="4FC1FF"/>
          <w:sz w:val="18"/>
          <w:szCs w:val="18"/>
        </w:rPr>
        <w:t>connection</w:t>
      </w:r>
      <w:r w:rsidRPr="005E170B">
        <w:rPr>
          <w:rFonts w:ascii="Menlo" w:hAnsi="Menlo" w:cs="Menlo"/>
          <w:color w:val="D4D4D4"/>
          <w:sz w:val="18"/>
          <w:szCs w:val="18"/>
        </w:rPr>
        <w:t>.</w:t>
      </w:r>
      <w:r w:rsidRPr="005E170B">
        <w:rPr>
          <w:rFonts w:ascii="Menlo" w:hAnsi="Menlo" w:cs="Menlo"/>
          <w:color w:val="DCDCAA"/>
          <w:sz w:val="18"/>
          <w:szCs w:val="18"/>
        </w:rPr>
        <w:t>query</w:t>
      </w:r>
      <w:proofErr w:type="spellEnd"/>
      <w:proofErr w:type="gramEnd"/>
      <w:r w:rsidRPr="005E170B">
        <w:rPr>
          <w:rFonts w:ascii="Menlo" w:hAnsi="Menlo" w:cs="Menlo"/>
          <w:color w:val="D4D4D4"/>
          <w:sz w:val="18"/>
          <w:szCs w:val="18"/>
        </w:rPr>
        <w:t>(</w:t>
      </w:r>
      <w:proofErr w:type="spellStart"/>
      <w:r w:rsidRPr="005E170B">
        <w:rPr>
          <w:rFonts w:ascii="Menlo" w:hAnsi="Menlo" w:cs="Menlo"/>
          <w:color w:val="4FC1FF"/>
          <w:sz w:val="18"/>
          <w:szCs w:val="18"/>
        </w:rPr>
        <w:t>sql</w:t>
      </w:r>
      <w:proofErr w:type="spellEnd"/>
      <w:r w:rsidRPr="005E170B">
        <w:rPr>
          <w:rFonts w:ascii="Menlo" w:hAnsi="Menlo" w:cs="Menlo"/>
          <w:color w:val="D4D4D4"/>
          <w:sz w:val="18"/>
          <w:szCs w:val="18"/>
        </w:rPr>
        <w:t>, [</w:t>
      </w:r>
      <w:r w:rsidRPr="005E170B">
        <w:rPr>
          <w:rFonts w:ascii="Menlo" w:hAnsi="Menlo" w:cs="Menlo"/>
          <w:color w:val="9CDCFE"/>
          <w:sz w:val="18"/>
          <w:szCs w:val="18"/>
        </w:rPr>
        <w:t>city</w:t>
      </w:r>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riderId</w:t>
      </w:r>
      <w:proofErr w:type="spellEnd"/>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vehicleId</w:t>
      </w:r>
      <w:proofErr w:type="spellEnd"/>
      <w:r w:rsidRPr="005E170B">
        <w:rPr>
          <w:rFonts w:ascii="Menlo" w:hAnsi="Menlo" w:cs="Menlo"/>
          <w:color w:val="D4D4D4"/>
          <w:sz w:val="18"/>
          <w:szCs w:val="18"/>
        </w:rPr>
        <w:t xml:space="preserve">, </w:t>
      </w:r>
      <w:proofErr w:type="spellStart"/>
      <w:r w:rsidRPr="005E170B">
        <w:rPr>
          <w:rFonts w:ascii="Menlo" w:hAnsi="Menlo" w:cs="Menlo"/>
          <w:color w:val="9CDCFE"/>
          <w:sz w:val="18"/>
          <w:szCs w:val="18"/>
        </w:rPr>
        <w:t>startAddress</w:t>
      </w:r>
      <w:proofErr w:type="spellEnd"/>
      <w:r w:rsidRPr="005E170B">
        <w:rPr>
          <w:rFonts w:ascii="Menlo" w:hAnsi="Menlo" w:cs="Menlo"/>
          <w:color w:val="D4D4D4"/>
          <w:sz w:val="18"/>
          <w:szCs w:val="18"/>
        </w:rPr>
        <w:t>]);</w:t>
      </w:r>
    </w:p>
    <w:p w14:paraId="0D324350"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 xml:space="preserve">    </w:t>
      </w:r>
      <w:r w:rsidRPr="005E170B">
        <w:rPr>
          <w:rFonts w:ascii="Menlo" w:hAnsi="Menlo" w:cs="Menlo"/>
          <w:color w:val="C586C0"/>
          <w:sz w:val="18"/>
          <w:szCs w:val="18"/>
        </w:rPr>
        <w:t>await</w:t>
      </w:r>
      <w:r w:rsidRPr="005E170B">
        <w:rPr>
          <w:rFonts w:ascii="Menlo" w:hAnsi="Menlo" w:cs="Menlo"/>
          <w:color w:val="D4D4D4"/>
          <w:sz w:val="18"/>
          <w:szCs w:val="18"/>
        </w:rPr>
        <w:t xml:space="preserve"> </w:t>
      </w:r>
      <w:proofErr w:type="spellStart"/>
      <w:proofErr w:type="gramStart"/>
      <w:r w:rsidRPr="005E170B">
        <w:rPr>
          <w:rFonts w:ascii="Menlo" w:hAnsi="Menlo" w:cs="Menlo"/>
          <w:color w:val="4FC1FF"/>
          <w:sz w:val="18"/>
          <w:szCs w:val="18"/>
        </w:rPr>
        <w:t>connection</w:t>
      </w:r>
      <w:r w:rsidRPr="005E170B">
        <w:rPr>
          <w:rFonts w:ascii="Menlo" w:hAnsi="Menlo" w:cs="Menlo"/>
          <w:color w:val="D4D4D4"/>
          <w:sz w:val="18"/>
          <w:szCs w:val="18"/>
        </w:rPr>
        <w:t>.</w:t>
      </w:r>
      <w:r w:rsidRPr="005E170B">
        <w:rPr>
          <w:rFonts w:ascii="Menlo" w:hAnsi="Menlo" w:cs="Menlo"/>
          <w:color w:val="DCDCAA"/>
          <w:sz w:val="18"/>
          <w:szCs w:val="18"/>
        </w:rPr>
        <w:t>end</w:t>
      </w:r>
      <w:proofErr w:type="spellEnd"/>
      <w:r w:rsidRPr="005E170B">
        <w:rPr>
          <w:rFonts w:ascii="Menlo" w:hAnsi="Menlo" w:cs="Menlo"/>
          <w:color w:val="D4D4D4"/>
          <w:sz w:val="18"/>
          <w:szCs w:val="18"/>
        </w:rPr>
        <w:t>(</w:t>
      </w:r>
      <w:proofErr w:type="gramEnd"/>
      <w:r w:rsidRPr="005E170B">
        <w:rPr>
          <w:rFonts w:ascii="Menlo" w:hAnsi="Menlo" w:cs="Menlo"/>
          <w:color w:val="D4D4D4"/>
          <w:sz w:val="18"/>
          <w:szCs w:val="18"/>
        </w:rPr>
        <w:t>);</w:t>
      </w:r>
    </w:p>
    <w:p w14:paraId="5C4CFA20" w14:textId="77777777" w:rsidR="005E170B" w:rsidRPr="005E170B" w:rsidRDefault="005E170B" w:rsidP="005E170B">
      <w:pPr>
        <w:shd w:val="clear" w:color="auto" w:fill="1E1E1E"/>
        <w:spacing w:line="270" w:lineRule="atLeast"/>
        <w:rPr>
          <w:rFonts w:ascii="Menlo" w:hAnsi="Menlo" w:cs="Menlo"/>
          <w:color w:val="D4D4D4"/>
          <w:sz w:val="18"/>
          <w:szCs w:val="18"/>
        </w:rPr>
      </w:pPr>
      <w:r w:rsidRPr="005E170B">
        <w:rPr>
          <w:rFonts w:ascii="Menlo" w:hAnsi="Menlo" w:cs="Menlo"/>
          <w:color w:val="D4D4D4"/>
          <w:sz w:val="18"/>
          <w:szCs w:val="18"/>
        </w:rPr>
        <w:t>}</w:t>
      </w:r>
    </w:p>
    <w:p w14:paraId="5BF85637" w14:textId="1583CD2C" w:rsidR="00542A39" w:rsidRPr="002B78A5" w:rsidRDefault="002B78A5" w:rsidP="002B78A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r>
        <w:t xml:space="preserve">  </w:t>
      </w:r>
      <w:r w:rsidR="00542A39">
        <w:t xml:space="preserve"> </w:t>
      </w:r>
    </w:p>
    <w:p w14:paraId="4B76E26D" w14:textId="77777777" w:rsidR="00542A39" w:rsidRDefault="00542A39" w:rsidP="00C55AA9"/>
    <w:p w14:paraId="5E57014D" w14:textId="2830E3FE" w:rsidR="00542A39" w:rsidRDefault="00F73E65" w:rsidP="00C55AA9">
      <w:r>
        <w:t>We don</w:t>
      </w:r>
      <w:r w:rsidR="00A02335">
        <w:t>'</w:t>
      </w:r>
      <w:r>
        <w:t>t want to single thread these requests, so we</w:t>
      </w:r>
      <w:r w:rsidR="00A02335">
        <w:t>'</w:t>
      </w:r>
      <w:r>
        <w:t xml:space="preserve">ve given each call its own connection.  Unfortunately, creating a connection has a non-trivial overhead.  When the database access is very simple, the time taken to create and dispose of the connection might dominate overall response time. </w:t>
      </w:r>
      <w:r w:rsidR="00A35F70">
        <w:t xml:space="preserve">  But we can</w:t>
      </w:r>
      <w:r w:rsidR="00A02335">
        <w:t>'</w:t>
      </w:r>
      <w:r w:rsidR="00A35F70">
        <w:t xml:space="preserve">t run every request through the same connection because that would ruin throughput. </w:t>
      </w:r>
    </w:p>
    <w:p w14:paraId="6741B451" w14:textId="5EAF6456" w:rsidR="00A35F70" w:rsidRDefault="00A35F70" w:rsidP="00C55AA9"/>
    <w:p w14:paraId="09A91A14" w14:textId="1AC43C8F" w:rsidR="00A35F70" w:rsidRDefault="00A35F70" w:rsidP="00C55AA9">
      <w:r>
        <w:t xml:space="preserve">The solution is to use *Connection Pools*.  A connection pool is a </w:t>
      </w:r>
      <w:r w:rsidR="000D5028">
        <w:t>set of connections that can be reused by the application.  You avoid the overhead of constantly creating and destroying connections</w:t>
      </w:r>
      <w:r w:rsidR="005D1715">
        <w:t xml:space="preserve">, and you can </w:t>
      </w:r>
      <w:r w:rsidR="00662DE3">
        <w:t>control</w:t>
      </w:r>
      <w:r w:rsidR="005D1715">
        <w:t xml:space="preserve"> the maximum amount of concurrency hitting the database. </w:t>
      </w:r>
    </w:p>
    <w:p w14:paraId="46C8FC96" w14:textId="278EDA44" w:rsidR="005D1715" w:rsidRDefault="005D1715" w:rsidP="00C55AA9"/>
    <w:p w14:paraId="2E581907" w14:textId="0E006A50" w:rsidR="005D1715" w:rsidRDefault="005D1715" w:rsidP="00C55AA9">
      <w:r>
        <w:t>In NodeJS</w:t>
      </w:r>
      <w:r w:rsidR="00A258AA">
        <w:t>,</w:t>
      </w:r>
      <w:r>
        <w:t xml:space="preserve"> we</w:t>
      </w:r>
      <w:r w:rsidR="00A02335">
        <w:t>'</w:t>
      </w:r>
      <w:r>
        <w:t>d create the pool as follows:</w:t>
      </w:r>
    </w:p>
    <w:p w14:paraId="74CF74BD" w14:textId="5F19C676" w:rsidR="005D1715" w:rsidRDefault="005D1715" w:rsidP="00C55AA9"/>
    <w:p w14:paraId="7ADF8DC8" w14:textId="2F8B777A" w:rsidR="0061266B" w:rsidRDefault="0061266B" w:rsidP="00C55AA9">
      <w:r>
        <w:t>[</w:t>
      </w:r>
      <w:proofErr w:type="spellStart"/>
      <w:proofErr w:type="gramStart"/>
      <w:r>
        <w:t>source,javascript</w:t>
      </w:r>
      <w:proofErr w:type="spellEnd"/>
      <w:proofErr w:type="gramEnd"/>
      <w:r>
        <w:t>]</w:t>
      </w:r>
    </w:p>
    <w:p w14:paraId="147347F5" w14:textId="7AD0C6D1" w:rsidR="0061266B" w:rsidRDefault="0061266B" w:rsidP="00C55AA9">
      <w:r>
        <w:t>----</w:t>
      </w:r>
    </w:p>
    <w:p w14:paraId="2840AE85" w14:textId="77777777" w:rsidR="0061266B" w:rsidRPr="0061266B" w:rsidRDefault="0061266B" w:rsidP="0061266B">
      <w:pPr>
        <w:shd w:val="clear" w:color="auto" w:fill="1E1E1E"/>
        <w:spacing w:line="270" w:lineRule="atLeast"/>
        <w:rPr>
          <w:rFonts w:ascii="Menlo" w:hAnsi="Menlo" w:cs="Menlo"/>
          <w:color w:val="D4D4D4"/>
          <w:sz w:val="18"/>
          <w:szCs w:val="18"/>
        </w:rPr>
      </w:pPr>
      <w:r w:rsidRPr="0061266B">
        <w:rPr>
          <w:rFonts w:ascii="Menlo" w:hAnsi="Menlo" w:cs="Menlo"/>
          <w:color w:val="569CD6"/>
          <w:sz w:val="18"/>
          <w:szCs w:val="18"/>
        </w:rPr>
        <w:t>const</w:t>
      </w:r>
      <w:r w:rsidRPr="0061266B">
        <w:rPr>
          <w:rFonts w:ascii="Menlo" w:hAnsi="Menlo" w:cs="Menlo"/>
          <w:color w:val="D4D4D4"/>
          <w:sz w:val="18"/>
          <w:szCs w:val="18"/>
        </w:rPr>
        <w:t xml:space="preserve"> </w:t>
      </w:r>
      <w:r w:rsidRPr="0061266B">
        <w:rPr>
          <w:rFonts w:ascii="Menlo" w:hAnsi="Menlo" w:cs="Menlo"/>
          <w:color w:val="4FC1FF"/>
          <w:sz w:val="18"/>
          <w:szCs w:val="18"/>
        </w:rPr>
        <w:t>pool</w:t>
      </w:r>
      <w:r w:rsidRPr="0061266B">
        <w:rPr>
          <w:rFonts w:ascii="Menlo" w:hAnsi="Menlo" w:cs="Menlo"/>
          <w:color w:val="D4D4D4"/>
          <w:sz w:val="18"/>
          <w:szCs w:val="18"/>
        </w:rPr>
        <w:t xml:space="preserve"> = </w:t>
      </w:r>
      <w:r w:rsidRPr="0061266B">
        <w:rPr>
          <w:rFonts w:ascii="Menlo" w:hAnsi="Menlo" w:cs="Menlo"/>
          <w:color w:val="569CD6"/>
          <w:sz w:val="18"/>
          <w:szCs w:val="18"/>
        </w:rPr>
        <w:t>new</w:t>
      </w:r>
      <w:r w:rsidRPr="0061266B">
        <w:rPr>
          <w:rFonts w:ascii="Menlo" w:hAnsi="Menlo" w:cs="Menlo"/>
          <w:color w:val="D4D4D4"/>
          <w:sz w:val="18"/>
          <w:szCs w:val="18"/>
        </w:rPr>
        <w:t xml:space="preserve"> </w:t>
      </w:r>
      <w:proofErr w:type="spellStart"/>
      <w:proofErr w:type="gramStart"/>
      <w:r w:rsidRPr="0061266B">
        <w:rPr>
          <w:rFonts w:ascii="Menlo" w:hAnsi="Menlo" w:cs="Menlo"/>
          <w:color w:val="9CDCFE"/>
          <w:sz w:val="18"/>
          <w:szCs w:val="18"/>
        </w:rPr>
        <w:t>pg</w:t>
      </w:r>
      <w:r w:rsidRPr="0061266B">
        <w:rPr>
          <w:rFonts w:ascii="Menlo" w:hAnsi="Menlo" w:cs="Menlo"/>
          <w:color w:val="D4D4D4"/>
          <w:sz w:val="18"/>
          <w:szCs w:val="18"/>
        </w:rPr>
        <w:t>.</w:t>
      </w:r>
      <w:r w:rsidRPr="0061266B">
        <w:rPr>
          <w:rFonts w:ascii="Menlo" w:hAnsi="Menlo" w:cs="Menlo"/>
          <w:color w:val="4EC9B0"/>
          <w:sz w:val="18"/>
          <w:szCs w:val="18"/>
        </w:rPr>
        <w:t>Pool</w:t>
      </w:r>
      <w:proofErr w:type="spellEnd"/>
      <w:proofErr w:type="gramEnd"/>
      <w:r w:rsidRPr="0061266B">
        <w:rPr>
          <w:rFonts w:ascii="Menlo" w:hAnsi="Menlo" w:cs="Menlo"/>
          <w:color w:val="D4D4D4"/>
          <w:sz w:val="18"/>
          <w:szCs w:val="18"/>
        </w:rPr>
        <w:t>({</w:t>
      </w:r>
    </w:p>
    <w:p w14:paraId="5473ECFF" w14:textId="77777777" w:rsidR="0061266B" w:rsidRPr="0061266B" w:rsidRDefault="0061266B" w:rsidP="0061266B">
      <w:pPr>
        <w:shd w:val="clear" w:color="auto" w:fill="1E1E1E"/>
        <w:spacing w:line="270" w:lineRule="atLeast"/>
        <w:rPr>
          <w:rFonts w:ascii="Menlo" w:hAnsi="Menlo" w:cs="Menlo"/>
          <w:color w:val="D4D4D4"/>
          <w:sz w:val="18"/>
          <w:szCs w:val="18"/>
        </w:rPr>
      </w:pPr>
      <w:r w:rsidRPr="0061266B">
        <w:rPr>
          <w:rFonts w:ascii="Menlo" w:hAnsi="Menlo" w:cs="Menlo"/>
          <w:color w:val="D4D4D4"/>
          <w:sz w:val="18"/>
          <w:szCs w:val="18"/>
        </w:rPr>
        <w:t xml:space="preserve">    </w:t>
      </w:r>
      <w:proofErr w:type="spellStart"/>
      <w:r w:rsidRPr="0061266B">
        <w:rPr>
          <w:rFonts w:ascii="Menlo" w:hAnsi="Menlo" w:cs="Menlo"/>
          <w:color w:val="9CDCFE"/>
          <w:sz w:val="18"/>
          <w:szCs w:val="18"/>
        </w:rPr>
        <w:t>connectionString</w:t>
      </w:r>
      <w:proofErr w:type="spellEnd"/>
      <w:r w:rsidRPr="0061266B">
        <w:rPr>
          <w:rFonts w:ascii="Menlo" w:hAnsi="Menlo" w:cs="Menlo"/>
          <w:color w:val="D4D4D4"/>
          <w:sz w:val="18"/>
          <w:szCs w:val="18"/>
        </w:rPr>
        <w:t>,</w:t>
      </w:r>
    </w:p>
    <w:p w14:paraId="7E57D3D1" w14:textId="77777777" w:rsidR="0061266B" w:rsidRPr="0061266B" w:rsidRDefault="0061266B" w:rsidP="0061266B">
      <w:pPr>
        <w:shd w:val="clear" w:color="auto" w:fill="1E1E1E"/>
        <w:spacing w:line="270" w:lineRule="atLeast"/>
        <w:rPr>
          <w:rFonts w:ascii="Menlo" w:hAnsi="Menlo" w:cs="Menlo"/>
          <w:color w:val="D4D4D4"/>
          <w:sz w:val="18"/>
          <w:szCs w:val="18"/>
        </w:rPr>
      </w:pPr>
      <w:r w:rsidRPr="0061266B">
        <w:rPr>
          <w:rFonts w:ascii="Menlo" w:hAnsi="Menlo" w:cs="Menlo"/>
          <w:color w:val="D4D4D4"/>
          <w:sz w:val="18"/>
          <w:szCs w:val="18"/>
        </w:rPr>
        <w:t xml:space="preserve">    </w:t>
      </w:r>
      <w:r w:rsidRPr="0061266B">
        <w:rPr>
          <w:rFonts w:ascii="Menlo" w:hAnsi="Menlo" w:cs="Menlo"/>
          <w:color w:val="9CDCFE"/>
          <w:sz w:val="18"/>
          <w:szCs w:val="18"/>
        </w:rPr>
        <w:t>max:</w:t>
      </w:r>
      <w:r w:rsidRPr="0061266B">
        <w:rPr>
          <w:rFonts w:ascii="Menlo" w:hAnsi="Menlo" w:cs="Menlo"/>
          <w:color w:val="D4D4D4"/>
          <w:sz w:val="18"/>
          <w:szCs w:val="18"/>
        </w:rPr>
        <w:t xml:space="preserve"> </w:t>
      </w:r>
      <w:r w:rsidRPr="0061266B">
        <w:rPr>
          <w:rFonts w:ascii="Menlo" w:hAnsi="Menlo" w:cs="Menlo"/>
          <w:color w:val="B5CEA8"/>
          <w:sz w:val="18"/>
          <w:szCs w:val="18"/>
        </w:rPr>
        <w:t>40</w:t>
      </w:r>
    </w:p>
    <w:p w14:paraId="0A65E952" w14:textId="77777777" w:rsidR="0061266B" w:rsidRPr="0061266B" w:rsidRDefault="0061266B" w:rsidP="0061266B">
      <w:pPr>
        <w:shd w:val="clear" w:color="auto" w:fill="1E1E1E"/>
        <w:spacing w:line="270" w:lineRule="atLeast"/>
        <w:rPr>
          <w:rFonts w:ascii="Menlo" w:hAnsi="Menlo" w:cs="Menlo"/>
          <w:color w:val="D4D4D4"/>
          <w:sz w:val="18"/>
          <w:szCs w:val="18"/>
        </w:rPr>
      </w:pPr>
      <w:r w:rsidRPr="0061266B">
        <w:rPr>
          <w:rFonts w:ascii="Menlo" w:hAnsi="Menlo" w:cs="Menlo"/>
          <w:color w:val="D4D4D4"/>
          <w:sz w:val="18"/>
          <w:szCs w:val="18"/>
        </w:rPr>
        <w:t>});</w:t>
      </w:r>
    </w:p>
    <w:p w14:paraId="26460332" w14:textId="505BD079" w:rsidR="00A35F70" w:rsidRDefault="0061266B" w:rsidP="00C55AA9">
      <w:r>
        <w:t>----</w:t>
      </w:r>
    </w:p>
    <w:p w14:paraId="6D599430" w14:textId="2096D44D" w:rsidR="0061266B" w:rsidRDefault="0061266B" w:rsidP="00C55AA9"/>
    <w:p w14:paraId="555B3FF3" w14:textId="6EEB347A" w:rsidR="0061266B" w:rsidRDefault="0061266B" w:rsidP="00C55AA9">
      <w:r>
        <w:t xml:space="preserve">We now can change our routine so that </w:t>
      </w:r>
      <w:r w:rsidR="00041F55">
        <w:t>it gets connections from the pool:</w:t>
      </w:r>
    </w:p>
    <w:p w14:paraId="50492242" w14:textId="4E0D12F7" w:rsidR="00041F55" w:rsidRDefault="00041F55" w:rsidP="00C55AA9"/>
    <w:p w14:paraId="669D6FF6" w14:textId="6376A03A" w:rsidR="00041F55" w:rsidRDefault="00041F55" w:rsidP="00C55AA9">
      <w:r>
        <w:t xml:space="preserve">[source, </w:t>
      </w:r>
      <w:proofErr w:type="spellStart"/>
      <w:r>
        <w:t>javascript</w:t>
      </w:r>
      <w:proofErr w:type="spellEnd"/>
      <w:r>
        <w:t>]</w:t>
      </w:r>
    </w:p>
    <w:p w14:paraId="58EDBA7E" w14:textId="666F92AB" w:rsidR="00041F55" w:rsidRDefault="00041F55" w:rsidP="00C55AA9">
      <w:r>
        <w:t>----</w:t>
      </w:r>
    </w:p>
    <w:p w14:paraId="7E2C38DD"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569CD6"/>
          <w:sz w:val="18"/>
          <w:szCs w:val="18"/>
        </w:rPr>
        <w:t>async</w:t>
      </w:r>
      <w:r w:rsidRPr="00041F55">
        <w:rPr>
          <w:rFonts w:ascii="Menlo" w:hAnsi="Menlo" w:cs="Menlo"/>
          <w:color w:val="D4D4D4"/>
          <w:sz w:val="18"/>
          <w:szCs w:val="18"/>
        </w:rPr>
        <w:t xml:space="preserve"> </w:t>
      </w:r>
      <w:r w:rsidRPr="00041F55">
        <w:rPr>
          <w:rFonts w:ascii="Menlo" w:hAnsi="Menlo" w:cs="Menlo"/>
          <w:color w:val="569CD6"/>
          <w:sz w:val="18"/>
          <w:szCs w:val="18"/>
        </w:rPr>
        <w:t>function</w:t>
      </w:r>
      <w:r w:rsidRPr="00041F55">
        <w:rPr>
          <w:rFonts w:ascii="Menlo" w:hAnsi="Menlo" w:cs="Menlo"/>
          <w:color w:val="D4D4D4"/>
          <w:sz w:val="18"/>
          <w:szCs w:val="18"/>
        </w:rPr>
        <w:t xml:space="preserve"> </w:t>
      </w:r>
      <w:proofErr w:type="spellStart"/>
      <w:proofErr w:type="gramStart"/>
      <w:r w:rsidRPr="00041F55">
        <w:rPr>
          <w:rFonts w:ascii="Menlo" w:hAnsi="Menlo" w:cs="Menlo"/>
          <w:color w:val="DCDCAA"/>
          <w:sz w:val="18"/>
          <w:szCs w:val="18"/>
        </w:rPr>
        <w:t>newRidePool</w:t>
      </w:r>
      <w:proofErr w:type="spellEnd"/>
      <w:r w:rsidRPr="00041F55">
        <w:rPr>
          <w:rFonts w:ascii="Menlo" w:hAnsi="Menlo" w:cs="Menlo"/>
          <w:color w:val="D4D4D4"/>
          <w:sz w:val="18"/>
          <w:szCs w:val="18"/>
        </w:rPr>
        <w:t>(</w:t>
      </w:r>
      <w:proofErr w:type="gramEnd"/>
      <w:r w:rsidRPr="00041F55">
        <w:rPr>
          <w:rFonts w:ascii="Menlo" w:hAnsi="Menlo" w:cs="Menlo"/>
          <w:color w:val="9CDCFE"/>
          <w:sz w:val="18"/>
          <w:szCs w:val="18"/>
        </w:rPr>
        <w:t>city</w:t>
      </w:r>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riderId</w:t>
      </w:r>
      <w:proofErr w:type="spellEnd"/>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vehicleId</w:t>
      </w:r>
      <w:proofErr w:type="spellEnd"/>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startAddress</w:t>
      </w:r>
      <w:proofErr w:type="spellEnd"/>
      <w:r w:rsidRPr="00041F55">
        <w:rPr>
          <w:rFonts w:ascii="Menlo" w:hAnsi="Menlo" w:cs="Menlo"/>
          <w:color w:val="D4D4D4"/>
          <w:sz w:val="18"/>
          <w:szCs w:val="18"/>
        </w:rPr>
        <w:t>) {</w:t>
      </w:r>
    </w:p>
    <w:p w14:paraId="018E77B1"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D4D4D4"/>
          <w:sz w:val="18"/>
          <w:szCs w:val="18"/>
        </w:rPr>
        <w:t xml:space="preserve">    </w:t>
      </w:r>
      <w:r w:rsidRPr="00041F55">
        <w:rPr>
          <w:rFonts w:ascii="Menlo" w:hAnsi="Menlo" w:cs="Menlo"/>
          <w:color w:val="569CD6"/>
          <w:sz w:val="18"/>
          <w:szCs w:val="18"/>
        </w:rPr>
        <w:t>const</w:t>
      </w:r>
      <w:r w:rsidRPr="00041F55">
        <w:rPr>
          <w:rFonts w:ascii="Menlo" w:hAnsi="Menlo" w:cs="Menlo"/>
          <w:color w:val="D4D4D4"/>
          <w:sz w:val="18"/>
          <w:szCs w:val="18"/>
        </w:rPr>
        <w:t xml:space="preserve"> </w:t>
      </w:r>
      <w:r w:rsidRPr="00041F55">
        <w:rPr>
          <w:rFonts w:ascii="Menlo" w:hAnsi="Menlo" w:cs="Menlo"/>
          <w:color w:val="4FC1FF"/>
          <w:sz w:val="18"/>
          <w:szCs w:val="18"/>
        </w:rPr>
        <w:t>connection</w:t>
      </w:r>
      <w:r w:rsidRPr="00041F55">
        <w:rPr>
          <w:rFonts w:ascii="Menlo" w:hAnsi="Menlo" w:cs="Menlo"/>
          <w:color w:val="D4D4D4"/>
          <w:sz w:val="18"/>
          <w:szCs w:val="18"/>
        </w:rPr>
        <w:t xml:space="preserve"> = </w:t>
      </w:r>
      <w:r w:rsidRPr="00041F55">
        <w:rPr>
          <w:rFonts w:ascii="Menlo" w:hAnsi="Menlo" w:cs="Menlo"/>
          <w:color w:val="C586C0"/>
          <w:sz w:val="18"/>
          <w:szCs w:val="18"/>
        </w:rPr>
        <w:t>await</w:t>
      </w:r>
      <w:r w:rsidRPr="00041F55">
        <w:rPr>
          <w:rFonts w:ascii="Menlo" w:hAnsi="Menlo" w:cs="Menlo"/>
          <w:color w:val="D4D4D4"/>
          <w:sz w:val="18"/>
          <w:szCs w:val="18"/>
        </w:rPr>
        <w:t xml:space="preserve"> </w:t>
      </w:r>
      <w:proofErr w:type="spellStart"/>
      <w:proofErr w:type="gramStart"/>
      <w:r w:rsidRPr="00041F55">
        <w:rPr>
          <w:rFonts w:ascii="Menlo" w:hAnsi="Menlo" w:cs="Menlo"/>
          <w:color w:val="4FC1FF"/>
          <w:sz w:val="18"/>
          <w:szCs w:val="18"/>
        </w:rPr>
        <w:t>pool</w:t>
      </w:r>
      <w:r w:rsidRPr="00041F55">
        <w:rPr>
          <w:rFonts w:ascii="Menlo" w:hAnsi="Menlo" w:cs="Menlo"/>
          <w:color w:val="D4D4D4"/>
          <w:sz w:val="18"/>
          <w:szCs w:val="18"/>
        </w:rPr>
        <w:t>.</w:t>
      </w:r>
      <w:r w:rsidRPr="00041F55">
        <w:rPr>
          <w:rFonts w:ascii="Menlo" w:hAnsi="Menlo" w:cs="Menlo"/>
          <w:color w:val="DCDCAA"/>
          <w:sz w:val="18"/>
          <w:szCs w:val="18"/>
        </w:rPr>
        <w:t>connect</w:t>
      </w:r>
      <w:proofErr w:type="spellEnd"/>
      <w:proofErr w:type="gramEnd"/>
      <w:r w:rsidRPr="00041F55">
        <w:rPr>
          <w:rFonts w:ascii="Menlo" w:hAnsi="Menlo" w:cs="Menlo"/>
          <w:color w:val="D4D4D4"/>
          <w:sz w:val="18"/>
          <w:szCs w:val="18"/>
        </w:rPr>
        <w:t>();</w:t>
      </w:r>
    </w:p>
    <w:p w14:paraId="51926916"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D4D4D4"/>
          <w:sz w:val="18"/>
          <w:szCs w:val="18"/>
        </w:rPr>
        <w:t xml:space="preserve">    </w:t>
      </w:r>
      <w:r w:rsidRPr="00041F55">
        <w:rPr>
          <w:rFonts w:ascii="Menlo" w:hAnsi="Menlo" w:cs="Menlo"/>
          <w:color w:val="569CD6"/>
          <w:sz w:val="18"/>
          <w:szCs w:val="18"/>
        </w:rPr>
        <w:t>const</w:t>
      </w:r>
      <w:r w:rsidRPr="00041F55">
        <w:rPr>
          <w:rFonts w:ascii="Menlo" w:hAnsi="Menlo" w:cs="Menlo"/>
          <w:color w:val="D4D4D4"/>
          <w:sz w:val="18"/>
          <w:szCs w:val="18"/>
        </w:rPr>
        <w:t xml:space="preserve"> </w:t>
      </w:r>
      <w:proofErr w:type="spellStart"/>
      <w:r w:rsidRPr="00041F55">
        <w:rPr>
          <w:rFonts w:ascii="Menlo" w:hAnsi="Menlo" w:cs="Menlo"/>
          <w:color w:val="4FC1FF"/>
          <w:sz w:val="18"/>
          <w:szCs w:val="18"/>
        </w:rPr>
        <w:t>sql</w:t>
      </w:r>
      <w:proofErr w:type="spellEnd"/>
      <w:r w:rsidRPr="00041F55">
        <w:rPr>
          <w:rFonts w:ascii="Menlo" w:hAnsi="Menlo" w:cs="Menlo"/>
          <w:color w:val="D4D4D4"/>
          <w:sz w:val="18"/>
          <w:szCs w:val="18"/>
        </w:rPr>
        <w:t xml:space="preserve"> = </w:t>
      </w:r>
      <w:r w:rsidRPr="00041F55">
        <w:rPr>
          <w:rFonts w:ascii="Menlo" w:hAnsi="Menlo" w:cs="Menlo"/>
          <w:color w:val="CE9178"/>
          <w:sz w:val="18"/>
          <w:szCs w:val="18"/>
        </w:rPr>
        <w:t xml:space="preserve">`INSERT INTO </w:t>
      </w:r>
      <w:proofErr w:type="spellStart"/>
      <w:proofErr w:type="gramStart"/>
      <w:r w:rsidRPr="00041F55">
        <w:rPr>
          <w:rFonts w:ascii="Menlo" w:hAnsi="Menlo" w:cs="Menlo"/>
          <w:color w:val="CE9178"/>
          <w:sz w:val="18"/>
          <w:szCs w:val="18"/>
        </w:rPr>
        <w:t>movr.rides</w:t>
      </w:r>
      <w:proofErr w:type="spellEnd"/>
      <w:proofErr w:type="gramEnd"/>
    </w:p>
    <w:p w14:paraId="78D65C23"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CE9178"/>
          <w:sz w:val="18"/>
          <w:szCs w:val="18"/>
        </w:rPr>
        <w:t xml:space="preserve">                 (id, </w:t>
      </w:r>
      <w:proofErr w:type="spellStart"/>
      <w:proofErr w:type="gramStart"/>
      <w:r w:rsidRPr="00041F55">
        <w:rPr>
          <w:rFonts w:ascii="Menlo" w:hAnsi="Menlo" w:cs="Menlo"/>
          <w:color w:val="CE9178"/>
          <w:sz w:val="18"/>
          <w:szCs w:val="18"/>
        </w:rPr>
        <w:t>city,rider</w:t>
      </w:r>
      <w:proofErr w:type="gramEnd"/>
      <w:r w:rsidRPr="00041F55">
        <w:rPr>
          <w:rFonts w:ascii="Menlo" w:hAnsi="Menlo" w:cs="Menlo"/>
          <w:color w:val="CE9178"/>
          <w:sz w:val="18"/>
          <w:szCs w:val="18"/>
        </w:rPr>
        <w:t>_id,vehicle_id,start_address,start_time</w:t>
      </w:r>
      <w:proofErr w:type="spellEnd"/>
      <w:r w:rsidRPr="00041F55">
        <w:rPr>
          <w:rFonts w:ascii="Menlo" w:hAnsi="Menlo" w:cs="Menlo"/>
          <w:color w:val="CE9178"/>
          <w:sz w:val="18"/>
          <w:szCs w:val="18"/>
        </w:rPr>
        <w:t>)</w:t>
      </w:r>
    </w:p>
    <w:p w14:paraId="5299ACA4"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CE9178"/>
          <w:sz w:val="18"/>
          <w:szCs w:val="18"/>
        </w:rPr>
        <w:t xml:space="preserve">                 </w:t>
      </w:r>
      <w:proofErr w:type="gramStart"/>
      <w:r w:rsidRPr="00041F55">
        <w:rPr>
          <w:rFonts w:ascii="Menlo" w:hAnsi="Menlo" w:cs="Menlo"/>
          <w:color w:val="CE9178"/>
          <w:sz w:val="18"/>
          <w:szCs w:val="18"/>
        </w:rPr>
        <w:t>VALUES(</w:t>
      </w:r>
      <w:proofErr w:type="spellStart"/>
      <w:proofErr w:type="gramEnd"/>
      <w:r w:rsidRPr="00041F55">
        <w:rPr>
          <w:rFonts w:ascii="Menlo" w:hAnsi="Menlo" w:cs="Menlo"/>
          <w:color w:val="CE9178"/>
          <w:sz w:val="18"/>
          <w:szCs w:val="18"/>
        </w:rPr>
        <w:t>gen_random_uuid</w:t>
      </w:r>
      <w:proofErr w:type="spellEnd"/>
      <w:r w:rsidRPr="00041F55">
        <w:rPr>
          <w:rFonts w:ascii="Menlo" w:hAnsi="Menlo" w:cs="Menlo"/>
          <w:color w:val="CE9178"/>
          <w:sz w:val="18"/>
          <w:szCs w:val="18"/>
        </w:rPr>
        <w:t>(), $1,$2,$3,$4,now())`</w:t>
      </w:r>
      <w:r w:rsidRPr="00041F55">
        <w:rPr>
          <w:rFonts w:ascii="Menlo" w:hAnsi="Menlo" w:cs="Menlo"/>
          <w:color w:val="D4D4D4"/>
          <w:sz w:val="18"/>
          <w:szCs w:val="18"/>
        </w:rPr>
        <w:t>;</w:t>
      </w:r>
    </w:p>
    <w:p w14:paraId="6C80E837"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D4D4D4"/>
          <w:sz w:val="18"/>
          <w:szCs w:val="18"/>
        </w:rPr>
        <w:t xml:space="preserve">    </w:t>
      </w:r>
      <w:r w:rsidRPr="00041F55">
        <w:rPr>
          <w:rFonts w:ascii="Menlo" w:hAnsi="Menlo" w:cs="Menlo"/>
          <w:color w:val="C586C0"/>
          <w:sz w:val="18"/>
          <w:szCs w:val="18"/>
        </w:rPr>
        <w:t>await</w:t>
      </w:r>
      <w:r w:rsidRPr="00041F55">
        <w:rPr>
          <w:rFonts w:ascii="Menlo" w:hAnsi="Menlo" w:cs="Menlo"/>
          <w:color w:val="D4D4D4"/>
          <w:sz w:val="18"/>
          <w:szCs w:val="18"/>
        </w:rPr>
        <w:t xml:space="preserve"> </w:t>
      </w:r>
      <w:proofErr w:type="spellStart"/>
      <w:proofErr w:type="gramStart"/>
      <w:r w:rsidRPr="00041F55">
        <w:rPr>
          <w:rFonts w:ascii="Menlo" w:hAnsi="Menlo" w:cs="Menlo"/>
          <w:color w:val="4FC1FF"/>
          <w:sz w:val="18"/>
          <w:szCs w:val="18"/>
        </w:rPr>
        <w:t>connection</w:t>
      </w:r>
      <w:r w:rsidRPr="00041F55">
        <w:rPr>
          <w:rFonts w:ascii="Menlo" w:hAnsi="Menlo" w:cs="Menlo"/>
          <w:color w:val="D4D4D4"/>
          <w:sz w:val="18"/>
          <w:szCs w:val="18"/>
        </w:rPr>
        <w:t>.</w:t>
      </w:r>
      <w:r w:rsidRPr="00041F55">
        <w:rPr>
          <w:rFonts w:ascii="Menlo" w:hAnsi="Menlo" w:cs="Menlo"/>
          <w:color w:val="DCDCAA"/>
          <w:sz w:val="18"/>
          <w:szCs w:val="18"/>
        </w:rPr>
        <w:t>query</w:t>
      </w:r>
      <w:proofErr w:type="spellEnd"/>
      <w:proofErr w:type="gramEnd"/>
      <w:r w:rsidRPr="00041F55">
        <w:rPr>
          <w:rFonts w:ascii="Menlo" w:hAnsi="Menlo" w:cs="Menlo"/>
          <w:color w:val="D4D4D4"/>
          <w:sz w:val="18"/>
          <w:szCs w:val="18"/>
        </w:rPr>
        <w:t>(</w:t>
      </w:r>
      <w:proofErr w:type="spellStart"/>
      <w:r w:rsidRPr="00041F55">
        <w:rPr>
          <w:rFonts w:ascii="Menlo" w:hAnsi="Menlo" w:cs="Menlo"/>
          <w:color w:val="4FC1FF"/>
          <w:sz w:val="18"/>
          <w:szCs w:val="18"/>
        </w:rPr>
        <w:t>sql</w:t>
      </w:r>
      <w:proofErr w:type="spellEnd"/>
      <w:r w:rsidRPr="00041F55">
        <w:rPr>
          <w:rFonts w:ascii="Menlo" w:hAnsi="Menlo" w:cs="Menlo"/>
          <w:color w:val="D4D4D4"/>
          <w:sz w:val="18"/>
          <w:szCs w:val="18"/>
        </w:rPr>
        <w:t>, [</w:t>
      </w:r>
      <w:r w:rsidRPr="00041F55">
        <w:rPr>
          <w:rFonts w:ascii="Menlo" w:hAnsi="Menlo" w:cs="Menlo"/>
          <w:color w:val="9CDCFE"/>
          <w:sz w:val="18"/>
          <w:szCs w:val="18"/>
        </w:rPr>
        <w:t>city</w:t>
      </w:r>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riderId</w:t>
      </w:r>
      <w:proofErr w:type="spellEnd"/>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vehicleId</w:t>
      </w:r>
      <w:proofErr w:type="spellEnd"/>
      <w:r w:rsidRPr="00041F55">
        <w:rPr>
          <w:rFonts w:ascii="Menlo" w:hAnsi="Menlo" w:cs="Menlo"/>
          <w:color w:val="D4D4D4"/>
          <w:sz w:val="18"/>
          <w:szCs w:val="18"/>
        </w:rPr>
        <w:t xml:space="preserve">, </w:t>
      </w:r>
      <w:proofErr w:type="spellStart"/>
      <w:r w:rsidRPr="00041F55">
        <w:rPr>
          <w:rFonts w:ascii="Menlo" w:hAnsi="Menlo" w:cs="Menlo"/>
          <w:color w:val="9CDCFE"/>
          <w:sz w:val="18"/>
          <w:szCs w:val="18"/>
        </w:rPr>
        <w:t>startAddress</w:t>
      </w:r>
      <w:proofErr w:type="spellEnd"/>
      <w:r w:rsidRPr="00041F55">
        <w:rPr>
          <w:rFonts w:ascii="Menlo" w:hAnsi="Menlo" w:cs="Menlo"/>
          <w:color w:val="D4D4D4"/>
          <w:sz w:val="18"/>
          <w:szCs w:val="18"/>
        </w:rPr>
        <w:t>]);</w:t>
      </w:r>
    </w:p>
    <w:p w14:paraId="2859819D"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D4D4D4"/>
          <w:sz w:val="18"/>
          <w:szCs w:val="18"/>
        </w:rPr>
        <w:t xml:space="preserve">    </w:t>
      </w:r>
      <w:r w:rsidRPr="00041F55">
        <w:rPr>
          <w:rFonts w:ascii="Menlo" w:hAnsi="Menlo" w:cs="Menlo"/>
          <w:color w:val="C586C0"/>
          <w:sz w:val="18"/>
          <w:szCs w:val="18"/>
        </w:rPr>
        <w:t>await</w:t>
      </w:r>
      <w:r w:rsidRPr="00041F55">
        <w:rPr>
          <w:rFonts w:ascii="Menlo" w:hAnsi="Menlo" w:cs="Menlo"/>
          <w:color w:val="D4D4D4"/>
          <w:sz w:val="18"/>
          <w:szCs w:val="18"/>
        </w:rPr>
        <w:t xml:space="preserve"> </w:t>
      </w:r>
      <w:proofErr w:type="spellStart"/>
      <w:proofErr w:type="gramStart"/>
      <w:r w:rsidRPr="00041F55">
        <w:rPr>
          <w:rFonts w:ascii="Menlo" w:hAnsi="Menlo" w:cs="Menlo"/>
          <w:color w:val="4FC1FF"/>
          <w:sz w:val="18"/>
          <w:szCs w:val="18"/>
        </w:rPr>
        <w:t>connection</w:t>
      </w:r>
      <w:r w:rsidRPr="00041F55">
        <w:rPr>
          <w:rFonts w:ascii="Menlo" w:hAnsi="Menlo" w:cs="Menlo"/>
          <w:color w:val="D4D4D4"/>
          <w:sz w:val="18"/>
          <w:szCs w:val="18"/>
        </w:rPr>
        <w:t>.</w:t>
      </w:r>
      <w:r w:rsidRPr="00041F55">
        <w:rPr>
          <w:rFonts w:ascii="Menlo" w:hAnsi="Menlo" w:cs="Menlo"/>
          <w:color w:val="DCDCAA"/>
          <w:sz w:val="18"/>
          <w:szCs w:val="18"/>
        </w:rPr>
        <w:t>release</w:t>
      </w:r>
      <w:proofErr w:type="spellEnd"/>
      <w:proofErr w:type="gramEnd"/>
      <w:r w:rsidRPr="00041F55">
        <w:rPr>
          <w:rFonts w:ascii="Menlo" w:hAnsi="Menlo" w:cs="Menlo"/>
          <w:color w:val="D4D4D4"/>
          <w:sz w:val="18"/>
          <w:szCs w:val="18"/>
        </w:rPr>
        <w:t>();</w:t>
      </w:r>
    </w:p>
    <w:p w14:paraId="0CCE32CA" w14:textId="77777777" w:rsidR="00041F55" w:rsidRPr="00041F55" w:rsidRDefault="00041F55" w:rsidP="00041F55">
      <w:pPr>
        <w:shd w:val="clear" w:color="auto" w:fill="1E1E1E"/>
        <w:spacing w:line="270" w:lineRule="atLeast"/>
        <w:rPr>
          <w:rFonts w:ascii="Menlo" w:hAnsi="Menlo" w:cs="Menlo"/>
          <w:color w:val="D4D4D4"/>
          <w:sz w:val="18"/>
          <w:szCs w:val="18"/>
        </w:rPr>
      </w:pPr>
      <w:r w:rsidRPr="00041F55">
        <w:rPr>
          <w:rFonts w:ascii="Menlo" w:hAnsi="Menlo" w:cs="Menlo"/>
          <w:color w:val="D4D4D4"/>
          <w:sz w:val="18"/>
          <w:szCs w:val="18"/>
        </w:rPr>
        <w:t>}</w:t>
      </w:r>
    </w:p>
    <w:p w14:paraId="377884CE" w14:textId="51338EE8" w:rsidR="00041F55" w:rsidRDefault="00041F55" w:rsidP="00C55AA9">
      <w:r>
        <w:t>----</w:t>
      </w:r>
    </w:p>
    <w:p w14:paraId="042BCE20" w14:textId="1459DC91" w:rsidR="00A35F70" w:rsidRDefault="00A35F70" w:rsidP="00C55AA9"/>
    <w:p w14:paraId="089D5EF3" w14:textId="2055685E" w:rsidR="00603A59" w:rsidRDefault="00603A59" w:rsidP="00603A59">
      <w:pPr>
        <w:rPr>
          <w:lang w:eastAsia="en-US"/>
        </w:rPr>
      </w:pPr>
      <w:r>
        <w:rPr>
          <w:lang w:eastAsia="en-US"/>
        </w:rPr>
        <w:t>&lt;&lt;</w:t>
      </w:r>
      <w:proofErr w:type="spellStart"/>
      <w:r>
        <w:rPr>
          <w:lang w:eastAsia="en-US"/>
        </w:rPr>
        <w:t>connectionPool</w:t>
      </w:r>
      <w:proofErr w:type="spellEnd"/>
      <w:r>
        <w:rPr>
          <w:lang w:eastAsia="en-US"/>
        </w:rPr>
        <w:t>&gt;&gt;</w:t>
      </w:r>
      <w:r w:rsidR="009D1F92">
        <w:rPr>
          <w:lang w:eastAsia="en-US"/>
        </w:rPr>
        <w:t xml:space="preserve"> illustrates how the two approaches compare for performance.  With 40 concurrent </w:t>
      </w:r>
      <w:r w:rsidR="006D0CE4">
        <w:rPr>
          <w:lang w:eastAsia="en-US"/>
        </w:rPr>
        <w:t xml:space="preserve">requests, a connection pool implementation outperformed the </w:t>
      </w:r>
      <w:r w:rsidR="00F81BEB">
        <w:rPr>
          <w:lang w:eastAsia="en-US"/>
        </w:rPr>
        <w:t xml:space="preserve">unique connection approach by </w:t>
      </w:r>
      <w:r w:rsidR="002018DC">
        <w:rPr>
          <w:lang w:eastAsia="en-US"/>
        </w:rPr>
        <w:t>about</w:t>
      </w:r>
      <w:r w:rsidR="00D963C9">
        <w:rPr>
          <w:lang w:eastAsia="en-US"/>
        </w:rPr>
        <w:t xml:space="preserve"> 700%. </w:t>
      </w:r>
    </w:p>
    <w:p w14:paraId="566F585A" w14:textId="77777777" w:rsidR="00603A59" w:rsidRDefault="00603A59" w:rsidP="00C55AA9"/>
    <w:p w14:paraId="5C69B978" w14:textId="40B4BEE5" w:rsidR="00F73E65" w:rsidRDefault="00F73E65" w:rsidP="00C55AA9"/>
    <w:p w14:paraId="7B06F9FB" w14:textId="5FCE6320" w:rsidR="00DC3FEC" w:rsidRDefault="00DC3FEC" w:rsidP="00DC3FEC">
      <w:pPr>
        <w:rPr>
          <w:lang w:eastAsia="en-US"/>
        </w:rPr>
      </w:pPr>
      <w:bookmarkStart w:id="16" w:name="OLE_LINK1"/>
      <w:bookmarkStart w:id="17" w:name="OLE_LINK5"/>
      <w:r>
        <w:rPr>
          <w:lang w:eastAsia="en-US"/>
        </w:rPr>
        <w:t>[[</w:t>
      </w:r>
      <w:proofErr w:type="spellStart"/>
      <w:r>
        <w:rPr>
          <w:lang w:eastAsia="en-US"/>
        </w:rPr>
        <w:t>connection</w:t>
      </w:r>
      <w:r w:rsidR="00603A59">
        <w:rPr>
          <w:lang w:eastAsia="en-US"/>
        </w:rPr>
        <w:t>Pool</w:t>
      </w:r>
      <w:proofErr w:type="spellEnd"/>
      <w:r>
        <w:rPr>
          <w:lang w:eastAsia="en-US"/>
        </w:rPr>
        <w:t xml:space="preserve">]] </w:t>
      </w:r>
    </w:p>
    <w:p w14:paraId="55B11156" w14:textId="77777777" w:rsidR="00DC3FEC" w:rsidRDefault="00DC3FEC" w:rsidP="00DC3FEC">
      <w:pPr>
        <w:rPr>
          <w:lang w:eastAsia="en-US"/>
        </w:rPr>
      </w:pPr>
      <w:proofErr w:type="gramStart"/>
      <w:r>
        <w:rPr>
          <w:lang w:eastAsia="en-US"/>
        </w:rPr>
        <w:t>.Reducing</w:t>
      </w:r>
      <w:proofErr w:type="gramEnd"/>
      <w:r>
        <w:rPr>
          <w:lang w:eastAsia="en-US"/>
        </w:rPr>
        <w:t xml:space="preserve"> </w:t>
      </w:r>
      <w:proofErr w:type="spellStart"/>
      <w:r>
        <w:rPr>
          <w:lang w:eastAsia="en-US"/>
        </w:rPr>
        <w:t>setFetchSize</w:t>
      </w:r>
      <w:proofErr w:type="spellEnd"/>
      <w:r>
        <w:rPr>
          <w:lang w:eastAsia="en-US"/>
        </w:rPr>
        <w:t xml:space="preserve"> to improve fetch time for first rows</w:t>
      </w:r>
    </w:p>
    <w:p w14:paraId="04F2F387" w14:textId="6A0E2D24" w:rsidR="00DC3FEC" w:rsidRDefault="00DC3FEC" w:rsidP="00DC3FEC">
      <w:pPr>
        <w:rPr>
          <w:lang w:eastAsia="en-US"/>
        </w:rPr>
      </w:pPr>
      <w:proofErr w:type="gramStart"/>
      <w:r>
        <w:rPr>
          <w:lang w:eastAsia="en-US"/>
        </w:rPr>
        <w:t>image::</w:t>
      </w:r>
      <w:proofErr w:type="gramEnd"/>
      <w:r w:rsidRPr="00E11421">
        <w:rPr>
          <w:lang w:eastAsia="en-US"/>
        </w:rPr>
        <w:t>images/</w:t>
      </w:r>
      <w:r w:rsidR="00603A59">
        <w:rPr>
          <w:lang w:eastAsia="en-US"/>
        </w:rPr>
        <w:t>connectionPool</w:t>
      </w:r>
      <w:r w:rsidRPr="00E11421">
        <w:rPr>
          <w:lang w:eastAsia="en-US"/>
        </w:rPr>
        <w:t>.png</w:t>
      </w:r>
      <w:r>
        <w:rPr>
          <w:lang w:eastAsia="en-US"/>
        </w:rPr>
        <w:t>[</w:t>
      </w:r>
      <w:proofErr w:type="spellStart"/>
      <w:r w:rsidR="00603A59">
        <w:rPr>
          <w:lang w:eastAsia="en-US"/>
        </w:rPr>
        <w:t>connectionPool</w:t>
      </w:r>
      <w:proofErr w:type="spellEnd"/>
      <w:r>
        <w:rPr>
          <w:lang w:eastAsia="en-US"/>
        </w:rPr>
        <w:t>]</w:t>
      </w:r>
    </w:p>
    <w:bookmarkEnd w:id="16"/>
    <w:bookmarkEnd w:id="17"/>
    <w:p w14:paraId="710C2C28" w14:textId="77777777" w:rsidR="00DC3FEC" w:rsidRDefault="00DC3FEC" w:rsidP="00C55AA9"/>
    <w:p w14:paraId="592207B6" w14:textId="25115E6B" w:rsidR="00DC3FEC" w:rsidRDefault="00DC3FEC" w:rsidP="00C55AA9">
      <w:r>
        <w:rPr>
          <w:noProof/>
        </w:rPr>
        <w:drawing>
          <wp:inline distT="0" distB="0" distL="0" distR="0" wp14:anchorId="013E58A1" wp14:editId="69149D26">
            <wp:extent cx="5731510" cy="2945765"/>
            <wp:effectExtent l="0" t="0" r="8890" b="13335"/>
            <wp:docPr id="3" name="Chart 3">
              <a:extLst xmlns:a="http://schemas.openxmlformats.org/drawingml/2006/main">
                <a:ext uri="{FF2B5EF4-FFF2-40B4-BE49-F238E27FC236}">
                  <a16:creationId xmlns:a16="http://schemas.microsoft.com/office/drawing/2014/main" id="{1BC3B0A7-CBE0-A84B-8D2D-D4251168BD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65FF408" w14:textId="4A21A37C" w:rsidR="00426B53" w:rsidRDefault="00426B53" w:rsidP="00C55AA9"/>
    <w:p w14:paraId="078997F4" w14:textId="0316040C" w:rsidR="00426B53" w:rsidRDefault="00426B53" w:rsidP="00C55AA9">
      <w:r>
        <w:t xml:space="preserve">The amount of benefit you get from connection pools will vary depending on the amount of work performed in each connection and the amount of concurrent activity </w:t>
      </w:r>
      <w:r w:rsidR="006D2B9B">
        <w:t>the application issues.  However, it</w:t>
      </w:r>
      <w:r w:rsidR="00A02335">
        <w:t>'</w:t>
      </w:r>
      <w:r w:rsidR="006D2B9B">
        <w:t xml:space="preserve">s almost always advisable to use a connection pool in preference to a single connection used by all threads or allocating each thread with its own transitory connection. </w:t>
      </w:r>
    </w:p>
    <w:p w14:paraId="1E5C6206" w14:textId="77777777" w:rsidR="00542A39" w:rsidRDefault="00542A39" w:rsidP="00C55AA9"/>
    <w:p w14:paraId="225DDB10" w14:textId="77777777" w:rsidR="00EC222A" w:rsidRDefault="00EC222A" w:rsidP="00EC222A">
      <w:proofErr w:type="gramStart"/>
      <w:r>
        <w:t>.Connection</w:t>
      </w:r>
      <w:proofErr w:type="gramEnd"/>
      <w:r>
        <w:t xml:space="preserve"> Pools and blocked connections</w:t>
      </w:r>
    </w:p>
    <w:p w14:paraId="05A9C451" w14:textId="77777777" w:rsidR="00EC222A" w:rsidRDefault="00EC222A" w:rsidP="00EC222A">
      <w:r>
        <w:t>****</w:t>
      </w:r>
    </w:p>
    <w:p w14:paraId="5CDD0BB0" w14:textId="3D5A8382" w:rsidR="00EC222A" w:rsidRDefault="00EC222A" w:rsidP="00EC222A">
      <w:r>
        <w:t>Most connection pool implementations will block requests for new connections if all the pooled connections are in use.  Therefore, it</w:t>
      </w:r>
      <w:r w:rsidR="00A02335">
        <w:t>'</w:t>
      </w:r>
      <w:r>
        <w:t>s important to configure a sufficient number of connections in the pool for the anticipated concurrency. A common rule of thumb is to configure four connections for every core in the entire cluster.  For instance, if you have a three</w:t>
      </w:r>
      <w:r w:rsidR="00EF2F4B">
        <w:t>-</w:t>
      </w:r>
      <w:r>
        <w:t xml:space="preserve">node cluster with eight cores in each node, you might configure 3*8*4=96 connections. However, bear in mind that this is just a guideline – the optimal number will depend heavily on the duration of each connection and the amount of idle time each connection experiences as the application performs non-database tasks. </w:t>
      </w:r>
    </w:p>
    <w:p w14:paraId="2716403C" w14:textId="77777777" w:rsidR="00EC222A" w:rsidRDefault="00EC222A" w:rsidP="00EC222A"/>
    <w:p w14:paraId="1BAAFF23" w14:textId="7AECBF9C" w:rsidR="00EC222A" w:rsidRDefault="00EC222A" w:rsidP="00EC222A">
      <w:r>
        <w:t>It</w:t>
      </w:r>
      <w:r w:rsidR="00A02335">
        <w:t>'</w:t>
      </w:r>
      <w:r>
        <w:t>s also critically important to release connections when not in use.  For instance, in the NodeJS example, the _</w:t>
      </w:r>
      <w:proofErr w:type="spellStart"/>
      <w:proofErr w:type="gramStart"/>
      <w:r>
        <w:t>connection.release</w:t>
      </w:r>
      <w:proofErr w:type="spellEnd"/>
      <w:proofErr w:type="gramEnd"/>
      <w:r>
        <w:t xml:space="preserve">()_ statement at the end of our function is very important. </w:t>
      </w:r>
    </w:p>
    <w:p w14:paraId="0A0AA42E" w14:textId="77777777" w:rsidR="00EC222A" w:rsidRPr="00821C93" w:rsidRDefault="00EC222A" w:rsidP="00EC222A">
      <w:r>
        <w:t>****</w:t>
      </w:r>
    </w:p>
    <w:p w14:paraId="00ED157C" w14:textId="3EAD90A1" w:rsidR="00EC222A" w:rsidRDefault="00EC222A" w:rsidP="00C55AA9"/>
    <w:p w14:paraId="65976D32" w14:textId="27D5A4CD" w:rsidR="00BC6172" w:rsidRDefault="00632187" w:rsidP="00C55AA9">
      <w:r>
        <w:t xml:space="preserve">In Java, there are a variety of connection Pool </w:t>
      </w:r>
      <w:proofErr w:type="spellStart"/>
      <w:proofErr w:type="gramStart"/>
      <w:r>
        <w:t>options</w:t>
      </w:r>
      <w:r w:rsidR="00692363">
        <w:t>footnote</w:t>
      </w:r>
      <w:proofErr w:type="spellEnd"/>
      <w:r w:rsidR="00692363">
        <w:t>:[</w:t>
      </w:r>
      <w:proofErr w:type="gramEnd"/>
      <w:r w:rsidR="00692363">
        <w:t xml:space="preserve">For instance, see </w:t>
      </w:r>
      <w:hyperlink r:id="rId16" w:history="1">
        <w:r w:rsidR="00692363" w:rsidRPr="00744DA5">
          <w:rPr>
            <w:rStyle w:val="Hyperlink"/>
          </w:rPr>
          <w:t>https://www.baeldung.com/java-connection-pooling</w:t>
        </w:r>
      </w:hyperlink>
      <w:r w:rsidR="00692363">
        <w:t>]</w:t>
      </w:r>
      <w:r>
        <w:t>.</w:t>
      </w:r>
      <w:r w:rsidR="00692363">
        <w:t xml:space="preserve"> </w:t>
      </w:r>
      <w:r w:rsidR="00A02335">
        <w:t>Here'</w:t>
      </w:r>
      <w:r w:rsidR="00692363">
        <w:t xml:space="preserve">s an example using the </w:t>
      </w:r>
      <w:r>
        <w:t xml:space="preserve">  </w:t>
      </w:r>
      <w:proofErr w:type="spellStart"/>
      <w:r w:rsidR="00692363">
        <w:t>Hi</w:t>
      </w:r>
      <w:r w:rsidR="009B5C16">
        <w:t>kari</w:t>
      </w:r>
      <w:proofErr w:type="spellEnd"/>
      <w:r w:rsidR="009B5C16">
        <w:t xml:space="preserve"> </w:t>
      </w:r>
      <w:proofErr w:type="spellStart"/>
      <w:proofErr w:type="gramStart"/>
      <w:r w:rsidR="009B5C16">
        <w:t>framework</w:t>
      </w:r>
      <w:r w:rsidR="00692363">
        <w:t>footnote</w:t>
      </w:r>
      <w:proofErr w:type="spellEnd"/>
      <w:r w:rsidR="00692363">
        <w:t>:[</w:t>
      </w:r>
      <w:proofErr w:type="gramEnd"/>
      <w:r w:rsidR="00692363" w:rsidRPr="00692363">
        <w:t>https://github.com/brettwooldridge/HikariCP</w:t>
      </w:r>
      <w:r w:rsidR="00692363">
        <w:t>]</w:t>
      </w:r>
      <w:r w:rsidR="009B5C16">
        <w:t>:</w:t>
      </w:r>
    </w:p>
    <w:p w14:paraId="0BD1CD23" w14:textId="0AB765B9" w:rsidR="009B5C16" w:rsidRDefault="009B5C16" w:rsidP="00C55AA9"/>
    <w:p w14:paraId="38C631EA" w14:textId="425B44E3" w:rsidR="009B5C16" w:rsidRDefault="009B5C16" w:rsidP="009B5C16">
      <w:pPr>
        <w:pStyle w:val="code"/>
      </w:pPr>
      <w:r>
        <w:t>[</w:t>
      </w:r>
      <w:proofErr w:type="spellStart"/>
      <w:proofErr w:type="gramStart"/>
      <w:r>
        <w:t>source,java</w:t>
      </w:r>
      <w:proofErr w:type="spellEnd"/>
      <w:proofErr w:type="gramEnd"/>
      <w:r>
        <w:t>]</w:t>
      </w:r>
    </w:p>
    <w:p w14:paraId="426E8305" w14:textId="1EB15E4E" w:rsidR="009B5C16" w:rsidRDefault="009B5C16" w:rsidP="009B5C16">
      <w:pPr>
        <w:pStyle w:val="code"/>
      </w:pPr>
      <w:r>
        <w:t>----</w:t>
      </w:r>
    </w:p>
    <w:p w14:paraId="56FA33BD" w14:textId="77777777" w:rsidR="005F2B1E" w:rsidRDefault="005F2B1E" w:rsidP="005F2B1E">
      <w:pPr>
        <w:pStyle w:val="code"/>
      </w:pPr>
      <w:r>
        <w:t xml:space="preserve">import </w:t>
      </w:r>
      <w:proofErr w:type="spellStart"/>
      <w:proofErr w:type="gramStart"/>
      <w:r>
        <w:t>com.zaxxer</w:t>
      </w:r>
      <w:proofErr w:type="gramEnd"/>
      <w:r>
        <w:t>.hikari</w:t>
      </w:r>
      <w:proofErr w:type="spellEnd"/>
      <w:r>
        <w:t>.*;</w:t>
      </w:r>
    </w:p>
    <w:p w14:paraId="579FCF12" w14:textId="77777777" w:rsidR="005F2B1E" w:rsidRDefault="005F2B1E" w:rsidP="005F2B1E">
      <w:pPr>
        <w:pStyle w:val="code"/>
      </w:pPr>
      <w:r>
        <w:t xml:space="preserve">import </w:t>
      </w:r>
      <w:proofErr w:type="spellStart"/>
      <w:proofErr w:type="gramStart"/>
      <w:r>
        <w:t>java.sql</w:t>
      </w:r>
      <w:proofErr w:type="spellEnd"/>
      <w:r>
        <w:t>.*</w:t>
      </w:r>
      <w:proofErr w:type="gramEnd"/>
      <w:r>
        <w:t>;</w:t>
      </w:r>
    </w:p>
    <w:p w14:paraId="28D7D795" w14:textId="77777777" w:rsidR="005F2B1E" w:rsidRDefault="005F2B1E" w:rsidP="005F2B1E">
      <w:pPr>
        <w:pStyle w:val="code"/>
      </w:pPr>
    </w:p>
    <w:p w14:paraId="7B763422" w14:textId="77777777" w:rsidR="005F2B1E" w:rsidRDefault="005F2B1E" w:rsidP="005F2B1E">
      <w:pPr>
        <w:pStyle w:val="code"/>
      </w:pPr>
      <w:r>
        <w:t xml:space="preserve">public class </w:t>
      </w:r>
      <w:proofErr w:type="spellStart"/>
      <w:r>
        <w:t>ConnectionPoolDemo</w:t>
      </w:r>
      <w:proofErr w:type="spellEnd"/>
      <w:r>
        <w:t xml:space="preserve"> {</w:t>
      </w:r>
    </w:p>
    <w:p w14:paraId="00BB07B9" w14:textId="77777777" w:rsidR="005F2B1E" w:rsidRDefault="005F2B1E" w:rsidP="005F2B1E">
      <w:pPr>
        <w:pStyle w:val="code"/>
      </w:pPr>
    </w:p>
    <w:p w14:paraId="2223F1FE" w14:textId="77777777" w:rsidR="005F2B1E" w:rsidRDefault="005F2B1E" w:rsidP="005F2B1E">
      <w:pPr>
        <w:pStyle w:val="code"/>
      </w:pPr>
      <w:r>
        <w:t xml:space="preserve">  public static void </w:t>
      </w:r>
      <w:proofErr w:type="gramStart"/>
      <w:r>
        <w:t>main(</w:t>
      </w:r>
      <w:proofErr w:type="gramEnd"/>
      <w:r>
        <w:t xml:space="preserve">String[] </w:t>
      </w:r>
      <w:proofErr w:type="spellStart"/>
      <w:r>
        <w:t>args</w:t>
      </w:r>
      <w:proofErr w:type="spellEnd"/>
      <w:r>
        <w:t>) {</w:t>
      </w:r>
    </w:p>
    <w:p w14:paraId="58075013" w14:textId="77777777" w:rsidR="005F2B1E" w:rsidRDefault="005F2B1E" w:rsidP="005F2B1E">
      <w:pPr>
        <w:pStyle w:val="code"/>
      </w:pPr>
      <w:r>
        <w:t xml:space="preserve">    try {</w:t>
      </w:r>
    </w:p>
    <w:p w14:paraId="2B97D417" w14:textId="77777777" w:rsidR="005F2B1E" w:rsidRDefault="005F2B1E" w:rsidP="005F2B1E">
      <w:pPr>
        <w:pStyle w:val="code"/>
      </w:pPr>
      <w:r>
        <w:t xml:space="preserve">      </w:t>
      </w:r>
      <w:proofErr w:type="spellStart"/>
      <w:r>
        <w:t>Class.forName</w:t>
      </w:r>
      <w:proofErr w:type="spellEnd"/>
      <w:r>
        <w:t>("</w:t>
      </w:r>
      <w:proofErr w:type="spellStart"/>
      <w:proofErr w:type="gramStart"/>
      <w:r>
        <w:t>org.postgresql</w:t>
      </w:r>
      <w:proofErr w:type="gramEnd"/>
      <w:r>
        <w:t>.Driver</w:t>
      </w:r>
      <w:proofErr w:type="spellEnd"/>
      <w:r>
        <w:t>");</w:t>
      </w:r>
    </w:p>
    <w:p w14:paraId="7AB036CA" w14:textId="77777777" w:rsidR="005F2B1E" w:rsidRDefault="005F2B1E" w:rsidP="005F2B1E">
      <w:pPr>
        <w:pStyle w:val="code"/>
      </w:pPr>
      <w:r>
        <w:t xml:space="preserve">      String </w:t>
      </w:r>
      <w:proofErr w:type="spellStart"/>
      <w:r>
        <w:t>connectionURL</w:t>
      </w:r>
      <w:proofErr w:type="spellEnd"/>
      <w:r>
        <w:t xml:space="preserve"> = "</w:t>
      </w:r>
      <w:proofErr w:type="spellStart"/>
      <w:r>
        <w:t>jdbc</w:t>
      </w:r>
      <w:proofErr w:type="spellEnd"/>
      <w:r>
        <w:t xml:space="preserve">:" + </w:t>
      </w:r>
      <w:proofErr w:type="spellStart"/>
      <w:proofErr w:type="gramStart"/>
      <w:r>
        <w:t>args</w:t>
      </w:r>
      <w:proofErr w:type="spellEnd"/>
      <w:r>
        <w:t>[</w:t>
      </w:r>
      <w:proofErr w:type="gramEnd"/>
      <w:r>
        <w:t>0];</w:t>
      </w:r>
    </w:p>
    <w:p w14:paraId="5532EBAD" w14:textId="77777777" w:rsidR="005F2B1E" w:rsidRDefault="005F2B1E" w:rsidP="005F2B1E">
      <w:pPr>
        <w:pStyle w:val="code"/>
      </w:pPr>
      <w:r>
        <w:t xml:space="preserve">      String </w:t>
      </w:r>
      <w:proofErr w:type="spellStart"/>
      <w:r>
        <w:t>userName</w:t>
      </w:r>
      <w:proofErr w:type="spellEnd"/>
      <w:r>
        <w:t xml:space="preserve"> = </w:t>
      </w:r>
      <w:proofErr w:type="spellStart"/>
      <w:proofErr w:type="gramStart"/>
      <w:r>
        <w:t>args</w:t>
      </w:r>
      <w:proofErr w:type="spellEnd"/>
      <w:r>
        <w:t>[</w:t>
      </w:r>
      <w:proofErr w:type="gramEnd"/>
      <w:r>
        <w:t>1];</w:t>
      </w:r>
    </w:p>
    <w:p w14:paraId="1D883546" w14:textId="77777777" w:rsidR="005F2B1E" w:rsidRDefault="005F2B1E" w:rsidP="005F2B1E">
      <w:pPr>
        <w:pStyle w:val="code"/>
      </w:pPr>
      <w:r>
        <w:t xml:space="preserve">      String </w:t>
      </w:r>
      <w:proofErr w:type="spellStart"/>
      <w:r>
        <w:t>passWord</w:t>
      </w:r>
      <w:proofErr w:type="spellEnd"/>
      <w:r>
        <w:t xml:space="preserve"> = </w:t>
      </w:r>
      <w:proofErr w:type="spellStart"/>
      <w:proofErr w:type="gramStart"/>
      <w:r>
        <w:t>args</w:t>
      </w:r>
      <w:proofErr w:type="spellEnd"/>
      <w:r>
        <w:t>[</w:t>
      </w:r>
      <w:proofErr w:type="gramEnd"/>
      <w:r>
        <w:t>2];</w:t>
      </w:r>
    </w:p>
    <w:p w14:paraId="0D7087B7" w14:textId="77777777" w:rsidR="005F2B1E" w:rsidRDefault="005F2B1E" w:rsidP="005F2B1E">
      <w:pPr>
        <w:pStyle w:val="code"/>
      </w:pPr>
    </w:p>
    <w:p w14:paraId="31131D52" w14:textId="77777777" w:rsidR="005F2B1E" w:rsidRDefault="005F2B1E" w:rsidP="005F2B1E">
      <w:pPr>
        <w:pStyle w:val="code"/>
      </w:pPr>
      <w:r>
        <w:t xml:space="preserve">      </w:t>
      </w:r>
      <w:proofErr w:type="spellStart"/>
      <w:r>
        <w:t>HikariConfig</w:t>
      </w:r>
      <w:proofErr w:type="spellEnd"/>
      <w:r>
        <w:t xml:space="preserve"> config = new </w:t>
      </w:r>
      <w:proofErr w:type="spellStart"/>
      <w:proofErr w:type="gramStart"/>
      <w:r>
        <w:t>HikariConfig</w:t>
      </w:r>
      <w:proofErr w:type="spellEnd"/>
      <w:r>
        <w:t>(</w:t>
      </w:r>
      <w:proofErr w:type="gramEnd"/>
      <w:r>
        <w:t>);</w:t>
      </w:r>
    </w:p>
    <w:p w14:paraId="4558A237" w14:textId="77777777" w:rsidR="005F2B1E" w:rsidRDefault="005F2B1E" w:rsidP="005F2B1E">
      <w:pPr>
        <w:pStyle w:val="code"/>
      </w:pPr>
      <w:r>
        <w:t xml:space="preserve">      </w:t>
      </w:r>
      <w:proofErr w:type="spellStart"/>
      <w:proofErr w:type="gramStart"/>
      <w:r>
        <w:t>config.setJdbcUrl</w:t>
      </w:r>
      <w:proofErr w:type="spellEnd"/>
      <w:proofErr w:type="gramEnd"/>
      <w:r>
        <w:t>(</w:t>
      </w:r>
      <w:proofErr w:type="spellStart"/>
      <w:r>
        <w:t>connectionURL</w:t>
      </w:r>
      <w:proofErr w:type="spellEnd"/>
      <w:r>
        <w:t>);</w:t>
      </w:r>
    </w:p>
    <w:p w14:paraId="7453E022" w14:textId="77777777" w:rsidR="005F2B1E" w:rsidRDefault="005F2B1E" w:rsidP="005F2B1E">
      <w:pPr>
        <w:pStyle w:val="code"/>
      </w:pPr>
      <w:r>
        <w:t xml:space="preserve">      </w:t>
      </w:r>
      <w:proofErr w:type="spellStart"/>
      <w:proofErr w:type="gramStart"/>
      <w:r>
        <w:t>config.setUsername</w:t>
      </w:r>
      <w:proofErr w:type="spellEnd"/>
      <w:proofErr w:type="gramEnd"/>
      <w:r>
        <w:t>(</w:t>
      </w:r>
      <w:proofErr w:type="spellStart"/>
      <w:r>
        <w:t>userName</w:t>
      </w:r>
      <w:proofErr w:type="spellEnd"/>
      <w:r>
        <w:t>);</w:t>
      </w:r>
    </w:p>
    <w:p w14:paraId="50CA757B" w14:textId="77777777" w:rsidR="005F2B1E" w:rsidRDefault="005F2B1E" w:rsidP="005F2B1E">
      <w:pPr>
        <w:pStyle w:val="code"/>
      </w:pPr>
      <w:r>
        <w:t xml:space="preserve">      </w:t>
      </w:r>
      <w:proofErr w:type="spellStart"/>
      <w:proofErr w:type="gramStart"/>
      <w:r>
        <w:t>config.setPassword</w:t>
      </w:r>
      <w:proofErr w:type="spellEnd"/>
      <w:proofErr w:type="gramEnd"/>
      <w:r>
        <w:t>(</w:t>
      </w:r>
      <w:proofErr w:type="spellStart"/>
      <w:r>
        <w:t>passWord</w:t>
      </w:r>
      <w:proofErr w:type="spellEnd"/>
      <w:r>
        <w:t>);</w:t>
      </w:r>
    </w:p>
    <w:p w14:paraId="0209D6B7" w14:textId="77777777" w:rsidR="005F2B1E" w:rsidRDefault="005F2B1E" w:rsidP="005F2B1E">
      <w:pPr>
        <w:pStyle w:val="code"/>
      </w:pPr>
      <w:r>
        <w:t xml:space="preserve">      </w:t>
      </w:r>
      <w:proofErr w:type="spellStart"/>
      <w:proofErr w:type="gramStart"/>
      <w:r>
        <w:t>config.addDataSourceProperty</w:t>
      </w:r>
      <w:proofErr w:type="spellEnd"/>
      <w:proofErr w:type="gramEnd"/>
      <w:r>
        <w:t>("</w:t>
      </w:r>
      <w:proofErr w:type="spellStart"/>
      <w:r>
        <w:t>ssl</w:t>
      </w:r>
      <w:proofErr w:type="spellEnd"/>
      <w:r>
        <w:t>", "true");</w:t>
      </w:r>
    </w:p>
    <w:p w14:paraId="4E7ED497" w14:textId="77777777" w:rsidR="005F2B1E" w:rsidRDefault="005F2B1E" w:rsidP="005F2B1E">
      <w:pPr>
        <w:pStyle w:val="code"/>
      </w:pPr>
      <w:r>
        <w:t xml:space="preserve">      </w:t>
      </w:r>
      <w:proofErr w:type="spellStart"/>
      <w:proofErr w:type="gramStart"/>
      <w:r>
        <w:t>config.addDataSourceProperty</w:t>
      </w:r>
      <w:proofErr w:type="spellEnd"/>
      <w:proofErr w:type="gramEnd"/>
      <w:r>
        <w:t>("</w:t>
      </w:r>
      <w:proofErr w:type="spellStart"/>
      <w:r>
        <w:t>sslMode</w:t>
      </w:r>
      <w:proofErr w:type="spellEnd"/>
      <w:r>
        <w:t>", "require");</w:t>
      </w:r>
    </w:p>
    <w:p w14:paraId="72AE81D7" w14:textId="77777777" w:rsidR="005F2B1E" w:rsidRDefault="005F2B1E" w:rsidP="005F2B1E">
      <w:pPr>
        <w:pStyle w:val="code"/>
      </w:pPr>
      <w:r>
        <w:t xml:space="preserve">      </w:t>
      </w:r>
      <w:proofErr w:type="spellStart"/>
      <w:proofErr w:type="gramStart"/>
      <w:r>
        <w:t>config.addDataSourceProperty</w:t>
      </w:r>
      <w:proofErr w:type="spellEnd"/>
      <w:proofErr w:type="gramEnd"/>
      <w:r>
        <w:t>("</w:t>
      </w:r>
      <w:proofErr w:type="spellStart"/>
      <w:r>
        <w:t>reWriteBatchedInserts</w:t>
      </w:r>
      <w:proofErr w:type="spellEnd"/>
      <w:r>
        <w:t>", "true");</w:t>
      </w:r>
    </w:p>
    <w:p w14:paraId="2BB815E9" w14:textId="77777777" w:rsidR="005F2B1E" w:rsidRDefault="005F2B1E" w:rsidP="005F2B1E">
      <w:pPr>
        <w:pStyle w:val="code"/>
      </w:pPr>
      <w:r>
        <w:t xml:space="preserve">      </w:t>
      </w:r>
      <w:proofErr w:type="spellStart"/>
      <w:proofErr w:type="gramStart"/>
      <w:r>
        <w:t>config.setAutoCommit</w:t>
      </w:r>
      <w:proofErr w:type="spellEnd"/>
      <w:proofErr w:type="gramEnd"/>
      <w:r>
        <w:t>(false);</w:t>
      </w:r>
    </w:p>
    <w:p w14:paraId="502D4869" w14:textId="77777777" w:rsidR="005F2B1E" w:rsidRDefault="005F2B1E" w:rsidP="005F2B1E">
      <w:pPr>
        <w:pStyle w:val="code"/>
      </w:pPr>
      <w:r>
        <w:t xml:space="preserve">      </w:t>
      </w:r>
      <w:proofErr w:type="spellStart"/>
      <w:proofErr w:type="gramStart"/>
      <w:r>
        <w:t>config.setMaximumPoolSize</w:t>
      </w:r>
      <w:proofErr w:type="spellEnd"/>
      <w:proofErr w:type="gramEnd"/>
      <w:r>
        <w:t>(40);</w:t>
      </w:r>
    </w:p>
    <w:p w14:paraId="743FC9E5" w14:textId="77777777" w:rsidR="005F2B1E" w:rsidRDefault="005F2B1E" w:rsidP="005F2B1E">
      <w:pPr>
        <w:pStyle w:val="code"/>
      </w:pPr>
      <w:r>
        <w:t xml:space="preserve">      </w:t>
      </w:r>
      <w:proofErr w:type="spellStart"/>
      <w:proofErr w:type="gramStart"/>
      <w:r>
        <w:t>config.setIdleTimeout</w:t>
      </w:r>
      <w:proofErr w:type="spellEnd"/>
      <w:proofErr w:type="gramEnd"/>
      <w:r>
        <w:t>(3000);</w:t>
      </w:r>
    </w:p>
    <w:p w14:paraId="4E3149A8" w14:textId="77777777" w:rsidR="005F2B1E" w:rsidRDefault="005F2B1E" w:rsidP="005F2B1E">
      <w:pPr>
        <w:pStyle w:val="code"/>
      </w:pPr>
      <w:r>
        <w:t xml:space="preserve">         </w:t>
      </w:r>
    </w:p>
    <w:p w14:paraId="53E3886C" w14:textId="77777777" w:rsidR="005F2B1E" w:rsidRDefault="005F2B1E" w:rsidP="005F2B1E">
      <w:pPr>
        <w:pStyle w:val="code"/>
      </w:pPr>
    </w:p>
    <w:p w14:paraId="63FBC5A0" w14:textId="77777777" w:rsidR="005F2B1E" w:rsidRDefault="005F2B1E" w:rsidP="005F2B1E">
      <w:pPr>
        <w:pStyle w:val="code"/>
      </w:pPr>
      <w:r>
        <w:t xml:space="preserve">      </w:t>
      </w:r>
      <w:proofErr w:type="spellStart"/>
      <w:r>
        <w:t>HikariDataSource</w:t>
      </w:r>
      <w:proofErr w:type="spellEnd"/>
      <w:r>
        <w:t xml:space="preserve"> </w:t>
      </w:r>
      <w:proofErr w:type="spellStart"/>
      <w:r>
        <w:t>hikariPool</w:t>
      </w:r>
      <w:proofErr w:type="spellEnd"/>
      <w:r>
        <w:t xml:space="preserve"> = new </w:t>
      </w:r>
      <w:proofErr w:type="spellStart"/>
      <w:r>
        <w:t>HikariDataSource</w:t>
      </w:r>
      <w:proofErr w:type="spellEnd"/>
      <w:r>
        <w:t>(config</w:t>
      </w:r>
      <w:proofErr w:type="gramStart"/>
      <w:r>
        <w:t>);</w:t>
      </w:r>
      <w:proofErr w:type="gramEnd"/>
    </w:p>
    <w:p w14:paraId="31928DE3" w14:textId="177AFAFF" w:rsidR="009B5C16" w:rsidRDefault="009B5C16" w:rsidP="005F2B1E">
      <w:pPr>
        <w:pStyle w:val="code"/>
      </w:pPr>
      <w:r>
        <w:t>----</w:t>
      </w:r>
    </w:p>
    <w:p w14:paraId="40AF140E" w14:textId="17A138A7" w:rsidR="009B5C16" w:rsidRDefault="009B5C16" w:rsidP="009B5C16">
      <w:pPr>
        <w:pStyle w:val="code"/>
      </w:pPr>
    </w:p>
    <w:p w14:paraId="1F0710CC" w14:textId="4CD985C8" w:rsidR="009B5C16" w:rsidRDefault="00A5352C" w:rsidP="00A5352C">
      <w:r>
        <w:t>This example creates a connection pool with 40 connections using arguments passed in on the command line.  Once the pool is created, a connection can be obtained from the pool as follows:</w:t>
      </w:r>
    </w:p>
    <w:p w14:paraId="4FEE30C2" w14:textId="5D60E5C1" w:rsidR="005F2B1E" w:rsidRDefault="005F2B1E" w:rsidP="00A5352C"/>
    <w:p w14:paraId="695B0C61" w14:textId="48FB423B" w:rsidR="005F2B1E" w:rsidRPr="005F2B1E" w:rsidRDefault="005F2B1E" w:rsidP="005F2B1E">
      <w:pPr>
        <w:pStyle w:val="code"/>
      </w:pPr>
      <w:r w:rsidRPr="005F2B1E">
        <w:t>[</w:t>
      </w:r>
      <w:proofErr w:type="spellStart"/>
      <w:proofErr w:type="gramStart"/>
      <w:r w:rsidRPr="005F2B1E">
        <w:t>source,java</w:t>
      </w:r>
      <w:proofErr w:type="spellEnd"/>
      <w:proofErr w:type="gramEnd"/>
      <w:r w:rsidRPr="005F2B1E">
        <w:t>]</w:t>
      </w:r>
    </w:p>
    <w:p w14:paraId="1D73653D" w14:textId="4B9259BB" w:rsidR="005F2B1E" w:rsidRPr="005F2B1E" w:rsidRDefault="005F2B1E" w:rsidP="005F2B1E">
      <w:pPr>
        <w:pStyle w:val="code"/>
      </w:pPr>
      <w:r w:rsidRPr="005F2B1E">
        <w:t>----</w:t>
      </w:r>
    </w:p>
    <w:p w14:paraId="488947BB" w14:textId="78C757A3" w:rsidR="005F2B1E" w:rsidRPr="005F2B1E" w:rsidRDefault="005F2B1E" w:rsidP="005F2B1E">
      <w:pPr>
        <w:pStyle w:val="code"/>
      </w:pPr>
      <w:r w:rsidRPr="005F2B1E">
        <w:t xml:space="preserve">   Connection </w:t>
      </w:r>
      <w:proofErr w:type="spellStart"/>
      <w:r w:rsidRPr="005F2B1E">
        <w:t>connection</w:t>
      </w:r>
      <w:proofErr w:type="spellEnd"/>
      <w:r w:rsidRPr="005F2B1E">
        <w:t xml:space="preserve"> = </w:t>
      </w:r>
      <w:proofErr w:type="spellStart"/>
      <w:r w:rsidRPr="005F2B1E">
        <w:t>hikariPool.getConnection</w:t>
      </w:r>
      <w:proofErr w:type="spellEnd"/>
      <w:r w:rsidRPr="005F2B1E">
        <w:t>(</w:t>
      </w:r>
      <w:proofErr w:type="gramStart"/>
      <w:r w:rsidRPr="005F2B1E">
        <w:t>);</w:t>
      </w:r>
      <w:proofErr w:type="gramEnd"/>
    </w:p>
    <w:p w14:paraId="1279F6AA" w14:textId="7DEF38BF" w:rsidR="005F2B1E" w:rsidRPr="005F2B1E" w:rsidRDefault="005F2B1E" w:rsidP="005F2B1E">
      <w:pPr>
        <w:pStyle w:val="code"/>
      </w:pPr>
      <w:r w:rsidRPr="005F2B1E">
        <w:t>----</w:t>
      </w:r>
    </w:p>
    <w:p w14:paraId="5C9C27D8" w14:textId="7A7EF86C" w:rsidR="00A5352C" w:rsidRDefault="00A5352C" w:rsidP="00A5352C"/>
    <w:p w14:paraId="740D4DA7" w14:textId="0A9D3C0F" w:rsidR="003E0F93" w:rsidRDefault="003E0F93" w:rsidP="00A5352C">
      <w:r>
        <w:t xml:space="preserve">In the </w:t>
      </w:r>
      <w:r w:rsidR="003A0DFC">
        <w:t>G</w:t>
      </w:r>
      <w:r>
        <w:t xml:space="preserve">o </w:t>
      </w:r>
      <w:proofErr w:type="spellStart"/>
      <w:r>
        <w:t>pgx</w:t>
      </w:r>
      <w:proofErr w:type="spellEnd"/>
      <w:r>
        <w:t xml:space="preserve"> driver, we can use the </w:t>
      </w:r>
      <w:proofErr w:type="spellStart"/>
      <w:r w:rsidR="00FF3FC8">
        <w:t>pgxpool</w:t>
      </w:r>
      <w:proofErr w:type="spellEnd"/>
      <w:r w:rsidR="00FF3FC8">
        <w:t xml:space="preserve"> package to create and use a connection pool: </w:t>
      </w:r>
    </w:p>
    <w:p w14:paraId="4A86E5DD" w14:textId="342D3E68" w:rsidR="00FF3FC8" w:rsidRDefault="00FF3FC8" w:rsidP="00A5352C"/>
    <w:p w14:paraId="46BFDD91" w14:textId="2C0E3977" w:rsidR="00FF3FC8" w:rsidRDefault="00FF3FC8" w:rsidP="00C07DFB">
      <w:pPr>
        <w:pStyle w:val="code"/>
      </w:pPr>
      <w:r>
        <w:t>[</w:t>
      </w:r>
      <w:proofErr w:type="spellStart"/>
      <w:proofErr w:type="gramStart"/>
      <w:r>
        <w:t>source,golang</w:t>
      </w:r>
      <w:proofErr w:type="spellEnd"/>
      <w:proofErr w:type="gramEnd"/>
      <w:r>
        <w:t>]</w:t>
      </w:r>
    </w:p>
    <w:p w14:paraId="38BF4640" w14:textId="7B48CCE7" w:rsidR="00FF3FC8" w:rsidRDefault="00FF3FC8" w:rsidP="00C07DFB">
      <w:pPr>
        <w:pStyle w:val="code"/>
      </w:pPr>
      <w:r>
        <w:t>----</w:t>
      </w:r>
    </w:p>
    <w:p w14:paraId="2A1A7901" w14:textId="77777777" w:rsidR="00FF3FC8" w:rsidRPr="00FF3FC8" w:rsidRDefault="00FF3FC8" w:rsidP="00C07DFB">
      <w:pPr>
        <w:pStyle w:val="code"/>
        <w:rPr>
          <w:rFonts w:ascii="Menlo" w:hAnsi="Menlo" w:cs="Menlo"/>
          <w:color w:val="D4D4D4"/>
          <w:szCs w:val="18"/>
        </w:rPr>
      </w:pPr>
      <w:r w:rsidRPr="00FF3FC8">
        <w:rPr>
          <w:rFonts w:ascii="Menlo" w:hAnsi="Menlo" w:cs="Menlo"/>
          <w:color w:val="D4D4D4"/>
          <w:szCs w:val="18"/>
        </w:rPr>
        <w:t xml:space="preserve">    </w:t>
      </w:r>
      <w:proofErr w:type="spellStart"/>
      <w:proofErr w:type="gramStart"/>
      <w:r w:rsidRPr="00FF3FC8">
        <w:rPr>
          <w:rFonts w:ascii="Menlo" w:hAnsi="Menlo" w:cs="Menlo"/>
          <w:color w:val="9CDCFE"/>
          <w:szCs w:val="18"/>
        </w:rPr>
        <w:t>ctx</w:t>
      </w:r>
      <w:proofErr w:type="spellEnd"/>
      <w:r w:rsidRPr="00FF3FC8">
        <w:rPr>
          <w:rFonts w:ascii="Menlo" w:hAnsi="Menlo" w:cs="Menlo"/>
          <w:color w:val="D4D4D4"/>
          <w:szCs w:val="18"/>
        </w:rPr>
        <w:t xml:space="preserve"> :</w:t>
      </w:r>
      <w:proofErr w:type="gramEnd"/>
      <w:r w:rsidRPr="00FF3FC8">
        <w:rPr>
          <w:rFonts w:ascii="Menlo" w:hAnsi="Menlo" w:cs="Menlo"/>
          <w:color w:val="D4D4D4"/>
          <w:szCs w:val="18"/>
        </w:rPr>
        <w:t xml:space="preserve">= </w:t>
      </w:r>
      <w:proofErr w:type="spellStart"/>
      <w:r w:rsidRPr="00FF3FC8">
        <w:rPr>
          <w:rFonts w:ascii="Menlo" w:hAnsi="Menlo" w:cs="Menlo"/>
          <w:color w:val="D4D4D4"/>
          <w:szCs w:val="18"/>
        </w:rPr>
        <w:t>context.</w:t>
      </w:r>
      <w:r w:rsidRPr="00FF3FC8">
        <w:rPr>
          <w:rFonts w:ascii="Menlo" w:hAnsi="Menlo" w:cs="Menlo"/>
          <w:color w:val="DCDCAA"/>
          <w:szCs w:val="18"/>
        </w:rPr>
        <w:t>Background</w:t>
      </w:r>
      <w:proofErr w:type="spellEnd"/>
      <w:r w:rsidRPr="00FF3FC8">
        <w:rPr>
          <w:rFonts w:ascii="Menlo" w:hAnsi="Menlo" w:cs="Menlo"/>
          <w:color w:val="D4D4D4"/>
          <w:szCs w:val="18"/>
        </w:rPr>
        <w:t>()</w:t>
      </w:r>
    </w:p>
    <w:p w14:paraId="54A0F4C0" w14:textId="77777777" w:rsidR="00FF3FC8" w:rsidRPr="00FF3FC8" w:rsidRDefault="00FF3FC8" w:rsidP="00C07DFB">
      <w:pPr>
        <w:pStyle w:val="code"/>
        <w:rPr>
          <w:rFonts w:ascii="Menlo" w:hAnsi="Menlo" w:cs="Menlo"/>
          <w:color w:val="D4D4D4"/>
          <w:szCs w:val="18"/>
        </w:rPr>
      </w:pPr>
      <w:r w:rsidRPr="00FF3FC8">
        <w:rPr>
          <w:rFonts w:ascii="Menlo" w:hAnsi="Menlo" w:cs="Menlo"/>
          <w:color w:val="D4D4D4"/>
          <w:szCs w:val="18"/>
        </w:rPr>
        <w:t xml:space="preserve">    </w:t>
      </w:r>
      <w:r w:rsidRPr="00FF3FC8">
        <w:rPr>
          <w:rFonts w:ascii="Menlo" w:hAnsi="Menlo" w:cs="Menlo"/>
          <w:color w:val="9CDCFE"/>
          <w:szCs w:val="18"/>
        </w:rPr>
        <w:t>config</w:t>
      </w:r>
      <w:r w:rsidRPr="00FF3FC8">
        <w:rPr>
          <w:rFonts w:ascii="Menlo" w:hAnsi="Menlo" w:cs="Menlo"/>
          <w:color w:val="D4D4D4"/>
          <w:szCs w:val="18"/>
        </w:rPr>
        <w:t xml:space="preserve">, </w:t>
      </w:r>
      <w:proofErr w:type="gramStart"/>
      <w:r w:rsidRPr="00FF3FC8">
        <w:rPr>
          <w:rFonts w:ascii="Menlo" w:hAnsi="Menlo" w:cs="Menlo"/>
          <w:color w:val="9CDCFE"/>
          <w:szCs w:val="18"/>
        </w:rPr>
        <w:t>err</w:t>
      </w:r>
      <w:r w:rsidRPr="00FF3FC8">
        <w:rPr>
          <w:rFonts w:ascii="Menlo" w:hAnsi="Menlo" w:cs="Menlo"/>
          <w:color w:val="D4D4D4"/>
          <w:szCs w:val="18"/>
        </w:rPr>
        <w:t xml:space="preserve"> :</w:t>
      </w:r>
      <w:proofErr w:type="gramEnd"/>
      <w:r w:rsidRPr="00FF3FC8">
        <w:rPr>
          <w:rFonts w:ascii="Menlo" w:hAnsi="Menlo" w:cs="Menlo"/>
          <w:color w:val="D4D4D4"/>
          <w:szCs w:val="18"/>
        </w:rPr>
        <w:t xml:space="preserve">= </w:t>
      </w:r>
      <w:proofErr w:type="spellStart"/>
      <w:r w:rsidRPr="00FF3FC8">
        <w:rPr>
          <w:rFonts w:ascii="Menlo" w:hAnsi="Menlo" w:cs="Menlo"/>
          <w:color w:val="D4D4D4"/>
          <w:szCs w:val="18"/>
        </w:rPr>
        <w:t>pgxpool.</w:t>
      </w:r>
      <w:r w:rsidRPr="00FF3FC8">
        <w:rPr>
          <w:rFonts w:ascii="Menlo" w:hAnsi="Menlo" w:cs="Menlo"/>
          <w:color w:val="DCDCAA"/>
          <w:szCs w:val="18"/>
        </w:rPr>
        <w:t>ParseConfig</w:t>
      </w:r>
      <w:proofErr w:type="spellEnd"/>
      <w:r w:rsidRPr="00FF3FC8">
        <w:rPr>
          <w:rFonts w:ascii="Menlo" w:hAnsi="Menlo" w:cs="Menlo"/>
          <w:color w:val="D4D4D4"/>
          <w:szCs w:val="18"/>
        </w:rPr>
        <w:t>(</w:t>
      </w:r>
      <w:proofErr w:type="spellStart"/>
      <w:r w:rsidRPr="00FF3FC8">
        <w:rPr>
          <w:rFonts w:ascii="Menlo" w:hAnsi="Menlo" w:cs="Menlo"/>
          <w:color w:val="D4D4D4"/>
          <w:szCs w:val="18"/>
        </w:rPr>
        <w:t>uri</w:t>
      </w:r>
      <w:proofErr w:type="spellEnd"/>
      <w:r w:rsidRPr="00FF3FC8">
        <w:rPr>
          <w:rFonts w:ascii="Menlo" w:hAnsi="Menlo" w:cs="Menlo"/>
          <w:color w:val="D4D4D4"/>
          <w:szCs w:val="18"/>
        </w:rPr>
        <w:t>)</w:t>
      </w:r>
    </w:p>
    <w:p w14:paraId="3DDA5E57" w14:textId="77777777" w:rsidR="00FF3FC8" w:rsidRPr="00FF3FC8" w:rsidRDefault="00FF3FC8" w:rsidP="00C07DFB">
      <w:pPr>
        <w:pStyle w:val="code"/>
        <w:rPr>
          <w:rFonts w:ascii="Menlo" w:hAnsi="Menlo" w:cs="Menlo"/>
          <w:color w:val="D4D4D4"/>
          <w:szCs w:val="18"/>
        </w:rPr>
      </w:pPr>
      <w:r w:rsidRPr="00FF3FC8">
        <w:rPr>
          <w:rFonts w:ascii="Menlo" w:hAnsi="Menlo" w:cs="Menlo"/>
          <w:color w:val="D4D4D4"/>
          <w:szCs w:val="18"/>
        </w:rPr>
        <w:t xml:space="preserve">    </w:t>
      </w:r>
      <w:proofErr w:type="spellStart"/>
      <w:proofErr w:type="gramStart"/>
      <w:r w:rsidRPr="00FF3FC8">
        <w:rPr>
          <w:rFonts w:ascii="Menlo" w:hAnsi="Menlo" w:cs="Menlo"/>
          <w:color w:val="9CDCFE"/>
          <w:szCs w:val="18"/>
        </w:rPr>
        <w:t>config.MaxConns</w:t>
      </w:r>
      <w:proofErr w:type="spellEnd"/>
      <w:proofErr w:type="gramEnd"/>
      <w:r w:rsidRPr="00FF3FC8">
        <w:rPr>
          <w:rFonts w:ascii="Menlo" w:hAnsi="Menlo" w:cs="Menlo"/>
          <w:color w:val="D4D4D4"/>
          <w:szCs w:val="18"/>
        </w:rPr>
        <w:t xml:space="preserve"> = </w:t>
      </w:r>
      <w:r w:rsidRPr="00FF3FC8">
        <w:rPr>
          <w:rFonts w:ascii="Menlo" w:hAnsi="Menlo" w:cs="Menlo"/>
          <w:color w:val="B5CEA8"/>
          <w:szCs w:val="18"/>
        </w:rPr>
        <w:t>40</w:t>
      </w:r>
    </w:p>
    <w:p w14:paraId="7D61FB5B" w14:textId="4F169DB6" w:rsidR="00FF3FC8" w:rsidRDefault="00FF3FC8" w:rsidP="00C07DFB">
      <w:pPr>
        <w:pStyle w:val="code"/>
        <w:rPr>
          <w:rFonts w:ascii="Menlo" w:hAnsi="Menlo" w:cs="Menlo"/>
          <w:color w:val="D4D4D4"/>
          <w:szCs w:val="18"/>
        </w:rPr>
      </w:pPr>
      <w:r w:rsidRPr="00FF3FC8">
        <w:rPr>
          <w:rFonts w:ascii="Menlo" w:hAnsi="Menlo" w:cs="Menlo"/>
          <w:color w:val="D4D4D4"/>
          <w:szCs w:val="18"/>
        </w:rPr>
        <w:t xml:space="preserve">    </w:t>
      </w:r>
      <w:r w:rsidRPr="00FF3FC8">
        <w:rPr>
          <w:rFonts w:ascii="Menlo" w:hAnsi="Menlo" w:cs="Menlo"/>
          <w:color w:val="9CDCFE"/>
          <w:szCs w:val="18"/>
        </w:rPr>
        <w:t>pool</w:t>
      </w:r>
      <w:r w:rsidRPr="00FF3FC8">
        <w:rPr>
          <w:rFonts w:ascii="Menlo" w:hAnsi="Menlo" w:cs="Menlo"/>
          <w:color w:val="D4D4D4"/>
          <w:szCs w:val="18"/>
        </w:rPr>
        <w:t xml:space="preserve">, </w:t>
      </w:r>
      <w:proofErr w:type="gramStart"/>
      <w:r w:rsidRPr="00FF3FC8">
        <w:rPr>
          <w:rFonts w:ascii="Menlo" w:hAnsi="Menlo" w:cs="Menlo"/>
          <w:color w:val="9CDCFE"/>
          <w:szCs w:val="18"/>
        </w:rPr>
        <w:t>err</w:t>
      </w:r>
      <w:r w:rsidRPr="00FF3FC8">
        <w:rPr>
          <w:rFonts w:ascii="Menlo" w:hAnsi="Menlo" w:cs="Menlo"/>
          <w:color w:val="D4D4D4"/>
          <w:szCs w:val="18"/>
        </w:rPr>
        <w:t xml:space="preserve"> :</w:t>
      </w:r>
      <w:proofErr w:type="gramEnd"/>
      <w:r w:rsidRPr="00FF3FC8">
        <w:rPr>
          <w:rFonts w:ascii="Menlo" w:hAnsi="Menlo" w:cs="Menlo"/>
          <w:color w:val="D4D4D4"/>
          <w:szCs w:val="18"/>
        </w:rPr>
        <w:t xml:space="preserve">= </w:t>
      </w:r>
      <w:proofErr w:type="spellStart"/>
      <w:r w:rsidRPr="00FF3FC8">
        <w:rPr>
          <w:rFonts w:ascii="Menlo" w:hAnsi="Menlo" w:cs="Menlo"/>
          <w:color w:val="D4D4D4"/>
          <w:szCs w:val="18"/>
        </w:rPr>
        <w:t>pgxpool.</w:t>
      </w:r>
      <w:r w:rsidRPr="00FF3FC8">
        <w:rPr>
          <w:rFonts w:ascii="Menlo" w:hAnsi="Menlo" w:cs="Menlo"/>
          <w:color w:val="DCDCAA"/>
          <w:szCs w:val="18"/>
        </w:rPr>
        <w:t>ConnectConfig</w:t>
      </w:r>
      <w:proofErr w:type="spellEnd"/>
      <w:r w:rsidRPr="00FF3FC8">
        <w:rPr>
          <w:rFonts w:ascii="Menlo" w:hAnsi="Menlo" w:cs="Menlo"/>
          <w:color w:val="D4D4D4"/>
          <w:szCs w:val="18"/>
        </w:rPr>
        <w:t>(</w:t>
      </w:r>
      <w:proofErr w:type="spellStart"/>
      <w:r w:rsidRPr="00FF3FC8">
        <w:rPr>
          <w:rFonts w:ascii="Menlo" w:hAnsi="Menlo" w:cs="Menlo"/>
          <w:color w:val="D4D4D4"/>
          <w:szCs w:val="18"/>
        </w:rPr>
        <w:t>ctx</w:t>
      </w:r>
      <w:proofErr w:type="spellEnd"/>
      <w:r w:rsidRPr="00FF3FC8">
        <w:rPr>
          <w:rFonts w:ascii="Menlo" w:hAnsi="Menlo" w:cs="Menlo"/>
          <w:color w:val="D4D4D4"/>
          <w:szCs w:val="18"/>
        </w:rPr>
        <w:t>, config)</w:t>
      </w:r>
    </w:p>
    <w:p w14:paraId="18AB3324" w14:textId="77777777" w:rsidR="00C07DFB" w:rsidRPr="00C07DFB" w:rsidRDefault="00C07DFB" w:rsidP="00C07DFB">
      <w:pPr>
        <w:pStyle w:val="code"/>
        <w:rPr>
          <w:rFonts w:ascii="Menlo" w:hAnsi="Menlo" w:cs="Menlo"/>
          <w:color w:val="D4D4D4"/>
          <w:szCs w:val="18"/>
        </w:rPr>
      </w:pPr>
      <w:r w:rsidRPr="00C07DFB">
        <w:rPr>
          <w:rFonts w:ascii="Menlo" w:hAnsi="Menlo" w:cs="Menlo"/>
          <w:color w:val="D4D4D4"/>
          <w:szCs w:val="18"/>
        </w:rPr>
        <w:t xml:space="preserve">    </w:t>
      </w:r>
      <w:r w:rsidRPr="00C07DFB">
        <w:rPr>
          <w:rFonts w:ascii="Menlo" w:hAnsi="Menlo" w:cs="Menlo"/>
          <w:color w:val="C586C0"/>
          <w:szCs w:val="18"/>
        </w:rPr>
        <w:t>defer</w:t>
      </w:r>
      <w:r w:rsidRPr="00C07DFB">
        <w:rPr>
          <w:rFonts w:ascii="Menlo" w:hAnsi="Menlo" w:cs="Menlo"/>
          <w:color w:val="D4D4D4"/>
          <w:szCs w:val="18"/>
        </w:rPr>
        <w:t xml:space="preserve"> </w:t>
      </w:r>
      <w:proofErr w:type="spellStart"/>
      <w:proofErr w:type="gramStart"/>
      <w:r w:rsidRPr="00C07DFB">
        <w:rPr>
          <w:rFonts w:ascii="Menlo" w:hAnsi="Menlo" w:cs="Menlo"/>
          <w:color w:val="D4D4D4"/>
          <w:szCs w:val="18"/>
        </w:rPr>
        <w:t>pool.</w:t>
      </w:r>
      <w:r w:rsidRPr="00C07DFB">
        <w:rPr>
          <w:rFonts w:ascii="Menlo" w:hAnsi="Menlo" w:cs="Menlo"/>
          <w:color w:val="DCDCAA"/>
          <w:szCs w:val="18"/>
        </w:rPr>
        <w:t>Close</w:t>
      </w:r>
      <w:proofErr w:type="spellEnd"/>
      <w:proofErr w:type="gramEnd"/>
      <w:r w:rsidRPr="00C07DFB">
        <w:rPr>
          <w:rFonts w:ascii="Menlo" w:hAnsi="Menlo" w:cs="Menlo"/>
          <w:color w:val="D4D4D4"/>
          <w:szCs w:val="18"/>
        </w:rPr>
        <w:t>()</w:t>
      </w:r>
    </w:p>
    <w:p w14:paraId="32E9B088" w14:textId="04D98D55" w:rsidR="00FF3FC8" w:rsidRDefault="00FF3FC8" w:rsidP="00FF3FC8">
      <w:pPr>
        <w:pStyle w:val="code"/>
      </w:pPr>
    </w:p>
    <w:p w14:paraId="290FA948" w14:textId="4FAE4F58" w:rsidR="00FF3FC8" w:rsidRDefault="00FF3FC8" w:rsidP="00FF3FC8">
      <w:pPr>
        <w:pStyle w:val="code"/>
      </w:pPr>
      <w:r>
        <w:t>----</w:t>
      </w:r>
    </w:p>
    <w:p w14:paraId="6D26C1FA" w14:textId="77F82CB7" w:rsidR="00FF3FC8" w:rsidRDefault="00FF3FC8" w:rsidP="00A5352C"/>
    <w:p w14:paraId="06D84E16" w14:textId="33F62AC1" w:rsidR="005B1435" w:rsidRDefault="005B1435" w:rsidP="00A5352C">
      <w:r>
        <w:t>We can acquire a connection from the pool as follows:</w:t>
      </w:r>
    </w:p>
    <w:p w14:paraId="78B54ACB" w14:textId="77777777" w:rsidR="00C07DFB" w:rsidRDefault="00C07DFB" w:rsidP="00A5352C"/>
    <w:p w14:paraId="7A2F9895" w14:textId="26BF4001" w:rsidR="005B1435" w:rsidRDefault="005B1435" w:rsidP="00C07DFB">
      <w:pPr>
        <w:pStyle w:val="code"/>
      </w:pPr>
      <w:r>
        <w:t>[</w:t>
      </w:r>
      <w:proofErr w:type="spellStart"/>
      <w:proofErr w:type="gramStart"/>
      <w:r>
        <w:t>source,golang</w:t>
      </w:r>
      <w:proofErr w:type="spellEnd"/>
      <w:proofErr w:type="gramEnd"/>
      <w:r>
        <w:t>]</w:t>
      </w:r>
    </w:p>
    <w:p w14:paraId="12074081" w14:textId="5A29A0C5" w:rsidR="005B1435" w:rsidRDefault="005B1435" w:rsidP="00C07DFB">
      <w:pPr>
        <w:pStyle w:val="code"/>
      </w:pPr>
      <w:r>
        <w:t>----</w:t>
      </w:r>
    </w:p>
    <w:p w14:paraId="346E07E3" w14:textId="77777777" w:rsidR="005B1435" w:rsidRPr="005B1435" w:rsidRDefault="005B1435" w:rsidP="00C07DFB">
      <w:pPr>
        <w:pStyle w:val="code"/>
        <w:rPr>
          <w:rFonts w:ascii="Menlo" w:hAnsi="Menlo" w:cs="Menlo"/>
          <w:color w:val="D4D4D4"/>
          <w:szCs w:val="18"/>
        </w:rPr>
      </w:pPr>
      <w:r w:rsidRPr="005B1435">
        <w:rPr>
          <w:rFonts w:ascii="Menlo" w:hAnsi="Menlo" w:cs="Menlo"/>
          <w:color w:val="D4D4D4"/>
          <w:szCs w:val="18"/>
        </w:rPr>
        <w:t xml:space="preserve">    </w:t>
      </w:r>
      <w:r w:rsidRPr="005B1435">
        <w:rPr>
          <w:rFonts w:ascii="Menlo" w:hAnsi="Menlo" w:cs="Menlo"/>
          <w:color w:val="9CDCFE"/>
          <w:szCs w:val="18"/>
        </w:rPr>
        <w:t>connection</w:t>
      </w:r>
      <w:r w:rsidRPr="005B1435">
        <w:rPr>
          <w:rFonts w:ascii="Menlo" w:hAnsi="Menlo" w:cs="Menlo"/>
          <w:color w:val="D4D4D4"/>
          <w:szCs w:val="18"/>
        </w:rPr>
        <w:t xml:space="preserve">, </w:t>
      </w:r>
      <w:proofErr w:type="gramStart"/>
      <w:r w:rsidRPr="005B1435">
        <w:rPr>
          <w:rFonts w:ascii="Menlo" w:hAnsi="Menlo" w:cs="Menlo"/>
          <w:color w:val="9CDCFE"/>
          <w:szCs w:val="18"/>
        </w:rPr>
        <w:t>err</w:t>
      </w:r>
      <w:r w:rsidRPr="005B1435">
        <w:rPr>
          <w:rFonts w:ascii="Menlo" w:hAnsi="Menlo" w:cs="Menlo"/>
          <w:color w:val="D4D4D4"/>
          <w:szCs w:val="18"/>
        </w:rPr>
        <w:t xml:space="preserve"> :</w:t>
      </w:r>
      <w:proofErr w:type="gramEnd"/>
      <w:r w:rsidRPr="005B1435">
        <w:rPr>
          <w:rFonts w:ascii="Menlo" w:hAnsi="Menlo" w:cs="Menlo"/>
          <w:color w:val="D4D4D4"/>
          <w:szCs w:val="18"/>
        </w:rPr>
        <w:t xml:space="preserve">= </w:t>
      </w:r>
      <w:proofErr w:type="spellStart"/>
      <w:r w:rsidRPr="005B1435">
        <w:rPr>
          <w:rFonts w:ascii="Menlo" w:hAnsi="Menlo" w:cs="Menlo"/>
          <w:color w:val="D4D4D4"/>
          <w:szCs w:val="18"/>
        </w:rPr>
        <w:t>pool.</w:t>
      </w:r>
      <w:r w:rsidRPr="005B1435">
        <w:rPr>
          <w:rFonts w:ascii="Menlo" w:hAnsi="Menlo" w:cs="Menlo"/>
          <w:color w:val="DCDCAA"/>
          <w:szCs w:val="18"/>
        </w:rPr>
        <w:t>Acquire</w:t>
      </w:r>
      <w:proofErr w:type="spellEnd"/>
      <w:r w:rsidRPr="005B1435">
        <w:rPr>
          <w:rFonts w:ascii="Menlo" w:hAnsi="Menlo" w:cs="Menlo"/>
          <w:color w:val="D4D4D4"/>
          <w:szCs w:val="18"/>
        </w:rPr>
        <w:t>(</w:t>
      </w:r>
      <w:proofErr w:type="spellStart"/>
      <w:r w:rsidRPr="005B1435">
        <w:rPr>
          <w:rFonts w:ascii="Menlo" w:hAnsi="Menlo" w:cs="Menlo"/>
          <w:color w:val="D4D4D4"/>
          <w:szCs w:val="18"/>
        </w:rPr>
        <w:t>ctx</w:t>
      </w:r>
      <w:proofErr w:type="spellEnd"/>
      <w:r w:rsidRPr="005B1435">
        <w:rPr>
          <w:rFonts w:ascii="Menlo" w:hAnsi="Menlo" w:cs="Menlo"/>
          <w:color w:val="D4D4D4"/>
          <w:szCs w:val="18"/>
        </w:rPr>
        <w:t>)</w:t>
      </w:r>
    </w:p>
    <w:p w14:paraId="13139E8B" w14:textId="2B06E40B" w:rsidR="005B1435" w:rsidRDefault="005B1435" w:rsidP="00C07DFB">
      <w:pPr>
        <w:pStyle w:val="code"/>
      </w:pPr>
      <w:r>
        <w:t>----</w:t>
      </w:r>
    </w:p>
    <w:p w14:paraId="0C555B7C" w14:textId="6A1A7731" w:rsidR="005B1435" w:rsidRDefault="005B1435" w:rsidP="00A5352C"/>
    <w:p w14:paraId="145B7ACE" w14:textId="57A34C40" w:rsidR="00E351CA" w:rsidRDefault="00685311" w:rsidP="00A5352C">
      <w:r>
        <w:t xml:space="preserve">Psycopg2 for </w:t>
      </w:r>
      <w:r w:rsidR="0023540F">
        <w:t>P</w:t>
      </w:r>
      <w:r>
        <w:t xml:space="preserve">ython includes a </w:t>
      </w:r>
      <w:proofErr w:type="gramStart"/>
      <w:r>
        <w:t>buil</w:t>
      </w:r>
      <w:r w:rsidR="003A0DFC">
        <w:t>t</w:t>
      </w:r>
      <w:r>
        <w:t xml:space="preserve"> in</w:t>
      </w:r>
      <w:proofErr w:type="gramEnd"/>
      <w:r>
        <w:t xml:space="preserve"> connection pool which we can easily configure as follows:</w:t>
      </w:r>
    </w:p>
    <w:p w14:paraId="35AD9142" w14:textId="5EAA7095" w:rsidR="00685311" w:rsidRDefault="00685311" w:rsidP="00A5352C"/>
    <w:p w14:paraId="4BADFBA4" w14:textId="4FA11129" w:rsidR="00685311" w:rsidRPr="003A0DFC" w:rsidRDefault="00685311" w:rsidP="003A0DFC">
      <w:pPr>
        <w:pStyle w:val="code"/>
      </w:pPr>
      <w:r w:rsidRPr="003A0DFC">
        <w:t xml:space="preserve">[source, </w:t>
      </w:r>
      <w:r w:rsidR="0023540F" w:rsidRPr="003A0DFC">
        <w:t>P</w:t>
      </w:r>
      <w:r w:rsidRPr="003A0DFC">
        <w:t>ython]</w:t>
      </w:r>
    </w:p>
    <w:p w14:paraId="38AE71E5" w14:textId="22BA9268" w:rsidR="00685311" w:rsidRPr="003A0DFC" w:rsidRDefault="00685311" w:rsidP="003A0DFC">
      <w:pPr>
        <w:pStyle w:val="code"/>
      </w:pPr>
      <w:r w:rsidRPr="003A0DFC">
        <w:t>----</w:t>
      </w:r>
    </w:p>
    <w:p w14:paraId="14F1240E" w14:textId="77777777" w:rsidR="00685311" w:rsidRPr="003A0DFC" w:rsidRDefault="00685311" w:rsidP="003A0DFC">
      <w:pPr>
        <w:pStyle w:val="code"/>
      </w:pPr>
      <w:r w:rsidRPr="003A0DFC">
        <w:t>import psycopg2</w:t>
      </w:r>
    </w:p>
    <w:p w14:paraId="0200E789" w14:textId="77777777" w:rsidR="00685311" w:rsidRPr="003A0DFC" w:rsidRDefault="00685311" w:rsidP="003A0DFC">
      <w:pPr>
        <w:pStyle w:val="code"/>
      </w:pPr>
      <w:r w:rsidRPr="003A0DFC">
        <w:t>from psycopg2 import pool</w:t>
      </w:r>
    </w:p>
    <w:p w14:paraId="77BF19F4" w14:textId="77777777" w:rsidR="00685311" w:rsidRPr="003A0DFC" w:rsidRDefault="00685311" w:rsidP="003A0DFC">
      <w:pPr>
        <w:pStyle w:val="code"/>
      </w:pPr>
      <w:r w:rsidRPr="003A0DFC">
        <w:t xml:space="preserve"> </w:t>
      </w:r>
    </w:p>
    <w:p w14:paraId="7953A5C4" w14:textId="77777777" w:rsidR="00685311" w:rsidRPr="003A0DFC" w:rsidRDefault="00685311" w:rsidP="003A0DFC">
      <w:pPr>
        <w:pStyle w:val="code"/>
      </w:pPr>
      <w:r w:rsidRPr="003A0DFC">
        <w:t xml:space="preserve">def </w:t>
      </w:r>
      <w:proofErr w:type="gramStart"/>
      <w:r w:rsidRPr="003A0DFC">
        <w:t>main(</w:t>
      </w:r>
      <w:proofErr w:type="gramEnd"/>
      <w:r w:rsidRPr="003A0DFC">
        <w:t>):</w:t>
      </w:r>
    </w:p>
    <w:p w14:paraId="190B585A" w14:textId="77777777" w:rsidR="00685311" w:rsidRPr="003A0DFC" w:rsidRDefault="00685311" w:rsidP="003A0DFC">
      <w:pPr>
        <w:pStyle w:val="code"/>
      </w:pPr>
    </w:p>
    <w:p w14:paraId="634929D1" w14:textId="77777777" w:rsidR="00685311" w:rsidRPr="003A0DFC" w:rsidRDefault="00685311" w:rsidP="003A0DFC">
      <w:pPr>
        <w:pStyle w:val="code"/>
      </w:pPr>
      <w:r w:rsidRPr="003A0DFC">
        <w:t xml:space="preserve">  if ((</w:t>
      </w:r>
      <w:proofErr w:type="spellStart"/>
      <w:r w:rsidRPr="003A0DFC">
        <w:t>len</w:t>
      </w:r>
      <w:proofErr w:type="spellEnd"/>
      <w:r w:rsidRPr="003A0DFC">
        <w:t>(</w:t>
      </w:r>
      <w:proofErr w:type="spellStart"/>
      <w:proofErr w:type="gramStart"/>
      <w:r w:rsidRPr="003A0DFC">
        <w:t>sys.argv</w:t>
      </w:r>
      <w:proofErr w:type="spellEnd"/>
      <w:proofErr w:type="gramEnd"/>
      <w:r w:rsidRPr="003A0DFC">
        <w:t>)) !=2):</w:t>
      </w:r>
    </w:p>
    <w:p w14:paraId="08D62ED1" w14:textId="77777777" w:rsidR="00685311" w:rsidRPr="003A0DFC" w:rsidRDefault="00685311" w:rsidP="003A0DFC">
      <w:pPr>
        <w:pStyle w:val="code"/>
      </w:pPr>
      <w:r w:rsidRPr="003A0DFC">
        <w:t xml:space="preserve">    </w:t>
      </w:r>
      <w:proofErr w:type="spellStart"/>
      <w:proofErr w:type="gramStart"/>
      <w:r w:rsidRPr="003A0DFC">
        <w:t>sys.exit</w:t>
      </w:r>
      <w:proofErr w:type="spellEnd"/>
      <w:proofErr w:type="gramEnd"/>
      <w:r w:rsidRPr="003A0DFC">
        <w:t>("</w:t>
      </w:r>
      <w:proofErr w:type="spellStart"/>
      <w:r w:rsidRPr="003A0DFC">
        <w:t>Error:No</w:t>
      </w:r>
      <w:proofErr w:type="spellEnd"/>
      <w:r w:rsidRPr="003A0DFC">
        <w:t xml:space="preserve"> URL provided on command line")</w:t>
      </w:r>
    </w:p>
    <w:p w14:paraId="1BCEAD05" w14:textId="77777777" w:rsidR="00685311" w:rsidRPr="003A0DFC" w:rsidRDefault="00685311" w:rsidP="003A0DFC">
      <w:pPr>
        <w:pStyle w:val="code"/>
      </w:pPr>
      <w:r w:rsidRPr="003A0DFC">
        <w:t xml:space="preserve">  </w:t>
      </w:r>
      <w:proofErr w:type="spellStart"/>
      <w:r w:rsidRPr="003A0DFC">
        <w:t>uri</w:t>
      </w:r>
      <w:proofErr w:type="spellEnd"/>
      <w:r w:rsidRPr="003A0DFC">
        <w:t>=</w:t>
      </w:r>
      <w:proofErr w:type="spellStart"/>
      <w:proofErr w:type="gramStart"/>
      <w:r w:rsidRPr="003A0DFC">
        <w:t>sys.argv</w:t>
      </w:r>
      <w:proofErr w:type="spellEnd"/>
      <w:proofErr w:type="gramEnd"/>
      <w:r w:rsidRPr="003A0DFC">
        <w:t>[1]</w:t>
      </w:r>
    </w:p>
    <w:p w14:paraId="62D048EB" w14:textId="77777777" w:rsidR="00685311" w:rsidRPr="003A0DFC" w:rsidRDefault="00685311" w:rsidP="003A0DFC">
      <w:pPr>
        <w:pStyle w:val="code"/>
      </w:pPr>
    </w:p>
    <w:p w14:paraId="2DD5D361" w14:textId="77777777" w:rsidR="008A125D" w:rsidRPr="003A0DFC" w:rsidRDefault="00685311" w:rsidP="003A0DFC">
      <w:pPr>
        <w:pStyle w:val="code"/>
      </w:pPr>
      <w:r w:rsidRPr="003A0DFC">
        <w:t xml:space="preserve">  pool= </w:t>
      </w:r>
      <w:proofErr w:type="gramStart"/>
      <w:r w:rsidRPr="003A0DFC">
        <w:t>psycopg2.pool.ThreadedConnectionPool</w:t>
      </w:r>
      <w:proofErr w:type="gramEnd"/>
      <w:r w:rsidRPr="003A0DFC">
        <w:t xml:space="preserve">(10, 40, </w:t>
      </w:r>
      <w:proofErr w:type="spellStart"/>
      <w:r w:rsidRPr="003A0DFC">
        <w:t>uri</w:t>
      </w:r>
      <w:proofErr w:type="spellEnd"/>
      <w:r w:rsidRPr="003A0DFC">
        <w:t xml:space="preserve">) </w:t>
      </w:r>
    </w:p>
    <w:p w14:paraId="6B8A50BC" w14:textId="4B6152CF" w:rsidR="00685311" w:rsidRPr="003A0DFC" w:rsidRDefault="008A125D" w:rsidP="003A0DFC">
      <w:pPr>
        <w:pStyle w:val="code"/>
      </w:pPr>
      <w:r w:rsidRPr="003A0DFC">
        <w:t xml:space="preserve">  </w:t>
      </w:r>
      <w:r w:rsidR="00685311" w:rsidRPr="003A0DFC">
        <w:t xml:space="preserve"># </w:t>
      </w:r>
      <w:proofErr w:type="gramStart"/>
      <w:r w:rsidR="00685311" w:rsidRPr="003A0DFC">
        <w:t>min</w:t>
      </w:r>
      <w:proofErr w:type="gramEnd"/>
      <w:r w:rsidR="00685311" w:rsidRPr="003A0DFC">
        <w:t xml:space="preserve"> connection=10, max=40</w:t>
      </w:r>
    </w:p>
    <w:p w14:paraId="344835AF" w14:textId="77777777" w:rsidR="00685311" w:rsidRPr="003A0DFC" w:rsidRDefault="00685311" w:rsidP="003A0DFC">
      <w:pPr>
        <w:pStyle w:val="code"/>
      </w:pPr>
    </w:p>
    <w:p w14:paraId="5478A49E" w14:textId="74DE69FA" w:rsidR="00685311" w:rsidRPr="003A0DFC" w:rsidRDefault="00685311" w:rsidP="003A0DFC">
      <w:pPr>
        <w:pStyle w:val="code"/>
      </w:pPr>
      <w:r w:rsidRPr="003A0DFC">
        <w:t>----</w:t>
      </w:r>
    </w:p>
    <w:p w14:paraId="1394901D" w14:textId="4569586A" w:rsidR="00685311" w:rsidRDefault="00685311" w:rsidP="00685311">
      <w:pPr>
        <w:pStyle w:val="code"/>
      </w:pPr>
    </w:p>
    <w:p w14:paraId="7571B6F7" w14:textId="3D4D6CEE" w:rsidR="00685311" w:rsidRDefault="008A125D" w:rsidP="008A125D">
      <w:r>
        <w:t>And we can connect to the pool as follows:</w:t>
      </w:r>
    </w:p>
    <w:p w14:paraId="5E58CACA" w14:textId="0F68898B" w:rsidR="008A125D" w:rsidRDefault="008A125D" w:rsidP="008A125D"/>
    <w:p w14:paraId="621E6938" w14:textId="626D29F5" w:rsidR="008A125D" w:rsidRDefault="008A125D" w:rsidP="008A125D">
      <w:r>
        <w:t>[source,</w:t>
      </w:r>
      <w:r w:rsidR="0023540F">
        <w:t xml:space="preserve"> P</w:t>
      </w:r>
      <w:r>
        <w:t>ython]</w:t>
      </w:r>
    </w:p>
    <w:p w14:paraId="0EB72004" w14:textId="2FDC50D9" w:rsidR="008A125D" w:rsidRDefault="008A125D" w:rsidP="008A125D">
      <w:r>
        <w:t>----</w:t>
      </w:r>
    </w:p>
    <w:p w14:paraId="32165473" w14:textId="67944413" w:rsidR="008A125D" w:rsidRPr="008A125D" w:rsidRDefault="008A125D" w:rsidP="008A125D">
      <w:pPr>
        <w:pBdr>
          <w:bottom w:val="single" w:sz="6" w:space="1" w:color="auto"/>
        </w:pBdr>
        <w:shd w:val="clear" w:color="auto" w:fill="1E1E1E"/>
        <w:spacing w:line="270" w:lineRule="atLeast"/>
        <w:rPr>
          <w:rFonts w:ascii="Menlo" w:hAnsi="Menlo" w:cs="Menlo"/>
          <w:color w:val="D4D4D4"/>
          <w:sz w:val="18"/>
          <w:szCs w:val="18"/>
        </w:rPr>
      </w:pPr>
      <w:r w:rsidRPr="008A125D">
        <w:rPr>
          <w:rFonts w:ascii="Menlo" w:hAnsi="Menlo" w:cs="Menlo"/>
          <w:color w:val="D4D4D4"/>
          <w:sz w:val="18"/>
          <w:szCs w:val="18"/>
        </w:rPr>
        <w:t xml:space="preserve">connection = </w:t>
      </w:r>
      <w:proofErr w:type="spellStart"/>
      <w:proofErr w:type="gramStart"/>
      <w:r w:rsidRPr="008A125D">
        <w:rPr>
          <w:rFonts w:ascii="Menlo" w:hAnsi="Menlo" w:cs="Menlo"/>
          <w:color w:val="D4D4D4"/>
          <w:sz w:val="18"/>
          <w:szCs w:val="18"/>
        </w:rPr>
        <w:t>pool.getconn</w:t>
      </w:r>
      <w:proofErr w:type="spellEnd"/>
      <w:proofErr w:type="gramEnd"/>
      <w:r w:rsidRPr="008A125D">
        <w:rPr>
          <w:rFonts w:ascii="Menlo" w:hAnsi="Menlo" w:cs="Menlo"/>
          <w:color w:val="D4D4D4"/>
          <w:sz w:val="18"/>
          <w:szCs w:val="18"/>
        </w:rPr>
        <w:t>()</w:t>
      </w:r>
    </w:p>
    <w:p w14:paraId="7D82C85C" w14:textId="77777777" w:rsidR="003A0DFC" w:rsidRDefault="003A0DFC" w:rsidP="008A125D"/>
    <w:p w14:paraId="0C322B71" w14:textId="1ACC8C75" w:rsidR="003A2BC8" w:rsidRDefault="00FD6332" w:rsidP="003A0DFC">
      <w:r>
        <w:t>=== Bulk inserts</w:t>
      </w:r>
    </w:p>
    <w:p w14:paraId="14B91F31" w14:textId="77777777" w:rsidR="003A0DFC" w:rsidRDefault="003A0DFC" w:rsidP="003A0DFC"/>
    <w:p w14:paraId="34353128" w14:textId="4C3A15F4" w:rsidR="00FD6332" w:rsidRDefault="00FD6332" w:rsidP="003A0DFC">
      <w:pPr>
        <w:rPr>
          <w:lang w:eastAsia="en-US"/>
        </w:rPr>
      </w:pPr>
      <w:r>
        <w:rPr>
          <w:lang w:eastAsia="en-US"/>
        </w:rPr>
        <w:t>It</w:t>
      </w:r>
      <w:r w:rsidR="00A02335">
        <w:rPr>
          <w:lang w:eastAsia="en-US"/>
        </w:rPr>
        <w:t>'</w:t>
      </w:r>
      <w:r>
        <w:rPr>
          <w:lang w:eastAsia="en-US"/>
        </w:rPr>
        <w:t xml:space="preserve">s very common to have multiple rows of data to insert in a single logical operation.  UPDATE and DELETE statements can operate on multiple </w:t>
      </w:r>
      <w:r w:rsidR="00D573C5">
        <w:rPr>
          <w:lang w:eastAsia="en-US"/>
        </w:rPr>
        <w:t>rows depending</w:t>
      </w:r>
      <w:r w:rsidR="00DC0A08">
        <w:rPr>
          <w:lang w:eastAsia="en-US"/>
        </w:rPr>
        <w:t xml:space="preserve"> on</w:t>
      </w:r>
      <w:r w:rsidR="00D573C5">
        <w:rPr>
          <w:lang w:eastAsia="en-US"/>
        </w:rPr>
        <w:t xml:space="preserve"> the scope of the WHERE clause, but an INSERT </w:t>
      </w:r>
      <w:r w:rsidR="00D37B83">
        <w:rPr>
          <w:lang w:eastAsia="en-US"/>
        </w:rPr>
        <w:t xml:space="preserve">does not operate on existing rows. </w:t>
      </w:r>
    </w:p>
    <w:p w14:paraId="6DF7A06C" w14:textId="4FD251D5" w:rsidR="00FF6B16" w:rsidRDefault="00FF6B16" w:rsidP="003A0DFC">
      <w:pPr>
        <w:rPr>
          <w:lang w:eastAsia="en-US"/>
        </w:rPr>
      </w:pPr>
    </w:p>
    <w:p w14:paraId="529A494C" w14:textId="5285A4A5" w:rsidR="00FF6B16" w:rsidRDefault="009A0970" w:rsidP="003A0DFC">
      <w:pPr>
        <w:rPr>
          <w:lang w:eastAsia="en-US"/>
        </w:rPr>
      </w:pPr>
      <w:r>
        <w:rPr>
          <w:lang w:eastAsia="en-US"/>
        </w:rPr>
        <w:t>When you have an array of values to insert, it can seem natural to simply insert the values in a loop, as in this python example:</w:t>
      </w:r>
    </w:p>
    <w:p w14:paraId="6C0A34D1" w14:textId="5E991ED3" w:rsidR="009A0970" w:rsidRDefault="009A0970" w:rsidP="00FD6332">
      <w:pPr>
        <w:rPr>
          <w:lang w:eastAsia="en-US"/>
        </w:rPr>
      </w:pPr>
    </w:p>
    <w:p w14:paraId="334069E2" w14:textId="4EADE3F3" w:rsidR="009A0970" w:rsidRPr="009A0970" w:rsidRDefault="009A0970" w:rsidP="009A0970">
      <w:pPr>
        <w:pStyle w:val="code"/>
      </w:pPr>
      <w:r w:rsidRPr="009A0970">
        <w:t xml:space="preserve">[source, </w:t>
      </w:r>
      <w:r w:rsidR="0023540F">
        <w:t>P</w:t>
      </w:r>
      <w:r w:rsidRPr="009A0970">
        <w:t>ython]</w:t>
      </w:r>
    </w:p>
    <w:p w14:paraId="5ACD300F" w14:textId="3367642E" w:rsidR="009A0970" w:rsidRPr="009A0970" w:rsidRDefault="009A0970" w:rsidP="009A0970">
      <w:pPr>
        <w:pStyle w:val="code"/>
      </w:pPr>
      <w:r w:rsidRPr="009A0970">
        <w:t>----</w:t>
      </w:r>
    </w:p>
    <w:p w14:paraId="2AB871C1" w14:textId="77777777" w:rsidR="009A0970" w:rsidRPr="009A0970" w:rsidRDefault="009A0970" w:rsidP="009A0970">
      <w:pPr>
        <w:pStyle w:val="code"/>
      </w:pPr>
      <w:r w:rsidRPr="009A0970">
        <w:t xml:space="preserve">for value in </w:t>
      </w:r>
      <w:proofErr w:type="spellStart"/>
      <w:r w:rsidRPr="009A0970">
        <w:t>arrayValues</w:t>
      </w:r>
      <w:proofErr w:type="spellEnd"/>
      <w:r w:rsidRPr="009A0970">
        <w:t>:</w:t>
      </w:r>
    </w:p>
    <w:p w14:paraId="00F0C698" w14:textId="77777777" w:rsidR="009A0970" w:rsidRPr="009A0970" w:rsidRDefault="009A0970" w:rsidP="009A0970">
      <w:pPr>
        <w:pStyle w:val="code"/>
      </w:pPr>
      <w:r w:rsidRPr="009A0970">
        <w:t xml:space="preserve">    </w:t>
      </w:r>
      <w:proofErr w:type="spellStart"/>
      <w:proofErr w:type="gramStart"/>
      <w:r w:rsidRPr="009A0970">
        <w:t>cursor.execute</w:t>
      </w:r>
      <w:proofErr w:type="spellEnd"/>
      <w:proofErr w:type="gramEnd"/>
      <w:r w:rsidRPr="009A0970">
        <w:t>("INSERT INTO insertTestP1(</w:t>
      </w:r>
      <w:proofErr w:type="spellStart"/>
      <w:r w:rsidRPr="009A0970">
        <w:t>id,x,y</w:t>
      </w:r>
      <w:proofErr w:type="spellEnd"/>
      <w:r w:rsidRPr="009A0970">
        <w:t xml:space="preserve">) VALUES ($1,$2,$3)",value)  </w:t>
      </w:r>
    </w:p>
    <w:p w14:paraId="3E5F2047" w14:textId="3E66D720" w:rsidR="009A0970" w:rsidRPr="009A0970" w:rsidRDefault="009A0970" w:rsidP="009A0970">
      <w:pPr>
        <w:pStyle w:val="code"/>
      </w:pPr>
      <w:r w:rsidRPr="009A0970">
        <w:t>----</w:t>
      </w:r>
    </w:p>
    <w:p w14:paraId="64B7F2B3" w14:textId="7FE6A8FF" w:rsidR="00E3734F" w:rsidRDefault="00E3734F" w:rsidP="00FD6332">
      <w:pPr>
        <w:rPr>
          <w:lang w:eastAsia="en-US"/>
        </w:rPr>
      </w:pPr>
    </w:p>
    <w:p w14:paraId="4EEE3506" w14:textId="378B63A0" w:rsidR="00E3734F" w:rsidRDefault="00E3734F" w:rsidP="00FD6332">
      <w:pPr>
        <w:rPr>
          <w:lang w:eastAsia="en-US"/>
        </w:rPr>
      </w:pPr>
      <w:r>
        <w:rPr>
          <w:lang w:eastAsia="en-US"/>
        </w:rPr>
        <w:t>It</w:t>
      </w:r>
      <w:r w:rsidR="00A02335">
        <w:rPr>
          <w:lang w:eastAsia="en-US"/>
        </w:rPr>
        <w:t>'</w:t>
      </w:r>
      <w:r>
        <w:rPr>
          <w:lang w:eastAsia="en-US"/>
        </w:rPr>
        <w:t xml:space="preserve">s very inefficient to insert large amounts of data one at a time – </w:t>
      </w:r>
      <w:r w:rsidR="005064B9">
        <w:rPr>
          <w:lang w:eastAsia="en-US"/>
        </w:rPr>
        <w:t xml:space="preserve">each insert will require a network round trip, and there may be transactional implications if we want the entire batch to be inserted in a single truncation (by taking longer, the </w:t>
      </w:r>
      <w:r w:rsidR="005763A9">
        <w:rPr>
          <w:lang w:eastAsia="en-US"/>
        </w:rPr>
        <w:t>chance of a transaction</w:t>
      </w:r>
      <w:r w:rsidR="005064B9">
        <w:rPr>
          <w:lang w:eastAsia="en-US"/>
        </w:rPr>
        <w:t xml:space="preserve"> conflict and subsequent retry will be magnified). </w:t>
      </w:r>
    </w:p>
    <w:p w14:paraId="0413FDAD" w14:textId="0DF79B89" w:rsidR="005064B9" w:rsidRDefault="005064B9" w:rsidP="00FD6332">
      <w:pPr>
        <w:rPr>
          <w:lang w:eastAsia="en-US"/>
        </w:rPr>
      </w:pPr>
    </w:p>
    <w:p w14:paraId="6F168765" w14:textId="7C71CFE9" w:rsidR="005064B9" w:rsidRDefault="005064B9" w:rsidP="00FD6332">
      <w:pPr>
        <w:rPr>
          <w:lang w:eastAsia="en-US"/>
        </w:rPr>
      </w:pPr>
      <w:r>
        <w:rPr>
          <w:lang w:eastAsia="en-US"/>
        </w:rPr>
        <w:t xml:space="preserve">SQL allows multiple </w:t>
      </w:r>
      <w:r w:rsidR="00C575FD">
        <w:rPr>
          <w:lang w:eastAsia="en-US"/>
        </w:rPr>
        <w:t xml:space="preserve">VALUES to be included in a single operation, </w:t>
      </w:r>
      <w:r w:rsidR="005763A9">
        <w:rPr>
          <w:lang w:eastAsia="en-US"/>
        </w:rPr>
        <w:t>for instance</w:t>
      </w:r>
      <w:r w:rsidR="00C575FD">
        <w:rPr>
          <w:lang w:eastAsia="en-US"/>
        </w:rPr>
        <w:t>:</w:t>
      </w:r>
    </w:p>
    <w:p w14:paraId="484A176B" w14:textId="214D2469" w:rsidR="00C575FD" w:rsidRDefault="00C575FD" w:rsidP="00FD6332">
      <w:pPr>
        <w:rPr>
          <w:lang w:eastAsia="en-US"/>
        </w:rPr>
      </w:pPr>
    </w:p>
    <w:p w14:paraId="277A91B5" w14:textId="0A882D12" w:rsidR="00C575FD" w:rsidRDefault="00C575FD" w:rsidP="005763A9">
      <w:pPr>
        <w:pStyle w:val="code"/>
      </w:pPr>
      <w:r>
        <w:t xml:space="preserve">[source, </w:t>
      </w:r>
      <w:proofErr w:type="spellStart"/>
      <w:r>
        <w:t>sql</w:t>
      </w:r>
      <w:proofErr w:type="spellEnd"/>
      <w:r>
        <w:t>]</w:t>
      </w:r>
    </w:p>
    <w:p w14:paraId="5AFC8EF5" w14:textId="10502252" w:rsidR="00C575FD" w:rsidRDefault="00C575FD" w:rsidP="005763A9">
      <w:pPr>
        <w:pStyle w:val="code"/>
      </w:pPr>
      <w:r>
        <w:t>----</w:t>
      </w:r>
    </w:p>
    <w:p w14:paraId="5C16BE01" w14:textId="77777777" w:rsidR="00C575FD" w:rsidRDefault="00C575FD" w:rsidP="005763A9">
      <w:pPr>
        <w:pStyle w:val="code"/>
        <w:rPr>
          <w:rFonts w:ascii="Menlo" w:hAnsi="Menlo" w:cs="Menlo"/>
          <w:lang w:val="en-GB"/>
        </w:rPr>
      </w:pPr>
      <w:r>
        <w:rPr>
          <w:rFonts w:ascii="Menlo" w:hAnsi="Menlo" w:cs="Menlo"/>
          <w:b/>
          <w:bCs/>
          <w:color w:val="739ECA"/>
          <w:lang w:val="en-GB"/>
        </w:rPr>
        <w:t>INSERT</w:t>
      </w:r>
      <w:r>
        <w:rPr>
          <w:rFonts w:ascii="Menlo" w:hAnsi="Menlo" w:cs="Menlo"/>
          <w:color w:val="AAAAAA"/>
          <w:lang w:val="en-GB"/>
        </w:rPr>
        <w:t xml:space="preserve"> </w:t>
      </w:r>
      <w:r>
        <w:rPr>
          <w:rFonts w:ascii="Menlo" w:hAnsi="Menlo" w:cs="Menlo"/>
          <w:b/>
          <w:bCs/>
          <w:color w:val="739ECA"/>
          <w:lang w:val="en-GB"/>
        </w:rPr>
        <w:t>INTO</w:t>
      </w:r>
      <w:r>
        <w:rPr>
          <w:rFonts w:ascii="Menlo" w:hAnsi="Menlo" w:cs="Menlo"/>
          <w:color w:val="AAAAAA"/>
          <w:lang w:val="en-GB"/>
        </w:rPr>
        <w:t xml:space="preserve"> </w:t>
      </w:r>
      <w:proofErr w:type="spellStart"/>
      <w:r>
        <w:rPr>
          <w:rFonts w:ascii="Menlo" w:hAnsi="Menlo" w:cs="Menlo"/>
          <w:color w:val="9E9E9E"/>
          <w:lang w:val="en-GB"/>
        </w:rPr>
        <w:t>insertTest</w:t>
      </w:r>
      <w:proofErr w:type="spellEnd"/>
      <w:r>
        <w:rPr>
          <w:rFonts w:ascii="Menlo" w:hAnsi="Menlo" w:cs="Menlo"/>
          <w:color w:val="AAAAAA"/>
          <w:lang w:val="en-GB"/>
        </w:rPr>
        <w:t>(</w:t>
      </w:r>
      <w:proofErr w:type="spellStart"/>
      <w:proofErr w:type="gramStart"/>
      <w:r>
        <w:rPr>
          <w:rFonts w:ascii="Menlo" w:hAnsi="Menlo" w:cs="Menlo"/>
          <w:color w:val="9E9E9E"/>
          <w:lang w:val="en-GB"/>
        </w:rPr>
        <w:t>id</w:t>
      </w:r>
      <w:r>
        <w:rPr>
          <w:rFonts w:ascii="Menlo" w:hAnsi="Menlo" w:cs="Menlo"/>
          <w:color w:val="AAAAAA"/>
          <w:lang w:val="en-GB"/>
        </w:rPr>
        <w:t>,</w:t>
      </w:r>
      <w:r>
        <w:rPr>
          <w:rFonts w:ascii="Menlo" w:hAnsi="Menlo" w:cs="Menlo"/>
          <w:color w:val="9E9E9E"/>
          <w:lang w:val="en-GB"/>
        </w:rPr>
        <w:t>x</w:t>
      </w:r>
      <w:proofErr w:type="gramEnd"/>
      <w:r>
        <w:rPr>
          <w:rFonts w:ascii="Menlo" w:hAnsi="Menlo" w:cs="Menlo"/>
          <w:color w:val="AAAAAA"/>
          <w:lang w:val="en-GB"/>
        </w:rPr>
        <w:t>,</w:t>
      </w:r>
      <w:r>
        <w:rPr>
          <w:rFonts w:ascii="Menlo" w:hAnsi="Menlo" w:cs="Menlo"/>
          <w:color w:val="9E9E9E"/>
          <w:lang w:val="en-GB"/>
        </w:rPr>
        <w:t>y</w:t>
      </w:r>
      <w:proofErr w:type="spellEnd"/>
      <w:r>
        <w:rPr>
          <w:rFonts w:ascii="Menlo" w:hAnsi="Menlo" w:cs="Menlo"/>
          <w:color w:val="AAAAAA"/>
          <w:lang w:val="en-GB"/>
        </w:rPr>
        <w:t xml:space="preserve">) </w:t>
      </w:r>
    </w:p>
    <w:p w14:paraId="6F84115D" w14:textId="77777777" w:rsidR="00C575FD" w:rsidRDefault="00C575FD" w:rsidP="005763A9">
      <w:pPr>
        <w:pStyle w:val="code"/>
        <w:rPr>
          <w:rFonts w:ascii="Menlo" w:hAnsi="Menlo" w:cs="Menlo"/>
          <w:lang w:val="en-GB"/>
        </w:rPr>
      </w:pPr>
      <w:r>
        <w:rPr>
          <w:rFonts w:ascii="Menlo" w:hAnsi="Menlo" w:cs="Menlo"/>
          <w:b/>
          <w:bCs/>
          <w:color w:val="739ECA"/>
          <w:lang w:val="en-GB"/>
        </w:rPr>
        <w:t>VALUES</w:t>
      </w:r>
      <w:r>
        <w:rPr>
          <w:rFonts w:ascii="Menlo" w:hAnsi="Menlo" w:cs="Menlo"/>
          <w:color w:val="AAAAAA"/>
          <w:lang w:val="en-GB"/>
        </w:rPr>
        <w:t xml:space="preserve"> (</w:t>
      </w:r>
      <w:r>
        <w:rPr>
          <w:rFonts w:ascii="Menlo" w:hAnsi="Menlo" w:cs="Menlo"/>
          <w:color w:val="C0C0C0"/>
          <w:lang w:val="en-GB"/>
        </w:rPr>
        <w:t>3</w:t>
      </w:r>
      <w:r>
        <w:rPr>
          <w:rFonts w:ascii="Menlo" w:hAnsi="Menlo" w:cs="Menlo"/>
          <w:color w:val="AAAAAA"/>
          <w:lang w:val="en-GB"/>
        </w:rPr>
        <w:t>,</w:t>
      </w:r>
      <w:r>
        <w:rPr>
          <w:rFonts w:ascii="Menlo" w:hAnsi="Menlo" w:cs="Menlo"/>
          <w:color w:val="CAC580"/>
          <w:lang w:val="en-GB"/>
        </w:rPr>
        <w:t>'x'</w:t>
      </w:r>
      <w:r>
        <w:rPr>
          <w:rFonts w:ascii="Menlo" w:hAnsi="Menlo" w:cs="Menlo"/>
          <w:color w:val="AAAAAA"/>
          <w:lang w:val="en-GB"/>
        </w:rPr>
        <w:t>,</w:t>
      </w:r>
      <w:r>
        <w:rPr>
          <w:rFonts w:ascii="Menlo" w:hAnsi="Menlo" w:cs="Menlo"/>
          <w:color w:val="C0C0C0"/>
          <w:lang w:val="en-GB"/>
        </w:rPr>
        <w:t>1</w:t>
      </w:r>
      <w:proofErr w:type="gramStart"/>
      <w:r>
        <w:rPr>
          <w:rFonts w:ascii="Menlo" w:hAnsi="Menlo" w:cs="Menlo"/>
          <w:color w:val="AAAAAA"/>
          <w:lang w:val="en-GB"/>
        </w:rPr>
        <w:t>) ,</w:t>
      </w:r>
      <w:proofErr w:type="gramEnd"/>
    </w:p>
    <w:p w14:paraId="389B174B" w14:textId="77777777" w:rsidR="00C575FD" w:rsidRDefault="00C575FD" w:rsidP="005763A9">
      <w:pPr>
        <w:pStyle w:val="code"/>
        <w:rPr>
          <w:rFonts w:ascii="Menlo" w:hAnsi="Menlo" w:cs="Menlo"/>
          <w:lang w:val="en-GB"/>
        </w:rPr>
      </w:pPr>
      <w:r>
        <w:rPr>
          <w:rFonts w:ascii="Menlo" w:hAnsi="Menlo" w:cs="Menlo"/>
          <w:color w:val="AAAAAA"/>
          <w:lang w:val="en-GB"/>
        </w:rPr>
        <w:t xml:space="preserve">       (</w:t>
      </w:r>
      <w:r>
        <w:rPr>
          <w:rFonts w:ascii="Menlo" w:hAnsi="Menlo" w:cs="Menlo"/>
          <w:color w:val="C0C0C0"/>
          <w:lang w:val="en-GB"/>
        </w:rPr>
        <w:t>4</w:t>
      </w:r>
      <w:r>
        <w:rPr>
          <w:rFonts w:ascii="Menlo" w:hAnsi="Menlo" w:cs="Menlo"/>
          <w:color w:val="AAAAAA"/>
          <w:lang w:val="en-GB"/>
        </w:rPr>
        <w:t>,</w:t>
      </w:r>
      <w:r>
        <w:rPr>
          <w:rFonts w:ascii="Menlo" w:hAnsi="Menlo" w:cs="Menlo"/>
          <w:color w:val="CAC580"/>
          <w:lang w:val="en-GB"/>
        </w:rPr>
        <w:t>'y'</w:t>
      </w:r>
      <w:r>
        <w:rPr>
          <w:rFonts w:ascii="Menlo" w:hAnsi="Menlo" w:cs="Menlo"/>
          <w:color w:val="AAAAAA"/>
          <w:lang w:val="en-GB"/>
        </w:rPr>
        <w:t>,</w:t>
      </w:r>
      <w:r>
        <w:rPr>
          <w:rFonts w:ascii="Menlo" w:hAnsi="Menlo" w:cs="Menlo"/>
          <w:color w:val="C0C0C0"/>
          <w:lang w:val="en-GB"/>
        </w:rPr>
        <w:t>2</w:t>
      </w:r>
      <w:proofErr w:type="gramStart"/>
      <w:r>
        <w:rPr>
          <w:rFonts w:ascii="Menlo" w:hAnsi="Menlo" w:cs="Menlo"/>
          <w:color w:val="AAAAAA"/>
          <w:lang w:val="en-GB"/>
        </w:rPr>
        <w:t>) ,</w:t>
      </w:r>
      <w:proofErr w:type="gramEnd"/>
      <w:r>
        <w:rPr>
          <w:rFonts w:ascii="Menlo" w:hAnsi="Menlo" w:cs="Menlo"/>
          <w:color w:val="AAAAAA"/>
          <w:lang w:val="en-GB"/>
        </w:rPr>
        <w:t xml:space="preserve"> </w:t>
      </w:r>
    </w:p>
    <w:p w14:paraId="2628CDB9" w14:textId="6D415B75" w:rsidR="00D37B83" w:rsidRDefault="00C575FD" w:rsidP="005763A9">
      <w:pPr>
        <w:pStyle w:val="code"/>
        <w:rPr>
          <w:rFonts w:ascii="Menlo" w:hAnsi="Menlo" w:cs="Menlo"/>
          <w:color w:val="AAAAAA"/>
          <w:lang w:val="en-GB"/>
        </w:rPr>
      </w:pPr>
      <w:r>
        <w:rPr>
          <w:rFonts w:ascii="Menlo" w:hAnsi="Menlo" w:cs="Menlo"/>
          <w:color w:val="AAAAAA"/>
          <w:lang w:val="en-GB"/>
        </w:rPr>
        <w:t xml:space="preserve">       (</w:t>
      </w:r>
      <w:r>
        <w:rPr>
          <w:rFonts w:ascii="Menlo" w:hAnsi="Menlo" w:cs="Menlo"/>
          <w:color w:val="C0C0C0"/>
          <w:lang w:val="en-GB"/>
        </w:rPr>
        <w:t>5</w:t>
      </w:r>
      <w:r>
        <w:rPr>
          <w:rFonts w:ascii="Menlo" w:hAnsi="Menlo" w:cs="Menlo"/>
          <w:color w:val="AAAAAA"/>
          <w:lang w:val="en-GB"/>
        </w:rPr>
        <w:t>,</w:t>
      </w:r>
      <w:r>
        <w:rPr>
          <w:rFonts w:ascii="Menlo" w:hAnsi="Menlo" w:cs="Menlo"/>
          <w:color w:val="CAC580"/>
          <w:lang w:val="en-GB"/>
        </w:rPr>
        <w:t>'x'</w:t>
      </w:r>
      <w:r>
        <w:rPr>
          <w:rFonts w:ascii="Menlo" w:hAnsi="Menlo" w:cs="Menlo"/>
          <w:color w:val="AAAAAA"/>
          <w:lang w:val="en-GB"/>
        </w:rPr>
        <w:t>,</w:t>
      </w:r>
      <w:r>
        <w:rPr>
          <w:rFonts w:ascii="Menlo" w:hAnsi="Menlo" w:cs="Menlo"/>
          <w:color w:val="C0C0C0"/>
          <w:lang w:val="en-GB"/>
        </w:rPr>
        <w:t>5</w:t>
      </w:r>
      <w:r>
        <w:rPr>
          <w:rFonts w:ascii="Menlo" w:hAnsi="Menlo" w:cs="Menlo"/>
          <w:color w:val="AAAAAA"/>
          <w:lang w:val="en-GB"/>
        </w:rPr>
        <w:t>)</w:t>
      </w:r>
    </w:p>
    <w:p w14:paraId="7F5E9621" w14:textId="2535B008" w:rsidR="00C575FD" w:rsidRDefault="00C575FD" w:rsidP="005763A9">
      <w:pPr>
        <w:pStyle w:val="code"/>
        <w:rPr>
          <w:rFonts w:ascii="Menlo" w:hAnsi="Menlo" w:cs="Menlo"/>
          <w:color w:val="AAAAAA"/>
          <w:lang w:val="en-GB"/>
        </w:rPr>
      </w:pPr>
      <w:r>
        <w:rPr>
          <w:rFonts w:ascii="Menlo" w:hAnsi="Menlo" w:cs="Menlo"/>
          <w:color w:val="AAAAAA"/>
          <w:lang w:val="en-GB"/>
        </w:rPr>
        <w:t>----</w:t>
      </w:r>
    </w:p>
    <w:p w14:paraId="17AEE7FE" w14:textId="2C06C0E2" w:rsidR="00C575FD" w:rsidRDefault="00C575FD" w:rsidP="00C575FD">
      <w:pPr>
        <w:rPr>
          <w:rFonts w:ascii="Menlo" w:eastAsiaTheme="minorEastAsia" w:hAnsi="Menlo" w:cs="Menlo"/>
          <w:color w:val="AAAAAA"/>
          <w:lang w:val="en-GB" w:eastAsia="en-US"/>
        </w:rPr>
      </w:pPr>
    </w:p>
    <w:p w14:paraId="0FCC20A1" w14:textId="505B3D80" w:rsidR="00251D32" w:rsidRDefault="00C575FD" w:rsidP="00C575FD">
      <w:pPr>
        <w:rPr>
          <w:rFonts w:eastAsiaTheme="minorEastAsia"/>
          <w:lang w:val="en-GB" w:eastAsia="en-US"/>
        </w:rPr>
      </w:pPr>
      <w:proofErr w:type="gramStart"/>
      <w:r>
        <w:rPr>
          <w:rFonts w:eastAsiaTheme="minorEastAsia"/>
          <w:lang w:val="en-GB" w:eastAsia="en-US"/>
        </w:rPr>
        <w:t>So</w:t>
      </w:r>
      <w:proofErr w:type="gramEnd"/>
      <w:r>
        <w:rPr>
          <w:rFonts w:eastAsiaTheme="minorEastAsia"/>
          <w:lang w:val="en-GB" w:eastAsia="en-US"/>
        </w:rPr>
        <w:t xml:space="preserve"> we could, if necessary, dynamically construct an INSERT statement to insert a</w:t>
      </w:r>
      <w:r w:rsidR="00A505C5">
        <w:rPr>
          <w:rFonts w:eastAsiaTheme="minorEastAsia"/>
          <w:lang w:val="en-GB" w:eastAsia="en-US"/>
        </w:rPr>
        <w:t xml:space="preserve">n array of data in a single operations.  For instance, in </w:t>
      </w:r>
      <w:r w:rsidR="0023540F">
        <w:rPr>
          <w:rFonts w:eastAsiaTheme="minorEastAsia"/>
          <w:lang w:val="en-GB" w:eastAsia="en-US"/>
        </w:rPr>
        <w:t>P</w:t>
      </w:r>
      <w:r w:rsidR="00A505C5">
        <w:rPr>
          <w:rFonts w:eastAsiaTheme="minorEastAsia"/>
          <w:lang w:val="en-GB" w:eastAsia="en-US"/>
        </w:rPr>
        <w:t xml:space="preserve">ython, the following </w:t>
      </w:r>
      <w:r w:rsidR="00603947">
        <w:rPr>
          <w:rFonts w:eastAsiaTheme="minorEastAsia"/>
          <w:lang w:val="en-GB" w:eastAsia="en-US"/>
        </w:rPr>
        <w:t>code</w:t>
      </w:r>
      <w:r w:rsidR="00A505C5">
        <w:rPr>
          <w:rFonts w:eastAsiaTheme="minorEastAsia"/>
          <w:lang w:val="en-GB" w:eastAsia="en-US"/>
        </w:rPr>
        <w:t xml:space="preserve"> will generate and execute an INSERT statement to </w:t>
      </w:r>
      <w:r w:rsidR="00251D32">
        <w:rPr>
          <w:rFonts w:eastAsiaTheme="minorEastAsia"/>
          <w:lang w:val="en-GB" w:eastAsia="en-US"/>
        </w:rPr>
        <w:t>insert an array of arbitrary length:</w:t>
      </w:r>
    </w:p>
    <w:p w14:paraId="1A226E21" w14:textId="059E0B5B" w:rsidR="00C575FD" w:rsidRDefault="00C575FD" w:rsidP="00C575FD">
      <w:pPr>
        <w:rPr>
          <w:rFonts w:eastAsiaTheme="minorEastAsia"/>
          <w:lang w:val="en-GB" w:eastAsia="en-US"/>
        </w:rPr>
      </w:pPr>
      <w:r>
        <w:rPr>
          <w:rFonts w:eastAsiaTheme="minorEastAsia"/>
          <w:lang w:val="en-GB" w:eastAsia="en-US"/>
        </w:rPr>
        <w:t xml:space="preserve"> </w:t>
      </w:r>
    </w:p>
    <w:p w14:paraId="1B266772" w14:textId="2F256412" w:rsidR="00603947" w:rsidRDefault="00603947" w:rsidP="00C575FD">
      <w:pPr>
        <w:rPr>
          <w:rFonts w:eastAsiaTheme="minorEastAsia"/>
          <w:lang w:val="en-GB" w:eastAsia="en-US"/>
        </w:rPr>
      </w:pPr>
      <w:r>
        <w:rPr>
          <w:rFonts w:eastAsiaTheme="minorEastAsia"/>
          <w:lang w:val="en-GB" w:eastAsia="en-US"/>
        </w:rPr>
        <w:t>[source,</w:t>
      </w:r>
      <w:r w:rsidR="0023540F">
        <w:rPr>
          <w:rFonts w:eastAsiaTheme="minorEastAsia"/>
          <w:lang w:val="en-GB" w:eastAsia="en-US"/>
        </w:rPr>
        <w:t xml:space="preserve"> P</w:t>
      </w:r>
      <w:r>
        <w:rPr>
          <w:rFonts w:eastAsiaTheme="minorEastAsia"/>
          <w:lang w:val="en-GB" w:eastAsia="en-US"/>
        </w:rPr>
        <w:t>ython]</w:t>
      </w:r>
    </w:p>
    <w:p w14:paraId="263BB649" w14:textId="055CAD79" w:rsidR="00603947" w:rsidRDefault="00603947" w:rsidP="00C575FD">
      <w:pPr>
        <w:rPr>
          <w:rFonts w:eastAsiaTheme="minorEastAsia"/>
          <w:lang w:val="en-GB" w:eastAsia="en-US"/>
        </w:rPr>
      </w:pPr>
      <w:r>
        <w:rPr>
          <w:rFonts w:eastAsiaTheme="minorEastAsia"/>
          <w:lang w:val="en-GB" w:eastAsia="en-US"/>
        </w:rPr>
        <w:t>----</w:t>
      </w:r>
    </w:p>
    <w:p w14:paraId="5BE826ED" w14:textId="77777777" w:rsidR="00603947" w:rsidRPr="00603947" w:rsidRDefault="00603947" w:rsidP="00603947">
      <w:pPr>
        <w:shd w:val="clear" w:color="auto" w:fill="1E1E1E"/>
        <w:spacing w:line="270" w:lineRule="atLeast"/>
        <w:rPr>
          <w:rFonts w:ascii="Menlo" w:hAnsi="Menlo" w:cs="Menlo"/>
          <w:color w:val="D4D4D4"/>
          <w:sz w:val="18"/>
          <w:szCs w:val="18"/>
        </w:rPr>
      </w:pPr>
      <w:proofErr w:type="spellStart"/>
      <w:r w:rsidRPr="00603947">
        <w:rPr>
          <w:rFonts w:ascii="Menlo" w:hAnsi="Menlo" w:cs="Menlo"/>
          <w:color w:val="D4D4D4"/>
          <w:sz w:val="18"/>
          <w:szCs w:val="18"/>
        </w:rPr>
        <w:t>sql</w:t>
      </w:r>
      <w:proofErr w:type="spellEnd"/>
      <w:r w:rsidRPr="00603947">
        <w:rPr>
          <w:rFonts w:ascii="Menlo" w:hAnsi="Menlo" w:cs="Menlo"/>
          <w:color w:val="D4D4D4"/>
          <w:sz w:val="18"/>
          <w:szCs w:val="18"/>
        </w:rPr>
        <w:t>=</w:t>
      </w:r>
      <w:r w:rsidRPr="00603947">
        <w:rPr>
          <w:rFonts w:ascii="Menlo" w:hAnsi="Menlo" w:cs="Menlo"/>
          <w:color w:val="CE9178"/>
          <w:sz w:val="18"/>
          <w:szCs w:val="18"/>
        </w:rPr>
        <w:t xml:space="preserve">"INSERT INTO </w:t>
      </w:r>
      <w:proofErr w:type="spellStart"/>
      <w:r w:rsidRPr="00603947">
        <w:rPr>
          <w:rFonts w:ascii="Menlo" w:hAnsi="Menlo" w:cs="Menlo"/>
          <w:color w:val="CE9178"/>
          <w:sz w:val="18"/>
          <w:szCs w:val="18"/>
        </w:rPr>
        <w:t>insertTestP</w:t>
      </w:r>
      <w:proofErr w:type="spellEnd"/>
      <w:r w:rsidRPr="00603947">
        <w:rPr>
          <w:rFonts w:ascii="Menlo" w:hAnsi="Menlo" w:cs="Menlo"/>
          <w:color w:val="CE9178"/>
          <w:sz w:val="18"/>
          <w:szCs w:val="18"/>
        </w:rPr>
        <w:t>(</w:t>
      </w:r>
      <w:proofErr w:type="spellStart"/>
      <w:proofErr w:type="gramStart"/>
      <w:r w:rsidRPr="00603947">
        <w:rPr>
          <w:rFonts w:ascii="Menlo" w:hAnsi="Menlo" w:cs="Menlo"/>
          <w:color w:val="CE9178"/>
          <w:sz w:val="18"/>
          <w:szCs w:val="18"/>
        </w:rPr>
        <w:t>id,x</w:t>
      </w:r>
      <w:proofErr w:type="gramEnd"/>
      <w:r w:rsidRPr="00603947">
        <w:rPr>
          <w:rFonts w:ascii="Menlo" w:hAnsi="Menlo" w:cs="Menlo"/>
          <w:color w:val="CE9178"/>
          <w:sz w:val="18"/>
          <w:szCs w:val="18"/>
        </w:rPr>
        <w:t>,y</w:t>
      </w:r>
      <w:proofErr w:type="spellEnd"/>
      <w:r w:rsidRPr="00603947">
        <w:rPr>
          <w:rFonts w:ascii="Menlo" w:hAnsi="Menlo" w:cs="Menlo"/>
          <w:color w:val="CE9178"/>
          <w:sz w:val="18"/>
          <w:szCs w:val="18"/>
        </w:rPr>
        <w:t>) VALUES"</w:t>
      </w:r>
    </w:p>
    <w:p w14:paraId="742A4A6E" w14:textId="77777777" w:rsidR="00603947" w:rsidRPr="00603947" w:rsidRDefault="00603947" w:rsidP="00603947">
      <w:pPr>
        <w:shd w:val="clear" w:color="auto" w:fill="1E1E1E"/>
        <w:spacing w:line="270" w:lineRule="atLeast"/>
        <w:rPr>
          <w:rFonts w:ascii="Menlo" w:hAnsi="Menlo" w:cs="Menlo"/>
          <w:color w:val="D4D4D4"/>
          <w:sz w:val="18"/>
          <w:szCs w:val="18"/>
        </w:rPr>
      </w:pPr>
      <w:proofErr w:type="spellStart"/>
      <w:r w:rsidRPr="00603947">
        <w:rPr>
          <w:rFonts w:ascii="Menlo" w:hAnsi="Menlo" w:cs="Menlo"/>
          <w:color w:val="D4D4D4"/>
          <w:sz w:val="18"/>
          <w:szCs w:val="18"/>
        </w:rPr>
        <w:t>valueCount</w:t>
      </w:r>
      <w:proofErr w:type="spellEnd"/>
      <w:r w:rsidRPr="00603947">
        <w:rPr>
          <w:rFonts w:ascii="Menlo" w:hAnsi="Menlo" w:cs="Menlo"/>
          <w:color w:val="D4D4D4"/>
          <w:sz w:val="18"/>
          <w:szCs w:val="18"/>
        </w:rPr>
        <w:t>=</w:t>
      </w:r>
      <w:r w:rsidRPr="00603947">
        <w:rPr>
          <w:rFonts w:ascii="Menlo" w:hAnsi="Menlo" w:cs="Menlo"/>
          <w:color w:val="B5CEA8"/>
          <w:sz w:val="18"/>
          <w:szCs w:val="18"/>
        </w:rPr>
        <w:t>0</w:t>
      </w:r>
    </w:p>
    <w:p w14:paraId="1576533A" w14:textId="77777777" w:rsidR="00603947" w:rsidRPr="00603947" w:rsidRDefault="00603947" w:rsidP="00603947">
      <w:pPr>
        <w:shd w:val="clear" w:color="auto" w:fill="1E1E1E"/>
        <w:spacing w:line="270" w:lineRule="atLeast"/>
        <w:rPr>
          <w:rFonts w:ascii="Menlo" w:hAnsi="Menlo" w:cs="Menlo"/>
          <w:color w:val="D4D4D4"/>
          <w:sz w:val="18"/>
          <w:szCs w:val="18"/>
        </w:rPr>
      </w:pPr>
      <w:r w:rsidRPr="00603947">
        <w:rPr>
          <w:rFonts w:ascii="Menlo" w:hAnsi="Menlo" w:cs="Menlo"/>
          <w:color w:val="C586C0"/>
          <w:sz w:val="18"/>
          <w:szCs w:val="18"/>
        </w:rPr>
        <w:t>for</w:t>
      </w:r>
      <w:r w:rsidRPr="00603947">
        <w:rPr>
          <w:rFonts w:ascii="Menlo" w:hAnsi="Menlo" w:cs="Menlo"/>
          <w:color w:val="D4D4D4"/>
          <w:sz w:val="18"/>
          <w:szCs w:val="18"/>
        </w:rPr>
        <w:t xml:space="preserve"> value </w:t>
      </w:r>
      <w:r w:rsidRPr="00603947">
        <w:rPr>
          <w:rFonts w:ascii="Menlo" w:hAnsi="Menlo" w:cs="Menlo"/>
          <w:color w:val="C586C0"/>
          <w:sz w:val="18"/>
          <w:szCs w:val="18"/>
        </w:rPr>
        <w:t>in</w:t>
      </w:r>
      <w:r w:rsidRPr="00603947">
        <w:rPr>
          <w:rFonts w:ascii="Menlo" w:hAnsi="Menlo" w:cs="Menlo"/>
          <w:color w:val="D4D4D4"/>
          <w:sz w:val="18"/>
          <w:szCs w:val="18"/>
        </w:rPr>
        <w:t xml:space="preserve"> </w:t>
      </w:r>
      <w:proofErr w:type="spellStart"/>
      <w:r w:rsidRPr="00603947">
        <w:rPr>
          <w:rFonts w:ascii="Menlo" w:hAnsi="Menlo" w:cs="Menlo"/>
          <w:color w:val="D4D4D4"/>
          <w:sz w:val="18"/>
          <w:szCs w:val="18"/>
        </w:rPr>
        <w:t>arrayValues</w:t>
      </w:r>
      <w:proofErr w:type="spellEnd"/>
      <w:r w:rsidRPr="00603947">
        <w:rPr>
          <w:rFonts w:ascii="Menlo" w:hAnsi="Menlo" w:cs="Menlo"/>
          <w:color w:val="D4D4D4"/>
          <w:sz w:val="18"/>
          <w:szCs w:val="18"/>
        </w:rPr>
        <w:t>:</w:t>
      </w:r>
    </w:p>
    <w:p w14:paraId="776395E2" w14:textId="77777777" w:rsidR="00603947" w:rsidRPr="00603947" w:rsidRDefault="00603947" w:rsidP="00603947">
      <w:pPr>
        <w:shd w:val="clear" w:color="auto" w:fill="1E1E1E"/>
        <w:spacing w:line="270" w:lineRule="atLeast"/>
        <w:rPr>
          <w:rFonts w:ascii="Menlo" w:hAnsi="Menlo" w:cs="Menlo"/>
          <w:color w:val="D4D4D4"/>
          <w:sz w:val="18"/>
          <w:szCs w:val="18"/>
        </w:rPr>
      </w:pPr>
      <w:r w:rsidRPr="00603947">
        <w:rPr>
          <w:rFonts w:ascii="Menlo" w:hAnsi="Menlo" w:cs="Menlo"/>
          <w:color w:val="D4D4D4"/>
          <w:sz w:val="18"/>
          <w:szCs w:val="18"/>
        </w:rPr>
        <w:t xml:space="preserve">    </w:t>
      </w:r>
      <w:r w:rsidRPr="00603947">
        <w:rPr>
          <w:rFonts w:ascii="Menlo" w:hAnsi="Menlo" w:cs="Menlo"/>
          <w:color w:val="C586C0"/>
          <w:sz w:val="18"/>
          <w:szCs w:val="18"/>
        </w:rPr>
        <w:t>if</w:t>
      </w:r>
      <w:r w:rsidRPr="00603947">
        <w:rPr>
          <w:rFonts w:ascii="Menlo" w:hAnsi="Menlo" w:cs="Menlo"/>
          <w:color w:val="D4D4D4"/>
          <w:sz w:val="18"/>
          <w:szCs w:val="18"/>
        </w:rPr>
        <w:t xml:space="preserve"> </w:t>
      </w:r>
      <w:proofErr w:type="spellStart"/>
      <w:r w:rsidRPr="00603947">
        <w:rPr>
          <w:rFonts w:ascii="Menlo" w:hAnsi="Menlo" w:cs="Menlo"/>
          <w:color w:val="D4D4D4"/>
          <w:sz w:val="18"/>
          <w:szCs w:val="18"/>
        </w:rPr>
        <w:t>valueCount</w:t>
      </w:r>
      <w:proofErr w:type="spellEnd"/>
      <w:r w:rsidRPr="00603947">
        <w:rPr>
          <w:rFonts w:ascii="Menlo" w:hAnsi="Menlo" w:cs="Menlo"/>
          <w:color w:val="D4D4D4"/>
          <w:sz w:val="18"/>
          <w:szCs w:val="18"/>
        </w:rPr>
        <w:t>&gt;</w:t>
      </w:r>
      <w:r w:rsidRPr="00603947">
        <w:rPr>
          <w:rFonts w:ascii="Menlo" w:hAnsi="Menlo" w:cs="Menlo"/>
          <w:color w:val="B5CEA8"/>
          <w:sz w:val="18"/>
          <w:szCs w:val="18"/>
        </w:rPr>
        <w:t>0</w:t>
      </w:r>
      <w:r w:rsidRPr="00603947">
        <w:rPr>
          <w:rFonts w:ascii="Menlo" w:hAnsi="Menlo" w:cs="Menlo"/>
          <w:color w:val="D4D4D4"/>
          <w:sz w:val="18"/>
          <w:szCs w:val="18"/>
        </w:rPr>
        <w:t>:</w:t>
      </w:r>
    </w:p>
    <w:p w14:paraId="4279F9AF" w14:textId="77777777" w:rsidR="00603947" w:rsidRPr="00603947" w:rsidRDefault="00603947" w:rsidP="00603947">
      <w:pPr>
        <w:shd w:val="clear" w:color="auto" w:fill="1E1E1E"/>
        <w:spacing w:line="270" w:lineRule="atLeast"/>
        <w:rPr>
          <w:rFonts w:ascii="Menlo" w:hAnsi="Menlo" w:cs="Menlo"/>
          <w:color w:val="D4D4D4"/>
          <w:sz w:val="18"/>
          <w:szCs w:val="18"/>
        </w:rPr>
      </w:pPr>
      <w:r w:rsidRPr="00603947">
        <w:rPr>
          <w:rFonts w:ascii="Menlo" w:hAnsi="Menlo" w:cs="Menlo"/>
          <w:color w:val="D4D4D4"/>
          <w:sz w:val="18"/>
          <w:szCs w:val="18"/>
        </w:rPr>
        <w:t xml:space="preserve">        </w:t>
      </w:r>
      <w:proofErr w:type="spellStart"/>
      <w:r w:rsidRPr="00603947">
        <w:rPr>
          <w:rFonts w:ascii="Menlo" w:hAnsi="Menlo" w:cs="Menlo"/>
          <w:color w:val="D4D4D4"/>
          <w:sz w:val="18"/>
          <w:szCs w:val="18"/>
        </w:rPr>
        <w:t>sql</w:t>
      </w:r>
      <w:proofErr w:type="spellEnd"/>
      <w:r w:rsidRPr="00603947">
        <w:rPr>
          <w:rFonts w:ascii="Menlo" w:hAnsi="Menlo" w:cs="Menlo"/>
          <w:color w:val="D4D4D4"/>
          <w:sz w:val="18"/>
          <w:szCs w:val="18"/>
        </w:rPr>
        <w:t>=</w:t>
      </w:r>
      <w:proofErr w:type="spellStart"/>
      <w:r w:rsidRPr="00603947">
        <w:rPr>
          <w:rFonts w:ascii="Menlo" w:hAnsi="Menlo" w:cs="Menlo"/>
          <w:color w:val="D4D4D4"/>
          <w:sz w:val="18"/>
          <w:szCs w:val="18"/>
        </w:rPr>
        <w:t>sql</w:t>
      </w:r>
      <w:proofErr w:type="spellEnd"/>
      <w:r w:rsidRPr="00603947">
        <w:rPr>
          <w:rFonts w:ascii="Menlo" w:hAnsi="Menlo" w:cs="Menlo"/>
          <w:color w:val="D4D4D4"/>
          <w:sz w:val="18"/>
          <w:szCs w:val="18"/>
        </w:rPr>
        <w:t>+</w:t>
      </w:r>
      <w:r w:rsidRPr="00603947">
        <w:rPr>
          <w:rFonts w:ascii="Menlo" w:hAnsi="Menlo" w:cs="Menlo"/>
          <w:color w:val="CE9178"/>
          <w:sz w:val="18"/>
          <w:szCs w:val="18"/>
        </w:rPr>
        <w:t>","</w:t>
      </w:r>
    </w:p>
    <w:p w14:paraId="5C6C8EB5" w14:textId="77777777" w:rsidR="00603947" w:rsidRPr="00603947" w:rsidRDefault="00603947" w:rsidP="00603947">
      <w:pPr>
        <w:shd w:val="clear" w:color="auto" w:fill="1E1E1E"/>
        <w:spacing w:line="270" w:lineRule="atLeast"/>
        <w:rPr>
          <w:rFonts w:ascii="Menlo" w:hAnsi="Menlo" w:cs="Menlo"/>
          <w:color w:val="D4D4D4"/>
          <w:sz w:val="18"/>
          <w:szCs w:val="18"/>
        </w:rPr>
      </w:pPr>
      <w:r w:rsidRPr="00603947">
        <w:rPr>
          <w:rFonts w:ascii="Menlo" w:hAnsi="Menlo" w:cs="Menlo"/>
          <w:color w:val="D4D4D4"/>
          <w:sz w:val="18"/>
          <w:szCs w:val="18"/>
        </w:rPr>
        <w:t xml:space="preserve">    </w:t>
      </w:r>
      <w:proofErr w:type="spellStart"/>
      <w:r w:rsidRPr="00603947">
        <w:rPr>
          <w:rFonts w:ascii="Menlo" w:hAnsi="Menlo" w:cs="Menlo"/>
          <w:color w:val="D4D4D4"/>
          <w:sz w:val="18"/>
          <w:szCs w:val="18"/>
        </w:rPr>
        <w:t>sql</w:t>
      </w:r>
      <w:proofErr w:type="spellEnd"/>
      <w:r w:rsidRPr="00603947">
        <w:rPr>
          <w:rFonts w:ascii="Menlo" w:hAnsi="Menlo" w:cs="Menlo"/>
          <w:color w:val="D4D4D4"/>
          <w:sz w:val="18"/>
          <w:szCs w:val="18"/>
        </w:rPr>
        <w:t>=</w:t>
      </w:r>
      <w:proofErr w:type="spellStart"/>
      <w:r w:rsidRPr="00603947">
        <w:rPr>
          <w:rFonts w:ascii="Menlo" w:hAnsi="Menlo" w:cs="Menlo"/>
          <w:color w:val="D4D4D4"/>
          <w:sz w:val="18"/>
          <w:szCs w:val="18"/>
        </w:rPr>
        <w:t>sql</w:t>
      </w:r>
      <w:proofErr w:type="spellEnd"/>
      <w:r w:rsidRPr="00603947">
        <w:rPr>
          <w:rFonts w:ascii="Menlo" w:hAnsi="Menlo" w:cs="Menlo"/>
          <w:color w:val="D4D4D4"/>
          <w:sz w:val="18"/>
          <w:szCs w:val="18"/>
        </w:rPr>
        <w:t>+</w:t>
      </w:r>
      <w:r w:rsidRPr="00603947">
        <w:rPr>
          <w:rFonts w:ascii="Menlo" w:hAnsi="Menlo" w:cs="Menlo"/>
          <w:color w:val="CE9178"/>
          <w:sz w:val="18"/>
          <w:szCs w:val="18"/>
        </w:rPr>
        <w:t>"(</w:t>
      </w:r>
      <w:r w:rsidRPr="00603947">
        <w:rPr>
          <w:rFonts w:ascii="Menlo" w:hAnsi="Menlo" w:cs="Menlo"/>
          <w:color w:val="569CD6"/>
          <w:sz w:val="18"/>
          <w:szCs w:val="18"/>
        </w:rPr>
        <w:t>%</w:t>
      </w:r>
      <w:proofErr w:type="spellStart"/>
      <w:r w:rsidRPr="00603947">
        <w:rPr>
          <w:rFonts w:ascii="Menlo" w:hAnsi="Menlo" w:cs="Menlo"/>
          <w:color w:val="569CD6"/>
          <w:sz w:val="18"/>
          <w:szCs w:val="18"/>
        </w:rPr>
        <w:t>d</w:t>
      </w:r>
      <w:r w:rsidRPr="00603947">
        <w:rPr>
          <w:rFonts w:ascii="Menlo" w:hAnsi="Menlo" w:cs="Menlo"/>
          <w:color w:val="CE9178"/>
          <w:sz w:val="18"/>
          <w:szCs w:val="18"/>
        </w:rPr>
        <w:t>,'</w:t>
      </w:r>
      <w:r w:rsidRPr="00603947">
        <w:rPr>
          <w:rFonts w:ascii="Menlo" w:hAnsi="Menlo" w:cs="Menlo"/>
          <w:color w:val="569CD6"/>
          <w:sz w:val="18"/>
          <w:szCs w:val="18"/>
        </w:rPr>
        <w:t>%s</w:t>
      </w:r>
      <w:proofErr w:type="gramStart"/>
      <w:r w:rsidRPr="00603947">
        <w:rPr>
          <w:rFonts w:ascii="Menlo" w:hAnsi="Menlo" w:cs="Menlo"/>
          <w:color w:val="CE9178"/>
          <w:sz w:val="18"/>
          <w:szCs w:val="18"/>
        </w:rPr>
        <w:t>',</w:t>
      </w:r>
      <w:r w:rsidRPr="00603947">
        <w:rPr>
          <w:rFonts w:ascii="Menlo" w:hAnsi="Menlo" w:cs="Menlo"/>
          <w:color w:val="569CD6"/>
          <w:sz w:val="18"/>
          <w:szCs w:val="18"/>
        </w:rPr>
        <w:t>%</w:t>
      </w:r>
      <w:proofErr w:type="gramEnd"/>
      <w:r w:rsidRPr="00603947">
        <w:rPr>
          <w:rFonts w:ascii="Menlo" w:hAnsi="Menlo" w:cs="Menlo"/>
          <w:color w:val="569CD6"/>
          <w:sz w:val="18"/>
          <w:szCs w:val="18"/>
        </w:rPr>
        <w:t>d</w:t>
      </w:r>
      <w:proofErr w:type="spellEnd"/>
      <w:r w:rsidRPr="00603947">
        <w:rPr>
          <w:rFonts w:ascii="Menlo" w:hAnsi="Menlo" w:cs="Menlo"/>
          <w:color w:val="CE9178"/>
          <w:sz w:val="18"/>
          <w:szCs w:val="18"/>
        </w:rPr>
        <w:t>)"</w:t>
      </w:r>
      <w:r w:rsidRPr="00603947">
        <w:rPr>
          <w:rFonts w:ascii="Menlo" w:hAnsi="Menlo" w:cs="Menlo"/>
          <w:color w:val="D4D4D4"/>
          <w:sz w:val="18"/>
          <w:szCs w:val="18"/>
        </w:rPr>
        <w:t xml:space="preserve"> % value</w:t>
      </w:r>
    </w:p>
    <w:p w14:paraId="4BAB9151" w14:textId="77777777" w:rsidR="00603947" w:rsidRPr="00603947" w:rsidRDefault="00603947" w:rsidP="00603947">
      <w:pPr>
        <w:shd w:val="clear" w:color="auto" w:fill="1E1E1E"/>
        <w:spacing w:line="270" w:lineRule="atLeast"/>
        <w:rPr>
          <w:rFonts w:ascii="Menlo" w:hAnsi="Menlo" w:cs="Menlo"/>
          <w:color w:val="D4D4D4"/>
          <w:sz w:val="18"/>
          <w:szCs w:val="18"/>
        </w:rPr>
      </w:pPr>
      <w:r w:rsidRPr="00603947">
        <w:rPr>
          <w:rFonts w:ascii="Menlo" w:hAnsi="Menlo" w:cs="Menlo"/>
          <w:color w:val="D4D4D4"/>
          <w:sz w:val="18"/>
          <w:szCs w:val="18"/>
        </w:rPr>
        <w:t xml:space="preserve">    </w:t>
      </w:r>
      <w:proofErr w:type="spellStart"/>
      <w:r w:rsidRPr="00603947">
        <w:rPr>
          <w:rFonts w:ascii="Menlo" w:hAnsi="Menlo" w:cs="Menlo"/>
          <w:color w:val="D4D4D4"/>
          <w:sz w:val="18"/>
          <w:szCs w:val="18"/>
        </w:rPr>
        <w:t>valueCount</w:t>
      </w:r>
      <w:proofErr w:type="spellEnd"/>
      <w:r w:rsidRPr="00603947">
        <w:rPr>
          <w:rFonts w:ascii="Menlo" w:hAnsi="Menlo" w:cs="Menlo"/>
          <w:color w:val="D4D4D4"/>
          <w:sz w:val="18"/>
          <w:szCs w:val="18"/>
        </w:rPr>
        <w:t>+=</w:t>
      </w:r>
      <w:r w:rsidRPr="00603947">
        <w:rPr>
          <w:rFonts w:ascii="Menlo" w:hAnsi="Menlo" w:cs="Menlo"/>
          <w:color w:val="B5CEA8"/>
          <w:sz w:val="18"/>
          <w:szCs w:val="18"/>
        </w:rPr>
        <w:t>1</w:t>
      </w:r>
    </w:p>
    <w:p w14:paraId="0FF2A8EB" w14:textId="4F77C044" w:rsidR="00603947" w:rsidRDefault="00603947" w:rsidP="00603947">
      <w:pPr>
        <w:shd w:val="clear" w:color="auto" w:fill="1E1E1E"/>
        <w:spacing w:line="270" w:lineRule="atLeast"/>
        <w:rPr>
          <w:rFonts w:ascii="Menlo" w:hAnsi="Menlo" w:cs="Menlo"/>
          <w:color w:val="D4D4D4"/>
          <w:sz w:val="18"/>
          <w:szCs w:val="18"/>
        </w:rPr>
      </w:pPr>
      <w:proofErr w:type="spellStart"/>
      <w:proofErr w:type="gramStart"/>
      <w:r w:rsidRPr="00603947">
        <w:rPr>
          <w:rFonts w:ascii="Menlo" w:hAnsi="Menlo" w:cs="Menlo"/>
          <w:color w:val="D4D4D4"/>
          <w:sz w:val="18"/>
          <w:szCs w:val="18"/>
        </w:rPr>
        <w:t>cursor.execute</w:t>
      </w:r>
      <w:proofErr w:type="spellEnd"/>
      <w:proofErr w:type="gramEnd"/>
      <w:r w:rsidRPr="00603947">
        <w:rPr>
          <w:rFonts w:ascii="Menlo" w:hAnsi="Menlo" w:cs="Menlo"/>
          <w:color w:val="D4D4D4"/>
          <w:sz w:val="18"/>
          <w:szCs w:val="18"/>
        </w:rPr>
        <w:t>(</w:t>
      </w:r>
      <w:proofErr w:type="spellStart"/>
      <w:r w:rsidRPr="00603947">
        <w:rPr>
          <w:rFonts w:ascii="Menlo" w:hAnsi="Menlo" w:cs="Menlo"/>
          <w:color w:val="D4D4D4"/>
          <w:sz w:val="18"/>
          <w:szCs w:val="18"/>
        </w:rPr>
        <w:t>sql</w:t>
      </w:r>
      <w:proofErr w:type="spellEnd"/>
      <w:r w:rsidRPr="00603947">
        <w:rPr>
          <w:rFonts w:ascii="Menlo" w:hAnsi="Menlo" w:cs="Menlo"/>
          <w:color w:val="D4D4D4"/>
          <w:sz w:val="18"/>
          <w:szCs w:val="18"/>
        </w:rPr>
        <w:t>)</w:t>
      </w:r>
    </w:p>
    <w:p w14:paraId="4017CB38" w14:textId="09C29980" w:rsidR="00603947" w:rsidRDefault="00603947" w:rsidP="0060394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603056A" w14:textId="77777777" w:rsidR="00D37B83" w:rsidRDefault="00D37B83" w:rsidP="00FD6332">
      <w:pPr>
        <w:rPr>
          <w:lang w:eastAsia="en-US"/>
        </w:rPr>
      </w:pPr>
    </w:p>
    <w:p w14:paraId="0DE8AB37" w14:textId="48FA5069" w:rsidR="00FD6332" w:rsidRDefault="003E415B" w:rsidP="00FD6332">
      <w:pPr>
        <w:rPr>
          <w:lang w:eastAsia="en-US"/>
        </w:rPr>
      </w:pPr>
      <w:r>
        <w:rPr>
          <w:lang w:eastAsia="en-US"/>
        </w:rPr>
        <w:t xml:space="preserve">In </w:t>
      </w:r>
      <w:r w:rsidR="00894122">
        <w:rPr>
          <w:lang w:eastAsia="en-US"/>
        </w:rPr>
        <w:t xml:space="preserve">the </w:t>
      </w:r>
      <w:r>
        <w:rPr>
          <w:lang w:eastAsia="en-US"/>
        </w:rPr>
        <w:t>psycop</w:t>
      </w:r>
      <w:r w:rsidR="00894122">
        <w:rPr>
          <w:lang w:eastAsia="en-US"/>
        </w:rPr>
        <w:t>g2 extras package, there is a</w:t>
      </w:r>
      <w:r w:rsidR="0093043C">
        <w:rPr>
          <w:lang w:eastAsia="en-US"/>
        </w:rPr>
        <w:t>n</w:t>
      </w:r>
      <w:r w:rsidR="00894122">
        <w:rPr>
          <w:lang w:eastAsia="en-US"/>
        </w:rPr>
        <w:t xml:space="preserve"> </w:t>
      </w:r>
      <w:proofErr w:type="spellStart"/>
      <w:r w:rsidR="00894122">
        <w:rPr>
          <w:lang w:eastAsia="en-US"/>
        </w:rPr>
        <w:t>execute_extras</w:t>
      </w:r>
      <w:proofErr w:type="spellEnd"/>
      <w:r w:rsidR="00894122">
        <w:rPr>
          <w:lang w:eastAsia="en-US"/>
        </w:rPr>
        <w:t xml:space="preserve"> helper function </w:t>
      </w:r>
      <w:r w:rsidR="0093043C">
        <w:rPr>
          <w:lang w:eastAsia="en-US"/>
        </w:rPr>
        <w:t>that</w:t>
      </w:r>
      <w:r w:rsidR="00894122">
        <w:rPr>
          <w:lang w:eastAsia="en-US"/>
        </w:rPr>
        <w:t xml:space="preserve"> simplifies the coding required:</w:t>
      </w:r>
    </w:p>
    <w:p w14:paraId="33504C3C" w14:textId="74DED466" w:rsidR="00894122" w:rsidRDefault="00894122" w:rsidP="00FD6332">
      <w:pPr>
        <w:rPr>
          <w:lang w:eastAsia="en-US"/>
        </w:rPr>
      </w:pPr>
    </w:p>
    <w:p w14:paraId="2387538E" w14:textId="7540AE61" w:rsidR="00581EE7" w:rsidRDefault="00581EE7" w:rsidP="00FD6332">
      <w:pPr>
        <w:rPr>
          <w:lang w:eastAsia="en-US"/>
        </w:rPr>
      </w:pPr>
      <w:r>
        <w:rPr>
          <w:lang w:eastAsia="en-US"/>
        </w:rPr>
        <w:t>[source,</w:t>
      </w:r>
      <w:r w:rsidR="0023540F">
        <w:rPr>
          <w:lang w:eastAsia="en-US"/>
        </w:rPr>
        <w:t xml:space="preserve"> P</w:t>
      </w:r>
      <w:r>
        <w:rPr>
          <w:lang w:eastAsia="en-US"/>
        </w:rPr>
        <w:t>ython]</w:t>
      </w:r>
    </w:p>
    <w:p w14:paraId="4E1C86B7" w14:textId="2EE15204" w:rsidR="00581EE7" w:rsidRDefault="00581EE7" w:rsidP="00FD6332">
      <w:pPr>
        <w:rPr>
          <w:lang w:eastAsia="en-US"/>
        </w:rPr>
      </w:pPr>
      <w:r>
        <w:rPr>
          <w:lang w:eastAsia="en-US"/>
        </w:rPr>
        <w:t>----</w:t>
      </w:r>
    </w:p>
    <w:p w14:paraId="38FC038D" w14:textId="77777777" w:rsidR="00581EE7" w:rsidRPr="00581EE7" w:rsidRDefault="00581EE7" w:rsidP="00581EE7">
      <w:pPr>
        <w:shd w:val="clear" w:color="auto" w:fill="1E1E1E"/>
        <w:spacing w:line="270" w:lineRule="atLeast"/>
        <w:rPr>
          <w:rFonts w:ascii="Menlo" w:hAnsi="Menlo" w:cs="Menlo"/>
          <w:color w:val="D4D4D4"/>
          <w:sz w:val="18"/>
          <w:szCs w:val="18"/>
        </w:rPr>
      </w:pPr>
      <w:r w:rsidRPr="00581EE7">
        <w:rPr>
          <w:rFonts w:ascii="Menlo" w:hAnsi="Menlo" w:cs="Menlo"/>
          <w:color w:val="C586C0"/>
          <w:sz w:val="18"/>
          <w:szCs w:val="18"/>
        </w:rPr>
        <w:t>from</w:t>
      </w:r>
      <w:r w:rsidRPr="00581EE7">
        <w:rPr>
          <w:rFonts w:ascii="Menlo" w:hAnsi="Menlo" w:cs="Menlo"/>
          <w:color w:val="D4D4D4"/>
          <w:sz w:val="18"/>
          <w:szCs w:val="18"/>
        </w:rPr>
        <w:t xml:space="preserve"> psycopg2 </w:t>
      </w:r>
      <w:r w:rsidRPr="00581EE7">
        <w:rPr>
          <w:rFonts w:ascii="Menlo" w:hAnsi="Menlo" w:cs="Menlo"/>
          <w:color w:val="C586C0"/>
          <w:sz w:val="18"/>
          <w:szCs w:val="18"/>
        </w:rPr>
        <w:t>import</w:t>
      </w:r>
      <w:r w:rsidRPr="00581EE7">
        <w:rPr>
          <w:rFonts w:ascii="Menlo" w:hAnsi="Menlo" w:cs="Menlo"/>
          <w:color w:val="D4D4D4"/>
          <w:sz w:val="18"/>
          <w:szCs w:val="18"/>
        </w:rPr>
        <w:t xml:space="preserve"> extras</w:t>
      </w:r>
    </w:p>
    <w:p w14:paraId="372115CF" w14:textId="77777777" w:rsidR="00581EE7" w:rsidRPr="00581EE7" w:rsidRDefault="00581EE7" w:rsidP="00581EE7">
      <w:pPr>
        <w:shd w:val="clear" w:color="auto" w:fill="1E1E1E"/>
        <w:spacing w:line="270" w:lineRule="atLeast"/>
        <w:rPr>
          <w:rFonts w:ascii="Menlo" w:hAnsi="Menlo" w:cs="Menlo"/>
          <w:color w:val="D4D4D4"/>
          <w:sz w:val="18"/>
          <w:szCs w:val="18"/>
        </w:rPr>
      </w:pPr>
    </w:p>
    <w:p w14:paraId="0F85A2DF" w14:textId="2671BFFB" w:rsidR="00581EE7" w:rsidRPr="00581EE7" w:rsidRDefault="00581EE7" w:rsidP="00581EE7">
      <w:pPr>
        <w:shd w:val="clear" w:color="auto" w:fill="1E1E1E"/>
        <w:spacing w:line="270" w:lineRule="atLeast"/>
        <w:rPr>
          <w:rFonts w:ascii="Menlo" w:hAnsi="Menlo" w:cs="Menlo"/>
          <w:color w:val="D4D4D4"/>
          <w:sz w:val="18"/>
          <w:szCs w:val="18"/>
        </w:rPr>
      </w:pPr>
      <w:r>
        <w:rPr>
          <w:rFonts w:ascii="Menlo" w:hAnsi="Menlo" w:cs="Menlo"/>
          <w:color w:val="C586C0"/>
          <w:sz w:val="18"/>
          <w:szCs w:val="18"/>
        </w:rPr>
        <w:t>&lt;snip&gt;</w:t>
      </w:r>
    </w:p>
    <w:p w14:paraId="14C5F737" w14:textId="77777777" w:rsidR="00581EE7" w:rsidRPr="00581EE7" w:rsidRDefault="00581EE7" w:rsidP="00581EE7">
      <w:pPr>
        <w:shd w:val="clear" w:color="auto" w:fill="1E1E1E"/>
        <w:spacing w:line="270" w:lineRule="atLeast"/>
        <w:rPr>
          <w:rFonts w:ascii="Menlo" w:hAnsi="Menlo" w:cs="Menlo"/>
          <w:color w:val="D4D4D4"/>
          <w:sz w:val="18"/>
          <w:szCs w:val="18"/>
        </w:rPr>
      </w:pPr>
    </w:p>
    <w:p w14:paraId="09A9C749" w14:textId="77777777" w:rsidR="00581EE7" w:rsidRPr="00581EE7" w:rsidRDefault="00581EE7" w:rsidP="00581EE7">
      <w:pPr>
        <w:shd w:val="clear" w:color="auto" w:fill="1E1E1E"/>
        <w:spacing w:line="270" w:lineRule="atLeast"/>
        <w:rPr>
          <w:rFonts w:ascii="Menlo" w:hAnsi="Menlo" w:cs="Menlo"/>
          <w:color w:val="D4D4D4"/>
          <w:sz w:val="18"/>
          <w:szCs w:val="18"/>
        </w:rPr>
      </w:pPr>
      <w:proofErr w:type="spellStart"/>
      <w:proofErr w:type="gramStart"/>
      <w:r w:rsidRPr="00581EE7">
        <w:rPr>
          <w:rFonts w:ascii="Menlo" w:hAnsi="Menlo" w:cs="Menlo"/>
          <w:color w:val="D4D4D4"/>
          <w:sz w:val="18"/>
          <w:szCs w:val="18"/>
        </w:rPr>
        <w:t>extras.execute</w:t>
      </w:r>
      <w:proofErr w:type="gramEnd"/>
      <w:r w:rsidRPr="00581EE7">
        <w:rPr>
          <w:rFonts w:ascii="Menlo" w:hAnsi="Menlo" w:cs="Menlo"/>
          <w:color w:val="D4D4D4"/>
          <w:sz w:val="18"/>
          <w:szCs w:val="18"/>
        </w:rPr>
        <w:t>_values</w:t>
      </w:r>
      <w:proofErr w:type="spellEnd"/>
      <w:r w:rsidRPr="00581EE7">
        <w:rPr>
          <w:rFonts w:ascii="Menlo" w:hAnsi="Menlo" w:cs="Menlo"/>
          <w:color w:val="D4D4D4"/>
          <w:sz w:val="18"/>
          <w:szCs w:val="18"/>
        </w:rPr>
        <w:t>(cursor,</w:t>
      </w:r>
    </w:p>
    <w:p w14:paraId="514EE7E0" w14:textId="77777777" w:rsidR="00581EE7" w:rsidRPr="00581EE7" w:rsidRDefault="00581EE7" w:rsidP="00581EE7">
      <w:pPr>
        <w:shd w:val="clear" w:color="auto" w:fill="1E1E1E"/>
        <w:spacing w:line="270" w:lineRule="atLeast"/>
        <w:rPr>
          <w:rFonts w:ascii="Menlo" w:hAnsi="Menlo" w:cs="Menlo"/>
          <w:color w:val="D4D4D4"/>
          <w:sz w:val="18"/>
          <w:szCs w:val="18"/>
        </w:rPr>
      </w:pPr>
      <w:r w:rsidRPr="00581EE7">
        <w:rPr>
          <w:rFonts w:ascii="Menlo" w:hAnsi="Menlo" w:cs="Menlo"/>
          <w:color w:val="D4D4D4"/>
          <w:sz w:val="18"/>
          <w:szCs w:val="18"/>
        </w:rPr>
        <w:t xml:space="preserve"> </w:t>
      </w:r>
      <w:r w:rsidRPr="00581EE7">
        <w:rPr>
          <w:rFonts w:ascii="Menlo" w:hAnsi="Menlo" w:cs="Menlo"/>
          <w:color w:val="CE9178"/>
          <w:sz w:val="18"/>
          <w:szCs w:val="18"/>
        </w:rPr>
        <w:t>"INSERT INTO insertTestP1(</w:t>
      </w:r>
      <w:proofErr w:type="spellStart"/>
      <w:proofErr w:type="gramStart"/>
      <w:r w:rsidRPr="00581EE7">
        <w:rPr>
          <w:rFonts w:ascii="Menlo" w:hAnsi="Menlo" w:cs="Menlo"/>
          <w:color w:val="CE9178"/>
          <w:sz w:val="18"/>
          <w:szCs w:val="18"/>
        </w:rPr>
        <w:t>id,x</w:t>
      </w:r>
      <w:proofErr w:type="gramEnd"/>
      <w:r w:rsidRPr="00581EE7">
        <w:rPr>
          <w:rFonts w:ascii="Menlo" w:hAnsi="Menlo" w:cs="Menlo"/>
          <w:color w:val="CE9178"/>
          <w:sz w:val="18"/>
          <w:szCs w:val="18"/>
        </w:rPr>
        <w:t>,y</w:t>
      </w:r>
      <w:proofErr w:type="spellEnd"/>
      <w:r w:rsidRPr="00581EE7">
        <w:rPr>
          <w:rFonts w:ascii="Menlo" w:hAnsi="Menlo" w:cs="Menlo"/>
          <w:color w:val="CE9178"/>
          <w:sz w:val="18"/>
          <w:szCs w:val="18"/>
        </w:rPr>
        <w:t xml:space="preserve">) VALUES </w:t>
      </w:r>
      <w:r w:rsidRPr="00581EE7">
        <w:rPr>
          <w:rFonts w:ascii="Menlo" w:hAnsi="Menlo" w:cs="Menlo"/>
          <w:color w:val="569CD6"/>
          <w:sz w:val="18"/>
          <w:szCs w:val="18"/>
        </w:rPr>
        <w:t>%s</w:t>
      </w:r>
      <w:r w:rsidRPr="00581EE7">
        <w:rPr>
          <w:rFonts w:ascii="Menlo" w:hAnsi="Menlo" w:cs="Menlo"/>
          <w:color w:val="CE9178"/>
          <w:sz w:val="18"/>
          <w:szCs w:val="18"/>
        </w:rPr>
        <w:t>"</w:t>
      </w:r>
      <w:r w:rsidRPr="00581EE7">
        <w:rPr>
          <w:rFonts w:ascii="Menlo" w:hAnsi="Menlo" w:cs="Menlo"/>
          <w:color w:val="D4D4D4"/>
          <w:sz w:val="18"/>
          <w:szCs w:val="18"/>
        </w:rPr>
        <w:t>,</w:t>
      </w:r>
    </w:p>
    <w:p w14:paraId="5B226A98" w14:textId="77777777" w:rsidR="00581EE7" w:rsidRPr="00581EE7" w:rsidRDefault="00581EE7" w:rsidP="00581EE7">
      <w:pPr>
        <w:shd w:val="clear" w:color="auto" w:fill="1E1E1E"/>
        <w:spacing w:line="270" w:lineRule="atLeast"/>
        <w:rPr>
          <w:rFonts w:ascii="Menlo" w:hAnsi="Menlo" w:cs="Menlo"/>
          <w:color w:val="D4D4D4"/>
          <w:sz w:val="18"/>
          <w:szCs w:val="18"/>
        </w:rPr>
      </w:pPr>
      <w:r w:rsidRPr="00581EE7">
        <w:rPr>
          <w:rFonts w:ascii="Menlo" w:hAnsi="Menlo" w:cs="Menlo"/>
          <w:color w:val="D4D4D4"/>
          <w:sz w:val="18"/>
          <w:szCs w:val="18"/>
        </w:rPr>
        <w:t xml:space="preserve"> </w:t>
      </w:r>
      <w:proofErr w:type="spellStart"/>
      <w:r w:rsidRPr="00581EE7">
        <w:rPr>
          <w:rFonts w:ascii="Menlo" w:hAnsi="Menlo" w:cs="Menlo"/>
          <w:color w:val="D4D4D4"/>
          <w:sz w:val="18"/>
          <w:szCs w:val="18"/>
        </w:rPr>
        <w:t>arrayValues</w:t>
      </w:r>
      <w:proofErr w:type="spellEnd"/>
      <w:r w:rsidRPr="00581EE7">
        <w:rPr>
          <w:rFonts w:ascii="Menlo" w:hAnsi="Menlo" w:cs="Menlo"/>
          <w:color w:val="D4D4D4"/>
          <w:sz w:val="18"/>
          <w:szCs w:val="18"/>
        </w:rPr>
        <w:t>)</w:t>
      </w:r>
    </w:p>
    <w:p w14:paraId="75850D20" w14:textId="403039D3" w:rsidR="00894122" w:rsidRDefault="00581EE7" w:rsidP="00FD6332">
      <w:pPr>
        <w:rPr>
          <w:lang w:eastAsia="en-US"/>
        </w:rPr>
      </w:pPr>
      <w:r>
        <w:rPr>
          <w:lang w:eastAsia="en-US"/>
        </w:rPr>
        <w:t>----</w:t>
      </w:r>
    </w:p>
    <w:p w14:paraId="6CF53222" w14:textId="159144F4" w:rsidR="00CE56B8" w:rsidRDefault="00CE56B8" w:rsidP="00FD6332">
      <w:pPr>
        <w:rPr>
          <w:lang w:eastAsia="en-US"/>
        </w:rPr>
      </w:pPr>
    </w:p>
    <w:p w14:paraId="010F0F33" w14:textId="4D0B5B71" w:rsidR="00CE56B8" w:rsidRDefault="0019764B" w:rsidP="00FD6332">
      <w:pPr>
        <w:rPr>
          <w:lang w:eastAsia="en-US"/>
        </w:rPr>
      </w:pPr>
      <w:r>
        <w:rPr>
          <w:lang w:eastAsia="en-US"/>
        </w:rPr>
        <w:t xml:space="preserve">The performance improvements obtained with array inserts are dramatic.  </w:t>
      </w:r>
    </w:p>
    <w:p w14:paraId="47BFCD1A" w14:textId="77777777" w:rsidR="0019764B" w:rsidRDefault="0019764B" w:rsidP="00FD6332">
      <w:pPr>
        <w:rPr>
          <w:lang w:eastAsia="en-US"/>
        </w:rPr>
      </w:pPr>
    </w:p>
    <w:p w14:paraId="3EC4C215" w14:textId="5DE1E81E" w:rsidR="0019764B" w:rsidRDefault="0019764B" w:rsidP="0019764B">
      <w:pPr>
        <w:rPr>
          <w:lang w:eastAsia="en-US"/>
        </w:rPr>
      </w:pPr>
      <w:r>
        <w:rPr>
          <w:lang w:eastAsia="en-US"/>
        </w:rPr>
        <w:t>[[</w:t>
      </w:r>
      <w:bookmarkStart w:id="18" w:name="OLE_LINK6"/>
      <w:bookmarkStart w:id="19" w:name="OLE_LINK7"/>
      <w:proofErr w:type="spellStart"/>
      <w:r>
        <w:rPr>
          <w:lang w:eastAsia="en-US"/>
        </w:rPr>
        <w:t>arrayInsert</w:t>
      </w:r>
      <w:bookmarkEnd w:id="18"/>
      <w:bookmarkEnd w:id="19"/>
      <w:proofErr w:type="spellEnd"/>
      <w:r>
        <w:rPr>
          <w:lang w:eastAsia="en-US"/>
        </w:rPr>
        <w:t xml:space="preserve">]] </w:t>
      </w:r>
    </w:p>
    <w:p w14:paraId="1D56629E" w14:textId="671ED629" w:rsidR="0019764B" w:rsidRDefault="0019764B" w:rsidP="0019764B">
      <w:pPr>
        <w:rPr>
          <w:lang w:eastAsia="en-US"/>
        </w:rPr>
      </w:pPr>
      <w:proofErr w:type="gramStart"/>
      <w:r>
        <w:rPr>
          <w:lang w:eastAsia="en-US"/>
        </w:rPr>
        <w:t>.Improvement</w:t>
      </w:r>
      <w:proofErr w:type="gramEnd"/>
      <w:r>
        <w:rPr>
          <w:lang w:eastAsia="en-US"/>
        </w:rPr>
        <w:t xml:space="preserve"> obtained by inserting rows in an array</w:t>
      </w:r>
    </w:p>
    <w:p w14:paraId="161209B6" w14:textId="2A95DE66" w:rsidR="0019764B" w:rsidRDefault="0019764B" w:rsidP="0019764B">
      <w:pPr>
        <w:rPr>
          <w:lang w:eastAsia="en-US"/>
        </w:rPr>
      </w:pPr>
      <w:proofErr w:type="gramStart"/>
      <w:r>
        <w:rPr>
          <w:lang w:eastAsia="en-US"/>
        </w:rPr>
        <w:t>image::</w:t>
      </w:r>
      <w:proofErr w:type="gramEnd"/>
      <w:r w:rsidRPr="00E11421">
        <w:rPr>
          <w:lang w:eastAsia="en-US"/>
        </w:rPr>
        <w:t>images/</w:t>
      </w:r>
      <w:r>
        <w:rPr>
          <w:lang w:eastAsia="en-US"/>
        </w:rPr>
        <w:t>arrayInsert</w:t>
      </w:r>
      <w:r w:rsidRPr="00E11421">
        <w:rPr>
          <w:lang w:eastAsia="en-US"/>
        </w:rPr>
        <w:t>.png</w:t>
      </w:r>
      <w:r>
        <w:rPr>
          <w:lang w:eastAsia="en-US"/>
        </w:rPr>
        <w:t>[</w:t>
      </w:r>
      <w:proofErr w:type="spellStart"/>
      <w:r>
        <w:rPr>
          <w:lang w:eastAsia="en-US"/>
        </w:rPr>
        <w:t>arrayInsert</w:t>
      </w:r>
      <w:proofErr w:type="spellEnd"/>
      <w:r>
        <w:rPr>
          <w:lang w:eastAsia="en-US"/>
        </w:rPr>
        <w:t>]</w:t>
      </w:r>
    </w:p>
    <w:p w14:paraId="39AD1BED" w14:textId="41151F73" w:rsidR="0019764B" w:rsidRDefault="0019764B" w:rsidP="00FD6332">
      <w:pPr>
        <w:rPr>
          <w:lang w:eastAsia="en-US"/>
        </w:rPr>
      </w:pPr>
    </w:p>
    <w:p w14:paraId="62645C23" w14:textId="565FF42B" w:rsidR="0019764B" w:rsidRDefault="0019764B" w:rsidP="00FD6332">
      <w:pPr>
        <w:rPr>
          <w:lang w:eastAsia="en-US"/>
        </w:rPr>
      </w:pPr>
      <w:r>
        <w:rPr>
          <w:noProof/>
        </w:rPr>
        <w:drawing>
          <wp:inline distT="0" distB="0" distL="0" distR="0" wp14:anchorId="3A26F4EE" wp14:editId="0569160C">
            <wp:extent cx="5731510" cy="2945765"/>
            <wp:effectExtent l="0" t="0" r="8890" b="13335"/>
            <wp:docPr id="4" name="Chart 4">
              <a:extLst xmlns:a="http://schemas.openxmlformats.org/drawingml/2006/main">
                <a:ext uri="{FF2B5EF4-FFF2-40B4-BE49-F238E27FC236}">
                  <a16:creationId xmlns:a16="http://schemas.microsoft.com/office/drawing/2014/main" id="{1BC3B0A7-CBE0-A84B-8D2D-D4251168BD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AE6E85A" w14:textId="476C9E89" w:rsidR="009216AC" w:rsidRDefault="009216AC" w:rsidP="00FD6332">
      <w:pPr>
        <w:rPr>
          <w:lang w:eastAsia="en-US"/>
        </w:rPr>
      </w:pPr>
    </w:p>
    <w:p w14:paraId="654C6FB7" w14:textId="0B8AB2CF" w:rsidR="00A5578E" w:rsidRDefault="00B62EB1" w:rsidP="00FD6332">
      <w:pPr>
        <w:rPr>
          <w:lang w:eastAsia="en-US"/>
        </w:rPr>
      </w:pPr>
      <w:r>
        <w:rPr>
          <w:lang w:eastAsia="en-US"/>
        </w:rPr>
        <w:t>JDBC includes *</w:t>
      </w:r>
      <w:proofErr w:type="spellStart"/>
      <w:r>
        <w:rPr>
          <w:lang w:eastAsia="en-US"/>
        </w:rPr>
        <w:t>addBatch</w:t>
      </w:r>
      <w:proofErr w:type="spellEnd"/>
      <w:r>
        <w:rPr>
          <w:lang w:eastAsia="en-US"/>
        </w:rPr>
        <w:t>* and *</w:t>
      </w:r>
      <w:proofErr w:type="spellStart"/>
      <w:r>
        <w:rPr>
          <w:lang w:eastAsia="en-US"/>
        </w:rPr>
        <w:t>executeBatch</w:t>
      </w:r>
      <w:proofErr w:type="spellEnd"/>
      <w:r>
        <w:rPr>
          <w:lang w:eastAsia="en-US"/>
        </w:rPr>
        <w:t xml:space="preserve">* methods that allow you to </w:t>
      </w:r>
      <w:r w:rsidR="00DD5017">
        <w:rPr>
          <w:lang w:eastAsia="en-US"/>
        </w:rPr>
        <w:t>prepare inserts one at a time</w:t>
      </w:r>
      <w:r w:rsidR="0063336F">
        <w:rPr>
          <w:lang w:eastAsia="en-US"/>
        </w:rPr>
        <w:t xml:space="preserve">, and then submit all the inserted values in a single operation.  This avoids the need to concatenate a huge VALUES list and allows us to use formal parameters.  </w:t>
      </w:r>
    </w:p>
    <w:p w14:paraId="74910D0B" w14:textId="7BAE5395" w:rsidR="0063336F" w:rsidRDefault="0063336F" w:rsidP="00FD6332">
      <w:pPr>
        <w:rPr>
          <w:lang w:eastAsia="en-US"/>
        </w:rPr>
      </w:pPr>
    </w:p>
    <w:p w14:paraId="69C96D3E" w14:textId="4DC0162E" w:rsidR="0063336F" w:rsidRDefault="0063336F" w:rsidP="00FD6332">
      <w:pPr>
        <w:rPr>
          <w:lang w:eastAsia="en-US"/>
        </w:rPr>
      </w:pPr>
      <w:r>
        <w:rPr>
          <w:lang w:eastAsia="en-US"/>
        </w:rPr>
        <w:t>Here</w:t>
      </w:r>
      <w:r w:rsidR="00A02335">
        <w:rPr>
          <w:lang w:eastAsia="en-US"/>
        </w:rPr>
        <w:t>'</w:t>
      </w:r>
      <w:r>
        <w:rPr>
          <w:lang w:eastAsia="en-US"/>
        </w:rPr>
        <w:t>s an example of the *</w:t>
      </w:r>
      <w:proofErr w:type="spellStart"/>
      <w:r>
        <w:rPr>
          <w:lang w:eastAsia="en-US"/>
        </w:rPr>
        <w:t>addBatch</w:t>
      </w:r>
      <w:proofErr w:type="spellEnd"/>
      <w:r>
        <w:rPr>
          <w:lang w:eastAsia="en-US"/>
        </w:rPr>
        <w:t>* and *</w:t>
      </w:r>
      <w:proofErr w:type="spellStart"/>
      <w:r>
        <w:rPr>
          <w:lang w:eastAsia="en-US"/>
        </w:rPr>
        <w:t>executeBatch</w:t>
      </w:r>
      <w:proofErr w:type="spellEnd"/>
      <w:r>
        <w:rPr>
          <w:lang w:eastAsia="en-US"/>
        </w:rPr>
        <w:t>* methods:</w:t>
      </w:r>
    </w:p>
    <w:p w14:paraId="2D0600D7" w14:textId="5B081D8B" w:rsidR="0063336F" w:rsidRDefault="0063336F" w:rsidP="00FD6332">
      <w:pPr>
        <w:rPr>
          <w:lang w:eastAsia="en-US"/>
        </w:rPr>
      </w:pPr>
    </w:p>
    <w:p w14:paraId="61623589" w14:textId="4A178C6C" w:rsidR="0063336F" w:rsidRDefault="0063336F" w:rsidP="00FD6332">
      <w:pPr>
        <w:rPr>
          <w:lang w:eastAsia="en-US"/>
        </w:rPr>
      </w:pPr>
      <w:r>
        <w:rPr>
          <w:lang w:eastAsia="en-US"/>
        </w:rPr>
        <w:t xml:space="preserve">[source, </w:t>
      </w:r>
      <w:r w:rsidR="00887EC6">
        <w:rPr>
          <w:lang w:eastAsia="en-US"/>
        </w:rPr>
        <w:t>J</w:t>
      </w:r>
      <w:r>
        <w:rPr>
          <w:lang w:eastAsia="en-US"/>
        </w:rPr>
        <w:t>ava]</w:t>
      </w:r>
    </w:p>
    <w:p w14:paraId="19DED1ED" w14:textId="1BCE9921" w:rsidR="0063336F" w:rsidRDefault="0063336F" w:rsidP="00FD6332">
      <w:pPr>
        <w:rPr>
          <w:lang w:eastAsia="en-US"/>
        </w:rPr>
      </w:pPr>
      <w:r>
        <w:rPr>
          <w:lang w:eastAsia="en-US"/>
        </w:rPr>
        <w:t>----</w:t>
      </w:r>
    </w:p>
    <w:p w14:paraId="69E381B3" w14:textId="77777777" w:rsidR="0063336F" w:rsidRDefault="0063336F" w:rsidP="0063336F">
      <w:pPr>
        <w:pStyle w:val="code"/>
        <w:rPr>
          <w:lang w:val="en-GB"/>
        </w:rPr>
      </w:pPr>
      <w:r>
        <w:rPr>
          <w:color w:val="000000"/>
          <w:lang w:val="en-GB"/>
        </w:rPr>
        <w:t xml:space="preserve">      String </w:t>
      </w:r>
      <w:proofErr w:type="spellStart"/>
      <w:r>
        <w:rPr>
          <w:color w:val="6A3E3E"/>
          <w:lang w:val="en-GB"/>
        </w:rPr>
        <w:t>sql</w:t>
      </w:r>
      <w:proofErr w:type="spellEnd"/>
      <w:r>
        <w:rPr>
          <w:color w:val="000000"/>
          <w:lang w:val="en-GB"/>
        </w:rPr>
        <w:t>=</w:t>
      </w:r>
      <w:r>
        <w:rPr>
          <w:lang w:val="en-GB"/>
        </w:rPr>
        <w:t xml:space="preserve">"INSERT INTO </w:t>
      </w:r>
      <w:proofErr w:type="spellStart"/>
      <w:r>
        <w:rPr>
          <w:lang w:val="en-GB"/>
        </w:rPr>
        <w:t>insertTest</w:t>
      </w:r>
      <w:proofErr w:type="spellEnd"/>
      <w:r>
        <w:rPr>
          <w:lang w:val="en-GB"/>
        </w:rPr>
        <w:t>(</w:t>
      </w:r>
      <w:proofErr w:type="spellStart"/>
      <w:proofErr w:type="gramStart"/>
      <w:r>
        <w:rPr>
          <w:lang w:val="en-GB"/>
        </w:rPr>
        <w:t>id,x</w:t>
      </w:r>
      <w:proofErr w:type="gramEnd"/>
      <w:r>
        <w:rPr>
          <w:lang w:val="en-GB"/>
        </w:rPr>
        <w:t>,y</w:t>
      </w:r>
      <w:proofErr w:type="spellEnd"/>
      <w:r>
        <w:rPr>
          <w:lang w:val="en-GB"/>
        </w:rPr>
        <w:t>) VALUES (?,?,?)"</w:t>
      </w:r>
      <w:r>
        <w:rPr>
          <w:color w:val="000000"/>
          <w:lang w:val="en-GB"/>
        </w:rPr>
        <w:t>;</w:t>
      </w:r>
    </w:p>
    <w:p w14:paraId="57F3AEFE" w14:textId="77777777" w:rsidR="0063336F" w:rsidRDefault="0063336F" w:rsidP="0063336F">
      <w:pPr>
        <w:pStyle w:val="code"/>
        <w:rPr>
          <w:lang w:val="en-GB"/>
        </w:rPr>
      </w:pPr>
      <w:r>
        <w:rPr>
          <w:color w:val="000000"/>
          <w:lang w:val="en-GB"/>
        </w:rPr>
        <w:t xml:space="preserve">      </w:t>
      </w:r>
      <w:proofErr w:type="spellStart"/>
      <w:r>
        <w:rPr>
          <w:color w:val="000000"/>
          <w:lang w:val="en-GB"/>
        </w:rPr>
        <w:t>PreparedStatement</w:t>
      </w:r>
      <w:proofErr w:type="spellEnd"/>
      <w:r>
        <w:rPr>
          <w:color w:val="000000"/>
          <w:lang w:val="en-GB"/>
        </w:rPr>
        <w:t xml:space="preserve"> </w:t>
      </w:r>
      <w:proofErr w:type="spellStart"/>
      <w:r>
        <w:rPr>
          <w:color w:val="6A3E3E"/>
          <w:lang w:val="en-GB"/>
        </w:rPr>
        <w:t>InsertStmt</w:t>
      </w:r>
      <w:proofErr w:type="spellEnd"/>
      <w:r>
        <w:rPr>
          <w:color w:val="000000"/>
          <w:lang w:val="en-GB"/>
        </w:rPr>
        <w:t xml:space="preserve"> = </w:t>
      </w:r>
      <w:proofErr w:type="spellStart"/>
      <w:proofErr w:type="gramStart"/>
      <w:r>
        <w:rPr>
          <w:color w:val="6A3E3E"/>
          <w:lang w:val="en-GB"/>
        </w:rPr>
        <w:t>connection</w:t>
      </w:r>
      <w:r>
        <w:rPr>
          <w:color w:val="000000"/>
          <w:lang w:val="en-GB"/>
        </w:rPr>
        <w:t>.prepareStatement</w:t>
      </w:r>
      <w:proofErr w:type="spellEnd"/>
      <w:proofErr w:type="gramEnd"/>
      <w:r>
        <w:rPr>
          <w:color w:val="000000"/>
          <w:lang w:val="en-GB"/>
        </w:rPr>
        <w:t>(</w:t>
      </w:r>
      <w:proofErr w:type="spellStart"/>
      <w:r>
        <w:rPr>
          <w:color w:val="6A3E3E"/>
          <w:lang w:val="en-GB"/>
        </w:rPr>
        <w:t>sql</w:t>
      </w:r>
      <w:proofErr w:type="spellEnd"/>
      <w:r>
        <w:rPr>
          <w:color w:val="000000"/>
          <w:lang w:val="en-GB"/>
        </w:rPr>
        <w:t>);</w:t>
      </w:r>
    </w:p>
    <w:p w14:paraId="3A8D2B47" w14:textId="77777777" w:rsidR="0063336F" w:rsidRDefault="0063336F" w:rsidP="0063336F">
      <w:pPr>
        <w:pStyle w:val="code"/>
        <w:rPr>
          <w:lang w:val="en-GB"/>
        </w:rPr>
      </w:pPr>
      <w:r>
        <w:rPr>
          <w:color w:val="000000"/>
          <w:lang w:val="en-GB"/>
        </w:rPr>
        <w:t xml:space="preserve">      </w:t>
      </w:r>
    </w:p>
    <w:p w14:paraId="54C216F0" w14:textId="77777777" w:rsidR="0063336F" w:rsidRDefault="0063336F" w:rsidP="0063336F">
      <w:pPr>
        <w:pStyle w:val="code"/>
        <w:rPr>
          <w:lang w:val="en-GB"/>
        </w:rPr>
      </w:pPr>
      <w:r>
        <w:rPr>
          <w:color w:val="000000"/>
          <w:lang w:val="en-GB"/>
        </w:rPr>
        <w:t xml:space="preserve">      </w:t>
      </w:r>
      <w:r>
        <w:rPr>
          <w:b/>
          <w:bCs/>
          <w:color w:val="7F0055"/>
          <w:lang w:val="en-GB"/>
        </w:rPr>
        <w:t>for</w:t>
      </w:r>
      <w:r>
        <w:rPr>
          <w:color w:val="000000"/>
          <w:lang w:val="en-GB"/>
        </w:rPr>
        <w:t xml:space="preserve"> (</w:t>
      </w:r>
      <w:r>
        <w:rPr>
          <w:b/>
          <w:bCs/>
          <w:color w:val="7F0055"/>
          <w:lang w:val="en-GB"/>
        </w:rPr>
        <w:t>int</w:t>
      </w:r>
      <w:r>
        <w:rPr>
          <w:color w:val="000000"/>
          <w:lang w:val="en-GB"/>
        </w:rPr>
        <w:t xml:space="preserve"> </w:t>
      </w:r>
      <w:proofErr w:type="spellStart"/>
      <w:r>
        <w:rPr>
          <w:color w:val="6A3E3E"/>
          <w:lang w:val="en-GB"/>
        </w:rPr>
        <w:t>arrayIdx</w:t>
      </w:r>
      <w:proofErr w:type="spellEnd"/>
      <w:r>
        <w:rPr>
          <w:color w:val="000000"/>
          <w:lang w:val="en-GB"/>
        </w:rPr>
        <w:t xml:space="preserve"> = 1; </w:t>
      </w:r>
      <w:proofErr w:type="spellStart"/>
      <w:r>
        <w:rPr>
          <w:color w:val="6A3E3E"/>
          <w:lang w:val="en-GB"/>
        </w:rPr>
        <w:t>arrayIdx</w:t>
      </w:r>
      <w:proofErr w:type="spellEnd"/>
      <w:r>
        <w:rPr>
          <w:color w:val="000000"/>
          <w:lang w:val="en-GB"/>
        </w:rPr>
        <w:t xml:space="preserve"> &lt; </w:t>
      </w:r>
      <w:proofErr w:type="spellStart"/>
      <w:r>
        <w:rPr>
          <w:color w:val="6A3E3E"/>
          <w:lang w:val="en-GB"/>
        </w:rPr>
        <w:t>arrayCount</w:t>
      </w:r>
      <w:proofErr w:type="spellEnd"/>
      <w:r>
        <w:rPr>
          <w:color w:val="000000"/>
          <w:lang w:val="en-GB"/>
        </w:rPr>
        <w:t xml:space="preserve">; </w:t>
      </w:r>
      <w:proofErr w:type="spellStart"/>
      <w:r>
        <w:rPr>
          <w:color w:val="6A3E3E"/>
          <w:lang w:val="en-GB"/>
        </w:rPr>
        <w:t>arrayIdx</w:t>
      </w:r>
      <w:proofErr w:type="spellEnd"/>
      <w:r>
        <w:rPr>
          <w:color w:val="000000"/>
          <w:lang w:val="en-GB"/>
        </w:rPr>
        <w:t>++) {</w:t>
      </w:r>
    </w:p>
    <w:p w14:paraId="34F6CE5A" w14:textId="77777777" w:rsidR="0063336F" w:rsidRDefault="0063336F" w:rsidP="0063336F">
      <w:pPr>
        <w:pStyle w:val="code"/>
        <w:rPr>
          <w:lang w:val="en-GB"/>
        </w:rPr>
      </w:pPr>
      <w:r>
        <w:rPr>
          <w:color w:val="000000"/>
          <w:lang w:val="en-GB"/>
        </w:rPr>
        <w:t xml:space="preserve">          </w:t>
      </w:r>
      <w:proofErr w:type="spellStart"/>
      <w:r>
        <w:rPr>
          <w:color w:val="6A3E3E"/>
          <w:lang w:val="en-GB"/>
        </w:rPr>
        <w:t>InsertStmt</w:t>
      </w:r>
      <w:r>
        <w:rPr>
          <w:color w:val="000000"/>
          <w:lang w:val="en-GB"/>
        </w:rPr>
        <w:t>.setInt</w:t>
      </w:r>
      <w:proofErr w:type="spellEnd"/>
      <w:r>
        <w:rPr>
          <w:color w:val="000000"/>
          <w:lang w:val="en-GB"/>
        </w:rPr>
        <w:t xml:space="preserve">(1, </w:t>
      </w:r>
      <w:proofErr w:type="spellStart"/>
      <w:r>
        <w:rPr>
          <w:color w:val="6A3E3E"/>
          <w:lang w:val="en-GB"/>
        </w:rPr>
        <w:t>idArray</w:t>
      </w:r>
      <w:r>
        <w:rPr>
          <w:color w:val="000000"/>
          <w:lang w:val="en-GB"/>
        </w:rPr>
        <w:t>.get</w:t>
      </w:r>
      <w:proofErr w:type="spellEnd"/>
      <w:r>
        <w:rPr>
          <w:color w:val="000000"/>
          <w:lang w:val="en-GB"/>
        </w:rPr>
        <w:t>(</w:t>
      </w:r>
      <w:proofErr w:type="spellStart"/>
      <w:r>
        <w:rPr>
          <w:color w:val="6A3E3E"/>
          <w:lang w:val="en-GB"/>
        </w:rPr>
        <w:t>arrayIdx</w:t>
      </w:r>
      <w:proofErr w:type="spellEnd"/>
      <w:r>
        <w:rPr>
          <w:color w:val="000000"/>
          <w:lang w:val="en-GB"/>
        </w:rPr>
        <w:t>)</w:t>
      </w:r>
      <w:proofErr w:type="gramStart"/>
      <w:r>
        <w:rPr>
          <w:color w:val="000000"/>
          <w:lang w:val="en-GB"/>
        </w:rPr>
        <w:t>);</w:t>
      </w:r>
      <w:proofErr w:type="gramEnd"/>
      <w:r>
        <w:rPr>
          <w:color w:val="000000"/>
          <w:lang w:val="en-GB"/>
        </w:rPr>
        <w:t xml:space="preserve"> </w:t>
      </w:r>
    </w:p>
    <w:p w14:paraId="7B573260" w14:textId="77777777" w:rsidR="0063336F" w:rsidRDefault="0063336F" w:rsidP="0063336F">
      <w:pPr>
        <w:pStyle w:val="code"/>
        <w:rPr>
          <w:lang w:val="en-GB"/>
        </w:rPr>
      </w:pPr>
      <w:r>
        <w:rPr>
          <w:color w:val="000000"/>
          <w:lang w:val="en-GB"/>
        </w:rPr>
        <w:t xml:space="preserve">          </w:t>
      </w:r>
      <w:proofErr w:type="spellStart"/>
      <w:r>
        <w:rPr>
          <w:color w:val="6A3E3E"/>
          <w:lang w:val="en-GB"/>
        </w:rPr>
        <w:t>InsertStmt</w:t>
      </w:r>
      <w:r>
        <w:rPr>
          <w:color w:val="000000"/>
          <w:lang w:val="en-GB"/>
        </w:rPr>
        <w:t>.setString</w:t>
      </w:r>
      <w:proofErr w:type="spellEnd"/>
      <w:r>
        <w:rPr>
          <w:color w:val="000000"/>
          <w:lang w:val="en-GB"/>
        </w:rPr>
        <w:t xml:space="preserve">(2, </w:t>
      </w:r>
      <w:proofErr w:type="spellStart"/>
      <w:r>
        <w:rPr>
          <w:color w:val="6A3E3E"/>
          <w:lang w:val="en-GB"/>
        </w:rPr>
        <w:t>xArray</w:t>
      </w:r>
      <w:r>
        <w:rPr>
          <w:color w:val="000000"/>
          <w:lang w:val="en-GB"/>
        </w:rPr>
        <w:t>.get</w:t>
      </w:r>
      <w:proofErr w:type="spellEnd"/>
      <w:r>
        <w:rPr>
          <w:color w:val="000000"/>
          <w:lang w:val="en-GB"/>
        </w:rPr>
        <w:t>(</w:t>
      </w:r>
      <w:proofErr w:type="spellStart"/>
      <w:r>
        <w:rPr>
          <w:color w:val="6A3E3E"/>
          <w:lang w:val="en-GB"/>
        </w:rPr>
        <w:t>arrayIdx</w:t>
      </w:r>
      <w:proofErr w:type="spellEnd"/>
      <w:r>
        <w:rPr>
          <w:color w:val="000000"/>
          <w:lang w:val="en-GB"/>
        </w:rPr>
        <w:t>)</w:t>
      </w:r>
      <w:proofErr w:type="gramStart"/>
      <w:r>
        <w:rPr>
          <w:color w:val="000000"/>
          <w:lang w:val="en-GB"/>
        </w:rPr>
        <w:t>);</w:t>
      </w:r>
      <w:proofErr w:type="gramEnd"/>
      <w:r>
        <w:rPr>
          <w:color w:val="000000"/>
          <w:lang w:val="en-GB"/>
        </w:rPr>
        <w:t xml:space="preserve"> </w:t>
      </w:r>
    </w:p>
    <w:p w14:paraId="5B348B5A" w14:textId="77777777" w:rsidR="0063336F" w:rsidRDefault="0063336F" w:rsidP="0063336F">
      <w:pPr>
        <w:pStyle w:val="code"/>
        <w:rPr>
          <w:lang w:val="en-GB"/>
        </w:rPr>
      </w:pPr>
      <w:r>
        <w:rPr>
          <w:color w:val="000000"/>
          <w:lang w:val="en-GB"/>
        </w:rPr>
        <w:t xml:space="preserve">          </w:t>
      </w:r>
      <w:proofErr w:type="spellStart"/>
      <w:r>
        <w:rPr>
          <w:color w:val="6A3E3E"/>
          <w:lang w:val="en-GB"/>
        </w:rPr>
        <w:t>InsertStmt</w:t>
      </w:r>
      <w:r>
        <w:rPr>
          <w:color w:val="000000"/>
          <w:lang w:val="en-GB"/>
        </w:rPr>
        <w:t>.setInt</w:t>
      </w:r>
      <w:proofErr w:type="spellEnd"/>
      <w:r>
        <w:rPr>
          <w:color w:val="000000"/>
          <w:lang w:val="en-GB"/>
        </w:rPr>
        <w:t xml:space="preserve">(3, </w:t>
      </w:r>
      <w:proofErr w:type="spellStart"/>
      <w:r>
        <w:rPr>
          <w:color w:val="6A3E3E"/>
          <w:lang w:val="en-GB"/>
        </w:rPr>
        <w:t>yArray</w:t>
      </w:r>
      <w:r>
        <w:rPr>
          <w:color w:val="000000"/>
          <w:lang w:val="en-GB"/>
        </w:rPr>
        <w:t>.get</w:t>
      </w:r>
      <w:proofErr w:type="spellEnd"/>
      <w:r>
        <w:rPr>
          <w:color w:val="000000"/>
          <w:lang w:val="en-GB"/>
        </w:rPr>
        <w:t>(</w:t>
      </w:r>
      <w:proofErr w:type="spellStart"/>
      <w:r>
        <w:rPr>
          <w:color w:val="6A3E3E"/>
          <w:lang w:val="en-GB"/>
        </w:rPr>
        <w:t>arrayIdx</w:t>
      </w:r>
      <w:proofErr w:type="spellEnd"/>
      <w:r>
        <w:rPr>
          <w:color w:val="000000"/>
          <w:lang w:val="en-GB"/>
        </w:rPr>
        <w:t>)</w:t>
      </w:r>
      <w:proofErr w:type="gramStart"/>
      <w:r>
        <w:rPr>
          <w:color w:val="000000"/>
          <w:lang w:val="en-GB"/>
        </w:rPr>
        <w:t>);</w:t>
      </w:r>
      <w:proofErr w:type="gramEnd"/>
      <w:r>
        <w:rPr>
          <w:color w:val="000000"/>
          <w:lang w:val="en-GB"/>
        </w:rPr>
        <w:t xml:space="preserve"> </w:t>
      </w:r>
    </w:p>
    <w:p w14:paraId="09D2ECEA" w14:textId="77777777" w:rsidR="0063336F" w:rsidRDefault="0063336F" w:rsidP="0063336F">
      <w:pPr>
        <w:pStyle w:val="code"/>
        <w:rPr>
          <w:lang w:val="en-GB"/>
        </w:rPr>
      </w:pPr>
      <w:r>
        <w:rPr>
          <w:color w:val="000000"/>
          <w:lang w:val="en-GB"/>
        </w:rPr>
        <w:t xml:space="preserve">          </w:t>
      </w:r>
      <w:proofErr w:type="spellStart"/>
      <w:r>
        <w:rPr>
          <w:color w:val="6A3E3E"/>
          <w:lang w:val="en-GB"/>
        </w:rPr>
        <w:t>InsertStmt</w:t>
      </w:r>
      <w:r>
        <w:rPr>
          <w:color w:val="000000"/>
          <w:lang w:val="en-GB"/>
        </w:rPr>
        <w:t>.addBatch</w:t>
      </w:r>
      <w:proofErr w:type="spellEnd"/>
      <w:r>
        <w:rPr>
          <w:color w:val="000000"/>
          <w:lang w:val="en-GB"/>
        </w:rPr>
        <w:t>(</w:t>
      </w:r>
      <w:proofErr w:type="gramStart"/>
      <w:r>
        <w:rPr>
          <w:color w:val="000000"/>
          <w:lang w:val="en-GB"/>
        </w:rPr>
        <w:t>);</w:t>
      </w:r>
      <w:proofErr w:type="gramEnd"/>
      <w:r>
        <w:rPr>
          <w:color w:val="000000"/>
          <w:lang w:val="en-GB"/>
        </w:rPr>
        <w:t xml:space="preserve">  </w:t>
      </w:r>
    </w:p>
    <w:p w14:paraId="7BD79217" w14:textId="77777777" w:rsidR="0063336F" w:rsidRDefault="0063336F" w:rsidP="0063336F">
      <w:pPr>
        <w:pStyle w:val="code"/>
        <w:rPr>
          <w:lang w:val="en-GB"/>
        </w:rPr>
      </w:pPr>
      <w:r>
        <w:rPr>
          <w:color w:val="000000"/>
          <w:lang w:val="en-GB"/>
        </w:rPr>
        <w:t xml:space="preserve">          } </w:t>
      </w:r>
    </w:p>
    <w:p w14:paraId="180C6854" w14:textId="77777777" w:rsidR="0063336F" w:rsidRDefault="0063336F" w:rsidP="0063336F">
      <w:pPr>
        <w:pStyle w:val="code"/>
        <w:rPr>
          <w:lang w:val="en-GB"/>
        </w:rPr>
      </w:pPr>
      <w:r>
        <w:rPr>
          <w:color w:val="000000"/>
          <w:lang w:val="en-GB"/>
        </w:rPr>
        <w:t xml:space="preserve">      </w:t>
      </w:r>
    </w:p>
    <w:p w14:paraId="702E80B7" w14:textId="5FD544BA" w:rsidR="0063336F" w:rsidRDefault="0063336F" w:rsidP="0063336F">
      <w:pPr>
        <w:pStyle w:val="code"/>
        <w:rPr>
          <w:color w:val="000000"/>
          <w:lang w:val="en-GB"/>
        </w:rPr>
      </w:pPr>
      <w:r>
        <w:rPr>
          <w:color w:val="000000"/>
          <w:lang w:val="en-GB"/>
        </w:rPr>
        <w:t xml:space="preserve">      </w:t>
      </w:r>
      <w:proofErr w:type="spellStart"/>
      <w:r>
        <w:rPr>
          <w:color w:val="6A3E3E"/>
          <w:lang w:val="en-GB"/>
        </w:rPr>
        <w:t>InsertStmt</w:t>
      </w:r>
      <w:r>
        <w:rPr>
          <w:color w:val="000000"/>
          <w:lang w:val="en-GB"/>
        </w:rPr>
        <w:t>.executeBatch</w:t>
      </w:r>
      <w:proofErr w:type="spellEnd"/>
      <w:r>
        <w:rPr>
          <w:color w:val="000000"/>
          <w:lang w:val="en-GB"/>
        </w:rPr>
        <w:t>(</w:t>
      </w:r>
      <w:proofErr w:type="gramStart"/>
      <w:r>
        <w:rPr>
          <w:color w:val="000000"/>
          <w:lang w:val="en-GB"/>
        </w:rPr>
        <w:t>);</w:t>
      </w:r>
      <w:proofErr w:type="gramEnd"/>
    </w:p>
    <w:p w14:paraId="13BA8730" w14:textId="475AACEB" w:rsidR="0063336F" w:rsidRDefault="0063336F" w:rsidP="0063336F">
      <w:pPr>
        <w:pStyle w:val="code"/>
        <w:rPr>
          <w:color w:val="000000"/>
          <w:lang w:val="en-GB"/>
        </w:rPr>
      </w:pPr>
      <w:r>
        <w:rPr>
          <w:color w:val="000000"/>
          <w:lang w:val="en-GB"/>
        </w:rPr>
        <w:t>----</w:t>
      </w:r>
    </w:p>
    <w:p w14:paraId="7CA88CD5" w14:textId="692FC2EF" w:rsidR="0063336F" w:rsidRDefault="0063336F" w:rsidP="0063336F">
      <w:pPr>
        <w:pStyle w:val="code"/>
        <w:rPr>
          <w:color w:val="000000"/>
          <w:lang w:val="en-GB"/>
        </w:rPr>
      </w:pPr>
    </w:p>
    <w:p w14:paraId="685638E4" w14:textId="62FA5ACE" w:rsidR="0063336F" w:rsidRDefault="005D7ADE" w:rsidP="005D7ADE">
      <w:pPr>
        <w:rPr>
          <w:lang w:val="en-GB"/>
        </w:rPr>
      </w:pPr>
      <w:r>
        <w:rPr>
          <w:lang w:val="en-GB"/>
        </w:rPr>
        <w:t>We use *</w:t>
      </w:r>
      <w:proofErr w:type="spellStart"/>
      <w:r>
        <w:rPr>
          <w:lang w:val="en-GB"/>
        </w:rPr>
        <w:t>setInt</w:t>
      </w:r>
      <w:proofErr w:type="spellEnd"/>
      <w:r>
        <w:rPr>
          <w:lang w:val="en-GB"/>
        </w:rPr>
        <w:t>* and *</w:t>
      </w:r>
      <w:proofErr w:type="spellStart"/>
      <w:r>
        <w:rPr>
          <w:lang w:val="en-GB"/>
        </w:rPr>
        <w:t>setString</w:t>
      </w:r>
      <w:proofErr w:type="spellEnd"/>
      <w:r>
        <w:rPr>
          <w:lang w:val="en-GB"/>
        </w:rPr>
        <w:t>* methods to supply values to the prepared statement as usual, but instead of executing, we use *</w:t>
      </w:r>
      <w:proofErr w:type="spellStart"/>
      <w:r>
        <w:rPr>
          <w:lang w:val="en-GB"/>
        </w:rPr>
        <w:t>addBatch</w:t>
      </w:r>
      <w:proofErr w:type="spellEnd"/>
      <w:r>
        <w:rPr>
          <w:lang w:val="en-GB"/>
        </w:rPr>
        <w:t>* to add them to the batch of rows to be inserted.  When we are ready</w:t>
      </w:r>
      <w:r w:rsidR="00DD5017">
        <w:rPr>
          <w:lang w:val="en-GB"/>
        </w:rPr>
        <w:t>,</w:t>
      </w:r>
      <w:r>
        <w:rPr>
          <w:lang w:val="en-GB"/>
        </w:rPr>
        <w:t xml:space="preserve"> we call *</w:t>
      </w:r>
      <w:proofErr w:type="spellStart"/>
      <w:r>
        <w:rPr>
          <w:lang w:val="en-GB"/>
        </w:rPr>
        <w:t>executeBatch</w:t>
      </w:r>
      <w:proofErr w:type="spellEnd"/>
      <w:r>
        <w:rPr>
          <w:lang w:val="en-GB"/>
        </w:rPr>
        <w:t xml:space="preserve">* to add all the rows in a single operation. </w:t>
      </w:r>
    </w:p>
    <w:p w14:paraId="7C907206" w14:textId="4C734751" w:rsidR="001D5A3D" w:rsidRDefault="001D5A3D" w:rsidP="005D7ADE">
      <w:pPr>
        <w:rPr>
          <w:lang w:val="en-GB"/>
        </w:rPr>
      </w:pPr>
    </w:p>
    <w:p w14:paraId="7D83C111" w14:textId="48DEF390" w:rsidR="001D5A3D" w:rsidRDefault="001D5A3D" w:rsidP="005D7ADE">
      <w:pPr>
        <w:rPr>
          <w:lang w:val="en-GB"/>
        </w:rPr>
      </w:pPr>
      <w:r>
        <w:rPr>
          <w:lang w:val="en-GB"/>
        </w:rPr>
        <w:t xml:space="preserve">The </w:t>
      </w:r>
      <w:proofErr w:type="spellStart"/>
      <w:r>
        <w:rPr>
          <w:lang w:val="en-GB"/>
        </w:rPr>
        <w:t>pg</w:t>
      </w:r>
      <w:proofErr w:type="spellEnd"/>
      <w:r>
        <w:rPr>
          <w:lang w:val="en-GB"/>
        </w:rPr>
        <w:t xml:space="preserve"> NodeJS library does not include any direct support for batch inserts.  However, we can use the *</w:t>
      </w:r>
      <w:proofErr w:type="spellStart"/>
      <w:r>
        <w:rPr>
          <w:lang w:val="en-GB"/>
        </w:rPr>
        <w:t>pg</w:t>
      </w:r>
      <w:proofErr w:type="spellEnd"/>
      <w:r>
        <w:rPr>
          <w:lang w:val="en-GB"/>
        </w:rPr>
        <w:t>-format* package to create SQL statements that contain multiple VALUES from an array</w:t>
      </w:r>
      <w:r w:rsidR="00773C01">
        <w:rPr>
          <w:lang w:val="en-GB"/>
        </w:rPr>
        <w:t>:</w:t>
      </w:r>
    </w:p>
    <w:p w14:paraId="77008070" w14:textId="4DCAFA99" w:rsidR="001D5A3D" w:rsidRDefault="001D5A3D" w:rsidP="005D7ADE">
      <w:pPr>
        <w:rPr>
          <w:lang w:val="en-GB"/>
        </w:rPr>
      </w:pPr>
    </w:p>
    <w:p w14:paraId="7EFC95E5" w14:textId="57D2CE8E" w:rsidR="001D5A3D" w:rsidRPr="004E4546" w:rsidRDefault="001D5A3D" w:rsidP="004E4546">
      <w:pPr>
        <w:pStyle w:val="code"/>
      </w:pPr>
      <w:r w:rsidRPr="004E4546">
        <w:t xml:space="preserve">[source, </w:t>
      </w:r>
      <w:proofErr w:type="spellStart"/>
      <w:r w:rsidRPr="004E4546">
        <w:t>javascript</w:t>
      </w:r>
      <w:proofErr w:type="spellEnd"/>
      <w:r w:rsidRPr="004E4546">
        <w:t>]</w:t>
      </w:r>
    </w:p>
    <w:p w14:paraId="4D4B0583" w14:textId="1E53530F" w:rsidR="001D5A3D" w:rsidRPr="004E4546" w:rsidRDefault="001D5A3D" w:rsidP="004E4546">
      <w:pPr>
        <w:pStyle w:val="code"/>
      </w:pPr>
      <w:r w:rsidRPr="004E4546">
        <w:t>----</w:t>
      </w:r>
    </w:p>
    <w:p w14:paraId="1096330E" w14:textId="77777777" w:rsidR="00C7065E" w:rsidRPr="004E4546" w:rsidRDefault="00C7065E" w:rsidP="004E4546">
      <w:pPr>
        <w:pStyle w:val="code"/>
      </w:pPr>
      <w:r w:rsidRPr="004E4546">
        <w:t xml:space="preserve">const </w:t>
      </w:r>
      <w:proofErr w:type="spellStart"/>
      <w:r w:rsidRPr="004E4546">
        <w:t>pg</w:t>
      </w:r>
      <w:proofErr w:type="spellEnd"/>
      <w:r w:rsidRPr="004E4546">
        <w:t xml:space="preserve"> = require('</w:t>
      </w:r>
      <w:proofErr w:type="spellStart"/>
      <w:r w:rsidRPr="004E4546">
        <w:t>pg</w:t>
      </w:r>
      <w:proofErr w:type="spellEnd"/>
      <w:r w:rsidRPr="004E4546">
        <w:t>'</w:t>
      </w:r>
      <w:proofErr w:type="gramStart"/>
      <w:r w:rsidRPr="004E4546">
        <w:t>);</w:t>
      </w:r>
      <w:proofErr w:type="gramEnd"/>
    </w:p>
    <w:p w14:paraId="6D316BC3" w14:textId="77777777" w:rsidR="00C7065E" w:rsidRPr="004E4546" w:rsidRDefault="00C7065E" w:rsidP="004E4546">
      <w:pPr>
        <w:pStyle w:val="code"/>
      </w:pPr>
      <w:r w:rsidRPr="004E4546">
        <w:t>const format = require('</w:t>
      </w:r>
      <w:proofErr w:type="spellStart"/>
      <w:r w:rsidRPr="004E4546">
        <w:t>pg</w:t>
      </w:r>
      <w:proofErr w:type="spellEnd"/>
      <w:r w:rsidRPr="004E4546">
        <w:t>-format'</w:t>
      </w:r>
      <w:proofErr w:type="gramStart"/>
      <w:r w:rsidRPr="004E4546">
        <w:t>);</w:t>
      </w:r>
      <w:proofErr w:type="gramEnd"/>
    </w:p>
    <w:p w14:paraId="1C000337" w14:textId="77777777" w:rsidR="00C7065E" w:rsidRPr="004E4546" w:rsidRDefault="00C7065E" w:rsidP="004E4546">
      <w:pPr>
        <w:pStyle w:val="code"/>
      </w:pPr>
    </w:p>
    <w:p w14:paraId="478813B2" w14:textId="77777777" w:rsidR="00C7065E" w:rsidRPr="004E4546" w:rsidRDefault="00C7065E" w:rsidP="004E4546">
      <w:pPr>
        <w:pStyle w:val="code"/>
      </w:pPr>
      <w:r w:rsidRPr="004E4546">
        <w:t xml:space="preserve">async function </w:t>
      </w:r>
      <w:proofErr w:type="gramStart"/>
      <w:r w:rsidRPr="004E4546">
        <w:t>main(</w:t>
      </w:r>
      <w:proofErr w:type="gramEnd"/>
      <w:r w:rsidRPr="004E4546">
        <w:t>) {</w:t>
      </w:r>
    </w:p>
    <w:p w14:paraId="6DEC82D6" w14:textId="77777777" w:rsidR="00C7065E" w:rsidRPr="004E4546" w:rsidRDefault="00C7065E" w:rsidP="004E4546">
      <w:pPr>
        <w:pStyle w:val="code"/>
      </w:pPr>
      <w:r w:rsidRPr="004E4546">
        <w:t xml:space="preserve">    const connection = new </w:t>
      </w:r>
      <w:proofErr w:type="spellStart"/>
      <w:proofErr w:type="gramStart"/>
      <w:r w:rsidRPr="004E4546">
        <w:t>pg.Client</w:t>
      </w:r>
      <w:proofErr w:type="spellEnd"/>
      <w:proofErr w:type="gramEnd"/>
      <w:r w:rsidRPr="004E4546">
        <w:t>(</w:t>
      </w:r>
      <w:proofErr w:type="spellStart"/>
      <w:r w:rsidRPr="004E4546">
        <w:t>connectionString</w:t>
      </w:r>
      <w:proofErr w:type="spellEnd"/>
      <w:r w:rsidRPr="004E4546">
        <w:t>);</w:t>
      </w:r>
    </w:p>
    <w:p w14:paraId="43D17CC3" w14:textId="77777777" w:rsidR="00C7065E" w:rsidRPr="004E4546" w:rsidRDefault="00C7065E" w:rsidP="004E4546">
      <w:pPr>
        <w:pStyle w:val="code"/>
      </w:pPr>
    </w:p>
    <w:p w14:paraId="06009DE4" w14:textId="783EC4EA" w:rsidR="004E4546" w:rsidRDefault="00C7065E" w:rsidP="004E4546">
      <w:pPr>
        <w:pStyle w:val="code"/>
      </w:pPr>
      <w:r w:rsidRPr="004E4546">
        <w:t xml:space="preserve">    const </w:t>
      </w:r>
      <w:proofErr w:type="spellStart"/>
      <w:r w:rsidRPr="004E4546">
        <w:t>sql</w:t>
      </w:r>
      <w:proofErr w:type="spellEnd"/>
      <w:r w:rsidRPr="004E4546">
        <w:t xml:space="preserve"> = </w:t>
      </w:r>
      <w:proofErr w:type="gramStart"/>
      <w:r w:rsidRPr="004E4546">
        <w:t>format(</w:t>
      </w:r>
      <w:proofErr w:type="gramEnd"/>
      <w:r w:rsidRPr="004E4546">
        <w:t>'INSERT INTO insertTestP2(</w:t>
      </w:r>
      <w:proofErr w:type="spellStart"/>
      <w:r w:rsidRPr="004E4546">
        <w:t>id,x,y</w:t>
      </w:r>
      <w:proofErr w:type="spellEnd"/>
      <w:r w:rsidRPr="004E4546">
        <w:t>) VALUES  %L,</w:t>
      </w:r>
    </w:p>
    <w:p w14:paraId="56AC2F16" w14:textId="443A2740" w:rsidR="00C7065E" w:rsidRPr="004E4546" w:rsidRDefault="00C7065E" w:rsidP="004E4546">
      <w:pPr>
        <w:pStyle w:val="code"/>
        <w:ind w:left="720" w:firstLine="720"/>
      </w:pPr>
      <w:proofErr w:type="spellStart"/>
      <w:r w:rsidRPr="004E4546">
        <w:t>arrayData</w:t>
      </w:r>
      <w:proofErr w:type="spellEnd"/>
      <w:proofErr w:type="gramStart"/>
      <w:r w:rsidRPr="004E4546">
        <w:t>);</w:t>
      </w:r>
      <w:proofErr w:type="gramEnd"/>
    </w:p>
    <w:p w14:paraId="26974E90" w14:textId="77777777" w:rsidR="00C7065E" w:rsidRPr="004E4546" w:rsidRDefault="00C7065E" w:rsidP="004E4546">
      <w:pPr>
        <w:pStyle w:val="code"/>
      </w:pPr>
    </w:p>
    <w:p w14:paraId="15ADAF8D" w14:textId="77777777" w:rsidR="00C7065E" w:rsidRPr="004E4546" w:rsidRDefault="00C7065E" w:rsidP="004E4546">
      <w:pPr>
        <w:pStyle w:val="code"/>
      </w:pPr>
      <w:r w:rsidRPr="004E4546">
        <w:t xml:space="preserve">    await </w:t>
      </w:r>
      <w:proofErr w:type="spellStart"/>
      <w:proofErr w:type="gramStart"/>
      <w:r w:rsidRPr="004E4546">
        <w:t>connection.query</w:t>
      </w:r>
      <w:proofErr w:type="spellEnd"/>
      <w:proofErr w:type="gramEnd"/>
      <w:r w:rsidRPr="004E4546">
        <w:t>(</w:t>
      </w:r>
      <w:proofErr w:type="spellStart"/>
      <w:r w:rsidRPr="004E4546">
        <w:t>sql</w:t>
      </w:r>
      <w:proofErr w:type="spellEnd"/>
      <w:r w:rsidRPr="004E4546">
        <w:t>);</w:t>
      </w:r>
    </w:p>
    <w:p w14:paraId="2EBD62C4" w14:textId="3E237594" w:rsidR="001D5A3D" w:rsidRPr="004E4546" w:rsidRDefault="00C7065E" w:rsidP="004E4546">
      <w:pPr>
        <w:pStyle w:val="code"/>
      </w:pPr>
      <w:r w:rsidRPr="004E4546">
        <w:t>----</w:t>
      </w:r>
    </w:p>
    <w:p w14:paraId="2A68F540" w14:textId="77777777" w:rsidR="0082460F" w:rsidRDefault="0082460F" w:rsidP="005D7ADE"/>
    <w:p w14:paraId="2D0ABF71" w14:textId="30AFC717" w:rsidR="009216AC" w:rsidRDefault="00190783" w:rsidP="001009C4">
      <w:pPr>
        <w:rPr>
          <w:lang w:eastAsia="en-US"/>
        </w:rPr>
      </w:pPr>
      <w:r>
        <w:rPr>
          <w:lang w:eastAsia="en-US"/>
        </w:rPr>
        <w:t>The</w:t>
      </w:r>
      <w:r w:rsidR="00B43F8C">
        <w:rPr>
          <w:lang w:eastAsia="en-US"/>
        </w:rPr>
        <w:t xml:space="preserve"> Go</w:t>
      </w:r>
      <w:r w:rsidR="009216AC">
        <w:rPr>
          <w:lang w:eastAsia="en-US"/>
        </w:rPr>
        <w:t xml:space="preserve"> </w:t>
      </w:r>
      <w:proofErr w:type="spellStart"/>
      <w:r w:rsidR="009216AC">
        <w:rPr>
          <w:lang w:eastAsia="en-US"/>
        </w:rPr>
        <w:t>pgx</w:t>
      </w:r>
      <w:proofErr w:type="spellEnd"/>
      <w:r w:rsidR="009216AC">
        <w:rPr>
          <w:lang w:eastAsia="en-US"/>
        </w:rPr>
        <w:t xml:space="preserve"> library </w:t>
      </w:r>
      <w:r>
        <w:rPr>
          <w:lang w:eastAsia="en-US"/>
        </w:rPr>
        <w:t>does not currently</w:t>
      </w:r>
      <w:r w:rsidR="00B43F8C">
        <w:rPr>
          <w:lang w:eastAsia="en-US"/>
        </w:rPr>
        <w:t xml:space="preserve"> support bulk inserts </w:t>
      </w:r>
      <w:r w:rsidR="001009C4">
        <w:rPr>
          <w:lang w:eastAsia="en-US"/>
        </w:rPr>
        <w:t>idiomatically.  You would need to construct dynamic SQL with multiple VALUES entries</w:t>
      </w:r>
      <w:r w:rsidR="00773C01">
        <w:rPr>
          <w:lang w:eastAsia="en-US"/>
        </w:rPr>
        <w:t>,</w:t>
      </w:r>
      <w:r w:rsidR="001009C4">
        <w:rPr>
          <w:lang w:eastAsia="en-US"/>
        </w:rPr>
        <w:t xml:space="preserve"> as shown earlier for Python.  However, </w:t>
      </w:r>
      <w:r w:rsidR="001A0983">
        <w:rPr>
          <w:lang w:eastAsia="en-US"/>
        </w:rPr>
        <w:t>s</w:t>
      </w:r>
      <w:r w:rsidR="00DB20CF">
        <w:rPr>
          <w:lang w:eastAsia="en-US"/>
        </w:rPr>
        <w:t xml:space="preserve">ome users have written helper functions to expedite </w:t>
      </w:r>
      <w:r>
        <w:rPr>
          <w:lang w:eastAsia="en-US"/>
        </w:rPr>
        <w:t xml:space="preserve">dynamic SQL generation for bulk </w:t>
      </w:r>
      <w:proofErr w:type="gramStart"/>
      <w:r>
        <w:rPr>
          <w:lang w:eastAsia="en-US"/>
        </w:rPr>
        <w:t>inserts</w:t>
      </w:r>
      <w:r w:rsidR="001A0983">
        <w:rPr>
          <w:lang w:eastAsia="en-US"/>
        </w:rPr>
        <w:t>footnote</w:t>
      </w:r>
      <w:r w:rsidR="00DB20CF">
        <w:rPr>
          <w:lang w:eastAsia="en-US"/>
        </w:rPr>
        <w:t>:[</w:t>
      </w:r>
      <w:proofErr w:type="gramEnd"/>
      <w:r w:rsidR="00212C9B" w:rsidRPr="00212C9B">
        <w:rPr>
          <w:lang w:eastAsia="en-US"/>
        </w:rPr>
        <w:t>https://github.com/jackc/pgx/issues/764#issuecomment-685249471</w:t>
      </w:r>
      <w:r w:rsidR="00DB20CF">
        <w:rPr>
          <w:lang w:eastAsia="en-US"/>
        </w:rPr>
        <w:t>]</w:t>
      </w:r>
      <w:r w:rsidR="001A0983">
        <w:rPr>
          <w:lang w:eastAsia="en-US"/>
        </w:rPr>
        <w:t>.</w:t>
      </w:r>
    </w:p>
    <w:p w14:paraId="1B9A61D8" w14:textId="77777777" w:rsidR="00212C9B" w:rsidRPr="00FD6332" w:rsidRDefault="00212C9B" w:rsidP="00FD6332">
      <w:pPr>
        <w:rPr>
          <w:lang w:eastAsia="en-US"/>
        </w:rPr>
      </w:pPr>
    </w:p>
    <w:p w14:paraId="04460977" w14:textId="38514578" w:rsidR="00AC1701" w:rsidRDefault="00AC1701" w:rsidP="00AB6B5A">
      <w:pPr>
        <w:pStyle w:val="Heading2"/>
      </w:pPr>
      <w:r>
        <w:t>=== Projections</w:t>
      </w:r>
    </w:p>
    <w:p w14:paraId="4BF7BD85" w14:textId="77777777" w:rsidR="00607ABB" w:rsidRPr="00607ABB" w:rsidRDefault="00607ABB" w:rsidP="00607ABB">
      <w:pPr>
        <w:rPr>
          <w:lang w:eastAsia="en-US"/>
        </w:rPr>
      </w:pPr>
    </w:p>
    <w:p w14:paraId="37F1CD10" w14:textId="1FFA0BF1" w:rsidR="00AC1701" w:rsidRDefault="001D12C9" w:rsidP="00AC1701">
      <w:pPr>
        <w:rPr>
          <w:lang w:eastAsia="en-US"/>
        </w:rPr>
      </w:pPr>
      <w:r>
        <w:rPr>
          <w:lang w:eastAsia="en-US"/>
        </w:rPr>
        <w:t xml:space="preserve">In relational database parlance, </w:t>
      </w:r>
      <w:r w:rsidR="00A02335">
        <w:rPr>
          <w:lang w:eastAsia="en-US"/>
        </w:rPr>
        <w:t>"</w:t>
      </w:r>
      <w:r>
        <w:rPr>
          <w:lang w:eastAsia="en-US"/>
        </w:rPr>
        <w:t>projection</w:t>
      </w:r>
      <w:r w:rsidR="00A02335">
        <w:rPr>
          <w:lang w:eastAsia="en-US"/>
        </w:rPr>
        <w:t>"</w:t>
      </w:r>
      <w:r>
        <w:rPr>
          <w:lang w:eastAsia="en-US"/>
        </w:rPr>
        <w:t xml:space="preserve"> refers to the </w:t>
      </w:r>
      <w:r w:rsidR="00534D0D">
        <w:rPr>
          <w:lang w:eastAsia="en-US"/>
        </w:rPr>
        <w:t xml:space="preserve">selection of a subset of columns from a </w:t>
      </w:r>
      <w:r w:rsidR="00F70AA4">
        <w:rPr>
          <w:lang w:eastAsia="en-US"/>
        </w:rPr>
        <w:t xml:space="preserve">table (or </w:t>
      </w:r>
      <w:r w:rsidR="00607ABB">
        <w:rPr>
          <w:lang w:eastAsia="en-US"/>
        </w:rPr>
        <w:t>_</w:t>
      </w:r>
      <w:r w:rsidR="00F70AA4">
        <w:rPr>
          <w:lang w:eastAsia="en-US"/>
        </w:rPr>
        <w:t>attributes</w:t>
      </w:r>
      <w:r w:rsidR="00607ABB">
        <w:rPr>
          <w:lang w:eastAsia="en-US"/>
        </w:rPr>
        <w:t>_</w:t>
      </w:r>
      <w:r w:rsidR="00F70AA4">
        <w:rPr>
          <w:lang w:eastAsia="en-US"/>
        </w:rPr>
        <w:t xml:space="preserve"> from an </w:t>
      </w:r>
      <w:r w:rsidR="00607ABB">
        <w:rPr>
          <w:lang w:eastAsia="en-US"/>
        </w:rPr>
        <w:t>_</w:t>
      </w:r>
      <w:r w:rsidR="00F70AA4">
        <w:rPr>
          <w:lang w:eastAsia="en-US"/>
        </w:rPr>
        <w:t>entity</w:t>
      </w:r>
      <w:r w:rsidR="00607ABB">
        <w:rPr>
          <w:lang w:eastAsia="en-US"/>
        </w:rPr>
        <w:t>_</w:t>
      </w:r>
      <w:r w:rsidR="00F70AA4">
        <w:rPr>
          <w:lang w:eastAsia="en-US"/>
        </w:rPr>
        <w:t>)</w:t>
      </w:r>
      <w:r w:rsidR="00607ABB">
        <w:rPr>
          <w:lang w:eastAsia="en-US"/>
        </w:rPr>
        <w:t>.  In practice</w:t>
      </w:r>
      <w:r w:rsidR="00AC2209">
        <w:rPr>
          <w:lang w:eastAsia="en-US"/>
        </w:rPr>
        <w:t>,</w:t>
      </w:r>
      <w:r w:rsidR="00607ABB">
        <w:rPr>
          <w:lang w:eastAsia="en-US"/>
        </w:rPr>
        <w:t xml:space="preserve"> a projection is </w:t>
      </w:r>
      <w:r w:rsidR="00AC2209">
        <w:rPr>
          <w:lang w:eastAsia="en-US"/>
        </w:rPr>
        <w:t xml:space="preserve">represented by </w:t>
      </w:r>
      <w:r w:rsidR="00607ABB">
        <w:rPr>
          <w:lang w:eastAsia="en-US"/>
        </w:rPr>
        <w:t xml:space="preserve">the list of columns in a SELECT clause. </w:t>
      </w:r>
    </w:p>
    <w:p w14:paraId="62FCDA19" w14:textId="77777777" w:rsidR="00607ABB" w:rsidRDefault="00607ABB" w:rsidP="00AC1701">
      <w:pPr>
        <w:rPr>
          <w:lang w:eastAsia="en-US"/>
        </w:rPr>
      </w:pPr>
    </w:p>
    <w:p w14:paraId="74A1F5FC" w14:textId="2223B094" w:rsidR="00607ABB" w:rsidRDefault="00607ABB" w:rsidP="00AC1701">
      <w:pPr>
        <w:rPr>
          <w:lang w:eastAsia="en-US"/>
        </w:rPr>
      </w:pPr>
      <w:r>
        <w:rPr>
          <w:lang w:eastAsia="en-US"/>
        </w:rPr>
        <w:t xml:space="preserve">While SELECT accepts a wildcard projection </w:t>
      </w:r>
      <w:r w:rsidR="00A02335">
        <w:rPr>
          <w:lang w:eastAsia="en-US"/>
        </w:rPr>
        <w:t>"</w:t>
      </w:r>
      <w:r>
        <w:rPr>
          <w:lang w:eastAsia="en-US"/>
        </w:rPr>
        <w:t>*</w:t>
      </w:r>
      <w:proofErr w:type="gramStart"/>
      <w:r w:rsidR="00A02335">
        <w:rPr>
          <w:lang w:eastAsia="en-US"/>
        </w:rPr>
        <w:t>"</w:t>
      </w:r>
      <w:r>
        <w:rPr>
          <w:lang w:eastAsia="en-US"/>
        </w:rPr>
        <w:t>,  this</w:t>
      </w:r>
      <w:proofErr w:type="gramEnd"/>
      <w:r>
        <w:rPr>
          <w:lang w:eastAsia="en-US"/>
        </w:rPr>
        <w:t xml:space="preserve"> should almost never be used in production code</w:t>
      </w:r>
      <w:r w:rsidR="006D5BB9">
        <w:rPr>
          <w:lang w:eastAsia="en-US"/>
        </w:rPr>
        <w:t xml:space="preserve"> since it </w:t>
      </w:r>
      <w:r w:rsidR="008E3EF9">
        <w:rPr>
          <w:lang w:eastAsia="en-US"/>
        </w:rPr>
        <w:t>results in un</w:t>
      </w:r>
      <w:r w:rsidR="007F2319">
        <w:rPr>
          <w:lang w:eastAsia="en-US"/>
        </w:rPr>
        <w:t>ne</w:t>
      </w:r>
      <w:r w:rsidR="008E3EF9">
        <w:rPr>
          <w:lang w:eastAsia="en-US"/>
        </w:rPr>
        <w:t xml:space="preserve">cessary </w:t>
      </w:r>
      <w:r w:rsidR="007F2319">
        <w:rPr>
          <w:lang w:eastAsia="en-US"/>
        </w:rPr>
        <w:t>transport</w:t>
      </w:r>
      <w:r w:rsidR="008E3EF9">
        <w:rPr>
          <w:lang w:eastAsia="en-US"/>
        </w:rPr>
        <w:t xml:space="preserve"> of columns from the database to the application.  </w:t>
      </w:r>
      <w:r w:rsidR="00283D19">
        <w:rPr>
          <w:lang w:eastAsia="en-US"/>
        </w:rPr>
        <w:t xml:space="preserve">Using </w:t>
      </w:r>
      <w:r w:rsidR="00A02335">
        <w:rPr>
          <w:lang w:eastAsia="en-US"/>
        </w:rPr>
        <w:t>"</w:t>
      </w:r>
      <w:r w:rsidR="00283D19">
        <w:rPr>
          <w:lang w:eastAsia="en-US"/>
        </w:rPr>
        <w:t>*</w:t>
      </w:r>
      <w:r w:rsidR="00A02335">
        <w:rPr>
          <w:lang w:eastAsia="en-US"/>
        </w:rPr>
        <w:t>"</w:t>
      </w:r>
      <w:r w:rsidR="008E3EF9">
        <w:rPr>
          <w:lang w:eastAsia="en-US"/>
        </w:rPr>
        <w:t xml:space="preserve"> can seem like a handy </w:t>
      </w:r>
      <w:r w:rsidR="00283D19">
        <w:rPr>
          <w:lang w:eastAsia="en-US"/>
        </w:rPr>
        <w:t>programming shortcut, but it can have sever</w:t>
      </w:r>
      <w:r w:rsidR="00D9165B">
        <w:rPr>
          <w:lang w:eastAsia="en-US"/>
        </w:rPr>
        <w:t>e</w:t>
      </w:r>
      <w:r w:rsidR="00283D19">
        <w:rPr>
          <w:lang w:eastAsia="en-US"/>
        </w:rPr>
        <w:t xml:space="preserve"> performance penalties when processing large result sets. </w:t>
      </w:r>
    </w:p>
    <w:p w14:paraId="105E6B53" w14:textId="77777777" w:rsidR="00283D19" w:rsidRDefault="00283D19" w:rsidP="00AC1701">
      <w:pPr>
        <w:rPr>
          <w:lang w:eastAsia="en-US"/>
        </w:rPr>
      </w:pPr>
    </w:p>
    <w:p w14:paraId="1587EA69" w14:textId="1C7BB96C" w:rsidR="00283D19" w:rsidRDefault="00283D19" w:rsidP="00AC1701">
      <w:pPr>
        <w:rPr>
          <w:lang w:eastAsia="en-US"/>
        </w:rPr>
      </w:pPr>
      <w:r>
        <w:rPr>
          <w:lang w:eastAsia="en-US"/>
        </w:rPr>
        <w:t>For instance, let</w:t>
      </w:r>
      <w:r w:rsidR="00A02335">
        <w:rPr>
          <w:lang w:eastAsia="en-US"/>
        </w:rPr>
        <w:t>'</w:t>
      </w:r>
      <w:r>
        <w:rPr>
          <w:lang w:eastAsia="en-US"/>
        </w:rPr>
        <w:t xml:space="preserve">s say we are retrieving </w:t>
      </w:r>
      <w:r w:rsidR="00F63905">
        <w:rPr>
          <w:lang w:eastAsia="en-US"/>
        </w:rPr>
        <w:t>a list of user</w:t>
      </w:r>
      <w:r w:rsidR="00D9165B">
        <w:rPr>
          <w:lang w:eastAsia="en-US"/>
        </w:rPr>
        <w:t xml:space="preserve"> </w:t>
      </w:r>
      <w:r w:rsidR="00F63905">
        <w:rPr>
          <w:lang w:eastAsia="en-US"/>
        </w:rPr>
        <w:t xml:space="preserve">ids and blog </w:t>
      </w:r>
      <w:proofErr w:type="spellStart"/>
      <w:r w:rsidR="00F63905">
        <w:rPr>
          <w:lang w:eastAsia="en-US"/>
        </w:rPr>
        <w:t>post dates</w:t>
      </w:r>
      <w:proofErr w:type="spellEnd"/>
      <w:r w:rsidR="00F63905">
        <w:rPr>
          <w:lang w:eastAsia="en-US"/>
        </w:rPr>
        <w:t xml:space="preserve"> to populate a dashboard </w:t>
      </w:r>
      <w:r w:rsidR="00D9165B">
        <w:rPr>
          <w:lang w:eastAsia="en-US"/>
        </w:rPr>
        <w:t>or</w:t>
      </w:r>
      <w:r w:rsidR="00F63905">
        <w:rPr>
          <w:lang w:eastAsia="en-US"/>
        </w:rPr>
        <w:t xml:space="preserve"> to perform some other real-time </w:t>
      </w:r>
      <w:r w:rsidR="00D35ADF">
        <w:rPr>
          <w:lang w:eastAsia="en-US"/>
        </w:rPr>
        <w:t>diagnostic.  The following code might seem acceptable:</w:t>
      </w:r>
    </w:p>
    <w:p w14:paraId="517B764D" w14:textId="77777777" w:rsidR="00D35ADF" w:rsidRDefault="00D35ADF" w:rsidP="00AC1701">
      <w:pPr>
        <w:rPr>
          <w:lang w:eastAsia="en-US"/>
        </w:rPr>
      </w:pPr>
    </w:p>
    <w:p w14:paraId="3DCA2316" w14:textId="4501D023" w:rsidR="00D35ADF" w:rsidRPr="00D35ADF" w:rsidRDefault="00D35ADF" w:rsidP="00D35ADF">
      <w:pPr>
        <w:pStyle w:val="code"/>
      </w:pPr>
      <w:r w:rsidRPr="00D35ADF">
        <w:t xml:space="preserve">[source, </w:t>
      </w:r>
      <w:r w:rsidR="00887EC6">
        <w:t>J</w:t>
      </w:r>
      <w:r w:rsidRPr="00D35ADF">
        <w:t>ava]</w:t>
      </w:r>
    </w:p>
    <w:p w14:paraId="5798BBBF" w14:textId="56C435F8" w:rsidR="00D35ADF" w:rsidRPr="00D35ADF" w:rsidRDefault="00D35ADF" w:rsidP="00D35ADF">
      <w:pPr>
        <w:pStyle w:val="code"/>
      </w:pPr>
      <w:r w:rsidRPr="00D35ADF">
        <w:t>----</w:t>
      </w:r>
    </w:p>
    <w:p w14:paraId="58CC8BE7" w14:textId="686D2C56" w:rsidR="00D35ADF" w:rsidRDefault="00D35ADF" w:rsidP="00D35ADF">
      <w:pPr>
        <w:pStyle w:val="code"/>
      </w:pPr>
      <w:r w:rsidRPr="00D35ADF">
        <w:t xml:space="preserve">    </w:t>
      </w:r>
      <w:r w:rsidR="005A6697">
        <w:t xml:space="preserve">  </w:t>
      </w:r>
      <w:proofErr w:type="spellStart"/>
      <w:r w:rsidRPr="00D35ADF">
        <w:t>ResultSet</w:t>
      </w:r>
      <w:proofErr w:type="spellEnd"/>
      <w:r w:rsidRPr="00D35ADF">
        <w:t xml:space="preserve"> results = </w:t>
      </w:r>
      <w:proofErr w:type="spellStart"/>
      <w:proofErr w:type="gramStart"/>
      <w:r w:rsidRPr="00D35ADF">
        <w:t>stmt.executeQuery</w:t>
      </w:r>
      <w:proofErr w:type="spellEnd"/>
      <w:proofErr w:type="gramEnd"/>
      <w:r w:rsidRPr="00D35ADF">
        <w:t>(</w:t>
      </w:r>
    </w:p>
    <w:p w14:paraId="0EFEA582" w14:textId="5311468E" w:rsidR="00D35ADF" w:rsidRPr="00D35ADF" w:rsidRDefault="00D35ADF" w:rsidP="00D35ADF">
      <w:pPr>
        <w:pStyle w:val="code"/>
        <w:ind w:left="1440" w:firstLine="720"/>
      </w:pPr>
      <w:r w:rsidRPr="00D35ADF">
        <w:t xml:space="preserve">"SELECT * FROM </w:t>
      </w:r>
      <w:proofErr w:type="spellStart"/>
      <w:r w:rsidRPr="00D35ADF">
        <w:t>blog_posts</w:t>
      </w:r>
      <w:proofErr w:type="spellEnd"/>
      <w:r w:rsidRPr="00D35ADF">
        <w:t>"</w:t>
      </w:r>
      <w:proofErr w:type="gramStart"/>
      <w:r w:rsidRPr="00D35ADF">
        <w:t>);</w:t>
      </w:r>
      <w:proofErr w:type="gramEnd"/>
    </w:p>
    <w:p w14:paraId="5A203548" w14:textId="77777777" w:rsidR="00D35ADF" w:rsidRPr="00D35ADF" w:rsidRDefault="00D35ADF" w:rsidP="00D35ADF">
      <w:pPr>
        <w:pStyle w:val="code"/>
      </w:pPr>
      <w:r w:rsidRPr="00D35ADF">
        <w:t xml:space="preserve">      while (</w:t>
      </w:r>
      <w:proofErr w:type="spellStart"/>
      <w:proofErr w:type="gramStart"/>
      <w:r w:rsidRPr="00D35ADF">
        <w:t>results.next</w:t>
      </w:r>
      <w:proofErr w:type="spellEnd"/>
      <w:proofErr w:type="gramEnd"/>
      <w:r w:rsidRPr="00D35ADF">
        <w:t>()) {</w:t>
      </w:r>
    </w:p>
    <w:p w14:paraId="41EC8CF8" w14:textId="77777777" w:rsidR="005A6697" w:rsidRDefault="00D35ADF" w:rsidP="00D35ADF">
      <w:pPr>
        <w:pStyle w:val="code"/>
      </w:pPr>
      <w:r w:rsidRPr="00D35ADF">
        <w:t xml:space="preserve">        </w:t>
      </w:r>
      <w:proofErr w:type="spellStart"/>
      <w:proofErr w:type="gramStart"/>
      <w:r w:rsidRPr="00D35ADF">
        <w:t>java.sql.Timestamp</w:t>
      </w:r>
      <w:proofErr w:type="spellEnd"/>
      <w:proofErr w:type="gramEnd"/>
      <w:r w:rsidRPr="00D35ADF">
        <w:t xml:space="preserve"> </w:t>
      </w:r>
      <w:proofErr w:type="spellStart"/>
      <w:r w:rsidRPr="00D35ADF">
        <w:t>postTimestamp</w:t>
      </w:r>
      <w:proofErr w:type="spellEnd"/>
      <w:r w:rsidRPr="00D35ADF">
        <w:t xml:space="preserve"> = </w:t>
      </w:r>
    </w:p>
    <w:p w14:paraId="20A8E8D2" w14:textId="6AF7DD2A" w:rsidR="00D35ADF" w:rsidRPr="00D35ADF" w:rsidRDefault="00D35ADF" w:rsidP="005A6697">
      <w:pPr>
        <w:pStyle w:val="code"/>
        <w:ind w:left="1440" w:firstLine="720"/>
      </w:pPr>
      <w:proofErr w:type="spellStart"/>
      <w:proofErr w:type="gramStart"/>
      <w:r w:rsidRPr="00D35ADF">
        <w:t>results.getTimestamp</w:t>
      </w:r>
      <w:proofErr w:type="spellEnd"/>
      <w:proofErr w:type="gramEnd"/>
      <w:r w:rsidRPr="00D35ADF">
        <w:t>("POST_TIMESTAMP");</w:t>
      </w:r>
    </w:p>
    <w:p w14:paraId="0AF875B7" w14:textId="77777777" w:rsidR="00D35ADF" w:rsidRPr="00D35ADF" w:rsidRDefault="00D35ADF" w:rsidP="00D35ADF">
      <w:pPr>
        <w:pStyle w:val="code"/>
      </w:pPr>
      <w:r w:rsidRPr="00D35ADF">
        <w:t xml:space="preserve">        Integer </w:t>
      </w:r>
      <w:proofErr w:type="spellStart"/>
      <w:r w:rsidRPr="00D35ADF">
        <w:t>userid</w:t>
      </w:r>
      <w:proofErr w:type="spellEnd"/>
      <w:r w:rsidRPr="00D35ADF">
        <w:t xml:space="preserve"> = </w:t>
      </w:r>
      <w:proofErr w:type="spellStart"/>
      <w:proofErr w:type="gramStart"/>
      <w:r w:rsidRPr="00D35ADF">
        <w:t>results.getInt</w:t>
      </w:r>
      <w:proofErr w:type="spellEnd"/>
      <w:proofErr w:type="gramEnd"/>
      <w:r w:rsidRPr="00D35ADF">
        <w:t>("USERID");</w:t>
      </w:r>
    </w:p>
    <w:p w14:paraId="78C8B482" w14:textId="77777777" w:rsidR="00D35ADF" w:rsidRPr="00D35ADF" w:rsidRDefault="00D35ADF" w:rsidP="00D35ADF">
      <w:pPr>
        <w:pStyle w:val="code"/>
      </w:pPr>
      <w:r w:rsidRPr="00D35ADF">
        <w:t xml:space="preserve">        </w:t>
      </w:r>
      <w:proofErr w:type="spellStart"/>
      <w:proofErr w:type="gramStart"/>
      <w:r w:rsidRPr="00D35ADF">
        <w:t>plotPost</w:t>
      </w:r>
      <w:proofErr w:type="spellEnd"/>
      <w:r w:rsidRPr="00D35ADF">
        <w:t>(</w:t>
      </w:r>
      <w:proofErr w:type="spellStart"/>
      <w:proofErr w:type="gramEnd"/>
      <w:r w:rsidRPr="00D35ADF">
        <w:t>userid</w:t>
      </w:r>
      <w:proofErr w:type="spellEnd"/>
      <w:r w:rsidRPr="00D35ADF">
        <w:t xml:space="preserve">, </w:t>
      </w:r>
      <w:proofErr w:type="spellStart"/>
      <w:r w:rsidRPr="00D35ADF">
        <w:t>postTimestamp</w:t>
      </w:r>
      <w:proofErr w:type="spellEnd"/>
      <w:r w:rsidRPr="00D35ADF">
        <w:t>);</w:t>
      </w:r>
    </w:p>
    <w:p w14:paraId="46C1E6EC" w14:textId="77777777" w:rsidR="00D35ADF" w:rsidRPr="00D35ADF" w:rsidRDefault="00D35ADF" w:rsidP="00D35ADF">
      <w:pPr>
        <w:pStyle w:val="code"/>
      </w:pPr>
    </w:p>
    <w:p w14:paraId="17C4C3C7" w14:textId="77777777" w:rsidR="00D35ADF" w:rsidRPr="00D35ADF" w:rsidRDefault="00D35ADF" w:rsidP="00D35ADF">
      <w:pPr>
        <w:pStyle w:val="code"/>
      </w:pPr>
      <w:r w:rsidRPr="00D35ADF">
        <w:t xml:space="preserve">      }</w:t>
      </w:r>
    </w:p>
    <w:p w14:paraId="6E0241BF" w14:textId="50046130" w:rsidR="00D35ADF" w:rsidRPr="00D35ADF" w:rsidRDefault="00D35ADF" w:rsidP="00D35ADF">
      <w:pPr>
        <w:pStyle w:val="code"/>
      </w:pPr>
      <w:r w:rsidRPr="00D35ADF">
        <w:t>----</w:t>
      </w:r>
    </w:p>
    <w:p w14:paraId="59AE4E4C" w14:textId="77777777" w:rsidR="00D35ADF" w:rsidRDefault="00D35ADF" w:rsidP="00AC1701">
      <w:pPr>
        <w:rPr>
          <w:lang w:eastAsia="en-US"/>
        </w:rPr>
      </w:pPr>
    </w:p>
    <w:p w14:paraId="32269B3B" w14:textId="3ED9B6C7" w:rsidR="005A6697" w:rsidRDefault="005A6697" w:rsidP="00AC1701">
      <w:pPr>
        <w:rPr>
          <w:lang w:eastAsia="en-US"/>
        </w:rPr>
      </w:pPr>
      <w:r>
        <w:rPr>
          <w:lang w:eastAsia="en-US"/>
        </w:rPr>
        <w:t xml:space="preserve">However, </w:t>
      </w:r>
      <w:r w:rsidR="00193655">
        <w:rPr>
          <w:lang w:eastAsia="en-US"/>
        </w:rPr>
        <w:t>a</w:t>
      </w:r>
      <w:r>
        <w:rPr>
          <w:lang w:eastAsia="en-US"/>
        </w:rPr>
        <w:t xml:space="preserve"> couple of </w:t>
      </w:r>
      <w:r w:rsidR="00193655">
        <w:rPr>
          <w:lang w:eastAsia="en-US"/>
        </w:rPr>
        <w:t xml:space="preserve">coding </w:t>
      </w:r>
      <w:r>
        <w:rPr>
          <w:lang w:eastAsia="en-US"/>
        </w:rPr>
        <w:t xml:space="preserve">seconds saved in omitting </w:t>
      </w:r>
      <w:r w:rsidR="004015FD">
        <w:rPr>
          <w:lang w:eastAsia="en-US"/>
        </w:rPr>
        <w:t xml:space="preserve">the column names costs </w:t>
      </w:r>
      <w:r w:rsidR="00274904">
        <w:rPr>
          <w:lang w:eastAsia="en-US"/>
        </w:rPr>
        <w:t xml:space="preserve">the application dearly.  </w:t>
      </w:r>
      <w:r w:rsidR="00FB3114">
        <w:rPr>
          <w:lang w:eastAsia="en-US"/>
        </w:rPr>
        <w:t xml:space="preserve">Every </w:t>
      </w:r>
      <w:r w:rsidR="00674C61">
        <w:rPr>
          <w:lang w:eastAsia="en-US"/>
        </w:rPr>
        <w:t>time this code is executed</w:t>
      </w:r>
      <w:r w:rsidR="00193655">
        <w:rPr>
          <w:lang w:eastAsia="en-US"/>
        </w:rPr>
        <w:t>,</w:t>
      </w:r>
      <w:r w:rsidR="00674C61">
        <w:rPr>
          <w:lang w:eastAsia="en-US"/>
        </w:rPr>
        <w:t xml:space="preserve"> it </w:t>
      </w:r>
      <w:r w:rsidR="009517AA">
        <w:rPr>
          <w:lang w:eastAsia="en-US"/>
        </w:rPr>
        <w:t>retrieves</w:t>
      </w:r>
      <w:r w:rsidR="00674C61">
        <w:rPr>
          <w:lang w:eastAsia="en-US"/>
        </w:rPr>
        <w:t xml:space="preserve"> not only the </w:t>
      </w:r>
      <w:r w:rsidR="000A4D15">
        <w:rPr>
          <w:lang w:eastAsia="en-US"/>
        </w:rPr>
        <w:t>user</w:t>
      </w:r>
      <w:r w:rsidR="00193655">
        <w:rPr>
          <w:lang w:eastAsia="en-US"/>
        </w:rPr>
        <w:t xml:space="preserve"> </w:t>
      </w:r>
      <w:r w:rsidR="000A4D15">
        <w:rPr>
          <w:lang w:eastAsia="en-US"/>
        </w:rPr>
        <w:t xml:space="preserve">id and timestamp, but also the potentially very large blog post </w:t>
      </w:r>
      <w:proofErr w:type="gramStart"/>
      <w:r w:rsidR="00193655">
        <w:rPr>
          <w:lang w:eastAsia="en-US"/>
        </w:rPr>
        <w:t>text</w:t>
      </w:r>
      <w:r w:rsidR="000A4D15">
        <w:rPr>
          <w:lang w:eastAsia="en-US"/>
        </w:rPr>
        <w:t xml:space="preserve"> .</w:t>
      </w:r>
      <w:proofErr w:type="gramEnd"/>
      <w:r w:rsidR="000A4D15">
        <w:rPr>
          <w:lang w:eastAsia="en-US"/>
        </w:rPr>
        <w:t xml:space="preserve"> </w:t>
      </w:r>
      <w:r w:rsidR="009517AA">
        <w:rPr>
          <w:lang w:eastAsia="en-US"/>
        </w:rPr>
        <w:t xml:space="preserve"> As a result, each network packet can hold less data</w:t>
      </w:r>
      <w:r w:rsidR="00193655">
        <w:rPr>
          <w:lang w:eastAsia="en-US"/>
        </w:rPr>
        <w:t>,</w:t>
      </w:r>
      <w:r w:rsidR="009517AA">
        <w:rPr>
          <w:lang w:eastAsia="en-US"/>
        </w:rPr>
        <w:t xml:space="preserve"> and the number of network round trips is magnified.  If we add a projection:</w:t>
      </w:r>
    </w:p>
    <w:p w14:paraId="7300A707" w14:textId="77777777" w:rsidR="009517AA" w:rsidRDefault="009517AA" w:rsidP="00AC1701">
      <w:pPr>
        <w:rPr>
          <w:lang w:eastAsia="en-US"/>
        </w:rPr>
      </w:pPr>
    </w:p>
    <w:p w14:paraId="5A802926" w14:textId="55A5BCBB" w:rsidR="009517AA" w:rsidRPr="009517AA" w:rsidRDefault="009517AA" w:rsidP="009517AA">
      <w:pPr>
        <w:pStyle w:val="code"/>
      </w:pPr>
      <w:r w:rsidRPr="009517AA">
        <w:t xml:space="preserve">[source, </w:t>
      </w:r>
      <w:r w:rsidR="00887EC6">
        <w:t>J</w:t>
      </w:r>
      <w:r w:rsidRPr="009517AA">
        <w:t>ava]</w:t>
      </w:r>
    </w:p>
    <w:p w14:paraId="06F70527" w14:textId="43D5B06D" w:rsidR="009517AA" w:rsidRPr="009517AA" w:rsidRDefault="009517AA" w:rsidP="009517AA">
      <w:pPr>
        <w:pStyle w:val="code"/>
      </w:pPr>
      <w:r w:rsidRPr="009517AA">
        <w:t>----</w:t>
      </w:r>
    </w:p>
    <w:p w14:paraId="7C160684" w14:textId="77777777" w:rsidR="009517AA" w:rsidRDefault="009517AA" w:rsidP="009517AA">
      <w:pPr>
        <w:pStyle w:val="code"/>
      </w:pPr>
      <w:r w:rsidRPr="009517AA">
        <w:t xml:space="preserve">      results = </w:t>
      </w:r>
      <w:proofErr w:type="spellStart"/>
      <w:proofErr w:type="gramStart"/>
      <w:r w:rsidRPr="009517AA">
        <w:t>stmt.executeQuery</w:t>
      </w:r>
      <w:proofErr w:type="spellEnd"/>
      <w:proofErr w:type="gramEnd"/>
      <w:r w:rsidRPr="009517AA">
        <w:t>(</w:t>
      </w:r>
    </w:p>
    <w:p w14:paraId="4FA332E4" w14:textId="2ACFAC69" w:rsidR="009517AA" w:rsidRPr="009517AA" w:rsidRDefault="009517AA" w:rsidP="009517AA">
      <w:pPr>
        <w:pStyle w:val="code"/>
        <w:ind w:left="720" w:firstLine="720"/>
      </w:pPr>
      <w:r w:rsidRPr="009517AA">
        <w:t xml:space="preserve">"SELECT </w:t>
      </w:r>
      <w:proofErr w:type="spellStart"/>
      <w:proofErr w:type="gramStart"/>
      <w:r w:rsidRPr="009517AA">
        <w:t>userid,post</w:t>
      </w:r>
      <w:proofErr w:type="gramEnd"/>
      <w:r w:rsidRPr="009517AA">
        <w:t>_timestamp</w:t>
      </w:r>
      <w:proofErr w:type="spellEnd"/>
      <w:r w:rsidRPr="009517AA">
        <w:t xml:space="preserve"> FROM </w:t>
      </w:r>
      <w:proofErr w:type="spellStart"/>
      <w:r w:rsidRPr="009517AA">
        <w:t>blog_posts</w:t>
      </w:r>
      <w:proofErr w:type="spellEnd"/>
      <w:r w:rsidRPr="009517AA">
        <w:t>");</w:t>
      </w:r>
    </w:p>
    <w:p w14:paraId="20BC0E1A" w14:textId="225826A7" w:rsidR="009517AA" w:rsidRPr="009517AA" w:rsidRDefault="009517AA" w:rsidP="009517AA">
      <w:pPr>
        <w:pStyle w:val="code"/>
      </w:pPr>
      <w:r w:rsidRPr="009517AA">
        <w:t>----</w:t>
      </w:r>
    </w:p>
    <w:p w14:paraId="6386BB64" w14:textId="5AA3FCF8" w:rsidR="009517AA" w:rsidRDefault="009517AA" w:rsidP="00AC1701">
      <w:pPr>
        <w:rPr>
          <w:lang w:eastAsia="en-US"/>
        </w:rPr>
      </w:pPr>
      <w:r>
        <w:rPr>
          <w:lang w:eastAsia="en-US"/>
        </w:rPr>
        <w:t>Then elapsed time is reduced dramatically.</w:t>
      </w:r>
      <w:r w:rsidR="00AD3156">
        <w:rPr>
          <w:lang w:eastAsia="en-US"/>
        </w:rPr>
        <w:t xml:space="preserve">  &lt;&lt;projections&gt;&gt; illustrates the elapsed time savings for a</w:t>
      </w:r>
      <w:r>
        <w:rPr>
          <w:lang w:eastAsia="en-US"/>
        </w:rPr>
        <w:t xml:space="preserve"> </w:t>
      </w:r>
      <w:r w:rsidR="00027D2F">
        <w:rPr>
          <w:lang w:eastAsia="en-US"/>
        </w:rPr>
        <w:t xml:space="preserve">ten million row result set </w:t>
      </w:r>
      <w:r w:rsidR="00920FD0">
        <w:rPr>
          <w:lang w:eastAsia="en-US"/>
        </w:rPr>
        <w:t xml:space="preserve">from a remote cluster. </w:t>
      </w:r>
    </w:p>
    <w:p w14:paraId="643E59A6" w14:textId="77777777" w:rsidR="00E5038C" w:rsidRDefault="00E5038C" w:rsidP="00AC1701">
      <w:pPr>
        <w:rPr>
          <w:lang w:eastAsia="en-US"/>
        </w:rPr>
      </w:pPr>
    </w:p>
    <w:p w14:paraId="40622AC8" w14:textId="0C5AC1C1" w:rsidR="00E5038C" w:rsidRDefault="00E5038C" w:rsidP="00E5038C">
      <w:pPr>
        <w:rPr>
          <w:lang w:eastAsia="en-US"/>
        </w:rPr>
      </w:pPr>
      <w:r>
        <w:rPr>
          <w:lang w:eastAsia="en-US"/>
        </w:rPr>
        <w:t>[[</w:t>
      </w:r>
      <w:r w:rsidR="00432B94">
        <w:rPr>
          <w:lang w:eastAsia="en-US"/>
        </w:rPr>
        <w:t>projections</w:t>
      </w:r>
      <w:r>
        <w:rPr>
          <w:lang w:eastAsia="en-US"/>
        </w:rPr>
        <w:t xml:space="preserve">]] </w:t>
      </w:r>
    </w:p>
    <w:p w14:paraId="11101CE4" w14:textId="26A862ED" w:rsidR="00E5038C" w:rsidRDefault="00E5038C" w:rsidP="00E5038C">
      <w:pPr>
        <w:rPr>
          <w:lang w:eastAsia="en-US"/>
        </w:rPr>
      </w:pPr>
      <w:proofErr w:type="gramStart"/>
      <w:r>
        <w:rPr>
          <w:lang w:eastAsia="en-US"/>
        </w:rPr>
        <w:t>.Improvement</w:t>
      </w:r>
      <w:proofErr w:type="gramEnd"/>
      <w:r>
        <w:rPr>
          <w:lang w:eastAsia="en-US"/>
        </w:rPr>
        <w:t xml:space="preserve"> obtained by </w:t>
      </w:r>
      <w:r w:rsidR="00432B94">
        <w:rPr>
          <w:lang w:eastAsia="en-US"/>
        </w:rPr>
        <w:t>adding a projection to a query</w:t>
      </w:r>
    </w:p>
    <w:p w14:paraId="32310F53" w14:textId="31F98CDA" w:rsidR="00E5038C" w:rsidRDefault="00E5038C" w:rsidP="00E5038C">
      <w:pPr>
        <w:rPr>
          <w:lang w:eastAsia="en-US"/>
        </w:rPr>
      </w:pPr>
      <w:proofErr w:type="gramStart"/>
      <w:r>
        <w:rPr>
          <w:lang w:eastAsia="en-US"/>
        </w:rPr>
        <w:t>image::</w:t>
      </w:r>
      <w:proofErr w:type="gramEnd"/>
      <w:r w:rsidRPr="00E11421">
        <w:rPr>
          <w:lang w:eastAsia="en-US"/>
        </w:rPr>
        <w:t>images/</w:t>
      </w:r>
      <w:r w:rsidR="00432B94">
        <w:rPr>
          <w:lang w:eastAsia="en-US"/>
        </w:rPr>
        <w:t>projections</w:t>
      </w:r>
      <w:r w:rsidRPr="00E11421">
        <w:rPr>
          <w:lang w:eastAsia="en-US"/>
        </w:rPr>
        <w:t>.png</w:t>
      </w:r>
      <w:r>
        <w:rPr>
          <w:lang w:eastAsia="en-US"/>
        </w:rPr>
        <w:t>[</w:t>
      </w:r>
      <w:r w:rsidR="00432B94">
        <w:rPr>
          <w:lang w:eastAsia="en-US"/>
        </w:rPr>
        <w:t>projections</w:t>
      </w:r>
      <w:r>
        <w:rPr>
          <w:lang w:eastAsia="en-US"/>
        </w:rPr>
        <w:t>]</w:t>
      </w:r>
    </w:p>
    <w:p w14:paraId="3345B77A" w14:textId="76A05E61" w:rsidR="00CD22E7" w:rsidRDefault="00CD22E7" w:rsidP="00E5038C">
      <w:pPr>
        <w:rPr>
          <w:lang w:eastAsia="en-US"/>
        </w:rPr>
      </w:pPr>
      <w:r>
        <w:rPr>
          <w:noProof/>
          <w:lang w:eastAsia="en-US"/>
        </w:rPr>
        <w:drawing>
          <wp:inline distT="0" distB="0" distL="0" distR="0" wp14:anchorId="0151ABA0" wp14:editId="7FE95551">
            <wp:extent cx="5731510" cy="2957195"/>
            <wp:effectExtent l="0" t="0" r="0" b="190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06961976" w14:textId="77777777" w:rsidR="000500B6" w:rsidRDefault="000500B6" w:rsidP="00E5038C">
      <w:pPr>
        <w:rPr>
          <w:lang w:eastAsia="en-US"/>
        </w:rPr>
      </w:pPr>
    </w:p>
    <w:p w14:paraId="1AAC3956" w14:textId="23418006" w:rsidR="000500B6" w:rsidRDefault="000500B6" w:rsidP="00E5038C">
      <w:pPr>
        <w:rPr>
          <w:lang w:eastAsia="en-US"/>
        </w:rPr>
      </w:pPr>
      <w:r>
        <w:rPr>
          <w:lang w:eastAsia="en-US"/>
        </w:rPr>
        <w:t xml:space="preserve">Of course, the absolute time saved will depend on the total row size versus the size of the projection and the network latency between the application and the server. </w:t>
      </w:r>
      <w:r w:rsidR="006E5711">
        <w:rPr>
          <w:lang w:eastAsia="en-US"/>
        </w:rPr>
        <w:t xml:space="preserve"> </w:t>
      </w:r>
      <w:r w:rsidR="00327750">
        <w:rPr>
          <w:lang w:eastAsia="en-US"/>
        </w:rPr>
        <w:t xml:space="preserve"> Furthermore, this </w:t>
      </w:r>
      <w:r w:rsidR="00F23B2F">
        <w:rPr>
          <w:lang w:eastAsia="en-US"/>
        </w:rPr>
        <w:t xml:space="preserve">degradation only kicks when we pull more rows from the database that can fit in a single network packet.  For single-row retrievals, the overhead is negligible. </w:t>
      </w:r>
    </w:p>
    <w:p w14:paraId="54B43994" w14:textId="77777777" w:rsidR="000500B6" w:rsidRDefault="000500B6" w:rsidP="00E5038C">
      <w:pPr>
        <w:rPr>
          <w:lang w:eastAsia="en-US"/>
        </w:rPr>
      </w:pPr>
    </w:p>
    <w:p w14:paraId="420A0622" w14:textId="43B55E33" w:rsidR="000500B6" w:rsidRDefault="000500B6" w:rsidP="00E5038C">
      <w:pPr>
        <w:rPr>
          <w:lang w:eastAsia="en-US"/>
        </w:rPr>
      </w:pPr>
      <w:r>
        <w:rPr>
          <w:lang w:eastAsia="en-US"/>
        </w:rPr>
        <w:t xml:space="preserve">=== </w:t>
      </w:r>
      <w:proofErr w:type="gramStart"/>
      <w:r>
        <w:rPr>
          <w:lang w:eastAsia="en-US"/>
        </w:rPr>
        <w:t>Client side</w:t>
      </w:r>
      <w:proofErr w:type="gramEnd"/>
      <w:r>
        <w:rPr>
          <w:lang w:eastAsia="en-US"/>
        </w:rPr>
        <w:t xml:space="preserve"> caching</w:t>
      </w:r>
    </w:p>
    <w:p w14:paraId="2CA34C1E" w14:textId="77777777" w:rsidR="000500B6" w:rsidRDefault="000500B6" w:rsidP="00E5038C">
      <w:pPr>
        <w:rPr>
          <w:lang w:eastAsia="en-US"/>
        </w:rPr>
      </w:pPr>
    </w:p>
    <w:p w14:paraId="124EC295" w14:textId="0C0DDEFF" w:rsidR="005E2D21" w:rsidRDefault="000500B6" w:rsidP="00E5038C">
      <w:pPr>
        <w:rPr>
          <w:lang w:eastAsia="en-US"/>
        </w:rPr>
      </w:pPr>
      <w:r>
        <w:rPr>
          <w:lang w:eastAsia="en-US"/>
        </w:rPr>
        <w:t xml:space="preserve">The best way to optimize a database request is not to send it all.  </w:t>
      </w:r>
      <w:r w:rsidR="00DC3DBB">
        <w:rPr>
          <w:lang w:eastAsia="en-US"/>
        </w:rPr>
        <w:t xml:space="preserve">No matter how carefully we optimize </w:t>
      </w:r>
      <w:r w:rsidR="006362FE">
        <w:rPr>
          <w:lang w:eastAsia="en-US"/>
        </w:rPr>
        <w:t>the database – adding indexes, memory, fast disks, etc</w:t>
      </w:r>
      <w:r w:rsidR="00724721">
        <w:rPr>
          <w:lang w:eastAsia="en-US"/>
        </w:rPr>
        <w:t>.</w:t>
      </w:r>
      <w:r w:rsidR="006362FE">
        <w:rPr>
          <w:lang w:eastAsia="en-US"/>
        </w:rPr>
        <w:t xml:space="preserve"> –database </w:t>
      </w:r>
      <w:r w:rsidR="004F2797">
        <w:rPr>
          <w:lang w:eastAsia="en-US"/>
        </w:rPr>
        <w:t xml:space="preserve">requests are blocking operations that can never be made as fast as local computation.  For most applications, database </w:t>
      </w:r>
      <w:r w:rsidR="00B05932">
        <w:rPr>
          <w:lang w:eastAsia="en-US"/>
        </w:rPr>
        <w:t>accesses</w:t>
      </w:r>
      <w:r w:rsidR="004F2797">
        <w:rPr>
          <w:lang w:eastAsia="en-US"/>
        </w:rPr>
        <w:t xml:space="preserve"> are the </w:t>
      </w:r>
      <w:r w:rsidR="00453FE2">
        <w:rPr>
          <w:lang w:eastAsia="en-US"/>
        </w:rPr>
        <w:t xml:space="preserve">slowest operations performed and the most critical </w:t>
      </w:r>
      <w:r w:rsidR="005E2D21">
        <w:rPr>
          <w:lang w:eastAsia="en-US"/>
        </w:rPr>
        <w:t>component of application response time</w:t>
      </w:r>
      <w:r w:rsidR="00453FE2">
        <w:rPr>
          <w:lang w:eastAsia="en-US"/>
        </w:rPr>
        <w:t>.</w:t>
      </w:r>
    </w:p>
    <w:p w14:paraId="6EC99407" w14:textId="77777777" w:rsidR="005E2D21" w:rsidRDefault="005E2D21" w:rsidP="00E5038C">
      <w:pPr>
        <w:rPr>
          <w:lang w:eastAsia="en-US"/>
        </w:rPr>
      </w:pPr>
    </w:p>
    <w:p w14:paraId="7F27271E" w14:textId="793EFA8C" w:rsidR="005E2D21" w:rsidRDefault="00AB6CBE" w:rsidP="00E5038C">
      <w:pPr>
        <w:rPr>
          <w:lang w:eastAsia="en-US"/>
        </w:rPr>
      </w:pPr>
      <w:r>
        <w:rPr>
          <w:lang w:eastAsia="en-US"/>
        </w:rPr>
        <w:t xml:space="preserve">One of the most effective way to avoid </w:t>
      </w:r>
      <w:r w:rsidR="00AA2DD8">
        <w:rPr>
          <w:lang w:eastAsia="en-US"/>
        </w:rPr>
        <w:t>unnecessary</w:t>
      </w:r>
      <w:r>
        <w:rPr>
          <w:lang w:eastAsia="en-US"/>
        </w:rPr>
        <w:t xml:space="preserve"> </w:t>
      </w:r>
      <w:r w:rsidR="00AA2DD8">
        <w:rPr>
          <w:lang w:eastAsia="en-US"/>
        </w:rPr>
        <w:t xml:space="preserve">database calls is to cache frequently accessed static data in application code.   Avoid asking the database over and over again for </w:t>
      </w:r>
      <w:r w:rsidR="00CD46FA">
        <w:rPr>
          <w:lang w:eastAsia="en-US"/>
        </w:rPr>
        <w:t xml:space="preserve">the same </w:t>
      </w:r>
      <w:r w:rsidR="00AA2DD8">
        <w:rPr>
          <w:lang w:eastAsia="en-US"/>
        </w:rPr>
        <w:t xml:space="preserve">data </w:t>
      </w:r>
      <w:r w:rsidR="00CD46FA">
        <w:rPr>
          <w:lang w:eastAsia="en-US"/>
        </w:rPr>
        <w:t>unless there</w:t>
      </w:r>
      <w:r w:rsidR="00A02335">
        <w:rPr>
          <w:lang w:eastAsia="en-US"/>
        </w:rPr>
        <w:t>'</w:t>
      </w:r>
      <w:r w:rsidR="00CD46FA">
        <w:rPr>
          <w:lang w:eastAsia="en-US"/>
        </w:rPr>
        <w:t xml:space="preserve">s a chance that the data will change. </w:t>
      </w:r>
      <w:r w:rsidR="00AA2DD8">
        <w:rPr>
          <w:lang w:eastAsia="en-US"/>
        </w:rPr>
        <w:t xml:space="preserve"> </w:t>
      </w:r>
    </w:p>
    <w:p w14:paraId="5E1D72F1" w14:textId="77777777" w:rsidR="00164137" w:rsidRDefault="00164137" w:rsidP="00E5038C">
      <w:pPr>
        <w:rPr>
          <w:lang w:eastAsia="en-US"/>
        </w:rPr>
      </w:pPr>
    </w:p>
    <w:p w14:paraId="7195C276" w14:textId="1E435113" w:rsidR="00164137" w:rsidRDefault="00164137" w:rsidP="00E5038C">
      <w:pPr>
        <w:rPr>
          <w:lang w:eastAsia="en-US"/>
        </w:rPr>
      </w:pPr>
      <w:r>
        <w:rPr>
          <w:lang w:eastAsia="en-US"/>
        </w:rPr>
        <w:t>Golang example</w:t>
      </w:r>
    </w:p>
    <w:p w14:paraId="65D95382" w14:textId="77777777" w:rsidR="00164137" w:rsidRDefault="00164137" w:rsidP="00E5038C">
      <w:pPr>
        <w:rPr>
          <w:lang w:eastAsia="en-US"/>
        </w:rPr>
      </w:pPr>
    </w:p>
    <w:p w14:paraId="7D1FB08B" w14:textId="77777777" w:rsidR="00D35ADF" w:rsidRDefault="00D35ADF" w:rsidP="00AC1701">
      <w:pPr>
        <w:rPr>
          <w:lang w:eastAsia="en-US"/>
        </w:rPr>
      </w:pPr>
    </w:p>
    <w:p w14:paraId="6E507DA2" w14:textId="28D2B25E" w:rsidR="00D35ADF" w:rsidRDefault="00051F20" w:rsidP="008A2546">
      <w:pPr>
        <w:pStyle w:val="Heading2"/>
      </w:pPr>
      <w:r>
        <w:t>=== Transactions</w:t>
      </w:r>
    </w:p>
    <w:p w14:paraId="7C799DB9" w14:textId="77777777" w:rsidR="00F00B5B" w:rsidRDefault="00F00B5B" w:rsidP="00AC1701">
      <w:pPr>
        <w:rPr>
          <w:lang w:eastAsia="en-US"/>
        </w:rPr>
      </w:pPr>
    </w:p>
    <w:p w14:paraId="364084EC" w14:textId="1611FD09" w:rsidR="00071FC0" w:rsidRDefault="00071FC0" w:rsidP="00AC1701">
      <w:pPr>
        <w:rPr>
          <w:lang w:eastAsia="en-US"/>
        </w:rPr>
      </w:pPr>
      <w:r>
        <w:rPr>
          <w:lang w:eastAsia="en-US"/>
        </w:rPr>
        <w:t>Transactions provide an important mechanism for ensuring that related modifications succeed or fail as a unit</w:t>
      </w:r>
      <w:r w:rsidR="001F08CB">
        <w:rPr>
          <w:lang w:eastAsia="en-US"/>
        </w:rPr>
        <w:t xml:space="preserve">.  We discussed the internals of CockroachDB transactions back in Chapter 2.  </w:t>
      </w:r>
    </w:p>
    <w:p w14:paraId="02B3CC79" w14:textId="77777777" w:rsidR="001F08CB" w:rsidRDefault="001F08CB" w:rsidP="00AC1701">
      <w:pPr>
        <w:rPr>
          <w:lang w:eastAsia="en-US"/>
        </w:rPr>
      </w:pPr>
    </w:p>
    <w:p w14:paraId="18D00B59" w14:textId="61349BD9" w:rsidR="001F08CB" w:rsidRDefault="001F08CB" w:rsidP="00AC1701">
      <w:pPr>
        <w:rPr>
          <w:lang w:eastAsia="en-US"/>
        </w:rPr>
      </w:pPr>
      <w:r>
        <w:rPr>
          <w:lang w:eastAsia="en-US"/>
        </w:rPr>
        <w:t xml:space="preserve">The basics of programming transactions are </w:t>
      </w:r>
      <w:r w:rsidR="00FD356A">
        <w:rPr>
          <w:lang w:eastAsia="en-US"/>
        </w:rPr>
        <w:t xml:space="preserve">common across a wide variety of SQL databases and even some non-SQL systems.  A transaction is commenced with a BEGIN statement.  </w:t>
      </w:r>
      <w:r w:rsidR="0085752E">
        <w:rPr>
          <w:lang w:eastAsia="en-US"/>
        </w:rPr>
        <w:t>Multiple</w:t>
      </w:r>
      <w:r w:rsidR="00FD356A">
        <w:rPr>
          <w:lang w:eastAsia="en-US"/>
        </w:rPr>
        <w:t xml:space="preserve"> SQL statements are </w:t>
      </w:r>
      <w:r w:rsidR="0085752E">
        <w:rPr>
          <w:lang w:eastAsia="en-US"/>
        </w:rPr>
        <w:t>executed within the transaction scope</w:t>
      </w:r>
      <w:r w:rsidR="007E15AC">
        <w:rPr>
          <w:lang w:eastAsia="en-US"/>
        </w:rPr>
        <w:t>,</w:t>
      </w:r>
      <w:r w:rsidR="0085752E">
        <w:rPr>
          <w:lang w:eastAsia="en-US"/>
        </w:rPr>
        <w:t xml:space="preserve"> and then all the changes are made permanent with the COMMIT statement.  If an error is encountered during the transaction, all of the transaction</w:t>
      </w:r>
      <w:r w:rsidR="007E15AC">
        <w:rPr>
          <w:lang w:eastAsia="en-US"/>
        </w:rPr>
        <w:t>'</w:t>
      </w:r>
      <w:r w:rsidR="0085752E">
        <w:rPr>
          <w:lang w:eastAsia="en-US"/>
        </w:rPr>
        <w:t xml:space="preserve">s work can be abandoned with a ROLLBACK statement.  </w:t>
      </w:r>
    </w:p>
    <w:p w14:paraId="13560C00" w14:textId="77777777" w:rsidR="0085752E" w:rsidRDefault="0085752E" w:rsidP="00AC1701">
      <w:pPr>
        <w:rPr>
          <w:lang w:eastAsia="en-US"/>
        </w:rPr>
      </w:pPr>
    </w:p>
    <w:p w14:paraId="79693C1F" w14:textId="5CFC75F8" w:rsidR="0085752E" w:rsidRDefault="00904977" w:rsidP="00AC1701">
      <w:pPr>
        <w:rPr>
          <w:lang w:eastAsia="en-US"/>
        </w:rPr>
      </w:pPr>
      <w:r>
        <w:rPr>
          <w:lang w:eastAsia="en-US"/>
        </w:rPr>
        <w:t>Here</w:t>
      </w:r>
      <w:r w:rsidR="00A02335">
        <w:rPr>
          <w:lang w:eastAsia="en-US"/>
        </w:rPr>
        <w:t>'</w:t>
      </w:r>
      <w:r>
        <w:rPr>
          <w:lang w:eastAsia="en-US"/>
        </w:rPr>
        <w:t>s a relatively simpl</w:t>
      </w:r>
      <w:r w:rsidR="003A546B">
        <w:rPr>
          <w:lang w:eastAsia="en-US"/>
        </w:rPr>
        <w:t>e</w:t>
      </w:r>
      <w:r>
        <w:rPr>
          <w:lang w:eastAsia="en-US"/>
        </w:rPr>
        <w:t xml:space="preserve"> transaction consisting of an INSERT followed by an UPDATE</w:t>
      </w:r>
      <w:r w:rsidR="003E3BAA">
        <w:rPr>
          <w:lang w:eastAsia="en-US"/>
        </w:rPr>
        <w:t xml:space="preserve"> – implemented in NodeJS JavaScript</w:t>
      </w:r>
      <w:r>
        <w:rPr>
          <w:lang w:eastAsia="en-US"/>
        </w:rPr>
        <w:t>:</w:t>
      </w:r>
    </w:p>
    <w:p w14:paraId="6F97615F" w14:textId="77777777" w:rsidR="00904977" w:rsidRDefault="00904977" w:rsidP="00AC1701">
      <w:pPr>
        <w:rPr>
          <w:lang w:eastAsia="en-US"/>
        </w:rPr>
      </w:pPr>
    </w:p>
    <w:p w14:paraId="3BB59286" w14:textId="2F4C2F98" w:rsidR="00904977" w:rsidRDefault="004319F2" w:rsidP="00AC1701">
      <w:pPr>
        <w:rPr>
          <w:lang w:eastAsia="en-US"/>
        </w:rPr>
      </w:pPr>
      <w:r>
        <w:rPr>
          <w:lang w:eastAsia="en-US"/>
        </w:rPr>
        <w:t xml:space="preserve">[source, </w:t>
      </w:r>
      <w:proofErr w:type="spellStart"/>
      <w:r>
        <w:rPr>
          <w:lang w:eastAsia="en-US"/>
        </w:rPr>
        <w:t>javascript</w:t>
      </w:r>
      <w:proofErr w:type="spellEnd"/>
      <w:r>
        <w:rPr>
          <w:lang w:eastAsia="en-US"/>
        </w:rPr>
        <w:t>]</w:t>
      </w:r>
    </w:p>
    <w:p w14:paraId="2FCFBEA3" w14:textId="1637C5ED" w:rsidR="004319F2" w:rsidRDefault="004319F2" w:rsidP="00AC1701">
      <w:pPr>
        <w:rPr>
          <w:lang w:eastAsia="en-US"/>
        </w:rPr>
      </w:pPr>
      <w:r>
        <w:rPr>
          <w:lang w:eastAsia="en-US"/>
        </w:rPr>
        <w:t>----</w:t>
      </w:r>
    </w:p>
    <w:p w14:paraId="1B985AE8"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569CD6"/>
          <w:sz w:val="18"/>
          <w:szCs w:val="18"/>
        </w:rPr>
        <w:t>async</w:t>
      </w:r>
      <w:r w:rsidRPr="003E3BAA">
        <w:rPr>
          <w:rFonts w:ascii="Menlo" w:hAnsi="Menlo" w:cs="Menlo"/>
          <w:color w:val="D4D4D4"/>
          <w:sz w:val="18"/>
          <w:szCs w:val="18"/>
        </w:rPr>
        <w:t xml:space="preserve"> </w:t>
      </w:r>
      <w:r w:rsidRPr="003E3BAA">
        <w:rPr>
          <w:rFonts w:ascii="Menlo" w:hAnsi="Menlo" w:cs="Menlo"/>
          <w:color w:val="569CD6"/>
          <w:sz w:val="18"/>
          <w:szCs w:val="18"/>
        </w:rPr>
        <w:t>function</w:t>
      </w:r>
      <w:r w:rsidRPr="003E3BAA">
        <w:rPr>
          <w:rFonts w:ascii="Menlo" w:hAnsi="Menlo" w:cs="Menlo"/>
          <w:color w:val="D4D4D4"/>
          <w:sz w:val="18"/>
          <w:szCs w:val="18"/>
        </w:rPr>
        <w:t xml:space="preserve"> </w:t>
      </w:r>
      <w:proofErr w:type="spellStart"/>
      <w:proofErr w:type="gramStart"/>
      <w:r w:rsidRPr="003E3BAA">
        <w:rPr>
          <w:rFonts w:ascii="Menlo" w:hAnsi="Menlo" w:cs="Menlo"/>
          <w:color w:val="DCDCAA"/>
          <w:sz w:val="18"/>
          <w:szCs w:val="18"/>
        </w:rPr>
        <w:t>takeMeasurement</w:t>
      </w:r>
      <w:proofErr w:type="spellEnd"/>
      <w:r w:rsidRPr="003E3BAA">
        <w:rPr>
          <w:rFonts w:ascii="Menlo" w:hAnsi="Menlo" w:cs="Menlo"/>
          <w:color w:val="D4D4D4"/>
          <w:sz w:val="18"/>
          <w:szCs w:val="18"/>
        </w:rPr>
        <w:t>(</w:t>
      </w:r>
      <w:proofErr w:type="spellStart"/>
      <w:proofErr w:type="gramEnd"/>
      <w:r w:rsidRPr="003E3BAA">
        <w:rPr>
          <w:rFonts w:ascii="Menlo" w:hAnsi="Menlo" w:cs="Menlo"/>
          <w:color w:val="9CDCFE"/>
          <w:sz w:val="18"/>
          <w:szCs w:val="18"/>
        </w:rPr>
        <w:t>locationId</w:t>
      </w:r>
      <w:proofErr w:type="spellEnd"/>
      <w:r w:rsidRPr="003E3BAA">
        <w:rPr>
          <w:rFonts w:ascii="Menlo" w:hAnsi="Menlo" w:cs="Menlo"/>
          <w:color w:val="D4D4D4"/>
          <w:sz w:val="18"/>
          <w:szCs w:val="18"/>
        </w:rPr>
        <w:t xml:space="preserve">, </w:t>
      </w:r>
      <w:r w:rsidRPr="003E3BAA">
        <w:rPr>
          <w:rFonts w:ascii="Menlo" w:hAnsi="Menlo" w:cs="Menlo"/>
          <w:color w:val="9CDCFE"/>
          <w:sz w:val="18"/>
          <w:szCs w:val="18"/>
        </w:rPr>
        <w:t>measurement</w:t>
      </w:r>
      <w:r w:rsidRPr="003E3BAA">
        <w:rPr>
          <w:rFonts w:ascii="Menlo" w:hAnsi="Menlo" w:cs="Menlo"/>
          <w:color w:val="D4D4D4"/>
          <w:sz w:val="18"/>
          <w:szCs w:val="18"/>
        </w:rPr>
        <w:t>) {</w:t>
      </w:r>
    </w:p>
    <w:p w14:paraId="3EE42A22"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569CD6"/>
          <w:sz w:val="18"/>
          <w:szCs w:val="18"/>
        </w:rPr>
        <w:t>let</w:t>
      </w:r>
      <w:r w:rsidRPr="003E3BAA">
        <w:rPr>
          <w:rFonts w:ascii="Menlo" w:hAnsi="Menlo" w:cs="Menlo"/>
          <w:color w:val="D4D4D4"/>
          <w:sz w:val="18"/>
          <w:szCs w:val="18"/>
        </w:rPr>
        <w:t xml:space="preserve"> </w:t>
      </w:r>
      <w:r w:rsidRPr="003E3BAA">
        <w:rPr>
          <w:rFonts w:ascii="Menlo" w:hAnsi="Menlo" w:cs="Menlo"/>
          <w:color w:val="9CDCFE"/>
          <w:sz w:val="18"/>
          <w:szCs w:val="18"/>
        </w:rPr>
        <w:t>success</w:t>
      </w:r>
      <w:r w:rsidRPr="003E3BAA">
        <w:rPr>
          <w:rFonts w:ascii="Menlo" w:hAnsi="Menlo" w:cs="Menlo"/>
          <w:color w:val="D4D4D4"/>
          <w:sz w:val="18"/>
          <w:szCs w:val="18"/>
        </w:rPr>
        <w:t xml:space="preserve"> = </w:t>
      </w:r>
      <w:proofErr w:type="gramStart"/>
      <w:r w:rsidRPr="003E3BAA">
        <w:rPr>
          <w:rFonts w:ascii="Menlo" w:hAnsi="Menlo" w:cs="Menlo"/>
          <w:color w:val="569CD6"/>
          <w:sz w:val="18"/>
          <w:szCs w:val="18"/>
        </w:rPr>
        <w:t>false</w:t>
      </w:r>
      <w:r w:rsidRPr="003E3BAA">
        <w:rPr>
          <w:rFonts w:ascii="Menlo" w:hAnsi="Menlo" w:cs="Menlo"/>
          <w:color w:val="D4D4D4"/>
          <w:sz w:val="18"/>
          <w:szCs w:val="18"/>
        </w:rPr>
        <w:t>;</w:t>
      </w:r>
      <w:proofErr w:type="gramEnd"/>
    </w:p>
    <w:p w14:paraId="52312880"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569CD6"/>
          <w:sz w:val="18"/>
          <w:szCs w:val="18"/>
        </w:rPr>
        <w:t>const</w:t>
      </w:r>
      <w:r w:rsidRPr="003E3BAA">
        <w:rPr>
          <w:rFonts w:ascii="Menlo" w:hAnsi="Menlo" w:cs="Menlo"/>
          <w:color w:val="D4D4D4"/>
          <w:sz w:val="18"/>
          <w:szCs w:val="18"/>
        </w:rPr>
        <w:t xml:space="preserve"> </w:t>
      </w:r>
      <w:proofErr w:type="spellStart"/>
      <w:r w:rsidRPr="003E3BAA">
        <w:rPr>
          <w:rFonts w:ascii="Menlo" w:hAnsi="Menlo" w:cs="Menlo"/>
          <w:color w:val="4FC1FF"/>
          <w:sz w:val="18"/>
          <w:szCs w:val="18"/>
        </w:rPr>
        <w:t>measurementTime</w:t>
      </w:r>
      <w:proofErr w:type="spellEnd"/>
      <w:r w:rsidRPr="003E3BAA">
        <w:rPr>
          <w:rFonts w:ascii="Menlo" w:hAnsi="Menlo" w:cs="Menlo"/>
          <w:color w:val="D4D4D4"/>
          <w:sz w:val="18"/>
          <w:szCs w:val="18"/>
        </w:rPr>
        <w:t xml:space="preserve"> = </w:t>
      </w:r>
      <w:r w:rsidRPr="003E3BAA">
        <w:rPr>
          <w:rFonts w:ascii="Menlo" w:hAnsi="Menlo" w:cs="Menlo"/>
          <w:color w:val="569CD6"/>
          <w:sz w:val="18"/>
          <w:szCs w:val="18"/>
        </w:rPr>
        <w:t>new</w:t>
      </w:r>
      <w:r w:rsidRPr="003E3BAA">
        <w:rPr>
          <w:rFonts w:ascii="Menlo" w:hAnsi="Menlo" w:cs="Menlo"/>
          <w:color w:val="D4D4D4"/>
          <w:sz w:val="18"/>
          <w:szCs w:val="18"/>
        </w:rPr>
        <w:t xml:space="preserve"> </w:t>
      </w:r>
      <w:proofErr w:type="gramStart"/>
      <w:r w:rsidRPr="003E3BAA">
        <w:rPr>
          <w:rFonts w:ascii="Menlo" w:hAnsi="Menlo" w:cs="Menlo"/>
          <w:color w:val="4EC9B0"/>
          <w:sz w:val="18"/>
          <w:szCs w:val="18"/>
        </w:rPr>
        <w:t>Date</w:t>
      </w:r>
      <w:r w:rsidRPr="003E3BAA">
        <w:rPr>
          <w:rFonts w:ascii="Menlo" w:hAnsi="Menlo" w:cs="Menlo"/>
          <w:color w:val="D4D4D4"/>
          <w:sz w:val="18"/>
          <w:szCs w:val="18"/>
        </w:rPr>
        <w:t>(</w:t>
      </w:r>
      <w:proofErr w:type="gramEnd"/>
      <w:r w:rsidRPr="003E3BAA">
        <w:rPr>
          <w:rFonts w:ascii="Menlo" w:hAnsi="Menlo" w:cs="Menlo"/>
          <w:color w:val="D4D4D4"/>
          <w:sz w:val="18"/>
          <w:szCs w:val="18"/>
        </w:rPr>
        <w:t>);</w:t>
      </w:r>
    </w:p>
    <w:p w14:paraId="42EBA1A6"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569CD6"/>
          <w:sz w:val="18"/>
          <w:szCs w:val="18"/>
        </w:rPr>
        <w:t>const</w:t>
      </w:r>
      <w:r w:rsidRPr="003E3BAA">
        <w:rPr>
          <w:rFonts w:ascii="Menlo" w:hAnsi="Menlo" w:cs="Menlo"/>
          <w:color w:val="D4D4D4"/>
          <w:sz w:val="18"/>
          <w:szCs w:val="18"/>
        </w:rPr>
        <w:t xml:space="preserve"> </w:t>
      </w:r>
      <w:r w:rsidRPr="003E3BAA">
        <w:rPr>
          <w:rFonts w:ascii="Menlo" w:hAnsi="Menlo" w:cs="Menlo"/>
          <w:color w:val="4FC1FF"/>
          <w:sz w:val="18"/>
          <w:szCs w:val="18"/>
        </w:rPr>
        <w:t>connection</w:t>
      </w:r>
      <w:r w:rsidRPr="003E3BAA">
        <w:rPr>
          <w:rFonts w:ascii="Menlo" w:hAnsi="Menlo" w:cs="Menlo"/>
          <w:color w:val="D4D4D4"/>
          <w:sz w:val="18"/>
          <w:szCs w:val="18"/>
        </w:rPr>
        <w:t xml:space="preserve"> = </w:t>
      </w:r>
      <w:r w:rsidRPr="003E3BAA">
        <w:rPr>
          <w:rFonts w:ascii="Menlo" w:hAnsi="Menlo" w:cs="Menlo"/>
          <w:color w:val="C586C0"/>
          <w:sz w:val="18"/>
          <w:szCs w:val="18"/>
        </w:rPr>
        <w:t>await</w:t>
      </w:r>
      <w:r w:rsidRPr="003E3BAA">
        <w:rPr>
          <w:rFonts w:ascii="Menlo" w:hAnsi="Menlo" w:cs="Menlo"/>
          <w:color w:val="D4D4D4"/>
          <w:sz w:val="18"/>
          <w:szCs w:val="18"/>
        </w:rPr>
        <w:t xml:space="preserve"> </w:t>
      </w:r>
      <w:proofErr w:type="spellStart"/>
      <w:proofErr w:type="gramStart"/>
      <w:r w:rsidRPr="003E3BAA">
        <w:rPr>
          <w:rFonts w:ascii="Menlo" w:hAnsi="Menlo" w:cs="Menlo"/>
          <w:color w:val="4FC1FF"/>
          <w:sz w:val="18"/>
          <w:szCs w:val="18"/>
        </w:rPr>
        <w:t>pool</w:t>
      </w:r>
      <w:r w:rsidRPr="003E3BAA">
        <w:rPr>
          <w:rFonts w:ascii="Menlo" w:hAnsi="Menlo" w:cs="Menlo"/>
          <w:color w:val="D4D4D4"/>
          <w:sz w:val="18"/>
          <w:szCs w:val="18"/>
        </w:rPr>
        <w:t>.</w:t>
      </w:r>
      <w:r w:rsidRPr="003E3BAA">
        <w:rPr>
          <w:rFonts w:ascii="Menlo" w:hAnsi="Menlo" w:cs="Menlo"/>
          <w:color w:val="DCDCAA"/>
          <w:sz w:val="18"/>
          <w:szCs w:val="18"/>
        </w:rPr>
        <w:t>connect</w:t>
      </w:r>
      <w:proofErr w:type="spellEnd"/>
      <w:proofErr w:type="gramEnd"/>
      <w:r w:rsidRPr="003E3BAA">
        <w:rPr>
          <w:rFonts w:ascii="Menlo" w:hAnsi="Menlo" w:cs="Menlo"/>
          <w:color w:val="D4D4D4"/>
          <w:sz w:val="18"/>
          <w:szCs w:val="18"/>
        </w:rPr>
        <w:t>();</w:t>
      </w:r>
    </w:p>
    <w:p w14:paraId="64A52D67"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try</w:t>
      </w:r>
      <w:r w:rsidRPr="003E3BAA">
        <w:rPr>
          <w:rFonts w:ascii="Menlo" w:hAnsi="Menlo" w:cs="Menlo"/>
          <w:color w:val="D4D4D4"/>
          <w:sz w:val="18"/>
          <w:szCs w:val="18"/>
        </w:rPr>
        <w:t xml:space="preserve"> {</w:t>
      </w:r>
    </w:p>
    <w:p w14:paraId="2FCBA8ED"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await</w:t>
      </w:r>
      <w:r w:rsidRPr="003E3BAA">
        <w:rPr>
          <w:rFonts w:ascii="Menlo" w:hAnsi="Menlo" w:cs="Menlo"/>
          <w:color w:val="D4D4D4"/>
          <w:sz w:val="18"/>
          <w:szCs w:val="18"/>
        </w:rPr>
        <w:t xml:space="preserve"> </w:t>
      </w:r>
      <w:proofErr w:type="spellStart"/>
      <w:proofErr w:type="gram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query</w:t>
      </w:r>
      <w:proofErr w:type="spellEnd"/>
      <w:proofErr w:type="gramEnd"/>
      <w:r w:rsidRPr="003E3BAA">
        <w:rPr>
          <w:rFonts w:ascii="Menlo" w:hAnsi="Menlo" w:cs="Menlo"/>
          <w:color w:val="D4D4D4"/>
          <w:sz w:val="18"/>
          <w:szCs w:val="18"/>
        </w:rPr>
        <w:t>(</w:t>
      </w:r>
      <w:r w:rsidRPr="003E3BAA">
        <w:rPr>
          <w:rFonts w:ascii="Menlo" w:hAnsi="Menlo" w:cs="Menlo"/>
          <w:color w:val="CE9178"/>
          <w:sz w:val="18"/>
          <w:szCs w:val="18"/>
        </w:rPr>
        <w:t>'BEGIN TRANSACTION'</w:t>
      </w:r>
      <w:r w:rsidRPr="003E3BAA">
        <w:rPr>
          <w:rFonts w:ascii="Menlo" w:hAnsi="Menlo" w:cs="Menlo"/>
          <w:color w:val="D4D4D4"/>
          <w:sz w:val="18"/>
          <w:szCs w:val="18"/>
        </w:rPr>
        <w:t>);</w:t>
      </w:r>
    </w:p>
    <w:p w14:paraId="331C6424"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await</w:t>
      </w:r>
      <w:r w:rsidRPr="003E3BAA">
        <w:rPr>
          <w:rFonts w:ascii="Menlo" w:hAnsi="Menlo" w:cs="Menlo"/>
          <w:color w:val="D4D4D4"/>
          <w:sz w:val="18"/>
          <w:szCs w:val="18"/>
        </w:rPr>
        <w:t xml:space="preserve"> </w:t>
      </w:r>
      <w:proofErr w:type="spellStart"/>
      <w:proofErr w:type="gram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query</w:t>
      </w:r>
      <w:proofErr w:type="spellEnd"/>
      <w:proofErr w:type="gramEnd"/>
      <w:r w:rsidRPr="003E3BAA">
        <w:rPr>
          <w:rFonts w:ascii="Menlo" w:hAnsi="Menlo" w:cs="Menlo"/>
          <w:color w:val="D4D4D4"/>
          <w:sz w:val="18"/>
          <w:szCs w:val="18"/>
        </w:rPr>
        <w:t>(</w:t>
      </w:r>
    </w:p>
    <w:p w14:paraId="633A7CF6"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E9178"/>
          <w:sz w:val="18"/>
          <w:szCs w:val="18"/>
        </w:rPr>
        <w:t>`INSERT INTO measurements</w:t>
      </w:r>
    </w:p>
    <w:p w14:paraId="55D8D8EF"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CE9178"/>
          <w:sz w:val="18"/>
          <w:szCs w:val="18"/>
        </w:rPr>
        <w:t xml:space="preserve">                                (</w:t>
      </w:r>
      <w:proofErr w:type="spellStart"/>
      <w:proofErr w:type="gramStart"/>
      <w:r w:rsidRPr="003E3BAA">
        <w:rPr>
          <w:rFonts w:ascii="Menlo" w:hAnsi="Menlo" w:cs="Menlo"/>
          <w:color w:val="CE9178"/>
          <w:sz w:val="18"/>
          <w:szCs w:val="18"/>
        </w:rPr>
        <w:t>locationId,measurement</w:t>
      </w:r>
      <w:proofErr w:type="spellEnd"/>
      <w:proofErr w:type="gramEnd"/>
      <w:r w:rsidRPr="003E3BAA">
        <w:rPr>
          <w:rFonts w:ascii="Menlo" w:hAnsi="Menlo" w:cs="Menlo"/>
          <w:color w:val="CE9178"/>
          <w:sz w:val="18"/>
          <w:szCs w:val="18"/>
        </w:rPr>
        <w:t xml:space="preserve">) </w:t>
      </w:r>
    </w:p>
    <w:p w14:paraId="7B07346B"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CE9178"/>
          <w:sz w:val="18"/>
          <w:szCs w:val="18"/>
        </w:rPr>
        <w:t xml:space="preserve">                                </w:t>
      </w:r>
      <w:proofErr w:type="gramStart"/>
      <w:r w:rsidRPr="003E3BAA">
        <w:rPr>
          <w:rFonts w:ascii="Menlo" w:hAnsi="Menlo" w:cs="Menlo"/>
          <w:color w:val="CE9178"/>
          <w:sz w:val="18"/>
          <w:szCs w:val="18"/>
        </w:rPr>
        <w:t>VALUES(</w:t>
      </w:r>
      <w:proofErr w:type="gramEnd"/>
      <w:r w:rsidRPr="003E3BAA">
        <w:rPr>
          <w:rFonts w:ascii="Menlo" w:hAnsi="Menlo" w:cs="Menlo"/>
          <w:color w:val="CE9178"/>
          <w:sz w:val="18"/>
          <w:szCs w:val="18"/>
        </w:rPr>
        <w:t>$1,$2)`</w:t>
      </w:r>
      <w:r w:rsidRPr="003E3BAA">
        <w:rPr>
          <w:rFonts w:ascii="Menlo" w:hAnsi="Menlo" w:cs="Menlo"/>
          <w:color w:val="D4D4D4"/>
          <w:sz w:val="18"/>
          <w:szCs w:val="18"/>
        </w:rPr>
        <w:t>,</w:t>
      </w:r>
    </w:p>
    <w:p w14:paraId="5E72E6C7"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roofErr w:type="spellStart"/>
      <w:r w:rsidRPr="003E3BAA">
        <w:rPr>
          <w:rFonts w:ascii="Menlo" w:hAnsi="Menlo" w:cs="Menlo"/>
          <w:color w:val="9CDCFE"/>
          <w:sz w:val="18"/>
          <w:szCs w:val="18"/>
        </w:rPr>
        <w:t>locationId</w:t>
      </w:r>
      <w:proofErr w:type="spellEnd"/>
      <w:r w:rsidRPr="003E3BAA">
        <w:rPr>
          <w:rFonts w:ascii="Menlo" w:hAnsi="Menlo" w:cs="Menlo"/>
          <w:color w:val="D4D4D4"/>
          <w:sz w:val="18"/>
          <w:szCs w:val="18"/>
        </w:rPr>
        <w:t xml:space="preserve">, </w:t>
      </w:r>
      <w:r w:rsidRPr="003E3BAA">
        <w:rPr>
          <w:rFonts w:ascii="Menlo" w:hAnsi="Menlo" w:cs="Menlo"/>
          <w:color w:val="9CDCFE"/>
          <w:sz w:val="18"/>
          <w:szCs w:val="18"/>
        </w:rPr>
        <w:t>measurement</w:t>
      </w:r>
      <w:r w:rsidRPr="003E3BAA">
        <w:rPr>
          <w:rFonts w:ascii="Menlo" w:hAnsi="Menlo" w:cs="Menlo"/>
          <w:color w:val="D4D4D4"/>
          <w:sz w:val="18"/>
          <w:szCs w:val="18"/>
        </w:rPr>
        <w:t>]</w:t>
      </w:r>
    </w:p>
    <w:p w14:paraId="790C4E82"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
    <w:p w14:paraId="682CD8D8"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await</w:t>
      </w:r>
      <w:r w:rsidRPr="003E3BAA">
        <w:rPr>
          <w:rFonts w:ascii="Menlo" w:hAnsi="Menlo" w:cs="Menlo"/>
          <w:color w:val="D4D4D4"/>
          <w:sz w:val="18"/>
          <w:szCs w:val="18"/>
        </w:rPr>
        <w:t xml:space="preserve"> </w:t>
      </w:r>
      <w:proofErr w:type="spellStart"/>
      <w:proofErr w:type="gram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query</w:t>
      </w:r>
      <w:proofErr w:type="spellEnd"/>
      <w:proofErr w:type="gramEnd"/>
      <w:r w:rsidRPr="003E3BAA">
        <w:rPr>
          <w:rFonts w:ascii="Menlo" w:hAnsi="Menlo" w:cs="Menlo"/>
          <w:color w:val="D4D4D4"/>
          <w:sz w:val="18"/>
          <w:szCs w:val="18"/>
        </w:rPr>
        <w:t>(</w:t>
      </w:r>
      <w:r w:rsidRPr="003E3BAA">
        <w:rPr>
          <w:rFonts w:ascii="Menlo" w:hAnsi="Menlo" w:cs="Menlo"/>
          <w:color w:val="CE9178"/>
          <w:sz w:val="18"/>
          <w:szCs w:val="18"/>
        </w:rPr>
        <w:t xml:space="preserve">`UPDATE locations </w:t>
      </w:r>
    </w:p>
    <w:p w14:paraId="1B87CDFB"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CE9178"/>
          <w:sz w:val="18"/>
          <w:szCs w:val="18"/>
        </w:rPr>
        <w:t xml:space="preserve">                                   SET </w:t>
      </w:r>
      <w:proofErr w:type="spellStart"/>
      <w:r w:rsidRPr="003E3BAA">
        <w:rPr>
          <w:rFonts w:ascii="Menlo" w:hAnsi="Menlo" w:cs="Menlo"/>
          <w:color w:val="CE9178"/>
          <w:sz w:val="18"/>
          <w:szCs w:val="18"/>
        </w:rPr>
        <w:t>last_measurement</w:t>
      </w:r>
      <w:proofErr w:type="spellEnd"/>
      <w:r w:rsidRPr="003E3BAA">
        <w:rPr>
          <w:rFonts w:ascii="Menlo" w:hAnsi="Menlo" w:cs="Menlo"/>
          <w:color w:val="CE9178"/>
          <w:sz w:val="18"/>
          <w:szCs w:val="18"/>
        </w:rPr>
        <w:t xml:space="preserve">=$1, </w:t>
      </w:r>
      <w:proofErr w:type="spellStart"/>
      <w:r w:rsidRPr="003E3BAA">
        <w:rPr>
          <w:rFonts w:ascii="Menlo" w:hAnsi="Menlo" w:cs="Menlo"/>
          <w:color w:val="CE9178"/>
          <w:sz w:val="18"/>
          <w:szCs w:val="18"/>
        </w:rPr>
        <w:t>last_timestamp</w:t>
      </w:r>
      <w:proofErr w:type="spellEnd"/>
      <w:r w:rsidRPr="003E3BAA">
        <w:rPr>
          <w:rFonts w:ascii="Menlo" w:hAnsi="Menlo" w:cs="Menlo"/>
          <w:color w:val="CE9178"/>
          <w:sz w:val="18"/>
          <w:szCs w:val="18"/>
        </w:rPr>
        <w:t>=$2</w:t>
      </w:r>
    </w:p>
    <w:p w14:paraId="43F5E528"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CE9178"/>
          <w:sz w:val="18"/>
          <w:szCs w:val="18"/>
        </w:rPr>
        <w:t xml:space="preserve">                                 WHERE id=$3`</w:t>
      </w:r>
      <w:r w:rsidRPr="003E3BAA">
        <w:rPr>
          <w:rFonts w:ascii="Menlo" w:hAnsi="Menlo" w:cs="Menlo"/>
          <w:color w:val="D4D4D4"/>
          <w:sz w:val="18"/>
          <w:szCs w:val="18"/>
        </w:rPr>
        <w:t>,</w:t>
      </w:r>
    </w:p>
    <w:p w14:paraId="4B651A9A"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9CDCFE"/>
          <w:sz w:val="18"/>
          <w:szCs w:val="18"/>
        </w:rPr>
        <w:t>measurement</w:t>
      </w:r>
      <w:r w:rsidRPr="003E3BAA">
        <w:rPr>
          <w:rFonts w:ascii="Menlo" w:hAnsi="Menlo" w:cs="Menlo"/>
          <w:color w:val="D4D4D4"/>
          <w:sz w:val="18"/>
          <w:szCs w:val="18"/>
        </w:rPr>
        <w:t xml:space="preserve">, </w:t>
      </w:r>
      <w:proofErr w:type="spellStart"/>
      <w:r w:rsidRPr="003E3BAA">
        <w:rPr>
          <w:rFonts w:ascii="Menlo" w:hAnsi="Menlo" w:cs="Menlo"/>
          <w:color w:val="4FC1FF"/>
          <w:sz w:val="18"/>
          <w:szCs w:val="18"/>
        </w:rPr>
        <w:t>measurementTime</w:t>
      </w:r>
      <w:proofErr w:type="spellEnd"/>
      <w:r w:rsidRPr="003E3BAA">
        <w:rPr>
          <w:rFonts w:ascii="Menlo" w:hAnsi="Menlo" w:cs="Menlo"/>
          <w:color w:val="D4D4D4"/>
          <w:sz w:val="18"/>
          <w:szCs w:val="18"/>
        </w:rPr>
        <w:t xml:space="preserve">, </w:t>
      </w:r>
      <w:proofErr w:type="spellStart"/>
      <w:r w:rsidRPr="003E3BAA">
        <w:rPr>
          <w:rFonts w:ascii="Menlo" w:hAnsi="Menlo" w:cs="Menlo"/>
          <w:color w:val="9CDCFE"/>
          <w:sz w:val="18"/>
          <w:szCs w:val="18"/>
        </w:rPr>
        <w:t>locationId</w:t>
      </w:r>
      <w:proofErr w:type="spellEnd"/>
      <w:r w:rsidRPr="003E3BAA">
        <w:rPr>
          <w:rFonts w:ascii="Menlo" w:hAnsi="Menlo" w:cs="Menlo"/>
          <w:color w:val="D4D4D4"/>
          <w:sz w:val="18"/>
          <w:szCs w:val="18"/>
        </w:rPr>
        <w:t>]</w:t>
      </w:r>
      <w:proofErr w:type="gramStart"/>
      <w:r w:rsidRPr="003E3BAA">
        <w:rPr>
          <w:rFonts w:ascii="Menlo" w:hAnsi="Menlo" w:cs="Menlo"/>
          <w:color w:val="D4D4D4"/>
          <w:sz w:val="18"/>
          <w:szCs w:val="18"/>
        </w:rPr>
        <w:t>);</w:t>
      </w:r>
      <w:proofErr w:type="gramEnd"/>
    </w:p>
    <w:p w14:paraId="00BA7571"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await</w:t>
      </w:r>
      <w:r w:rsidRPr="003E3BAA">
        <w:rPr>
          <w:rFonts w:ascii="Menlo" w:hAnsi="Menlo" w:cs="Menlo"/>
          <w:color w:val="D4D4D4"/>
          <w:sz w:val="18"/>
          <w:szCs w:val="18"/>
        </w:rPr>
        <w:t xml:space="preserve"> </w:t>
      </w:r>
      <w:proofErr w:type="spellStart"/>
      <w:proofErr w:type="gram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query</w:t>
      </w:r>
      <w:proofErr w:type="spellEnd"/>
      <w:proofErr w:type="gramEnd"/>
      <w:r w:rsidRPr="003E3BAA">
        <w:rPr>
          <w:rFonts w:ascii="Menlo" w:hAnsi="Menlo" w:cs="Menlo"/>
          <w:color w:val="D4D4D4"/>
          <w:sz w:val="18"/>
          <w:szCs w:val="18"/>
        </w:rPr>
        <w:t>(</w:t>
      </w:r>
      <w:r w:rsidRPr="003E3BAA">
        <w:rPr>
          <w:rFonts w:ascii="Menlo" w:hAnsi="Menlo" w:cs="Menlo"/>
          <w:color w:val="CE9178"/>
          <w:sz w:val="18"/>
          <w:szCs w:val="18"/>
        </w:rPr>
        <w:t>'COMMIT'</w:t>
      </w:r>
      <w:r w:rsidRPr="003E3BAA">
        <w:rPr>
          <w:rFonts w:ascii="Menlo" w:hAnsi="Menlo" w:cs="Menlo"/>
          <w:color w:val="D4D4D4"/>
          <w:sz w:val="18"/>
          <w:szCs w:val="18"/>
        </w:rPr>
        <w:t>);</w:t>
      </w:r>
    </w:p>
    <w:p w14:paraId="0C382E52"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9CDCFE"/>
          <w:sz w:val="18"/>
          <w:szCs w:val="18"/>
        </w:rPr>
        <w:t>success</w:t>
      </w:r>
      <w:r w:rsidRPr="003E3BAA">
        <w:rPr>
          <w:rFonts w:ascii="Menlo" w:hAnsi="Menlo" w:cs="Menlo"/>
          <w:color w:val="D4D4D4"/>
          <w:sz w:val="18"/>
          <w:szCs w:val="18"/>
        </w:rPr>
        <w:t xml:space="preserve"> = </w:t>
      </w:r>
      <w:proofErr w:type="gramStart"/>
      <w:r w:rsidRPr="003E3BAA">
        <w:rPr>
          <w:rFonts w:ascii="Menlo" w:hAnsi="Menlo" w:cs="Menlo"/>
          <w:color w:val="569CD6"/>
          <w:sz w:val="18"/>
          <w:szCs w:val="18"/>
        </w:rPr>
        <w:t>true</w:t>
      </w:r>
      <w:r w:rsidRPr="003E3BAA">
        <w:rPr>
          <w:rFonts w:ascii="Menlo" w:hAnsi="Menlo" w:cs="Menlo"/>
          <w:color w:val="D4D4D4"/>
          <w:sz w:val="18"/>
          <w:szCs w:val="18"/>
        </w:rPr>
        <w:t>;</w:t>
      </w:r>
      <w:proofErr w:type="gramEnd"/>
    </w:p>
    <w:p w14:paraId="6255B117"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 </w:t>
      </w:r>
      <w:r w:rsidRPr="003E3BAA">
        <w:rPr>
          <w:rFonts w:ascii="Menlo" w:hAnsi="Menlo" w:cs="Menlo"/>
          <w:color w:val="C586C0"/>
          <w:sz w:val="18"/>
          <w:szCs w:val="18"/>
        </w:rPr>
        <w:t>catch</w:t>
      </w:r>
      <w:r w:rsidRPr="003E3BAA">
        <w:rPr>
          <w:rFonts w:ascii="Menlo" w:hAnsi="Menlo" w:cs="Menlo"/>
          <w:color w:val="D4D4D4"/>
          <w:sz w:val="18"/>
          <w:szCs w:val="18"/>
        </w:rPr>
        <w:t xml:space="preserve"> (</w:t>
      </w:r>
      <w:r w:rsidRPr="003E3BAA">
        <w:rPr>
          <w:rFonts w:ascii="Menlo" w:hAnsi="Menlo" w:cs="Menlo"/>
          <w:color w:val="9CDCFE"/>
          <w:sz w:val="18"/>
          <w:szCs w:val="18"/>
        </w:rPr>
        <w:t>error</w:t>
      </w:r>
      <w:r w:rsidRPr="003E3BAA">
        <w:rPr>
          <w:rFonts w:ascii="Menlo" w:hAnsi="Menlo" w:cs="Menlo"/>
          <w:color w:val="D4D4D4"/>
          <w:sz w:val="18"/>
          <w:szCs w:val="18"/>
        </w:rPr>
        <w:t>) {</w:t>
      </w:r>
    </w:p>
    <w:p w14:paraId="0C77B8A1"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roofErr w:type="spellStart"/>
      <w:proofErr w:type="gramStart"/>
      <w:r w:rsidRPr="003E3BAA">
        <w:rPr>
          <w:rFonts w:ascii="Menlo" w:hAnsi="Menlo" w:cs="Menlo"/>
          <w:color w:val="9CDCFE"/>
          <w:sz w:val="18"/>
          <w:szCs w:val="18"/>
        </w:rPr>
        <w:t>console</w:t>
      </w:r>
      <w:r w:rsidRPr="003E3BAA">
        <w:rPr>
          <w:rFonts w:ascii="Menlo" w:hAnsi="Menlo" w:cs="Menlo"/>
          <w:color w:val="D4D4D4"/>
          <w:sz w:val="18"/>
          <w:szCs w:val="18"/>
        </w:rPr>
        <w:t>.</w:t>
      </w:r>
      <w:r w:rsidRPr="003E3BAA">
        <w:rPr>
          <w:rFonts w:ascii="Menlo" w:hAnsi="Menlo" w:cs="Menlo"/>
          <w:color w:val="DCDCAA"/>
          <w:sz w:val="18"/>
          <w:szCs w:val="18"/>
        </w:rPr>
        <w:t>error</w:t>
      </w:r>
      <w:proofErr w:type="spellEnd"/>
      <w:proofErr w:type="gramEnd"/>
      <w:r w:rsidRPr="003E3BAA">
        <w:rPr>
          <w:rFonts w:ascii="Menlo" w:hAnsi="Menlo" w:cs="Menlo"/>
          <w:color w:val="D4D4D4"/>
          <w:sz w:val="18"/>
          <w:szCs w:val="18"/>
        </w:rPr>
        <w:t>(</w:t>
      </w:r>
      <w:proofErr w:type="spellStart"/>
      <w:r w:rsidRPr="003E3BAA">
        <w:rPr>
          <w:rFonts w:ascii="Menlo" w:hAnsi="Menlo" w:cs="Menlo"/>
          <w:color w:val="9CDCFE"/>
          <w:sz w:val="18"/>
          <w:szCs w:val="18"/>
        </w:rPr>
        <w:t>error</w:t>
      </w:r>
      <w:r w:rsidRPr="003E3BAA">
        <w:rPr>
          <w:rFonts w:ascii="Menlo" w:hAnsi="Menlo" w:cs="Menlo"/>
          <w:color w:val="D4D4D4"/>
          <w:sz w:val="18"/>
          <w:szCs w:val="18"/>
        </w:rPr>
        <w:t>.</w:t>
      </w:r>
      <w:r w:rsidRPr="003E3BAA">
        <w:rPr>
          <w:rFonts w:ascii="Menlo" w:hAnsi="Menlo" w:cs="Menlo"/>
          <w:color w:val="9CDCFE"/>
          <w:sz w:val="18"/>
          <w:szCs w:val="18"/>
        </w:rPr>
        <w:t>message</w:t>
      </w:r>
      <w:proofErr w:type="spellEnd"/>
      <w:r w:rsidRPr="003E3BAA">
        <w:rPr>
          <w:rFonts w:ascii="Menlo" w:hAnsi="Menlo" w:cs="Menlo"/>
          <w:color w:val="D4D4D4"/>
          <w:sz w:val="18"/>
          <w:szCs w:val="18"/>
        </w:rPr>
        <w:t>);</w:t>
      </w:r>
    </w:p>
    <w:p w14:paraId="67F2BE9E"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roofErr w:type="spellStart"/>
      <w:proofErr w:type="gram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query</w:t>
      </w:r>
      <w:proofErr w:type="spellEnd"/>
      <w:proofErr w:type="gramEnd"/>
      <w:r w:rsidRPr="003E3BAA">
        <w:rPr>
          <w:rFonts w:ascii="Menlo" w:hAnsi="Menlo" w:cs="Menlo"/>
          <w:color w:val="D4D4D4"/>
          <w:sz w:val="18"/>
          <w:szCs w:val="18"/>
        </w:rPr>
        <w:t>(</w:t>
      </w:r>
      <w:r w:rsidRPr="003E3BAA">
        <w:rPr>
          <w:rFonts w:ascii="Menlo" w:hAnsi="Menlo" w:cs="Menlo"/>
          <w:color w:val="CE9178"/>
          <w:sz w:val="18"/>
          <w:szCs w:val="18"/>
        </w:rPr>
        <w:t>'ROLLBACK'</w:t>
      </w:r>
      <w:r w:rsidRPr="003E3BAA">
        <w:rPr>
          <w:rFonts w:ascii="Menlo" w:hAnsi="Menlo" w:cs="Menlo"/>
          <w:color w:val="D4D4D4"/>
          <w:sz w:val="18"/>
          <w:szCs w:val="18"/>
        </w:rPr>
        <w:t>);</w:t>
      </w:r>
    </w:p>
    <w:p w14:paraId="6687B433"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9CDCFE"/>
          <w:sz w:val="18"/>
          <w:szCs w:val="18"/>
        </w:rPr>
        <w:t>success</w:t>
      </w:r>
      <w:r w:rsidRPr="003E3BAA">
        <w:rPr>
          <w:rFonts w:ascii="Menlo" w:hAnsi="Menlo" w:cs="Menlo"/>
          <w:color w:val="D4D4D4"/>
          <w:sz w:val="18"/>
          <w:szCs w:val="18"/>
        </w:rPr>
        <w:t xml:space="preserve"> = </w:t>
      </w:r>
      <w:proofErr w:type="gramStart"/>
      <w:r w:rsidRPr="003E3BAA">
        <w:rPr>
          <w:rFonts w:ascii="Menlo" w:hAnsi="Menlo" w:cs="Menlo"/>
          <w:color w:val="569CD6"/>
          <w:sz w:val="18"/>
          <w:szCs w:val="18"/>
        </w:rPr>
        <w:t>false</w:t>
      </w:r>
      <w:r w:rsidRPr="003E3BAA">
        <w:rPr>
          <w:rFonts w:ascii="Menlo" w:hAnsi="Menlo" w:cs="Menlo"/>
          <w:color w:val="D4D4D4"/>
          <w:sz w:val="18"/>
          <w:szCs w:val="18"/>
        </w:rPr>
        <w:t>;</w:t>
      </w:r>
      <w:proofErr w:type="gramEnd"/>
    </w:p>
    <w:p w14:paraId="7F18EB94"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
    <w:p w14:paraId="7A1291E9"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proofErr w:type="spellStart"/>
      <w:proofErr w:type="gramStart"/>
      <w:r w:rsidRPr="003E3BAA">
        <w:rPr>
          <w:rFonts w:ascii="Menlo" w:hAnsi="Menlo" w:cs="Menlo"/>
          <w:color w:val="4FC1FF"/>
          <w:sz w:val="18"/>
          <w:szCs w:val="18"/>
        </w:rPr>
        <w:t>connection</w:t>
      </w:r>
      <w:r w:rsidRPr="003E3BAA">
        <w:rPr>
          <w:rFonts w:ascii="Menlo" w:hAnsi="Menlo" w:cs="Menlo"/>
          <w:color w:val="D4D4D4"/>
          <w:sz w:val="18"/>
          <w:szCs w:val="18"/>
        </w:rPr>
        <w:t>.</w:t>
      </w:r>
      <w:r w:rsidRPr="003E3BAA">
        <w:rPr>
          <w:rFonts w:ascii="Menlo" w:hAnsi="Menlo" w:cs="Menlo"/>
          <w:color w:val="DCDCAA"/>
          <w:sz w:val="18"/>
          <w:szCs w:val="18"/>
        </w:rPr>
        <w:t>release</w:t>
      </w:r>
      <w:proofErr w:type="spellEnd"/>
      <w:proofErr w:type="gramEnd"/>
      <w:r w:rsidRPr="003E3BAA">
        <w:rPr>
          <w:rFonts w:ascii="Menlo" w:hAnsi="Menlo" w:cs="Menlo"/>
          <w:color w:val="D4D4D4"/>
          <w:sz w:val="18"/>
          <w:szCs w:val="18"/>
        </w:rPr>
        <w:t>();</w:t>
      </w:r>
    </w:p>
    <w:p w14:paraId="35748F4E" w14:textId="77777777" w:rsidR="003E3BAA"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 xml:space="preserve">    </w:t>
      </w:r>
      <w:r w:rsidRPr="003E3BAA">
        <w:rPr>
          <w:rFonts w:ascii="Menlo" w:hAnsi="Menlo" w:cs="Menlo"/>
          <w:color w:val="C586C0"/>
          <w:sz w:val="18"/>
          <w:szCs w:val="18"/>
        </w:rPr>
        <w:t>return</w:t>
      </w:r>
      <w:r w:rsidRPr="003E3BAA">
        <w:rPr>
          <w:rFonts w:ascii="Menlo" w:hAnsi="Menlo" w:cs="Menlo"/>
          <w:color w:val="D4D4D4"/>
          <w:sz w:val="18"/>
          <w:szCs w:val="18"/>
        </w:rPr>
        <w:t xml:space="preserve"> (</w:t>
      </w:r>
      <w:r w:rsidRPr="003E3BAA">
        <w:rPr>
          <w:rFonts w:ascii="Menlo" w:hAnsi="Menlo" w:cs="Menlo"/>
          <w:color w:val="9CDCFE"/>
          <w:sz w:val="18"/>
          <w:szCs w:val="18"/>
        </w:rPr>
        <w:t>success</w:t>
      </w:r>
      <w:proofErr w:type="gramStart"/>
      <w:r w:rsidRPr="003E3BAA">
        <w:rPr>
          <w:rFonts w:ascii="Menlo" w:hAnsi="Menlo" w:cs="Menlo"/>
          <w:color w:val="D4D4D4"/>
          <w:sz w:val="18"/>
          <w:szCs w:val="18"/>
        </w:rPr>
        <w:t>);</w:t>
      </w:r>
      <w:proofErr w:type="gramEnd"/>
    </w:p>
    <w:p w14:paraId="24D02EB5" w14:textId="09E84E9C" w:rsidR="004319F2" w:rsidRPr="003E3BAA" w:rsidRDefault="003E3BAA" w:rsidP="003E3BAA">
      <w:pPr>
        <w:shd w:val="clear" w:color="auto" w:fill="1E1E1E"/>
        <w:spacing w:line="270" w:lineRule="atLeast"/>
        <w:rPr>
          <w:rFonts w:ascii="Menlo" w:hAnsi="Menlo" w:cs="Menlo"/>
          <w:color w:val="D4D4D4"/>
          <w:sz w:val="18"/>
          <w:szCs w:val="18"/>
        </w:rPr>
      </w:pPr>
      <w:r w:rsidRPr="003E3BAA">
        <w:rPr>
          <w:rFonts w:ascii="Menlo" w:hAnsi="Menlo" w:cs="Menlo"/>
          <w:color w:val="D4D4D4"/>
          <w:sz w:val="18"/>
          <w:szCs w:val="18"/>
        </w:rPr>
        <w:t>}</w:t>
      </w:r>
    </w:p>
    <w:p w14:paraId="3FF9BF52" w14:textId="32CFDF9F" w:rsidR="004319F2" w:rsidRDefault="004319F2" w:rsidP="00AC1701">
      <w:pPr>
        <w:rPr>
          <w:lang w:eastAsia="en-US"/>
        </w:rPr>
      </w:pPr>
      <w:r>
        <w:rPr>
          <w:lang w:eastAsia="en-US"/>
        </w:rPr>
        <w:t>----</w:t>
      </w:r>
    </w:p>
    <w:p w14:paraId="062991E6" w14:textId="77777777" w:rsidR="00951434" w:rsidRDefault="00951434" w:rsidP="00AC1701">
      <w:pPr>
        <w:rPr>
          <w:lang w:eastAsia="en-US"/>
        </w:rPr>
      </w:pPr>
    </w:p>
    <w:p w14:paraId="2258315F" w14:textId="54DC5CFC" w:rsidR="008A2546" w:rsidRDefault="008A2546" w:rsidP="008A2546">
      <w:pPr>
        <w:pStyle w:val="Heading3"/>
      </w:pPr>
      <w:r>
        <w:t>==== Transaction Retry errors</w:t>
      </w:r>
    </w:p>
    <w:p w14:paraId="759762CE" w14:textId="77777777" w:rsidR="008A2546" w:rsidRDefault="008A2546" w:rsidP="00AC1701">
      <w:pPr>
        <w:rPr>
          <w:lang w:eastAsia="en-US"/>
        </w:rPr>
      </w:pPr>
    </w:p>
    <w:p w14:paraId="1A495408" w14:textId="12E99F66" w:rsidR="00AA296B" w:rsidRDefault="00AA296B" w:rsidP="00AC1701">
      <w:pPr>
        <w:rPr>
          <w:lang w:eastAsia="en-US"/>
        </w:rPr>
      </w:pPr>
      <w:r>
        <w:rPr>
          <w:lang w:eastAsia="en-US"/>
        </w:rPr>
        <w:t>In databases that implement lower levels of transaction isolation</w:t>
      </w:r>
      <w:r w:rsidR="00CB468E">
        <w:rPr>
          <w:lang w:eastAsia="en-US"/>
        </w:rPr>
        <w:t xml:space="preserve"> (MySQL for instance)</w:t>
      </w:r>
      <w:r>
        <w:rPr>
          <w:lang w:eastAsia="en-US"/>
        </w:rPr>
        <w:t xml:space="preserve">, this transaction </w:t>
      </w:r>
      <w:r w:rsidR="00CB468E">
        <w:rPr>
          <w:lang w:eastAsia="en-US"/>
        </w:rPr>
        <w:t xml:space="preserve">would almost always succeed, perhaps failing only if there was a database outage.  However, in a </w:t>
      </w:r>
      <w:r w:rsidR="001209EE">
        <w:rPr>
          <w:lang w:eastAsia="en-US"/>
        </w:rPr>
        <w:t xml:space="preserve">database like CockroachDB that implements </w:t>
      </w:r>
      <w:r w:rsidR="00295C67">
        <w:rPr>
          <w:lang w:eastAsia="en-US"/>
        </w:rPr>
        <w:t xml:space="preserve">SERIALIZABLE transaction isolation, there is a very good chance of </w:t>
      </w:r>
      <w:r w:rsidR="00FB2963">
        <w:rPr>
          <w:lang w:eastAsia="en-US"/>
        </w:rPr>
        <w:t xml:space="preserve">transaction failure.  If a concurrent transaction modifies the same LOCATION table row between the time our transaction commences and the </w:t>
      </w:r>
      <w:proofErr w:type="gramStart"/>
      <w:r w:rsidR="00FB2963">
        <w:rPr>
          <w:lang w:eastAsia="en-US"/>
        </w:rPr>
        <w:t>time</w:t>
      </w:r>
      <w:proofErr w:type="gramEnd"/>
      <w:r w:rsidR="00FB2963">
        <w:rPr>
          <w:lang w:eastAsia="en-US"/>
        </w:rPr>
        <w:t xml:space="preserve"> we attempt to modify th</w:t>
      </w:r>
      <w:r w:rsidR="00F42C39">
        <w:rPr>
          <w:lang w:eastAsia="en-US"/>
        </w:rPr>
        <w:t xml:space="preserve">at row, then we will encounter a </w:t>
      </w:r>
      <w:r w:rsidR="006C325E">
        <w:rPr>
          <w:lang w:eastAsia="en-US"/>
        </w:rPr>
        <w:t>_</w:t>
      </w:r>
      <w:proofErr w:type="spellStart"/>
      <w:r w:rsidR="006C325E" w:rsidRPr="006C325E">
        <w:rPr>
          <w:lang w:eastAsia="en-US"/>
        </w:rPr>
        <w:t>TransactionRetryWithProtoRefreshError</w:t>
      </w:r>
      <w:proofErr w:type="spellEnd"/>
      <w:r w:rsidR="006C325E" w:rsidRPr="006C325E">
        <w:rPr>
          <w:lang w:eastAsia="en-US"/>
        </w:rPr>
        <w:t xml:space="preserve">: </w:t>
      </w:r>
      <w:proofErr w:type="spellStart"/>
      <w:r w:rsidR="006C325E" w:rsidRPr="006C325E">
        <w:rPr>
          <w:lang w:eastAsia="en-US"/>
        </w:rPr>
        <w:t>WriteTooOldError</w:t>
      </w:r>
      <w:proofErr w:type="spellEnd"/>
      <w:r w:rsidR="006C325E">
        <w:rPr>
          <w:lang w:eastAsia="en-US"/>
        </w:rPr>
        <w:t xml:space="preserve">_ message.  </w:t>
      </w:r>
    </w:p>
    <w:p w14:paraId="3742AAD5" w14:textId="77777777" w:rsidR="0006328B" w:rsidRDefault="0006328B" w:rsidP="00AC1701">
      <w:pPr>
        <w:rPr>
          <w:lang w:eastAsia="en-US"/>
        </w:rPr>
      </w:pPr>
    </w:p>
    <w:p w14:paraId="62B18BC5" w14:textId="712D4B5A" w:rsidR="00AE14FB" w:rsidRDefault="00AE14FB" w:rsidP="00AE14FB">
      <w:pPr>
        <w:rPr>
          <w:lang w:eastAsia="en-US"/>
        </w:rPr>
      </w:pPr>
      <w:r>
        <w:rPr>
          <w:lang w:eastAsia="en-US"/>
        </w:rPr>
        <w:t>[[</w:t>
      </w:r>
      <w:proofErr w:type="spellStart"/>
      <w:r>
        <w:rPr>
          <w:lang w:eastAsia="en-US"/>
        </w:rPr>
        <w:t>transactionRetry</w:t>
      </w:r>
      <w:proofErr w:type="spellEnd"/>
      <w:r>
        <w:rPr>
          <w:lang w:eastAsia="en-US"/>
        </w:rPr>
        <w:t xml:space="preserve">]] </w:t>
      </w:r>
    </w:p>
    <w:p w14:paraId="504BF9AE" w14:textId="1664D859" w:rsidR="00AE14FB" w:rsidRDefault="00AE14FB" w:rsidP="00AE14FB">
      <w:pPr>
        <w:rPr>
          <w:lang w:eastAsia="en-US"/>
        </w:rPr>
      </w:pPr>
      <w:proofErr w:type="gramStart"/>
      <w:r>
        <w:rPr>
          <w:lang w:eastAsia="en-US"/>
        </w:rPr>
        <w:t>.Transaction</w:t>
      </w:r>
      <w:proofErr w:type="gramEnd"/>
      <w:r>
        <w:rPr>
          <w:lang w:eastAsia="en-US"/>
        </w:rPr>
        <w:t xml:space="preserve"> Retry error scenario</w:t>
      </w:r>
    </w:p>
    <w:p w14:paraId="0DB65E62" w14:textId="75E5BCC7" w:rsidR="00AE14FB" w:rsidRDefault="00AE14FB" w:rsidP="00AE14FB">
      <w:pPr>
        <w:rPr>
          <w:lang w:eastAsia="en-US"/>
        </w:rPr>
      </w:pPr>
      <w:proofErr w:type="gramStart"/>
      <w:r>
        <w:rPr>
          <w:lang w:eastAsia="en-US"/>
        </w:rPr>
        <w:t>image::</w:t>
      </w:r>
      <w:proofErr w:type="gramEnd"/>
      <w:r w:rsidRPr="00E11421">
        <w:rPr>
          <w:lang w:eastAsia="en-US"/>
        </w:rPr>
        <w:t>images/</w:t>
      </w:r>
      <w:r>
        <w:rPr>
          <w:lang w:eastAsia="en-US"/>
        </w:rPr>
        <w:t>transactionRetry</w:t>
      </w:r>
      <w:r w:rsidRPr="00E11421">
        <w:rPr>
          <w:lang w:eastAsia="en-US"/>
        </w:rPr>
        <w:t>.png</w:t>
      </w:r>
      <w:r>
        <w:rPr>
          <w:lang w:eastAsia="en-US"/>
        </w:rPr>
        <w:t>[</w:t>
      </w:r>
      <w:proofErr w:type="spellStart"/>
      <w:r>
        <w:rPr>
          <w:lang w:eastAsia="en-US"/>
        </w:rPr>
        <w:t>transactionRetry</w:t>
      </w:r>
      <w:proofErr w:type="spellEnd"/>
      <w:r>
        <w:rPr>
          <w:lang w:eastAsia="en-US"/>
        </w:rPr>
        <w:t>]</w:t>
      </w:r>
    </w:p>
    <w:p w14:paraId="42E4E853" w14:textId="77777777" w:rsidR="00AE14FB" w:rsidRDefault="00AE14FB" w:rsidP="00AC1701">
      <w:pPr>
        <w:rPr>
          <w:lang w:eastAsia="en-US"/>
        </w:rPr>
      </w:pPr>
    </w:p>
    <w:p w14:paraId="0DE3BE60" w14:textId="650C4CFD" w:rsidR="0006328B" w:rsidRDefault="007F47EF" w:rsidP="00AC1701">
      <w:pPr>
        <w:rPr>
          <w:lang w:eastAsia="en-US"/>
        </w:rPr>
      </w:pPr>
      <w:r>
        <w:rPr>
          <w:noProof/>
          <w:lang w:eastAsia="en-US"/>
        </w:rPr>
        <w:drawing>
          <wp:inline distT="0" distB="0" distL="0" distR="0" wp14:anchorId="23F284D7" wp14:editId="6FDBB4AE">
            <wp:extent cx="4876800" cy="33655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76800" cy="3365500"/>
                    </a:xfrm>
                    <a:prstGeom prst="rect">
                      <a:avLst/>
                    </a:prstGeom>
                  </pic:spPr>
                </pic:pic>
              </a:graphicData>
            </a:graphic>
          </wp:inline>
        </w:drawing>
      </w:r>
    </w:p>
    <w:p w14:paraId="0FCF7E3B" w14:textId="77777777" w:rsidR="006C325E" w:rsidRDefault="006C325E" w:rsidP="00AC1701">
      <w:pPr>
        <w:rPr>
          <w:lang w:eastAsia="en-US"/>
        </w:rPr>
      </w:pPr>
    </w:p>
    <w:p w14:paraId="3F077C7C" w14:textId="69C4B88B" w:rsidR="006C325E" w:rsidRDefault="008A2546" w:rsidP="00AC1701">
      <w:pPr>
        <w:rPr>
          <w:lang w:eastAsia="en-US"/>
        </w:rPr>
      </w:pPr>
      <w:r>
        <w:rPr>
          <w:lang w:eastAsia="en-US"/>
        </w:rPr>
        <w:t xml:space="preserve">The chance of receiving a </w:t>
      </w:r>
      <w:proofErr w:type="spellStart"/>
      <w:r>
        <w:rPr>
          <w:lang w:eastAsia="en-US"/>
        </w:rPr>
        <w:t>TransactionRetry</w:t>
      </w:r>
      <w:proofErr w:type="spellEnd"/>
      <w:r>
        <w:rPr>
          <w:lang w:eastAsia="en-US"/>
        </w:rPr>
        <w:t xml:space="preserve"> error depends on the </w:t>
      </w:r>
      <w:r w:rsidR="009D4EBC">
        <w:rPr>
          <w:lang w:eastAsia="en-US"/>
        </w:rPr>
        <w:t xml:space="preserve">chance of two transactions colliding on the same row.  For our above example, the percentage of retries varied from less than 1% if there were 10,000 distinct </w:t>
      </w:r>
      <w:r w:rsidR="000316F9">
        <w:rPr>
          <w:lang w:eastAsia="en-US"/>
        </w:rPr>
        <w:t>locations</w:t>
      </w:r>
      <w:r w:rsidR="009D4EBC">
        <w:rPr>
          <w:lang w:eastAsia="en-US"/>
        </w:rPr>
        <w:t xml:space="preserve"> to more than 75% when there were just 10 </w:t>
      </w:r>
      <w:proofErr w:type="spellStart"/>
      <w:proofErr w:type="gramStart"/>
      <w:r w:rsidR="009D4EBC">
        <w:rPr>
          <w:lang w:eastAsia="en-US"/>
        </w:rPr>
        <w:t>locationsfootnote</w:t>
      </w:r>
      <w:proofErr w:type="spellEnd"/>
      <w:r w:rsidR="009D4EBC">
        <w:rPr>
          <w:lang w:eastAsia="en-US"/>
        </w:rPr>
        <w:t>:[</w:t>
      </w:r>
      <w:proofErr w:type="gramEnd"/>
      <w:r w:rsidR="009D4EBC">
        <w:rPr>
          <w:lang w:eastAsia="en-US"/>
        </w:rPr>
        <w:t xml:space="preserve">The simulation ran 100 concurrent threads randomly executing a transaction 10 times a second]. </w:t>
      </w:r>
    </w:p>
    <w:p w14:paraId="0ADD04B6" w14:textId="77777777" w:rsidR="000316F9" w:rsidRDefault="000316F9" w:rsidP="00AC1701">
      <w:pPr>
        <w:rPr>
          <w:lang w:eastAsia="en-US"/>
        </w:rPr>
      </w:pPr>
    </w:p>
    <w:p w14:paraId="18EFBCD0" w14:textId="0CFAEC23" w:rsidR="000316F9" w:rsidRDefault="000316F9" w:rsidP="00AC1701">
      <w:pPr>
        <w:rPr>
          <w:lang w:eastAsia="en-US"/>
        </w:rPr>
      </w:pPr>
      <w:r>
        <w:rPr>
          <w:lang w:eastAsia="en-US"/>
        </w:rPr>
        <w:t xml:space="preserve">However, whatever the possibility of encountering a transaction Retry error, the possibility exists, and your application code should be able to </w:t>
      </w:r>
      <w:r w:rsidR="00DD6B71">
        <w:rPr>
          <w:lang w:eastAsia="en-US"/>
        </w:rPr>
        <w:t xml:space="preserve">cope with these expected error scenarios. </w:t>
      </w:r>
    </w:p>
    <w:p w14:paraId="1ED5CA36" w14:textId="77777777" w:rsidR="00DD6B71" w:rsidRDefault="00DD6B71" w:rsidP="00AC1701">
      <w:pPr>
        <w:rPr>
          <w:lang w:eastAsia="en-US"/>
        </w:rPr>
      </w:pPr>
    </w:p>
    <w:p w14:paraId="4930E9BA" w14:textId="31B185AF" w:rsidR="00DD6B71" w:rsidRDefault="00DD6B71" w:rsidP="00AC1701">
      <w:pPr>
        <w:rPr>
          <w:lang w:eastAsia="en-US"/>
        </w:rPr>
      </w:pPr>
      <w:r>
        <w:rPr>
          <w:lang w:eastAsia="en-US"/>
        </w:rPr>
        <w:t>==== Implementing transaction retries</w:t>
      </w:r>
    </w:p>
    <w:p w14:paraId="10C4C9F0" w14:textId="77777777" w:rsidR="00DD6B71" w:rsidRDefault="00DD6B71" w:rsidP="00AC1701">
      <w:pPr>
        <w:rPr>
          <w:lang w:eastAsia="en-US"/>
        </w:rPr>
      </w:pPr>
    </w:p>
    <w:p w14:paraId="1F1C53C1" w14:textId="5F6B61AE" w:rsidR="00DD6B71" w:rsidRDefault="00136F3A" w:rsidP="00AC1701">
      <w:pPr>
        <w:rPr>
          <w:lang w:eastAsia="en-US"/>
        </w:rPr>
      </w:pPr>
      <w:r>
        <w:rPr>
          <w:lang w:eastAsia="en-US"/>
        </w:rPr>
        <w:t xml:space="preserve">The relatively obvious way to handle retries errors is to do exactly what the error code suggests – retry the transaction. </w:t>
      </w:r>
      <w:r w:rsidR="009F2191">
        <w:rPr>
          <w:lang w:eastAsia="en-US"/>
        </w:rPr>
        <w:t xml:space="preserve">  When the </w:t>
      </w:r>
      <w:proofErr w:type="spellStart"/>
      <w:r w:rsidR="009F2191">
        <w:rPr>
          <w:lang w:eastAsia="en-US"/>
        </w:rPr>
        <w:t>TransactionRetry</w:t>
      </w:r>
      <w:proofErr w:type="spellEnd"/>
      <w:r w:rsidR="009F2191">
        <w:rPr>
          <w:lang w:eastAsia="en-US"/>
        </w:rPr>
        <w:t xml:space="preserve"> error is encountered, issue a ROLLBACK command to discard the work done so far in the transaction and </w:t>
      </w:r>
      <w:r w:rsidR="00C645A1">
        <w:rPr>
          <w:lang w:eastAsia="en-US"/>
        </w:rPr>
        <w:t xml:space="preserve">try the transaction again. </w:t>
      </w:r>
    </w:p>
    <w:p w14:paraId="5371E22F" w14:textId="77777777" w:rsidR="00C645A1" w:rsidRDefault="00C645A1" w:rsidP="00AC1701">
      <w:pPr>
        <w:rPr>
          <w:lang w:eastAsia="en-US"/>
        </w:rPr>
      </w:pPr>
    </w:p>
    <w:p w14:paraId="1B01EEA2" w14:textId="4D410E7F" w:rsidR="00C645A1" w:rsidRDefault="00C645A1" w:rsidP="00AC1701">
      <w:pPr>
        <w:rPr>
          <w:lang w:eastAsia="en-US"/>
        </w:rPr>
      </w:pPr>
      <w:r>
        <w:rPr>
          <w:lang w:eastAsia="en-US"/>
        </w:rPr>
        <w:t>Here are some modifications to our JavaScript NodeJS method to retry the transaction when necessary:</w:t>
      </w:r>
    </w:p>
    <w:p w14:paraId="592B5A02" w14:textId="77777777" w:rsidR="009D4EBC" w:rsidRDefault="009D4EBC" w:rsidP="00AC1701">
      <w:pPr>
        <w:rPr>
          <w:lang w:eastAsia="en-US"/>
        </w:rPr>
      </w:pPr>
    </w:p>
    <w:p w14:paraId="0118F7AD" w14:textId="2DE7B0A4" w:rsidR="00A02473" w:rsidRDefault="00A02473" w:rsidP="00AC1701">
      <w:pPr>
        <w:rPr>
          <w:lang w:eastAsia="en-US"/>
        </w:rPr>
      </w:pPr>
      <w:r>
        <w:rPr>
          <w:lang w:eastAsia="en-US"/>
        </w:rPr>
        <w:t xml:space="preserve">[source, </w:t>
      </w:r>
      <w:proofErr w:type="spellStart"/>
      <w:r>
        <w:rPr>
          <w:lang w:eastAsia="en-US"/>
        </w:rPr>
        <w:t>javascript</w:t>
      </w:r>
      <w:proofErr w:type="spellEnd"/>
      <w:r>
        <w:rPr>
          <w:lang w:eastAsia="en-US"/>
        </w:rPr>
        <w:t>]</w:t>
      </w:r>
    </w:p>
    <w:p w14:paraId="6DAE4FB0" w14:textId="764C0E9D" w:rsidR="00A02473" w:rsidRDefault="00A02473" w:rsidP="00AC1701">
      <w:pPr>
        <w:rPr>
          <w:lang w:eastAsia="en-US"/>
        </w:rPr>
      </w:pPr>
      <w:r>
        <w:rPr>
          <w:lang w:eastAsia="en-US"/>
        </w:rPr>
        <w:t>----</w:t>
      </w:r>
    </w:p>
    <w:p w14:paraId="6882CB9B"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569CD6"/>
          <w:sz w:val="18"/>
          <w:szCs w:val="18"/>
        </w:rPr>
        <w:t>async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spellStart"/>
      <w:proofErr w:type="gramStart"/>
      <w:r>
        <w:rPr>
          <w:rFonts w:ascii="Menlo" w:hAnsi="Menlo" w:cs="Menlo"/>
          <w:color w:val="DCDCAA"/>
          <w:sz w:val="18"/>
          <w:szCs w:val="18"/>
        </w:rPr>
        <w:t>takeMeasurementWithRetry</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locationId</w:t>
      </w:r>
      <w:proofErr w:type="spellEnd"/>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 xml:space="preserve">, </w:t>
      </w:r>
      <w:proofErr w:type="spellStart"/>
      <w:r>
        <w:rPr>
          <w:rFonts w:ascii="Menlo" w:hAnsi="Menlo" w:cs="Menlo"/>
          <w:color w:val="9CDCFE"/>
          <w:sz w:val="18"/>
          <w:szCs w:val="18"/>
        </w:rPr>
        <w:t>maxRetries</w:t>
      </w:r>
      <w:proofErr w:type="spellEnd"/>
      <w:r>
        <w:rPr>
          <w:rFonts w:ascii="Menlo" w:hAnsi="Menlo" w:cs="Menlo"/>
          <w:color w:val="D4D4D4"/>
          <w:sz w:val="18"/>
          <w:szCs w:val="18"/>
        </w:rPr>
        <w:t>) {</w:t>
      </w:r>
    </w:p>
    <w:p w14:paraId="7CC9E31B"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connection</w:t>
      </w:r>
      <w:r>
        <w:rPr>
          <w:rFonts w:ascii="Menlo" w:hAnsi="Menlo" w:cs="Menlo"/>
          <w:color w:val="D4D4D4"/>
          <w:sz w:val="18"/>
          <w:szCs w:val="18"/>
        </w:rPr>
        <w:t xml:space="preserve"> =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pool</w:t>
      </w:r>
      <w:r>
        <w:rPr>
          <w:rFonts w:ascii="Menlo" w:hAnsi="Menlo" w:cs="Menlo"/>
          <w:color w:val="D4D4D4"/>
          <w:sz w:val="18"/>
          <w:szCs w:val="18"/>
        </w:rPr>
        <w:t>.</w:t>
      </w:r>
      <w:r>
        <w:rPr>
          <w:rFonts w:ascii="Menlo" w:hAnsi="Menlo" w:cs="Menlo"/>
          <w:color w:val="DCDCAA"/>
          <w:sz w:val="18"/>
          <w:szCs w:val="18"/>
        </w:rPr>
        <w:t>connect</w:t>
      </w:r>
      <w:proofErr w:type="spellEnd"/>
      <w:proofErr w:type="gramEnd"/>
      <w:r>
        <w:rPr>
          <w:rFonts w:ascii="Menlo" w:hAnsi="Menlo" w:cs="Menlo"/>
          <w:color w:val="D4D4D4"/>
          <w:sz w:val="18"/>
          <w:szCs w:val="18"/>
        </w:rPr>
        <w:t>();</w:t>
      </w:r>
    </w:p>
    <w:p w14:paraId="681A6EEE"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proofErr w:type="spellStart"/>
      <w:r>
        <w:rPr>
          <w:rFonts w:ascii="Menlo" w:hAnsi="Menlo" w:cs="Menlo"/>
          <w:color w:val="4FC1FF"/>
          <w:sz w:val="18"/>
          <w:szCs w:val="18"/>
        </w:rPr>
        <w:t>measurementTime</w:t>
      </w:r>
      <w:proofErr w:type="spellEnd"/>
      <w:r>
        <w:rPr>
          <w:rFonts w:ascii="Menlo" w:hAnsi="Menlo" w:cs="Menlo"/>
          <w:color w:val="D4D4D4"/>
          <w:sz w:val="18"/>
          <w:szCs w:val="18"/>
        </w:rPr>
        <w:t xml:space="preserve"> = </w:t>
      </w:r>
      <w:r>
        <w:rPr>
          <w:rFonts w:ascii="Menlo" w:hAnsi="Menlo" w:cs="Menlo"/>
          <w:color w:val="569CD6"/>
          <w:sz w:val="18"/>
          <w:szCs w:val="18"/>
        </w:rPr>
        <w:t>new</w:t>
      </w:r>
      <w:r>
        <w:rPr>
          <w:rFonts w:ascii="Menlo" w:hAnsi="Menlo" w:cs="Menlo"/>
          <w:color w:val="D4D4D4"/>
          <w:sz w:val="18"/>
          <w:szCs w:val="18"/>
        </w:rPr>
        <w:t xml:space="preserve"> </w:t>
      </w:r>
      <w:proofErr w:type="gramStart"/>
      <w:r>
        <w:rPr>
          <w:rFonts w:ascii="Menlo" w:hAnsi="Menlo" w:cs="Menlo"/>
          <w:color w:val="4EC9B0"/>
          <w:sz w:val="18"/>
          <w:szCs w:val="18"/>
        </w:rPr>
        <w:t>Date</w:t>
      </w:r>
      <w:r>
        <w:rPr>
          <w:rFonts w:ascii="Menlo" w:hAnsi="Menlo" w:cs="Menlo"/>
          <w:color w:val="D4D4D4"/>
          <w:sz w:val="18"/>
          <w:szCs w:val="18"/>
        </w:rPr>
        <w:t>(</w:t>
      </w:r>
      <w:proofErr w:type="gramEnd"/>
      <w:r>
        <w:rPr>
          <w:rFonts w:ascii="Menlo" w:hAnsi="Menlo" w:cs="Menlo"/>
          <w:color w:val="D4D4D4"/>
          <w:sz w:val="18"/>
          <w:szCs w:val="18"/>
        </w:rPr>
        <w:t>);</w:t>
      </w:r>
    </w:p>
    <w:p w14:paraId="591E7E7F"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proofErr w:type="spellStart"/>
      <w:r>
        <w:rPr>
          <w:rFonts w:ascii="Menlo" w:hAnsi="Menlo" w:cs="Menlo"/>
          <w:color w:val="9CDCFE"/>
          <w:sz w:val="18"/>
          <w:szCs w:val="18"/>
        </w:rPr>
        <w:t>retryCount</w:t>
      </w:r>
      <w:proofErr w:type="spellEnd"/>
      <w:r>
        <w:rPr>
          <w:rFonts w:ascii="Menlo" w:hAnsi="Menlo" w:cs="Menlo"/>
          <w:color w:val="D4D4D4"/>
          <w:sz w:val="18"/>
          <w:szCs w:val="18"/>
        </w:rPr>
        <w:t xml:space="preserve"> = </w:t>
      </w:r>
      <w:proofErr w:type="gramStart"/>
      <w:r>
        <w:rPr>
          <w:rFonts w:ascii="Menlo" w:hAnsi="Menlo" w:cs="Menlo"/>
          <w:color w:val="B5CEA8"/>
          <w:sz w:val="18"/>
          <w:szCs w:val="18"/>
        </w:rPr>
        <w:t>0</w:t>
      </w:r>
      <w:r>
        <w:rPr>
          <w:rFonts w:ascii="Menlo" w:hAnsi="Menlo" w:cs="Menlo"/>
          <w:color w:val="D4D4D4"/>
          <w:sz w:val="18"/>
          <w:szCs w:val="18"/>
        </w:rPr>
        <w:t>;</w:t>
      </w:r>
      <w:proofErr w:type="gramEnd"/>
    </w:p>
    <w:p w14:paraId="01E7A668"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proofErr w:type="spellStart"/>
      <w:r>
        <w:rPr>
          <w:rFonts w:ascii="Menlo" w:hAnsi="Menlo" w:cs="Menlo"/>
          <w:color w:val="9CDCFE"/>
          <w:sz w:val="18"/>
          <w:szCs w:val="18"/>
        </w:rPr>
        <w:t>transactionEnd</w:t>
      </w:r>
      <w:proofErr w:type="spellEnd"/>
      <w:r>
        <w:rPr>
          <w:rFonts w:ascii="Menlo" w:hAnsi="Menlo" w:cs="Menlo"/>
          <w:color w:val="D4D4D4"/>
          <w:sz w:val="18"/>
          <w:szCs w:val="18"/>
        </w:rPr>
        <w:t xml:space="preserve"> = </w:t>
      </w:r>
      <w:proofErr w:type="gramStart"/>
      <w:r>
        <w:rPr>
          <w:rFonts w:ascii="Menlo" w:hAnsi="Menlo" w:cs="Menlo"/>
          <w:color w:val="569CD6"/>
          <w:sz w:val="18"/>
          <w:szCs w:val="18"/>
        </w:rPr>
        <w:t>false</w:t>
      </w:r>
      <w:r>
        <w:rPr>
          <w:rFonts w:ascii="Menlo" w:hAnsi="Menlo" w:cs="Menlo"/>
          <w:color w:val="D4D4D4"/>
          <w:sz w:val="18"/>
          <w:szCs w:val="18"/>
        </w:rPr>
        <w:t>;</w:t>
      </w:r>
      <w:proofErr w:type="gramEnd"/>
    </w:p>
    <w:p w14:paraId="2EE79636"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gramStart"/>
      <w:r>
        <w:rPr>
          <w:rFonts w:ascii="Menlo" w:hAnsi="Menlo" w:cs="Menlo"/>
          <w:color w:val="D4D4D4"/>
          <w:sz w:val="18"/>
          <w:szCs w:val="18"/>
        </w:rPr>
        <w:t>(!</w:t>
      </w:r>
      <w:proofErr w:type="spellStart"/>
      <w:r>
        <w:rPr>
          <w:rFonts w:ascii="Menlo" w:hAnsi="Menlo" w:cs="Menlo"/>
          <w:color w:val="9CDCFE"/>
          <w:sz w:val="18"/>
          <w:szCs w:val="18"/>
        </w:rPr>
        <w:t>transactionEnd</w:t>
      </w:r>
      <w:proofErr w:type="spellEnd"/>
      <w:proofErr w:type="gramEnd"/>
      <w:r>
        <w:rPr>
          <w:rFonts w:ascii="Menlo" w:hAnsi="Menlo" w:cs="Menlo"/>
          <w:color w:val="D4D4D4"/>
          <w:sz w:val="18"/>
          <w:szCs w:val="18"/>
        </w:rPr>
        <w:t>) {</w:t>
      </w:r>
    </w:p>
    <w:p w14:paraId="057A5277"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retryCount</w:t>
      </w:r>
      <w:proofErr w:type="spellEnd"/>
      <w:r>
        <w:rPr>
          <w:rFonts w:ascii="Menlo" w:hAnsi="Menlo" w:cs="Menlo"/>
          <w:color w:val="D4D4D4"/>
          <w:sz w:val="18"/>
          <w:szCs w:val="18"/>
        </w:rPr>
        <w:t xml:space="preserve"> += </w:t>
      </w:r>
      <w:proofErr w:type="gramStart"/>
      <w:r>
        <w:rPr>
          <w:rFonts w:ascii="Menlo" w:hAnsi="Menlo" w:cs="Menlo"/>
          <w:color w:val="B5CEA8"/>
          <w:sz w:val="18"/>
          <w:szCs w:val="18"/>
        </w:rPr>
        <w:t>1</w:t>
      </w:r>
      <w:r>
        <w:rPr>
          <w:rFonts w:ascii="Menlo" w:hAnsi="Menlo" w:cs="Menlo"/>
          <w:color w:val="D4D4D4"/>
          <w:sz w:val="18"/>
          <w:szCs w:val="18"/>
        </w:rPr>
        <w:t>;</w:t>
      </w:r>
      <w:proofErr w:type="gramEnd"/>
    </w:p>
    <w:p w14:paraId="40BA563A"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retryCount</w:t>
      </w:r>
      <w:proofErr w:type="spellEnd"/>
      <w:r>
        <w:rPr>
          <w:rFonts w:ascii="Menlo" w:hAnsi="Menlo" w:cs="Menlo"/>
          <w:color w:val="D4D4D4"/>
          <w:sz w:val="18"/>
          <w:szCs w:val="18"/>
        </w:rPr>
        <w:t xml:space="preserve"> &gt;= </w:t>
      </w:r>
      <w:proofErr w:type="spellStart"/>
      <w:r>
        <w:rPr>
          <w:rFonts w:ascii="Menlo" w:hAnsi="Menlo" w:cs="Menlo"/>
          <w:color w:val="9CDCFE"/>
          <w:sz w:val="18"/>
          <w:szCs w:val="18"/>
        </w:rPr>
        <w:t>maxRetries</w:t>
      </w:r>
      <w:proofErr w:type="spellEnd"/>
      <w:r>
        <w:rPr>
          <w:rFonts w:ascii="Menlo" w:hAnsi="Menlo" w:cs="Menlo"/>
          <w:color w:val="D4D4D4"/>
          <w:sz w:val="18"/>
          <w:szCs w:val="18"/>
        </w:rPr>
        <w:t>) {</w:t>
      </w:r>
    </w:p>
    <w:p w14:paraId="478AD559"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throw</w:t>
      </w:r>
      <w:r>
        <w:rPr>
          <w:rFonts w:ascii="Menlo" w:hAnsi="Menlo" w:cs="Menlo"/>
          <w:color w:val="D4D4D4"/>
          <w:sz w:val="18"/>
          <w:szCs w:val="18"/>
        </w:rPr>
        <w:t xml:space="preserve"> </w:t>
      </w:r>
      <w:proofErr w:type="gramStart"/>
      <w:r>
        <w:rPr>
          <w:rFonts w:ascii="Menlo" w:hAnsi="Menlo" w:cs="Menlo"/>
          <w:color w:val="4EC9B0"/>
          <w:sz w:val="18"/>
          <w:szCs w:val="18"/>
        </w:rPr>
        <w:t>Error</w:t>
      </w:r>
      <w:r>
        <w:rPr>
          <w:rFonts w:ascii="Menlo" w:hAnsi="Menlo" w:cs="Menlo"/>
          <w:color w:val="D4D4D4"/>
          <w:sz w:val="18"/>
          <w:szCs w:val="18"/>
        </w:rPr>
        <w:t>(</w:t>
      </w:r>
      <w:proofErr w:type="gramEnd"/>
      <w:r>
        <w:rPr>
          <w:rFonts w:ascii="Menlo" w:hAnsi="Menlo" w:cs="Menlo"/>
          <w:color w:val="CE9178"/>
          <w:sz w:val="18"/>
          <w:szCs w:val="18"/>
        </w:rPr>
        <w:t>'Maximum retry count exceeded'</w:t>
      </w:r>
      <w:r>
        <w:rPr>
          <w:rFonts w:ascii="Menlo" w:hAnsi="Menlo" w:cs="Menlo"/>
          <w:color w:val="D4D4D4"/>
          <w:sz w:val="18"/>
          <w:szCs w:val="18"/>
        </w:rPr>
        <w:t>);</w:t>
      </w:r>
    </w:p>
    <w:p w14:paraId="34278ED9"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6C9FFAAA"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 xml:space="preserve"> {</w:t>
      </w:r>
    </w:p>
    <w:p w14:paraId="506031CF"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r>
        <w:rPr>
          <w:rFonts w:ascii="Menlo" w:hAnsi="Menlo" w:cs="Menlo"/>
          <w:color w:val="CE9178"/>
          <w:sz w:val="18"/>
          <w:szCs w:val="18"/>
        </w:rPr>
        <w:t>'BEGIN TRANSACTION'</w:t>
      </w:r>
      <w:r>
        <w:rPr>
          <w:rFonts w:ascii="Menlo" w:hAnsi="Menlo" w:cs="Menlo"/>
          <w:color w:val="D4D4D4"/>
          <w:sz w:val="18"/>
          <w:szCs w:val="18"/>
        </w:rPr>
        <w:t>);</w:t>
      </w:r>
    </w:p>
    <w:p w14:paraId="1563BB54"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p>
    <w:p w14:paraId="2E1632EC"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`INSERT INTO measurements</w:t>
      </w:r>
    </w:p>
    <w:p w14:paraId="24AC646C"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roofErr w:type="spellStart"/>
      <w:proofErr w:type="gramStart"/>
      <w:r>
        <w:rPr>
          <w:rFonts w:ascii="Menlo" w:hAnsi="Menlo" w:cs="Menlo"/>
          <w:color w:val="CE9178"/>
          <w:sz w:val="18"/>
          <w:szCs w:val="18"/>
        </w:rPr>
        <w:t>locationId,measurement</w:t>
      </w:r>
      <w:proofErr w:type="spellEnd"/>
      <w:proofErr w:type="gramEnd"/>
      <w:r>
        <w:rPr>
          <w:rFonts w:ascii="Menlo" w:hAnsi="Menlo" w:cs="Menlo"/>
          <w:color w:val="CE9178"/>
          <w:sz w:val="18"/>
          <w:szCs w:val="18"/>
        </w:rPr>
        <w:t xml:space="preserve">) </w:t>
      </w:r>
    </w:p>
    <w:p w14:paraId="0495512A"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roofErr w:type="gramStart"/>
      <w:r>
        <w:rPr>
          <w:rFonts w:ascii="Menlo" w:hAnsi="Menlo" w:cs="Menlo"/>
          <w:color w:val="CE9178"/>
          <w:sz w:val="18"/>
          <w:szCs w:val="18"/>
        </w:rPr>
        <w:t>VALUES(</w:t>
      </w:r>
      <w:proofErr w:type="gramEnd"/>
      <w:r>
        <w:rPr>
          <w:rFonts w:ascii="Menlo" w:hAnsi="Menlo" w:cs="Menlo"/>
          <w:color w:val="CE9178"/>
          <w:sz w:val="18"/>
          <w:szCs w:val="18"/>
        </w:rPr>
        <w:t>$1,$2)`</w:t>
      </w:r>
      <w:r>
        <w:rPr>
          <w:rFonts w:ascii="Menlo" w:hAnsi="Menlo" w:cs="Menlo"/>
          <w:color w:val="D4D4D4"/>
          <w:sz w:val="18"/>
          <w:szCs w:val="18"/>
        </w:rPr>
        <w:t>,</w:t>
      </w:r>
    </w:p>
    <w:p w14:paraId="6F576822"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locationId</w:t>
      </w:r>
      <w:proofErr w:type="spellEnd"/>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w:t>
      </w:r>
    </w:p>
    <w:p w14:paraId="0742E32E"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C1214E2"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r>
        <w:rPr>
          <w:rFonts w:ascii="Menlo" w:hAnsi="Menlo" w:cs="Menlo"/>
          <w:color w:val="CE9178"/>
          <w:sz w:val="18"/>
          <w:szCs w:val="18"/>
        </w:rPr>
        <w:t xml:space="preserve">`UPDATE locations </w:t>
      </w:r>
    </w:p>
    <w:p w14:paraId="4CB7EC48"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SET </w:t>
      </w:r>
      <w:proofErr w:type="spellStart"/>
      <w:r>
        <w:rPr>
          <w:rFonts w:ascii="Menlo" w:hAnsi="Menlo" w:cs="Menlo"/>
          <w:color w:val="CE9178"/>
          <w:sz w:val="18"/>
          <w:szCs w:val="18"/>
        </w:rPr>
        <w:t>last_measurement</w:t>
      </w:r>
      <w:proofErr w:type="spellEnd"/>
      <w:r>
        <w:rPr>
          <w:rFonts w:ascii="Menlo" w:hAnsi="Menlo" w:cs="Menlo"/>
          <w:color w:val="CE9178"/>
          <w:sz w:val="18"/>
          <w:szCs w:val="18"/>
        </w:rPr>
        <w:t xml:space="preserve">=$1, </w:t>
      </w:r>
      <w:proofErr w:type="spellStart"/>
      <w:r>
        <w:rPr>
          <w:rFonts w:ascii="Menlo" w:hAnsi="Menlo" w:cs="Menlo"/>
          <w:color w:val="CE9178"/>
          <w:sz w:val="18"/>
          <w:szCs w:val="18"/>
        </w:rPr>
        <w:t>last_timestamp</w:t>
      </w:r>
      <w:proofErr w:type="spellEnd"/>
      <w:r>
        <w:rPr>
          <w:rFonts w:ascii="Menlo" w:hAnsi="Menlo" w:cs="Menlo"/>
          <w:color w:val="CE9178"/>
          <w:sz w:val="18"/>
          <w:szCs w:val="18"/>
        </w:rPr>
        <w:t>=$2</w:t>
      </w:r>
    </w:p>
    <w:p w14:paraId="46F05940"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id=$3`</w:t>
      </w:r>
      <w:r>
        <w:rPr>
          <w:rFonts w:ascii="Menlo" w:hAnsi="Menlo" w:cs="Menlo"/>
          <w:color w:val="D4D4D4"/>
          <w:sz w:val="18"/>
          <w:szCs w:val="18"/>
        </w:rPr>
        <w:t>,</w:t>
      </w:r>
    </w:p>
    <w:p w14:paraId="0D9CD6F4"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 xml:space="preserve">, </w:t>
      </w:r>
      <w:proofErr w:type="spellStart"/>
      <w:r>
        <w:rPr>
          <w:rFonts w:ascii="Menlo" w:hAnsi="Menlo" w:cs="Menlo"/>
          <w:color w:val="4FC1FF"/>
          <w:sz w:val="18"/>
          <w:szCs w:val="18"/>
        </w:rPr>
        <w:t>measurementTime</w:t>
      </w:r>
      <w:proofErr w:type="spellEnd"/>
      <w:r>
        <w:rPr>
          <w:rFonts w:ascii="Menlo" w:hAnsi="Menlo" w:cs="Menlo"/>
          <w:color w:val="D4D4D4"/>
          <w:sz w:val="18"/>
          <w:szCs w:val="18"/>
        </w:rPr>
        <w:t xml:space="preserve">, </w:t>
      </w:r>
      <w:proofErr w:type="spellStart"/>
      <w:r>
        <w:rPr>
          <w:rFonts w:ascii="Menlo" w:hAnsi="Menlo" w:cs="Menlo"/>
          <w:color w:val="9CDCFE"/>
          <w:sz w:val="18"/>
          <w:szCs w:val="18"/>
        </w:rPr>
        <w:t>locationId</w:t>
      </w:r>
      <w:proofErr w:type="spellEnd"/>
      <w:r>
        <w:rPr>
          <w:rFonts w:ascii="Menlo" w:hAnsi="Menlo" w:cs="Menlo"/>
          <w:color w:val="D4D4D4"/>
          <w:sz w:val="18"/>
          <w:szCs w:val="18"/>
        </w:rPr>
        <w:t>]</w:t>
      </w:r>
      <w:proofErr w:type="gramStart"/>
      <w:r>
        <w:rPr>
          <w:rFonts w:ascii="Menlo" w:hAnsi="Menlo" w:cs="Menlo"/>
          <w:color w:val="D4D4D4"/>
          <w:sz w:val="18"/>
          <w:szCs w:val="18"/>
        </w:rPr>
        <w:t>);</w:t>
      </w:r>
      <w:proofErr w:type="gramEnd"/>
    </w:p>
    <w:p w14:paraId="54EEF4EE"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r>
        <w:rPr>
          <w:rFonts w:ascii="Menlo" w:hAnsi="Menlo" w:cs="Menlo"/>
          <w:color w:val="CE9178"/>
          <w:sz w:val="18"/>
          <w:szCs w:val="18"/>
        </w:rPr>
        <w:t>'COMMIT'</w:t>
      </w:r>
      <w:r>
        <w:rPr>
          <w:rFonts w:ascii="Menlo" w:hAnsi="Menlo" w:cs="Menlo"/>
          <w:color w:val="D4D4D4"/>
          <w:sz w:val="18"/>
          <w:szCs w:val="18"/>
        </w:rPr>
        <w:t>);</w:t>
      </w:r>
    </w:p>
    <w:p w14:paraId="6E372154"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transactionEnd</w:t>
      </w:r>
      <w:proofErr w:type="spellEnd"/>
      <w:r>
        <w:rPr>
          <w:rFonts w:ascii="Menlo" w:hAnsi="Menlo" w:cs="Menlo"/>
          <w:color w:val="D4D4D4"/>
          <w:sz w:val="18"/>
          <w:szCs w:val="18"/>
        </w:rPr>
        <w:t xml:space="preserve"> = </w:t>
      </w:r>
      <w:proofErr w:type="gramStart"/>
      <w:r>
        <w:rPr>
          <w:rFonts w:ascii="Menlo" w:hAnsi="Menlo" w:cs="Menlo"/>
          <w:color w:val="569CD6"/>
          <w:sz w:val="18"/>
          <w:szCs w:val="18"/>
        </w:rPr>
        <w:t>true</w:t>
      </w:r>
      <w:r>
        <w:rPr>
          <w:rFonts w:ascii="Menlo" w:hAnsi="Menlo" w:cs="Menlo"/>
          <w:color w:val="D4D4D4"/>
          <w:sz w:val="18"/>
          <w:szCs w:val="18"/>
        </w:rPr>
        <w:t>;</w:t>
      </w:r>
      <w:proofErr w:type="gramEnd"/>
    </w:p>
    <w:p w14:paraId="54068FAC"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catch</w:t>
      </w:r>
      <w:r>
        <w:rPr>
          <w:rFonts w:ascii="Menlo" w:hAnsi="Menlo" w:cs="Menlo"/>
          <w:color w:val="D4D4D4"/>
          <w:sz w:val="18"/>
          <w:szCs w:val="18"/>
        </w:rPr>
        <w:t xml:space="preserve"> (</w:t>
      </w:r>
      <w:r>
        <w:rPr>
          <w:rFonts w:ascii="Menlo" w:hAnsi="Menlo" w:cs="Menlo"/>
          <w:color w:val="9CDCFE"/>
          <w:sz w:val="18"/>
          <w:szCs w:val="18"/>
        </w:rPr>
        <w:t>error</w:t>
      </w:r>
      <w:r>
        <w:rPr>
          <w:rFonts w:ascii="Menlo" w:hAnsi="Menlo" w:cs="Menlo"/>
          <w:color w:val="D4D4D4"/>
          <w:sz w:val="18"/>
          <w:szCs w:val="18"/>
        </w:rPr>
        <w:t>) {</w:t>
      </w:r>
    </w:p>
    <w:p w14:paraId="1AC29294"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9CDCFE"/>
          <w:sz w:val="18"/>
          <w:szCs w:val="18"/>
        </w:rPr>
        <w:t>error</w:t>
      </w:r>
      <w:r>
        <w:rPr>
          <w:rFonts w:ascii="Menlo" w:hAnsi="Menlo" w:cs="Menlo"/>
          <w:color w:val="D4D4D4"/>
          <w:sz w:val="18"/>
          <w:szCs w:val="18"/>
        </w:rPr>
        <w:t>.</w:t>
      </w:r>
      <w:r>
        <w:rPr>
          <w:rFonts w:ascii="Menlo" w:hAnsi="Menlo" w:cs="Menlo"/>
          <w:color w:val="9CDCFE"/>
          <w:sz w:val="18"/>
          <w:szCs w:val="18"/>
        </w:rPr>
        <w:t>code</w:t>
      </w:r>
      <w:proofErr w:type="spellEnd"/>
      <w:proofErr w:type="gramEnd"/>
      <w:r>
        <w:rPr>
          <w:rFonts w:ascii="Menlo" w:hAnsi="Menlo" w:cs="Menlo"/>
          <w:color w:val="D4D4D4"/>
          <w:sz w:val="18"/>
          <w:szCs w:val="18"/>
        </w:rPr>
        <w:t xml:space="preserve"> == </w:t>
      </w:r>
      <w:r>
        <w:rPr>
          <w:rFonts w:ascii="Menlo" w:hAnsi="Menlo" w:cs="Menlo"/>
          <w:color w:val="CE9178"/>
          <w:sz w:val="18"/>
          <w:szCs w:val="18"/>
        </w:rPr>
        <w:t>'40001'</w:t>
      </w:r>
      <w:r>
        <w:rPr>
          <w:rFonts w:ascii="Menlo" w:hAnsi="Menlo" w:cs="Menlo"/>
          <w:color w:val="D4D4D4"/>
          <w:sz w:val="18"/>
          <w:szCs w:val="18"/>
        </w:rPr>
        <w:t xml:space="preserve">) { </w:t>
      </w:r>
      <w:r>
        <w:rPr>
          <w:rFonts w:ascii="Menlo" w:hAnsi="Menlo" w:cs="Menlo"/>
          <w:color w:val="6A9955"/>
          <w:sz w:val="18"/>
          <w:szCs w:val="18"/>
        </w:rPr>
        <w:t>// Rollback and retry</w:t>
      </w:r>
    </w:p>
    <w:p w14:paraId="357DEA1E"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r>
        <w:rPr>
          <w:rFonts w:ascii="Menlo" w:hAnsi="Menlo" w:cs="Menlo"/>
          <w:color w:val="CE9178"/>
          <w:sz w:val="18"/>
          <w:szCs w:val="18"/>
        </w:rPr>
        <w:t>'ROLLBACK'</w:t>
      </w:r>
      <w:r>
        <w:rPr>
          <w:rFonts w:ascii="Menlo" w:hAnsi="Menlo" w:cs="Menlo"/>
          <w:color w:val="D4D4D4"/>
          <w:sz w:val="18"/>
          <w:szCs w:val="18"/>
        </w:rPr>
        <w:t>);</w:t>
      </w:r>
    </w:p>
    <w:p w14:paraId="4341E43C" w14:textId="77777777" w:rsidR="00171DFD"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proofErr w:type="spellStart"/>
      <w:r>
        <w:rPr>
          <w:rFonts w:ascii="Menlo" w:hAnsi="Menlo" w:cs="Menlo"/>
          <w:color w:val="4FC1FF"/>
          <w:sz w:val="18"/>
          <w:szCs w:val="18"/>
        </w:rPr>
        <w:t>sleepTime</w:t>
      </w:r>
      <w:proofErr w:type="spellEnd"/>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 </w:t>
      </w:r>
      <w:proofErr w:type="spellStart"/>
      <w:r>
        <w:rPr>
          <w:rFonts w:ascii="Menlo" w:hAnsi="Menlo" w:cs="Menlo"/>
          <w:color w:val="9CDCFE"/>
          <w:sz w:val="18"/>
          <w:szCs w:val="18"/>
        </w:rPr>
        <w:t>retryCount</w:t>
      </w:r>
      <w:proofErr w:type="spellEnd"/>
      <w:r>
        <w:rPr>
          <w:rFonts w:ascii="Menlo" w:hAnsi="Menlo" w:cs="Menlo"/>
          <w:color w:val="D4D4D4"/>
          <w:sz w:val="18"/>
          <w:szCs w:val="18"/>
        </w:rPr>
        <w:t xml:space="preserve">) * </w:t>
      </w:r>
      <w:r>
        <w:rPr>
          <w:rFonts w:ascii="Menlo" w:hAnsi="Menlo" w:cs="Menlo"/>
          <w:color w:val="B5CEA8"/>
          <w:sz w:val="18"/>
          <w:szCs w:val="18"/>
        </w:rPr>
        <w:t>100</w:t>
      </w:r>
      <w:r>
        <w:rPr>
          <w:rFonts w:ascii="Menlo" w:hAnsi="Menlo" w:cs="Menlo"/>
          <w:color w:val="D4D4D4"/>
          <w:sz w:val="18"/>
          <w:szCs w:val="18"/>
        </w:rPr>
        <w:t xml:space="preserve"> </w:t>
      </w:r>
    </w:p>
    <w:p w14:paraId="3A8B5D23" w14:textId="3A28558F" w:rsidR="00DA7015" w:rsidRDefault="00171DFD"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DA7015">
        <w:rPr>
          <w:rFonts w:ascii="Menlo" w:hAnsi="Menlo" w:cs="Menlo"/>
          <w:color w:val="D4D4D4"/>
          <w:sz w:val="18"/>
          <w:szCs w:val="18"/>
        </w:rPr>
        <w:t xml:space="preserve">+ </w:t>
      </w:r>
      <w:proofErr w:type="spellStart"/>
      <w:r w:rsidR="00DA7015">
        <w:rPr>
          <w:rFonts w:ascii="Menlo" w:hAnsi="Menlo" w:cs="Menlo"/>
          <w:color w:val="9CDCFE"/>
          <w:sz w:val="18"/>
          <w:szCs w:val="18"/>
        </w:rPr>
        <w:t>Math</w:t>
      </w:r>
      <w:r w:rsidR="00DA7015">
        <w:rPr>
          <w:rFonts w:ascii="Menlo" w:hAnsi="Menlo" w:cs="Menlo"/>
          <w:color w:val="D4D4D4"/>
          <w:sz w:val="18"/>
          <w:szCs w:val="18"/>
        </w:rPr>
        <w:t>.</w:t>
      </w:r>
      <w:r w:rsidR="00DA7015">
        <w:rPr>
          <w:rFonts w:ascii="Menlo" w:hAnsi="Menlo" w:cs="Menlo"/>
          <w:color w:val="DCDCAA"/>
          <w:sz w:val="18"/>
          <w:szCs w:val="18"/>
        </w:rPr>
        <w:t>ceil</w:t>
      </w:r>
      <w:proofErr w:type="spellEnd"/>
      <w:r w:rsidR="00DA7015">
        <w:rPr>
          <w:rFonts w:ascii="Menlo" w:hAnsi="Menlo" w:cs="Menlo"/>
          <w:color w:val="D4D4D4"/>
          <w:sz w:val="18"/>
          <w:szCs w:val="18"/>
        </w:rPr>
        <w:t>(</w:t>
      </w:r>
      <w:proofErr w:type="spellStart"/>
      <w:r w:rsidR="00DA7015">
        <w:rPr>
          <w:rFonts w:ascii="Menlo" w:hAnsi="Menlo" w:cs="Menlo"/>
          <w:color w:val="9CDCFE"/>
          <w:sz w:val="18"/>
          <w:szCs w:val="18"/>
        </w:rPr>
        <w:t>Math</w:t>
      </w:r>
      <w:r w:rsidR="00DA7015">
        <w:rPr>
          <w:rFonts w:ascii="Menlo" w:hAnsi="Menlo" w:cs="Menlo"/>
          <w:color w:val="D4D4D4"/>
          <w:sz w:val="18"/>
          <w:szCs w:val="18"/>
        </w:rPr>
        <w:t>.</w:t>
      </w:r>
      <w:r w:rsidR="00DA7015">
        <w:rPr>
          <w:rFonts w:ascii="Menlo" w:hAnsi="Menlo" w:cs="Menlo"/>
          <w:color w:val="DCDCAA"/>
          <w:sz w:val="18"/>
          <w:szCs w:val="18"/>
        </w:rPr>
        <w:t>random</w:t>
      </w:r>
      <w:proofErr w:type="spellEnd"/>
      <w:r w:rsidR="00DA7015">
        <w:rPr>
          <w:rFonts w:ascii="Menlo" w:hAnsi="Menlo" w:cs="Menlo"/>
          <w:color w:val="D4D4D4"/>
          <w:sz w:val="18"/>
          <w:szCs w:val="18"/>
        </w:rPr>
        <w:t xml:space="preserve">() * </w:t>
      </w:r>
      <w:r w:rsidR="00DA7015">
        <w:rPr>
          <w:rFonts w:ascii="Menlo" w:hAnsi="Menlo" w:cs="Menlo"/>
          <w:color w:val="B5CEA8"/>
          <w:sz w:val="18"/>
          <w:szCs w:val="18"/>
        </w:rPr>
        <w:t>100</w:t>
      </w:r>
      <w:proofErr w:type="gramStart"/>
      <w:r w:rsidR="00DA7015">
        <w:rPr>
          <w:rFonts w:ascii="Menlo" w:hAnsi="Menlo" w:cs="Menlo"/>
          <w:color w:val="D4D4D4"/>
          <w:sz w:val="18"/>
          <w:szCs w:val="18"/>
        </w:rPr>
        <w:t>);</w:t>
      </w:r>
      <w:proofErr w:type="gramEnd"/>
    </w:p>
    <w:p w14:paraId="0F80D232"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warn</w:t>
      </w:r>
      <w:proofErr w:type="spellEnd"/>
      <w:proofErr w:type="gramEnd"/>
      <w:r>
        <w:rPr>
          <w:rFonts w:ascii="Menlo" w:hAnsi="Menlo" w:cs="Menlo"/>
          <w:color w:val="D4D4D4"/>
          <w:sz w:val="18"/>
          <w:szCs w:val="18"/>
        </w:rPr>
        <w:t>(</w:t>
      </w:r>
      <w:r>
        <w:rPr>
          <w:rFonts w:ascii="Menlo" w:hAnsi="Menlo" w:cs="Menlo"/>
          <w:color w:val="CE9178"/>
          <w:sz w:val="18"/>
          <w:szCs w:val="18"/>
        </w:rPr>
        <w:t>'Sleeping for '</w:t>
      </w:r>
      <w:r>
        <w:rPr>
          <w:rFonts w:ascii="Menlo" w:hAnsi="Menlo" w:cs="Menlo"/>
          <w:color w:val="D4D4D4"/>
          <w:sz w:val="18"/>
          <w:szCs w:val="18"/>
        </w:rPr>
        <w:t xml:space="preserve">, </w:t>
      </w:r>
      <w:proofErr w:type="spellStart"/>
      <w:r>
        <w:rPr>
          <w:rFonts w:ascii="Menlo" w:hAnsi="Menlo" w:cs="Menlo"/>
          <w:color w:val="4FC1FF"/>
          <w:sz w:val="18"/>
          <w:szCs w:val="18"/>
        </w:rPr>
        <w:t>sleepTime</w:t>
      </w:r>
      <w:proofErr w:type="spellEnd"/>
      <w:r>
        <w:rPr>
          <w:rFonts w:ascii="Menlo" w:hAnsi="Menlo" w:cs="Menlo"/>
          <w:color w:val="D4D4D4"/>
          <w:sz w:val="18"/>
          <w:szCs w:val="18"/>
        </w:rPr>
        <w:t>);</w:t>
      </w:r>
    </w:p>
    <w:p w14:paraId="5C0C90C5"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r>
        <w:rPr>
          <w:rFonts w:ascii="Menlo" w:hAnsi="Menlo" w:cs="Menlo"/>
          <w:color w:val="DCDCAA"/>
          <w:sz w:val="18"/>
          <w:szCs w:val="18"/>
        </w:rPr>
        <w:t>sleep</w:t>
      </w:r>
      <w:r>
        <w:rPr>
          <w:rFonts w:ascii="Menlo" w:hAnsi="Menlo" w:cs="Menlo"/>
          <w:color w:val="D4D4D4"/>
          <w:sz w:val="18"/>
          <w:szCs w:val="18"/>
        </w:rPr>
        <w:t>(</w:t>
      </w:r>
      <w:proofErr w:type="spellStart"/>
      <w:r>
        <w:rPr>
          <w:rFonts w:ascii="Menlo" w:hAnsi="Menlo" w:cs="Menlo"/>
          <w:color w:val="4FC1FF"/>
          <w:sz w:val="18"/>
          <w:szCs w:val="18"/>
        </w:rPr>
        <w:t>sleepTime</w:t>
      </w:r>
      <w:proofErr w:type="spellEnd"/>
      <w:proofErr w:type="gramStart"/>
      <w:r>
        <w:rPr>
          <w:rFonts w:ascii="Menlo" w:hAnsi="Menlo" w:cs="Menlo"/>
          <w:color w:val="D4D4D4"/>
          <w:sz w:val="18"/>
          <w:szCs w:val="18"/>
        </w:rPr>
        <w:t>);</w:t>
      </w:r>
      <w:proofErr w:type="gramEnd"/>
    </w:p>
    <w:p w14:paraId="691AAFC7"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3FD659CF"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gramEnd"/>
      <w:r>
        <w:rPr>
          <w:rFonts w:ascii="Menlo" w:hAnsi="Menlo" w:cs="Menlo"/>
          <w:color w:val="CE9178"/>
          <w:sz w:val="18"/>
          <w:szCs w:val="18"/>
        </w:rPr>
        <w:t>'aborted '</w:t>
      </w:r>
      <w:r>
        <w:rPr>
          <w:rFonts w:ascii="Menlo" w:hAnsi="Menlo" w:cs="Menlo"/>
          <w:color w:val="D4D4D4"/>
          <w:sz w:val="18"/>
          <w:szCs w:val="18"/>
        </w:rPr>
        <w:t xml:space="preserve">, </w:t>
      </w:r>
      <w:proofErr w:type="spellStart"/>
      <w:r>
        <w:rPr>
          <w:rFonts w:ascii="Menlo" w:hAnsi="Menlo" w:cs="Menlo"/>
          <w:color w:val="9CDCFE"/>
          <w:sz w:val="18"/>
          <w:szCs w:val="18"/>
        </w:rPr>
        <w:t>error</w:t>
      </w:r>
      <w:r>
        <w:rPr>
          <w:rFonts w:ascii="Menlo" w:hAnsi="Menlo" w:cs="Menlo"/>
          <w:color w:val="D4D4D4"/>
          <w:sz w:val="18"/>
          <w:szCs w:val="18"/>
        </w:rPr>
        <w:t>.</w:t>
      </w:r>
      <w:r>
        <w:rPr>
          <w:rFonts w:ascii="Menlo" w:hAnsi="Menlo" w:cs="Menlo"/>
          <w:color w:val="9CDCFE"/>
          <w:sz w:val="18"/>
          <w:szCs w:val="18"/>
        </w:rPr>
        <w:t>message</w:t>
      </w:r>
      <w:proofErr w:type="spellEnd"/>
      <w:r>
        <w:rPr>
          <w:rFonts w:ascii="Menlo" w:hAnsi="Menlo" w:cs="Menlo"/>
          <w:color w:val="D4D4D4"/>
          <w:sz w:val="18"/>
          <w:szCs w:val="18"/>
        </w:rPr>
        <w:t>);</w:t>
      </w:r>
    </w:p>
    <w:p w14:paraId="1D401EFC"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transactionEnd</w:t>
      </w:r>
      <w:proofErr w:type="spellEnd"/>
      <w:r>
        <w:rPr>
          <w:rFonts w:ascii="Menlo" w:hAnsi="Menlo" w:cs="Menlo"/>
          <w:color w:val="D4D4D4"/>
          <w:sz w:val="18"/>
          <w:szCs w:val="18"/>
        </w:rPr>
        <w:t xml:space="preserve"> = </w:t>
      </w:r>
      <w:proofErr w:type="gramStart"/>
      <w:r>
        <w:rPr>
          <w:rFonts w:ascii="Menlo" w:hAnsi="Menlo" w:cs="Menlo"/>
          <w:color w:val="569CD6"/>
          <w:sz w:val="18"/>
          <w:szCs w:val="18"/>
        </w:rPr>
        <w:t>true</w:t>
      </w:r>
      <w:r>
        <w:rPr>
          <w:rFonts w:ascii="Menlo" w:hAnsi="Menlo" w:cs="Menlo"/>
          <w:color w:val="D4D4D4"/>
          <w:sz w:val="18"/>
          <w:szCs w:val="18"/>
        </w:rPr>
        <w:t>;</w:t>
      </w:r>
      <w:proofErr w:type="gramEnd"/>
    </w:p>
    <w:p w14:paraId="3FF179A5"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DD48F73"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E9006D1"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6626A2E"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890098E"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release</w:t>
      </w:r>
      <w:proofErr w:type="spellEnd"/>
      <w:proofErr w:type="gramEnd"/>
      <w:r>
        <w:rPr>
          <w:rFonts w:ascii="Menlo" w:hAnsi="Menlo" w:cs="Menlo"/>
          <w:color w:val="D4D4D4"/>
          <w:sz w:val="18"/>
          <w:szCs w:val="18"/>
        </w:rPr>
        <w:t>();</w:t>
      </w:r>
    </w:p>
    <w:p w14:paraId="18CB51D3"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9CDCFE"/>
          <w:sz w:val="18"/>
          <w:szCs w:val="18"/>
        </w:rPr>
        <w:t>retryCount</w:t>
      </w:r>
      <w:proofErr w:type="spellEnd"/>
      <w:proofErr w:type="gramStart"/>
      <w:r>
        <w:rPr>
          <w:rFonts w:ascii="Menlo" w:hAnsi="Menlo" w:cs="Menlo"/>
          <w:color w:val="D4D4D4"/>
          <w:sz w:val="18"/>
          <w:szCs w:val="18"/>
        </w:rPr>
        <w:t>);</w:t>
      </w:r>
      <w:proofErr w:type="gramEnd"/>
    </w:p>
    <w:p w14:paraId="4B0EB8D5" w14:textId="77777777" w:rsidR="00DA7015" w:rsidRDefault="00DA7015" w:rsidP="00DA701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D6F1F1C" w14:textId="1D9CBE50" w:rsidR="00A02473" w:rsidRDefault="00A02473" w:rsidP="00AC1701">
      <w:pPr>
        <w:rPr>
          <w:lang w:eastAsia="en-US"/>
        </w:rPr>
      </w:pPr>
      <w:r>
        <w:rPr>
          <w:lang w:eastAsia="en-US"/>
        </w:rPr>
        <w:t>----</w:t>
      </w:r>
    </w:p>
    <w:p w14:paraId="5257DE6B" w14:textId="77777777" w:rsidR="00A02473" w:rsidRDefault="00A02473" w:rsidP="00AC1701">
      <w:pPr>
        <w:rPr>
          <w:lang w:eastAsia="en-US"/>
        </w:rPr>
      </w:pPr>
    </w:p>
    <w:p w14:paraId="67ADAD6C" w14:textId="40F00453" w:rsidR="00A02473" w:rsidRDefault="00CA3998" w:rsidP="00AC1701">
      <w:pPr>
        <w:rPr>
          <w:lang w:eastAsia="en-US"/>
        </w:rPr>
      </w:pPr>
      <w:r>
        <w:rPr>
          <w:lang w:eastAsia="en-US"/>
        </w:rPr>
        <w:t xml:space="preserve">If this method </w:t>
      </w:r>
      <w:r w:rsidR="00DA7015">
        <w:rPr>
          <w:lang w:eastAsia="en-US"/>
        </w:rPr>
        <w:t>encounters</w:t>
      </w:r>
      <w:r>
        <w:rPr>
          <w:lang w:eastAsia="en-US"/>
        </w:rPr>
        <w:t xml:space="preserve"> an error </w:t>
      </w:r>
      <w:r w:rsidR="00A02335">
        <w:rPr>
          <w:lang w:eastAsia="en-US"/>
        </w:rPr>
        <w:t>'</w:t>
      </w:r>
      <w:r>
        <w:rPr>
          <w:lang w:eastAsia="en-US"/>
        </w:rPr>
        <w:t>40001</w:t>
      </w:r>
      <w:r w:rsidR="00A02335">
        <w:rPr>
          <w:lang w:eastAsia="en-US"/>
        </w:rPr>
        <w:t>'</w:t>
      </w:r>
      <w:r>
        <w:rPr>
          <w:lang w:eastAsia="en-US"/>
        </w:rPr>
        <w:t xml:space="preserve"> – the retry transaction code </w:t>
      </w:r>
      <w:r w:rsidR="00DA7015">
        <w:rPr>
          <w:lang w:eastAsia="en-US"/>
        </w:rPr>
        <w:t xml:space="preserve">– it issues a ROLLBACK, </w:t>
      </w:r>
      <w:r w:rsidR="00171DFD">
        <w:rPr>
          <w:lang w:eastAsia="en-US"/>
        </w:rPr>
        <w:t xml:space="preserve">waits for a short time and then tries the transaction again.  </w:t>
      </w:r>
    </w:p>
    <w:p w14:paraId="678C2AF3" w14:textId="77777777" w:rsidR="00171DFD" w:rsidRDefault="00171DFD" w:rsidP="00AC1701">
      <w:pPr>
        <w:rPr>
          <w:lang w:eastAsia="en-US"/>
        </w:rPr>
      </w:pPr>
    </w:p>
    <w:p w14:paraId="508D9516" w14:textId="0A7F1C05" w:rsidR="00D4118F" w:rsidRDefault="009A5974" w:rsidP="00AC1701">
      <w:pPr>
        <w:rPr>
          <w:lang w:eastAsia="en-US"/>
        </w:rPr>
      </w:pPr>
      <w:r>
        <w:rPr>
          <w:lang w:eastAsia="en-US"/>
        </w:rPr>
        <w:t>In this implementation the sleep</w:t>
      </w:r>
      <w:r w:rsidR="0089486A">
        <w:rPr>
          <w:lang w:eastAsia="en-US"/>
        </w:rPr>
        <w:t xml:space="preserve"> </w:t>
      </w:r>
      <w:r>
        <w:rPr>
          <w:lang w:eastAsia="en-US"/>
        </w:rPr>
        <w:t xml:space="preserve">time increases exponentially as </w:t>
      </w:r>
      <w:r w:rsidR="0089486A">
        <w:rPr>
          <w:lang w:eastAsia="en-US"/>
        </w:rPr>
        <w:t xml:space="preserve">the number of retries increases.  This is done to avoid a situation in which transactions </w:t>
      </w:r>
      <w:r w:rsidR="00A02335">
        <w:rPr>
          <w:lang w:eastAsia="en-US"/>
        </w:rPr>
        <w:t>"</w:t>
      </w:r>
      <w:r w:rsidR="0089486A">
        <w:rPr>
          <w:lang w:eastAsia="en-US"/>
        </w:rPr>
        <w:t>thrash</w:t>
      </w:r>
      <w:r w:rsidR="00A02335">
        <w:rPr>
          <w:lang w:eastAsia="en-US"/>
        </w:rPr>
        <w:t>"</w:t>
      </w:r>
      <w:r w:rsidR="0089486A">
        <w:rPr>
          <w:lang w:eastAsia="en-US"/>
        </w:rPr>
        <w:t xml:space="preserve"> on a resource, however, it can result in some </w:t>
      </w:r>
      <w:r w:rsidR="003C7D34">
        <w:rPr>
          <w:lang w:eastAsia="en-US"/>
        </w:rPr>
        <w:t xml:space="preserve">very high transaction waits for </w:t>
      </w:r>
      <w:r w:rsidR="00A02335">
        <w:rPr>
          <w:lang w:eastAsia="en-US"/>
        </w:rPr>
        <w:t>"</w:t>
      </w:r>
      <w:r w:rsidR="003C7D34">
        <w:rPr>
          <w:lang w:eastAsia="en-US"/>
        </w:rPr>
        <w:t>unlucky</w:t>
      </w:r>
      <w:r w:rsidR="00A02335">
        <w:rPr>
          <w:lang w:eastAsia="en-US"/>
        </w:rPr>
        <w:t>"</w:t>
      </w:r>
      <w:r w:rsidR="003C7D34">
        <w:rPr>
          <w:lang w:eastAsia="en-US"/>
        </w:rPr>
        <w:t xml:space="preserve"> transactions.  </w:t>
      </w:r>
      <w:r w:rsidR="001947DB">
        <w:rPr>
          <w:lang w:eastAsia="en-US"/>
        </w:rPr>
        <w:t xml:space="preserve"> Furthermore, </w:t>
      </w:r>
      <w:r w:rsidR="00723D71">
        <w:rPr>
          <w:lang w:eastAsia="en-US"/>
        </w:rPr>
        <w:t>there is no guarantee that</w:t>
      </w:r>
      <w:r w:rsidR="00A625ED">
        <w:rPr>
          <w:lang w:eastAsia="en-US"/>
        </w:rPr>
        <w:t xml:space="preserve"> updates will </w:t>
      </w:r>
      <w:r w:rsidR="003654D6">
        <w:rPr>
          <w:lang w:eastAsia="en-US"/>
        </w:rPr>
        <w:t xml:space="preserve">succeed in the order in which they are submitted.  </w:t>
      </w:r>
      <w:r w:rsidR="00E477B6">
        <w:rPr>
          <w:lang w:eastAsia="en-US"/>
        </w:rPr>
        <w:t xml:space="preserve"> Transactions that </w:t>
      </w:r>
      <w:r w:rsidR="0007613C">
        <w:rPr>
          <w:lang w:eastAsia="en-US"/>
        </w:rPr>
        <w:t xml:space="preserve">are attempted early may </w:t>
      </w:r>
      <w:r w:rsidR="00912FCA">
        <w:rPr>
          <w:lang w:eastAsia="en-US"/>
        </w:rPr>
        <w:t>succeed after transactions su</w:t>
      </w:r>
      <w:r w:rsidR="0001120E">
        <w:rPr>
          <w:lang w:eastAsia="en-US"/>
        </w:rPr>
        <w:t>b</w:t>
      </w:r>
      <w:r w:rsidR="00912FCA">
        <w:rPr>
          <w:lang w:eastAsia="en-US"/>
        </w:rPr>
        <w:t xml:space="preserve">mitted at a later date.  </w:t>
      </w:r>
      <w:r w:rsidR="003654D6">
        <w:rPr>
          <w:lang w:eastAsia="en-US"/>
        </w:rPr>
        <w:t xml:space="preserve"> </w:t>
      </w:r>
    </w:p>
    <w:p w14:paraId="1304FC42" w14:textId="77777777" w:rsidR="00C9404D" w:rsidRDefault="00C9404D" w:rsidP="00AC1701">
      <w:pPr>
        <w:rPr>
          <w:lang w:eastAsia="en-US"/>
        </w:rPr>
      </w:pPr>
    </w:p>
    <w:p w14:paraId="79E1792A" w14:textId="1BB222E2" w:rsidR="00912FCA" w:rsidRDefault="00912FCA" w:rsidP="00912FCA">
      <w:pPr>
        <w:pStyle w:val="Heading3"/>
      </w:pPr>
      <w:r>
        <w:t xml:space="preserve">==== Automatic transaction retries </w:t>
      </w:r>
    </w:p>
    <w:p w14:paraId="05259775" w14:textId="77777777" w:rsidR="00912FCA" w:rsidRDefault="00912FCA" w:rsidP="00912FCA">
      <w:pPr>
        <w:rPr>
          <w:lang w:eastAsia="en-US"/>
        </w:rPr>
      </w:pPr>
    </w:p>
    <w:p w14:paraId="67026070" w14:textId="49333F82" w:rsidR="00912FCA" w:rsidRDefault="00912FCA" w:rsidP="00912FCA">
      <w:pPr>
        <w:rPr>
          <w:lang w:eastAsia="en-US"/>
        </w:rPr>
      </w:pPr>
      <w:r>
        <w:rPr>
          <w:lang w:eastAsia="en-US"/>
        </w:rPr>
        <w:t xml:space="preserve">The logic shown in the previous section can be implemented in any </w:t>
      </w:r>
      <w:proofErr w:type="spellStart"/>
      <w:r>
        <w:rPr>
          <w:lang w:eastAsia="en-US"/>
        </w:rPr>
        <w:t>languagefootnote</w:t>
      </w:r>
      <w:proofErr w:type="spellEnd"/>
      <w:r>
        <w:rPr>
          <w:lang w:eastAsia="en-US"/>
        </w:rPr>
        <w:t xml:space="preserve">:[See </w:t>
      </w:r>
      <w:hyperlink r:id="rId20" w:anchor="client-side-intervention-example" w:history="1">
        <w:r w:rsidRPr="00FE3C52">
          <w:rPr>
            <w:rStyle w:val="Hyperlink"/>
            <w:lang w:eastAsia="en-US"/>
          </w:rPr>
          <w:t>https://www.cockroachlabs.com/docs/stable/transactions#client-side-intervention-example</w:t>
        </w:r>
      </w:hyperlink>
      <w:r>
        <w:rPr>
          <w:lang w:eastAsia="en-US"/>
        </w:rPr>
        <w:t xml:space="preserve">] for a generic implementation. </w:t>
      </w:r>
      <w:r w:rsidR="00B358AB">
        <w:rPr>
          <w:lang w:eastAsia="en-US"/>
        </w:rPr>
        <w:t xml:space="preserve">  However, some drivers implement this logic for you transparently:</w:t>
      </w:r>
      <w:r>
        <w:rPr>
          <w:lang w:eastAsia="en-US"/>
        </w:rPr>
        <w:t xml:space="preserve"> </w:t>
      </w:r>
    </w:p>
    <w:p w14:paraId="1E41F2A1" w14:textId="7C96CBC7" w:rsidR="00F76A39" w:rsidRDefault="0011497F" w:rsidP="00912FCA">
      <w:pPr>
        <w:rPr>
          <w:lang w:eastAsia="en-US"/>
        </w:rPr>
      </w:pPr>
      <w:r>
        <w:rPr>
          <w:lang w:eastAsia="en-US"/>
        </w:rPr>
        <w:t xml:space="preserve">* </w:t>
      </w:r>
      <w:r w:rsidR="00F76A39">
        <w:rPr>
          <w:lang w:eastAsia="en-US"/>
        </w:rPr>
        <w:t xml:space="preserve">The </w:t>
      </w:r>
      <w:proofErr w:type="spellStart"/>
      <w:r w:rsidR="00F76A39">
        <w:rPr>
          <w:lang w:eastAsia="en-US"/>
        </w:rPr>
        <w:t>GoLang</w:t>
      </w:r>
      <w:proofErr w:type="spellEnd"/>
      <w:r w:rsidR="00F76A39">
        <w:rPr>
          <w:lang w:eastAsia="en-US"/>
        </w:rPr>
        <w:t xml:space="preserve"> </w:t>
      </w:r>
      <w:proofErr w:type="spellStart"/>
      <w:r w:rsidR="00F76A39">
        <w:rPr>
          <w:lang w:eastAsia="en-US"/>
        </w:rPr>
        <w:t>dbtools</w:t>
      </w:r>
      <w:proofErr w:type="spellEnd"/>
      <w:r w:rsidR="00F76A39">
        <w:rPr>
          <w:lang w:eastAsia="en-US"/>
        </w:rPr>
        <w:t xml:space="preserve"> library includes a transaction retry handler for Go transactions</w:t>
      </w:r>
      <w:r w:rsidR="003A4FEF">
        <w:rPr>
          <w:lang w:eastAsia="en-US"/>
        </w:rPr>
        <w:t xml:space="preserve">.  </w:t>
      </w:r>
      <w:r w:rsidR="00FB54C6">
        <w:rPr>
          <w:lang w:eastAsia="en-US"/>
        </w:rPr>
        <w:t xml:space="preserve">You pass a set of </w:t>
      </w:r>
      <w:r w:rsidR="009563C7">
        <w:rPr>
          <w:lang w:eastAsia="en-US"/>
        </w:rPr>
        <w:t xml:space="preserve">operations to the </w:t>
      </w:r>
      <w:r>
        <w:rPr>
          <w:lang w:eastAsia="en-US"/>
        </w:rPr>
        <w:t xml:space="preserve">transaction handler which will automatically retry transactions with a configurable retry limit and </w:t>
      </w:r>
      <w:proofErr w:type="spellStart"/>
      <w:proofErr w:type="gramStart"/>
      <w:r>
        <w:rPr>
          <w:lang w:eastAsia="en-US"/>
        </w:rPr>
        <w:t>delayfootnote</w:t>
      </w:r>
      <w:proofErr w:type="spellEnd"/>
      <w:r>
        <w:rPr>
          <w:lang w:eastAsia="en-US"/>
        </w:rPr>
        <w:t>:[</w:t>
      </w:r>
      <w:proofErr w:type="gramEnd"/>
      <w:r w:rsidRPr="0011497F">
        <w:t xml:space="preserve"> </w:t>
      </w:r>
      <w:hyperlink r:id="rId21" w:history="1">
        <w:r w:rsidR="00CD7C47" w:rsidRPr="00FE3C52">
          <w:rPr>
            <w:rStyle w:val="Hyperlink"/>
            <w:lang w:eastAsia="en-US"/>
          </w:rPr>
          <w:t>https://pkg.go.dev/github.com/arsham/dbtools</w:t>
        </w:r>
      </w:hyperlink>
      <w:r>
        <w:rPr>
          <w:lang w:eastAsia="en-US"/>
        </w:rPr>
        <w:t>].</w:t>
      </w:r>
    </w:p>
    <w:p w14:paraId="62C8A38D" w14:textId="3CE2D3FA" w:rsidR="00CD7C47" w:rsidRPr="00912FCA" w:rsidRDefault="00CD7C47" w:rsidP="00912FCA">
      <w:pPr>
        <w:rPr>
          <w:lang w:eastAsia="en-US"/>
        </w:rPr>
      </w:pPr>
      <w:r>
        <w:rPr>
          <w:lang w:eastAsia="en-US"/>
        </w:rPr>
        <w:t xml:space="preserve">* </w:t>
      </w:r>
      <w:r w:rsidR="00141C7D">
        <w:rPr>
          <w:lang w:eastAsia="en-US"/>
        </w:rPr>
        <w:t xml:space="preserve">Many </w:t>
      </w:r>
      <w:proofErr w:type="gramStart"/>
      <w:r w:rsidR="00CF0D89">
        <w:rPr>
          <w:lang w:eastAsia="en-US"/>
        </w:rPr>
        <w:t>Object</w:t>
      </w:r>
      <w:proofErr w:type="gramEnd"/>
      <w:r w:rsidR="00CF0D89">
        <w:rPr>
          <w:lang w:eastAsia="en-US"/>
        </w:rPr>
        <w:t xml:space="preserve"> Relational Mapping frameworks </w:t>
      </w:r>
      <w:r w:rsidR="00591716">
        <w:rPr>
          <w:lang w:eastAsia="en-US"/>
        </w:rPr>
        <w:t xml:space="preserve">– </w:t>
      </w:r>
      <w:proofErr w:type="spellStart"/>
      <w:r w:rsidR="00591716">
        <w:rPr>
          <w:lang w:eastAsia="en-US"/>
        </w:rPr>
        <w:t>SQLAlchemy</w:t>
      </w:r>
      <w:proofErr w:type="spellEnd"/>
      <w:r w:rsidR="00591716">
        <w:rPr>
          <w:lang w:eastAsia="en-US"/>
        </w:rPr>
        <w:t xml:space="preserve"> for Python for instance – will automatically retry transactions for you transparently. </w:t>
      </w:r>
    </w:p>
    <w:p w14:paraId="0B415C3A" w14:textId="2D74967A" w:rsidR="001947DB" w:rsidRDefault="001947DB" w:rsidP="001947DB">
      <w:pPr>
        <w:pStyle w:val="Heading3"/>
      </w:pPr>
      <w:r>
        <w:t xml:space="preserve">==== </w:t>
      </w:r>
      <w:r w:rsidR="00F359DB">
        <w:t>Avoiding</w:t>
      </w:r>
      <w:r>
        <w:t xml:space="preserve"> transaction retry errors with FOR UPDATE</w:t>
      </w:r>
    </w:p>
    <w:p w14:paraId="7BCAEE45" w14:textId="77777777" w:rsidR="00912FCA" w:rsidRDefault="00912FCA" w:rsidP="00912FCA">
      <w:pPr>
        <w:rPr>
          <w:lang w:eastAsia="en-US"/>
        </w:rPr>
      </w:pPr>
    </w:p>
    <w:p w14:paraId="7927DE8E" w14:textId="67E4ADA6" w:rsidR="004C778B" w:rsidRDefault="00B358AB" w:rsidP="00912FCA">
      <w:pPr>
        <w:rPr>
          <w:lang w:eastAsia="en-US"/>
        </w:rPr>
      </w:pPr>
      <w:r>
        <w:rPr>
          <w:lang w:eastAsia="en-US"/>
        </w:rPr>
        <w:t xml:space="preserve">Performing transaction retries has some significant downsides.  Firstly, they are wasteful, since work in the transaction that is done prior to the retry is discarded.  </w:t>
      </w:r>
      <w:r w:rsidR="003E69DD">
        <w:rPr>
          <w:lang w:eastAsia="en-US"/>
        </w:rPr>
        <w:t xml:space="preserve"> </w:t>
      </w:r>
      <w:r w:rsidR="004E2174">
        <w:rPr>
          <w:lang w:eastAsia="en-US"/>
        </w:rPr>
        <w:t xml:space="preserve">Secondly, they introduce a </w:t>
      </w:r>
      <w:r w:rsidR="007770A8">
        <w:rPr>
          <w:lang w:eastAsia="en-US"/>
        </w:rPr>
        <w:t xml:space="preserve">delay in transaction processing that is unpredictable or even </w:t>
      </w:r>
      <w:r w:rsidR="0019100D">
        <w:rPr>
          <w:lang w:eastAsia="en-US"/>
        </w:rPr>
        <w:t>unnecessary</w:t>
      </w:r>
      <w:r w:rsidR="007770A8">
        <w:rPr>
          <w:lang w:eastAsia="en-US"/>
        </w:rPr>
        <w:t xml:space="preserve">. </w:t>
      </w:r>
      <w:r w:rsidR="00A02335">
        <w:rPr>
          <w:lang w:eastAsia="en-US"/>
        </w:rPr>
        <w:t>It'</w:t>
      </w:r>
      <w:r w:rsidR="007770A8">
        <w:rPr>
          <w:lang w:eastAsia="en-US"/>
        </w:rPr>
        <w:t xml:space="preserve">s hard to know how long to sleep between transaction retries and exponential backoffs can lead to some </w:t>
      </w:r>
      <w:r w:rsidR="0019100D">
        <w:rPr>
          <w:lang w:eastAsia="en-US"/>
        </w:rPr>
        <w:t>extreme</w:t>
      </w:r>
      <w:r w:rsidR="00E3426D">
        <w:rPr>
          <w:lang w:eastAsia="en-US"/>
        </w:rPr>
        <w:t xml:space="preserve"> waits.  Finally, t</w:t>
      </w:r>
      <w:r w:rsidR="004C778B">
        <w:rPr>
          <w:lang w:eastAsia="en-US"/>
        </w:rPr>
        <w:t xml:space="preserve">ransaction retries result in a certain randomness in transaction application – transactions will not necessarily be applied to the database in the order in which they are submitted by the application. </w:t>
      </w:r>
    </w:p>
    <w:p w14:paraId="3AEF77A6" w14:textId="77777777" w:rsidR="004C778B" w:rsidRDefault="004C778B" w:rsidP="00912FCA">
      <w:pPr>
        <w:rPr>
          <w:lang w:eastAsia="en-US"/>
        </w:rPr>
      </w:pPr>
    </w:p>
    <w:p w14:paraId="4F319507" w14:textId="5FCD2159" w:rsidR="004111C6" w:rsidRDefault="000578FB" w:rsidP="00912FCA">
      <w:pPr>
        <w:rPr>
          <w:lang w:eastAsia="en-US"/>
        </w:rPr>
      </w:pPr>
      <w:r>
        <w:rPr>
          <w:lang w:eastAsia="en-US"/>
        </w:rPr>
        <w:t xml:space="preserve">The alternative to the </w:t>
      </w:r>
      <w:r w:rsidR="005C7D87">
        <w:rPr>
          <w:lang w:eastAsia="en-US"/>
        </w:rPr>
        <w:t xml:space="preserve">transaction </w:t>
      </w:r>
      <w:proofErr w:type="gramStart"/>
      <w:r w:rsidR="005C7D87">
        <w:rPr>
          <w:lang w:eastAsia="en-US"/>
        </w:rPr>
        <w:t>retry</w:t>
      </w:r>
      <w:proofErr w:type="gramEnd"/>
      <w:r w:rsidR="005C7D87">
        <w:rPr>
          <w:lang w:eastAsia="en-US"/>
        </w:rPr>
        <w:t xml:space="preserve"> approach is to</w:t>
      </w:r>
      <w:r w:rsidR="00CF1FF5">
        <w:rPr>
          <w:lang w:eastAsia="en-US"/>
        </w:rPr>
        <w:t xml:space="preserve"> </w:t>
      </w:r>
      <w:r w:rsidR="00A02335">
        <w:rPr>
          <w:lang w:eastAsia="en-US"/>
        </w:rPr>
        <w:t>"</w:t>
      </w:r>
      <w:r w:rsidR="00CF1FF5">
        <w:rPr>
          <w:lang w:eastAsia="en-US"/>
        </w:rPr>
        <w:t>lock</w:t>
      </w:r>
      <w:r w:rsidR="00A02335">
        <w:rPr>
          <w:lang w:eastAsia="en-US"/>
        </w:rPr>
        <w:t>"</w:t>
      </w:r>
      <w:r w:rsidR="00CF1FF5">
        <w:rPr>
          <w:lang w:eastAsia="en-US"/>
        </w:rPr>
        <w:t xml:space="preserve"> the </w:t>
      </w:r>
      <w:r w:rsidR="002878F5">
        <w:rPr>
          <w:lang w:eastAsia="en-US"/>
        </w:rPr>
        <w:t xml:space="preserve">rows required at the beginning of the transaction with a FOR UPDATE statement.  </w:t>
      </w:r>
      <w:r w:rsidR="00F82109">
        <w:rPr>
          <w:lang w:eastAsia="en-US"/>
        </w:rPr>
        <w:t xml:space="preserve">FOR UPDATE is a blocking statement, so once it returns, your application has the exclusive use of the rows concerned.   </w:t>
      </w:r>
    </w:p>
    <w:p w14:paraId="76010C54" w14:textId="77777777" w:rsidR="004111C6" w:rsidRDefault="004111C6" w:rsidP="00912FCA">
      <w:pPr>
        <w:rPr>
          <w:lang w:eastAsia="en-US"/>
        </w:rPr>
      </w:pPr>
    </w:p>
    <w:p w14:paraId="6E3FE10D" w14:textId="23B4AE06" w:rsidR="004111C6" w:rsidRDefault="004111C6" w:rsidP="00912FCA">
      <w:pPr>
        <w:rPr>
          <w:lang w:eastAsia="en-US"/>
        </w:rPr>
      </w:pPr>
      <w:r>
        <w:rPr>
          <w:lang w:eastAsia="en-US"/>
        </w:rPr>
        <w:t>Here</w:t>
      </w:r>
      <w:r w:rsidR="00A02335">
        <w:rPr>
          <w:lang w:eastAsia="en-US"/>
        </w:rPr>
        <w:t>'</w:t>
      </w:r>
      <w:r>
        <w:rPr>
          <w:lang w:eastAsia="en-US"/>
        </w:rPr>
        <w:t xml:space="preserve">s our sample code with the </w:t>
      </w:r>
      <w:proofErr w:type="gramStart"/>
      <w:r>
        <w:rPr>
          <w:lang w:eastAsia="en-US"/>
        </w:rPr>
        <w:t>FOR UPDATE</w:t>
      </w:r>
      <w:proofErr w:type="gramEnd"/>
      <w:r>
        <w:rPr>
          <w:lang w:eastAsia="en-US"/>
        </w:rPr>
        <w:t xml:space="preserve"> logic:</w:t>
      </w:r>
    </w:p>
    <w:p w14:paraId="5A460C7A" w14:textId="77777777" w:rsidR="00CB06AB" w:rsidRDefault="00CB06AB" w:rsidP="00912FCA">
      <w:pPr>
        <w:rPr>
          <w:lang w:eastAsia="en-US"/>
        </w:rPr>
      </w:pPr>
    </w:p>
    <w:p w14:paraId="563C67E8" w14:textId="48FB227F" w:rsidR="00942ACF" w:rsidRDefault="00942ACF" w:rsidP="00912FCA">
      <w:pPr>
        <w:rPr>
          <w:lang w:eastAsia="en-US"/>
        </w:rPr>
      </w:pPr>
      <w:r>
        <w:rPr>
          <w:lang w:eastAsia="en-US"/>
        </w:rPr>
        <w:t xml:space="preserve">[source, </w:t>
      </w:r>
      <w:proofErr w:type="spellStart"/>
      <w:r w:rsidR="00E343A0">
        <w:rPr>
          <w:lang w:eastAsia="en-US"/>
        </w:rPr>
        <w:t>javascript</w:t>
      </w:r>
      <w:proofErr w:type="spellEnd"/>
      <w:r w:rsidR="00E343A0">
        <w:rPr>
          <w:lang w:eastAsia="en-US"/>
        </w:rPr>
        <w:t>]</w:t>
      </w:r>
    </w:p>
    <w:p w14:paraId="45942A8F" w14:textId="13D83619" w:rsidR="00E343A0" w:rsidRDefault="00E343A0" w:rsidP="00912FCA">
      <w:pPr>
        <w:rPr>
          <w:lang w:eastAsia="en-US"/>
        </w:rPr>
      </w:pPr>
      <w:r>
        <w:rPr>
          <w:lang w:eastAsia="en-US"/>
        </w:rPr>
        <w:t>----</w:t>
      </w:r>
    </w:p>
    <w:p w14:paraId="0F11A5A4"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569CD6"/>
          <w:sz w:val="18"/>
          <w:szCs w:val="18"/>
        </w:rPr>
        <w:t>async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spellStart"/>
      <w:proofErr w:type="gramStart"/>
      <w:r>
        <w:rPr>
          <w:rFonts w:ascii="Menlo" w:hAnsi="Menlo" w:cs="Menlo"/>
          <w:color w:val="DCDCAA"/>
          <w:sz w:val="18"/>
          <w:szCs w:val="18"/>
        </w:rPr>
        <w:t>takeMeasurementForUpdate</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locationId</w:t>
      </w:r>
      <w:proofErr w:type="spellEnd"/>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 {</w:t>
      </w:r>
    </w:p>
    <w:p w14:paraId="330C31C3"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success</w:t>
      </w:r>
      <w:r>
        <w:rPr>
          <w:rFonts w:ascii="Menlo" w:hAnsi="Menlo" w:cs="Menlo"/>
          <w:color w:val="D4D4D4"/>
          <w:sz w:val="18"/>
          <w:szCs w:val="18"/>
        </w:rPr>
        <w:t xml:space="preserve"> = </w:t>
      </w:r>
      <w:proofErr w:type="gramStart"/>
      <w:r>
        <w:rPr>
          <w:rFonts w:ascii="Menlo" w:hAnsi="Menlo" w:cs="Menlo"/>
          <w:color w:val="569CD6"/>
          <w:sz w:val="18"/>
          <w:szCs w:val="18"/>
        </w:rPr>
        <w:t>false</w:t>
      </w:r>
      <w:r>
        <w:rPr>
          <w:rFonts w:ascii="Menlo" w:hAnsi="Menlo" w:cs="Menlo"/>
          <w:color w:val="D4D4D4"/>
          <w:sz w:val="18"/>
          <w:szCs w:val="18"/>
        </w:rPr>
        <w:t>;</w:t>
      </w:r>
      <w:proofErr w:type="gramEnd"/>
    </w:p>
    <w:p w14:paraId="75DDCD9E"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connection</w:t>
      </w:r>
      <w:r>
        <w:rPr>
          <w:rFonts w:ascii="Menlo" w:hAnsi="Menlo" w:cs="Menlo"/>
          <w:color w:val="D4D4D4"/>
          <w:sz w:val="18"/>
          <w:szCs w:val="18"/>
        </w:rPr>
        <w:t xml:space="preserve"> =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pool</w:t>
      </w:r>
      <w:r>
        <w:rPr>
          <w:rFonts w:ascii="Menlo" w:hAnsi="Menlo" w:cs="Menlo"/>
          <w:color w:val="D4D4D4"/>
          <w:sz w:val="18"/>
          <w:szCs w:val="18"/>
        </w:rPr>
        <w:t>.</w:t>
      </w:r>
      <w:r>
        <w:rPr>
          <w:rFonts w:ascii="Menlo" w:hAnsi="Menlo" w:cs="Menlo"/>
          <w:color w:val="DCDCAA"/>
          <w:sz w:val="18"/>
          <w:szCs w:val="18"/>
        </w:rPr>
        <w:t>connect</w:t>
      </w:r>
      <w:proofErr w:type="spellEnd"/>
      <w:proofErr w:type="gramEnd"/>
      <w:r>
        <w:rPr>
          <w:rFonts w:ascii="Menlo" w:hAnsi="Menlo" w:cs="Menlo"/>
          <w:color w:val="D4D4D4"/>
          <w:sz w:val="18"/>
          <w:szCs w:val="18"/>
        </w:rPr>
        <w:t>();</w:t>
      </w:r>
    </w:p>
    <w:p w14:paraId="5926270D"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proofErr w:type="spellStart"/>
      <w:r>
        <w:rPr>
          <w:rFonts w:ascii="Menlo" w:hAnsi="Menlo" w:cs="Menlo"/>
          <w:color w:val="4FC1FF"/>
          <w:sz w:val="18"/>
          <w:szCs w:val="18"/>
        </w:rPr>
        <w:t>measurementTime</w:t>
      </w:r>
      <w:proofErr w:type="spellEnd"/>
      <w:r>
        <w:rPr>
          <w:rFonts w:ascii="Menlo" w:hAnsi="Menlo" w:cs="Menlo"/>
          <w:color w:val="D4D4D4"/>
          <w:sz w:val="18"/>
          <w:szCs w:val="18"/>
        </w:rPr>
        <w:t xml:space="preserve"> = </w:t>
      </w:r>
      <w:r>
        <w:rPr>
          <w:rFonts w:ascii="Menlo" w:hAnsi="Menlo" w:cs="Menlo"/>
          <w:color w:val="569CD6"/>
          <w:sz w:val="18"/>
          <w:szCs w:val="18"/>
        </w:rPr>
        <w:t>new</w:t>
      </w:r>
      <w:r>
        <w:rPr>
          <w:rFonts w:ascii="Menlo" w:hAnsi="Menlo" w:cs="Menlo"/>
          <w:color w:val="D4D4D4"/>
          <w:sz w:val="18"/>
          <w:szCs w:val="18"/>
        </w:rPr>
        <w:t xml:space="preserve"> </w:t>
      </w:r>
      <w:proofErr w:type="gramStart"/>
      <w:r>
        <w:rPr>
          <w:rFonts w:ascii="Menlo" w:hAnsi="Menlo" w:cs="Menlo"/>
          <w:color w:val="4EC9B0"/>
          <w:sz w:val="18"/>
          <w:szCs w:val="18"/>
        </w:rPr>
        <w:t>Date</w:t>
      </w:r>
      <w:r>
        <w:rPr>
          <w:rFonts w:ascii="Menlo" w:hAnsi="Menlo" w:cs="Menlo"/>
          <w:color w:val="D4D4D4"/>
          <w:sz w:val="18"/>
          <w:szCs w:val="18"/>
        </w:rPr>
        <w:t>(</w:t>
      </w:r>
      <w:proofErr w:type="gramEnd"/>
      <w:r>
        <w:rPr>
          <w:rFonts w:ascii="Menlo" w:hAnsi="Menlo" w:cs="Menlo"/>
          <w:color w:val="D4D4D4"/>
          <w:sz w:val="18"/>
          <w:szCs w:val="18"/>
        </w:rPr>
        <w:t>);</w:t>
      </w:r>
    </w:p>
    <w:p w14:paraId="27B4F2EB"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 xml:space="preserve"> {</w:t>
      </w:r>
    </w:p>
    <w:p w14:paraId="63D7E900"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r>
        <w:rPr>
          <w:rFonts w:ascii="Menlo" w:hAnsi="Menlo" w:cs="Menlo"/>
          <w:color w:val="CE9178"/>
          <w:sz w:val="18"/>
          <w:szCs w:val="18"/>
        </w:rPr>
        <w:t>'BEGIN TRANSACTION'</w:t>
      </w:r>
      <w:r>
        <w:rPr>
          <w:rFonts w:ascii="Menlo" w:hAnsi="Menlo" w:cs="Menlo"/>
          <w:color w:val="D4D4D4"/>
          <w:sz w:val="18"/>
          <w:szCs w:val="18"/>
        </w:rPr>
        <w:t>);</w:t>
      </w:r>
    </w:p>
    <w:p w14:paraId="6D1297B6"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r>
        <w:rPr>
          <w:rFonts w:ascii="Menlo" w:hAnsi="Menlo" w:cs="Menlo"/>
          <w:color w:val="CE9178"/>
          <w:sz w:val="18"/>
          <w:szCs w:val="18"/>
        </w:rPr>
        <w:t xml:space="preserve">`SELECT id FROM locations </w:t>
      </w:r>
    </w:p>
    <w:p w14:paraId="7D5324D6"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id=$1</w:t>
      </w:r>
    </w:p>
    <w:p w14:paraId="79B93287"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FOR UPDATE`</w:t>
      </w:r>
      <w:r>
        <w:rPr>
          <w:rFonts w:ascii="Menlo" w:hAnsi="Menlo" w:cs="Menlo"/>
          <w:color w:val="D4D4D4"/>
          <w:sz w:val="18"/>
          <w:szCs w:val="18"/>
        </w:rPr>
        <w:t>, [</w:t>
      </w:r>
      <w:proofErr w:type="spellStart"/>
      <w:r>
        <w:rPr>
          <w:rFonts w:ascii="Menlo" w:hAnsi="Menlo" w:cs="Menlo"/>
          <w:color w:val="9CDCFE"/>
          <w:sz w:val="18"/>
          <w:szCs w:val="18"/>
        </w:rPr>
        <w:t>locationId</w:t>
      </w:r>
      <w:proofErr w:type="spellEnd"/>
      <w:r>
        <w:rPr>
          <w:rFonts w:ascii="Menlo" w:hAnsi="Menlo" w:cs="Menlo"/>
          <w:color w:val="D4D4D4"/>
          <w:sz w:val="18"/>
          <w:szCs w:val="18"/>
        </w:rPr>
        <w:t>]</w:t>
      </w:r>
      <w:proofErr w:type="gramStart"/>
      <w:r>
        <w:rPr>
          <w:rFonts w:ascii="Menlo" w:hAnsi="Menlo" w:cs="Menlo"/>
          <w:color w:val="D4D4D4"/>
          <w:sz w:val="18"/>
          <w:szCs w:val="18"/>
        </w:rPr>
        <w:t>);</w:t>
      </w:r>
      <w:proofErr w:type="gramEnd"/>
    </w:p>
    <w:p w14:paraId="50D470EF"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proofErr w:type="spellStart"/>
      <w:r>
        <w:rPr>
          <w:rFonts w:ascii="Menlo" w:hAnsi="Menlo" w:cs="Menlo"/>
          <w:color w:val="4FC1FF"/>
          <w:sz w:val="18"/>
          <w:szCs w:val="18"/>
        </w:rPr>
        <w:t>insertReturn</w:t>
      </w:r>
      <w:proofErr w:type="spellEnd"/>
      <w:r>
        <w:rPr>
          <w:rFonts w:ascii="Menlo" w:hAnsi="Menlo" w:cs="Menlo"/>
          <w:color w:val="D4D4D4"/>
          <w:sz w:val="18"/>
          <w:szCs w:val="18"/>
        </w:rPr>
        <w:t xml:space="preserve"> =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p>
    <w:p w14:paraId="00FD5F76"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`INSERT INTO measurements</w:t>
      </w:r>
    </w:p>
    <w:p w14:paraId="1343F528"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roofErr w:type="spellStart"/>
      <w:proofErr w:type="gramStart"/>
      <w:r>
        <w:rPr>
          <w:rFonts w:ascii="Menlo" w:hAnsi="Menlo" w:cs="Menlo"/>
          <w:color w:val="CE9178"/>
          <w:sz w:val="18"/>
          <w:szCs w:val="18"/>
        </w:rPr>
        <w:t>locationId,measurement</w:t>
      </w:r>
      <w:proofErr w:type="spellEnd"/>
      <w:proofErr w:type="gramEnd"/>
      <w:r>
        <w:rPr>
          <w:rFonts w:ascii="Menlo" w:hAnsi="Menlo" w:cs="Menlo"/>
          <w:color w:val="CE9178"/>
          <w:sz w:val="18"/>
          <w:szCs w:val="18"/>
        </w:rPr>
        <w:t xml:space="preserve">) </w:t>
      </w:r>
    </w:p>
    <w:p w14:paraId="3120B75B"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roofErr w:type="gramStart"/>
      <w:r>
        <w:rPr>
          <w:rFonts w:ascii="Menlo" w:hAnsi="Menlo" w:cs="Menlo"/>
          <w:color w:val="CE9178"/>
          <w:sz w:val="18"/>
          <w:szCs w:val="18"/>
        </w:rPr>
        <w:t>VALUES(</w:t>
      </w:r>
      <w:proofErr w:type="gramEnd"/>
      <w:r>
        <w:rPr>
          <w:rFonts w:ascii="Menlo" w:hAnsi="Menlo" w:cs="Menlo"/>
          <w:color w:val="CE9178"/>
          <w:sz w:val="18"/>
          <w:szCs w:val="18"/>
        </w:rPr>
        <w:t>$1,$2) RETURNING (</w:t>
      </w:r>
      <w:proofErr w:type="spellStart"/>
      <w:r>
        <w:rPr>
          <w:rFonts w:ascii="Menlo" w:hAnsi="Menlo" w:cs="Menlo"/>
          <w:color w:val="CE9178"/>
          <w:sz w:val="18"/>
          <w:szCs w:val="18"/>
        </w:rPr>
        <w:t>measurement_timestamp</w:t>
      </w:r>
      <w:proofErr w:type="spellEnd"/>
      <w:r>
        <w:rPr>
          <w:rFonts w:ascii="Menlo" w:hAnsi="Menlo" w:cs="Menlo"/>
          <w:color w:val="CE9178"/>
          <w:sz w:val="18"/>
          <w:szCs w:val="18"/>
        </w:rPr>
        <w:t>)`</w:t>
      </w:r>
      <w:r>
        <w:rPr>
          <w:rFonts w:ascii="Menlo" w:hAnsi="Menlo" w:cs="Menlo"/>
          <w:color w:val="D4D4D4"/>
          <w:sz w:val="18"/>
          <w:szCs w:val="18"/>
        </w:rPr>
        <w:t>,</w:t>
      </w:r>
    </w:p>
    <w:p w14:paraId="4F26E966"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locationId</w:t>
      </w:r>
      <w:proofErr w:type="spellEnd"/>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w:t>
      </w:r>
    </w:p>
    <w:p w14:paraId="22D4CD41"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8D2F4A7"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r>
        <w:rPr>
          <w:rFonts w:ascii="Menlo" w:hAnsi="Menlo" w:cs="Menlo"/>
          <w:color w:val="CE9178"/>
          <w:sz w:val="18"/>
          <w:szCs w:val="18"/>
        </w:rPr>
        <w:t xml:space="preserve">`UPDATE locations </w:t>
      </w:r>
    </w:p>
    <w:p w14:paraId="300093CB"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SET </w:t>
      </w:r>
      <w:proofErr w:type="spellStart"/>
      <w:r>
        <w:rPr>
          <w:rFonts w:ascii="Menlo" w:hAnsi="Menlo" w:cs="Menlo"/>
          <w:color w:val="CE9178"/>
          <w:sz w:val="18"/>
          <w:szCs w:val="18"/>
        </w:rPr>
        <w:t>last_measurement</w:t>
      </w:r>
      <w:proofErr w:type="spellEnd"/>
      <w:r>
        <w:rPr>
          <w:rFonts w:ascii="Menlo" w:hAnsi="Menlo" w:cs="Menlo"/>
          <w:color w:val="CE9178"/>
          <w:sz w:val="18"/>
          <w:szCs w:val="18"/>
        </w:rPr>
        <w:t xml:space="preserve">=$1, </w:t>
      </w:r>
      <w:proofErr w:type="spellStart"/>
      <w:r>
        <w:rPr>
          <w:rFonts w:ascii="Menlo" w:hAnsi="Menlo" w:cs="Menlo"/>
          <w:color w:val="CE9178"/>
          <w:sz w:val="18"/>
          <w:szCs w:val="18"/>
        </w:rPr>
        <w:t>last_timestamp</w:t>
      </w:r>
      <w:proofErr w:type="spellEnd"/>
      <w:r>
        <w:rPr>
          <w:rFonts w:ascii="Menlo" w:hAnsi="Menlo" w:cs="Menlo"/>
          <w:color w:val="CE9178"/>
          <w:sz w:val="18"/>
          <w:szCs w:val="18"/>
        </w:rPr>
        <w:t>=$2</w:t>
      </w:r>
    </w:p>
    <w:p w14:paraId="2132A685"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id=$3`</w:t>
      </w:r>
      <w:r>
        <w:rPr>
          <w:rFonts w:ascii="Menlo" w:hAnsi="Menlo" w:cs="Menlo"/>
          <w:color w:val="D4D4D4"/>
          <w:sz w:val="18"/>
          <w:szCs w:val="18"/>
        </w:rPr>
        <w:t>,</w:t>
      </w:r>
    </w:p>
    <w:p w14:paraId="2F2AF2A4"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measurement</w:t>
      </w:r>
      <w:r>
        <w:rPr>
          <w:rFonts w:ascii="Menlo" w:hAnsi="Menlo" w:cs="Menlo"/>
          <w:color w:val="D4D4D4"/>
          <w:sz w:val="18"/>
          <w:szCs w:val="18"/>
        </w:rPr>
        <w:t xml:space="preserve">, </w:t>
      </w:r>
      <w:proofErr w:type="spellStart"/>
      <w:r>
        <w:rPr>
          <w:rFonts w:ascii="Menlo" w:hAnsi="Menlo" w:cs="Menlo"/>
          <w:color w:val="4FC1FF"/>
          <w:sz w:val="18"/>
          <w:szCs w:val="18"/>
        </w:rPr>
        <w:t>measurementTime</w:t>
      </w:r>
      <w:proofErr w:type="spellEnd"/>
      <w:r>
        <w:rPr>
          <w:rFonts w:ascii="Menlo" w:hAnsi="Menlo" w:cs="Menlo"/>
          <w:color w:val="D4D4D4"/>
          <w:sz w:val="18"/>
          <w:szCs w:val="18"/>
        </w:rPr>
        <w:t xml:space="preserve">, </w:t>
      </w:r>
      <w:proofErr w:type="spellStart"/>
      <w:r>
        <w:rPr>
          <w:rFonts w:ascii="Menlo" w:hAnsi="Menlo" w:cs="Menlo"/>
          <w:color w:val="9CDCFE"/>
          <w:sz w:val="18"/>
          <w:szCs w:val="18"/>
        </w:rPr>
        <w:t>locationId</w:t>
      </w:r>
      <w:proofErr w:type="spellEnd"/>
      <w:r>
        <w:rPr>
          <w:rFonts w:ascii="Menlo" w:hAnsi="Menlo" w:cs="Menlo"/>
          <w:color w:val="D4D4D4"/>
          <w:sz w:val="18"/>
          <w:szCs w:val="18"/>
        </w:rPr>
        <w:t>]</w:t>
      </w:r>
      <w:proofErr w:type="gramStart"/>
      <w:r>
        <w:rPr>
          <w:rFonts w:ascii="Menlo" w:hAnsi="Menlo" w:cs="Menlo"/>
          <w:color w:val="D4D4D4"/>
          <w:sz w:val="18"/>
          <w:szCs w:val="18"/>
        </w:rPr>
        <w:t>);</w:t>
      </w:r>
      <w:proofErr w:type="gramEnd"/>
    </w:p>
    <w:p w14:paraId="1DAB4B82" w14:textId="77777777" w:rsidR="00942ACF" w:rsidRDefault="00942ACF" w:rsidP="00942ACF">
      <w:pPr>
        <w:shd w:val="clear" w:color="auto" w:fill="1E1E1E"/>
        <w:spacing w:line="270" w:lineRule="atLeast"/>
        <w:rPr>
          <w:rFonts w:ascii="Menlo" w:hAnsi="Menlo" w:cs="Menlo"/>
          <w:color w:val="D4D4D4"/>
          <w:sz w:val="18"/>
          <w:szCs w:val="18"/>
        </w:rPr>
      </w:pPr>
    </w:p>
    <w:p w14:paraId="4F7C6A1B"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await</w:t>
      </w: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r>
        <w:rPr>
          <w:rFonts w:ascii="Menlo" w:hAnsi="Menlo" w:cs="Menlo"/>
          <w:color w:val="CE9178"/>
          <w:sz w:val="18"/>
          <w:szCs w:val="18"/>
        </w:rPr>
        <w:t>'COMMIT'</w:t>
      </w:r>
      <w:r>
        <w:rPr>
          <w:rFonts w:ascii="Menlo" w:hAnsi="Menlo" w:cs="Menlo"/>
          <w:color w:val="D4D4D4"/>
          <w:sz w:val="18"/>
          <w:szCs w:val="18"/>
        </w:rPr>
        <w:t>);</w:t>
      </w:r>
    </w:p>
    <w:p w14:paraId="72FF6A44"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success</w:t>
      </w:r>
      <w:r>
        <w:rPr>
          <w:rFonts w:ascii="Menlo" w:hAnsi="Menlo" w:cs="Menlo"/>
          <w:color w:val="D4D4D4"/>
          <w:sz w:val="18"/>
          <w:szCs w:val="18"/>
        </w:rPr>
        <w:t xml:space="preserve"> = </w:t>
      </w:r>
      <w:proofErr w:type="gramStart"/>
      <w:r>
        <w:rPr>
          <w:rFonts w:ascii="Menlo" w:hAnsi="Menlo" w:cs="Menlo"/>
          <w:color w:val="569CD6"/>
          <w:sz w:val="18"/>
          <w:szCs w:val="18"/>
        </w:rPr>
        <w:t>true</w:t>
      </w:r>
      <w:r>
        <w:rPr>
          <w:rFonts w:ascii="Menlo" w:hAnsi="Menlo" w:cs="Menlo"/>
          <w:color w:val="D4D4D4"/>
          <w:sz w:val="18"/>
          <w:szCs w:val="18"/>
        </w:rPr>
        <w:t>;</w:t>
      </w:r>
      <w:proofErr w:type="gramEnd"/>
    </w:p>
    <w:p w14:paraId="4B9CB873"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catch</w:t>
      </w:r>
      <w:r>
        <w:rPr>
          <w:rFonts w:ascii="Menlo" w:hAnsi="Menlo" w:cs="Menlo"/>
          <w:color w:val="D4D4D4"/>
          <w:sz w:val="18"/>
          <w:szCs w:val="18"/>
        </w:rPr>
        <w:t xml:space="preserve"> (</w:t>
      </w:r>
      <w:r>
        <w:rPr>
          <w:rFonts w:ascii="Menlo" w:hAnsi="Menlo" w:cs="Menlo"/>
          <w:color w:val="9CDCFE"/>
          <w:sz w:val="18"/>
          <w:szCs w:val="18"/>
        </w:rPr>
        <w:t>error</w:t>
      </w:r>
      <w:r>
        <w:rPr>
          <w:rFonts w:ascii="Menlo" w:hAnsi="Menlo" w:cs="Menlo"/>
          <w:color w:val="D4D4D4"/>
          <w:sz w:val="18"/>
          <w:szCs w:val="18"/>
        </w:rPr>
        <w:t>) {</w:t>
      </w:r>
    </w:p>
    <w:p w14:paraId="565CF675"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error</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error</w:t>
      </w:r>
      <w:r>
        <w:rPr>
          <w:rFonts w:ascii="Menlo" w:hAnsi="Menlo" w:cs="Menlo"/>
          <w:color w:val="D4D4D4"/>
          <w:sz w:val="18"/>
          <w:szCs w:val="18"/>
        </w:rPr>
        <w:t>.</w:t>
      </w:r>
      <w:r>
        <w:rPr>
          <w:rFonts w:ascii="Menlo" w:hAnsi="Menlo" w:cs="Menlo"/>
          <w:color w:val="9CDCFE"/>
          <w:sz w:val="18"/>
          <w:szCs w:val="18"/>
        </w:rPr>
        <w:t>message</w:t>
      </w:r>
      <w:proofErr w:type="spellEnd"/>
      <w:r>
        <w:rPr>
          <w:rFonts w:ascii="Menlo" w:hAnsi="Menlo" w:cs="Menlo"/>
          <w:color w:val="D4D4D4"/>
          <w:sz w:val="18"/>
          <w:szCs w:val="18"/>
        </w:rPr>
        <w:t>);</w:t>
      </w:r>
    </w:p>
    <w:p w14:paraId="4767C8CF"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query</w:t>
      </w:r>
      <w:proofErr w:type="spellEnd"/>
      <w:proofErr w:type="gramEnd"/>
      <w:r>
        <w:rPr>
          <w:rFonts w:ascii="Menlo" w:hAnsi="Menlo" w:cs="Menlo"/>
          <w:color w:val="D4D4D4"/>
          <w:sz w:val="18"/>
          <w:szCs w:val="18"/>
        </w:rPr>
        <w:t>(</w:t>
      </w:r>
      <w:r>
        <w:rPr>
          <w:rFonts w:ascii="Menlo" w:hAnsi="Menlo" w:cs="Menlo"/>
          <w:color w:val="CE9178"/>
          <w:sz w:val="18"/>
          <w:szCs w:val="18"/>
        </w:rPr>
        <w:t>'ROLLBACK'</w:t>
      </w:r>
      <w:r>
        <w:rPr>
          <w:rFonts w:ascii="Menlo" w:hAnsi="Menlo" w:cs="Menlo"/>
          <w:color w:val="D4D4D4"/>
          <w:sz w:val="18"/>
          <w:szCs w:val="18"/>
        </w:rPr>
        <w:t>);</w:t>
      </w:r>
    </w:p>
    <w:p w14:paraId="738F9306"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608479C"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4FC1FF"/>
          <w:sz w:val="18"/>
          <w:szCs w:val="18"/>
        </w:rPr>
        <w:t>connection</w:t>
      </w:r>
      <w:r>
        <w:rPr>
          <w:rFonts w:ascii="Menlo" w:hAnsi="Menlo" w:cs="Menlo"/>
          <w:color w:val="D4D4D4"/>
          <w:sz w:val="18"/>
          <w:szCs w:val="18"/>
        </w:rPr>
        <w:t>.</w:t>
      </w:r>
      <w:r>
        <w:rPr>
          <w:rFonts w:ascii="Menlo" w:hAnsi="Menlo" w:cs="Menlo"/>
          <w:color w:val="DCDCAA"/>
          <w:sz w:val="18"/>
          <w:szCs w:val="18"/>
        </w:rPr>
        <w:t>release</w:t>
      </w:r>
      <w:proofErr w:type="spellEnd"/>
      <w:proofErr w:type="gramEnd"/>
      <w:r>
        <w:rPr>
          <w:rFonts w:ascii="Menlo" w:hAnsi="Menlo" w:cs="Menlo"/>
          <w:color w:val="D4D4D4"/>
          <w:sz w:val="18"/>
          <w:szCs w:val="18"/>
        </w:rPr>
        <w:t>();</w:t>
      </w:r>
    </w:p>
    <w:p w14:paraId="66B02461"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success</w:t>
      </w:r>
      <w:proofErr w:type="gramStart"/>
      <w:r>
        <w:rPr>
          <w:rFonts w:ascii="Menlo" w:hAnsi="Menlo" w:cs="Menlo"/>
          <w:color w:val="D4D4D4"/>
          <w:sz w:val="18"/>
          <w:szCs w:val="18"/>
        </w:rPr>
        <w:t>);</w:t>
      </w:r>
      <w:proofErr w:type="gramEnd"/>
    </w:p>
    <w:p w14:paraId="0E708EFC" w14:textId="77777777" w:rsidR="00942ACF" w:rsidRDefault="00942ACF" w:rsidP="00942AC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B9339AD" w14:textId="0447B607" w:rsidR="004111C6" w:rsidRDefault="00E343A0" w:rsidP="00912FCA">
      <w:pPr>
        <w:rPr>
          <w:lang w:eastAsia="en-US"/>
        </w:rPr>
      </w:pPr>
      <w:r>
        <w:rPr>
          <w:lang w:eastAsia="en-US"/>
        </w:rPr>
        <w:t>----</w:t>
      </w:r>
    </w:p>
    <w:p w14:paraId="40073B1E" w14:textId="23A993AE" w:rsidR="0019100D" w:rsidRDefault="002878F5" w:rsidP="00912FCA">
      <w:pPr>
        <w:rPr>
          <w:lang w:eastAsia="en-US"/>
        </w:rPr>
      </w:pPr>
      <w:r>
        <w:rPr>
          <w:lang w:eastAsia="en-US"/>
        </w:rPr>
        <w:t xml:space="preserve"> </w:t>
      </w:r>
      <w:r w:rsidR="005C7D87">
        <w:rPr>
          <w:lang w:eastAsia="en-US"/>
        </w:rPr>
        <w:t xml:space="preserve"> </w:t>
      </w:r>
    </w:p>
    <w:p w14:paraId="42E1F2AD" w14:textId="77777777" w:rsidR="00737597" w:rsidRDefault="00737597" w:rsidP="00912FCA">
      <w:pPr>
        <w:rPr>
          <w:lang w:eastAsia="en-US"/>
        </w:rPr>
      </w:pPr>
      <w:proofErr w:type="gramStart"/>
      <w:r>
        <w:rPr>
          <w:lang w:eastAsia="en-US"/>
        </w:rPr>
        <w:t>.Optimistic</w:t>
      </w:r>
      <w:proofErr w:type="gramEnd"/>
      <w:r>
        <w:rPr>
          <w:lang w:eastAsia="en-US"/>
        </w:rPr>
        <w:t xml:space="preserve"> vs pessimistic transaction design</w:t>
      </w:r>
    </w:p>
    <w:p w14:paraId="185BE46D" w14:textId="77777777" w:rsidR="00737597" w:rsidRDefault="00737597" w:rsidP="00912FCA">
      <w:pPr>
        <w:rPr>
          <w:lang w:eastAsia="en-US"/>
        </w:rPr>
      </w:pPr>
      <w:r>
        <w:rPr>
          <w:lang w:eastAsia="en-US"/>
        </w:rPr>
        <w:t>****</w:t>
      </w:r>
    </w:p>
    <w:p w14:paraId="50764245" w14:textId="34A8FFFD" w:rsidR="00BD5938" w:rsidRDefault="00737597" w:rsidP="00912FCA">
      <w:pPr>
        <w:rPr>
          <w:lang w:eastAsia="en-US"/>
        </w:rPr>
      </w:pPr>
      <w:r>
        <w:rPr>
          <w:lang w:eastAsia="en-US"/>
        </w:rPr>
        <w:t>The two patterns for transactions we</w:t>
      </w:r>
      <w:r w:rsidR="00A02335">
        <w:rPr>
          <w:lang w:eastAsia="en-US"/>
        </w:rPr>
        <w:t>'</w:t>
      </w:r>
      <w:r>
        <w:rPr>
          <w:lang w:eastAsia="en-US"/>
        </w:rPr>
        <w:t xml:space="preserve">ve looked at here – retry handling versus FOR UPDATE locking – have historically been referred to as </w:t>
      </w:r>
      <w:r w:rsidR="00BD5938">
        <w:rPr>
          <w:lang w:eastAsia="en-US"/>
        </w:rPr>
        <w:t>*optimistic* versus *pessimistic* transaction models.</w:t>
      </w:r>
    </w:p>
    <w:p w14:paraId="322F4754" w14:textId="77777777" w:rsidR="00BD5938" w:rsidRDefault="00BD5938" w:rsidP="00912FCA">
      <w:pPr>
        <w:rPr>
          <w:lang w:eastAsia="en-US"/>
        </w:rPr>
      </w:pPr>
    </w:p>
    <w:p w14:paraId="7DB92F4F" w14:textId="114D98CE" w:rsidR="00BD5938" w:rsidRDefault="00BD5938" w:rsidP="00912FCA">
      <w:pPr>
        <w:rPr>
          <w:lang w:eastAsia="en-US"/>
        </w:rPr>
      </w:pPr>
      <w:r>
        <w:rPr>
          <w:lang w:eastAsia="en-US"/>
        </w:rPr>
        <w:t>In the optimistic transaction model, we feel it is unlikely that there will be a conflicting update that will cause a transaction to abort.  Therefore, we don</w:t>
      </w:r>
      <w:r w:rsidR="00A02335">
        <w:rPr>
          <w:lang w:eastAsia="en-US"/>
        </w:rPr>
        <w:t>'</w:t>
      </w:r>
      <w:r>
        <w:rPr>
          <w:lang w:eastAsia="en-US"/>
        </w:rPr>
        <w:t xml:space="preserve">t </w:t>
      </w:r>
      <w:r w:rsidR="00A02335">
        <w:rPr>
          <w:lang w:eastAsia="en-US"/>
        </w:rPr>
        <w:t>"</w:t>
      </w:r>
      <w:r>
        <w:rPr>
          <w:lang w:eastAsia="en-US"/>
        </w:rPr>
        <w:t>pre-lock</w:t>
      </w:r>
      <w:r w:rsidR="00A02335">
        <w:rPr>
          <w:lang w:eastAsia="en-US"/>
        </w:rPr>
        <w:t>"</w:t>
      </w:r>
      <w:r>
        <w:rPr>
          <w:lang w:eastAsia="en-US"/>
        </w:rPr>
        <w:t xml:space="preserve"> data, and rely on transaction retries to handle </w:t>
      </w:r>
      <w:r w:rsidR="002423F1">
        <w:rPr>
          <w:lang w:eastAsia="en-US"/>
        </w:rPr>
        <w:t>any conflicts that might occur.</w:t>
      </w:r>
    </w:p>
    <w:p w14:paraId="7F189C99" w14:textId="77777777" w:rsidR="002423F1" w:rsidRDefault="002423F1" w:rsidP="00912FCA">
      <w:pPr>
        <w:rPr>
          <w:lang w:eastAsia="en-US"/>
        </w:rPr>
      </w:pPr>
    </w:p>
    <w:p w14:paraId="250FCF57" w14:textId="5C157775" w:rsidR="002423F1" w:rsidRDefault="002423F1" w:rsidP="00912FCA">
      <w:pPr>
        <w:rPr>
          <w:lang w:eastAsia="en-US"/>
        </w:rPr>
      </w:pPr>
      <w:r>
        <w:rPr>
          <w:lang w:eastAsia="en-US"/>
        </w:rPr>
        <w:t xml:space="preserve">In the pessimistic model, we are quite worried about transaction conflicts, so we pre-emptively lock rows that might come into conflict.  </w:t>
      </w:r>
    </w:p>
    <w:p w14:paraId="336686A7" w14:textId="77777777" w:rsidR="00811D3F" w:rsidRDefault="00811D3F" w:rsidP="00912FCA">
      <w:pPr>
        <w:rPr>
          <w:lang w:eastAsia="en-US"/>
        </w:rPr>
      </w:pPr>
    </w:p>
    <w:p w14:paraId="1A066BA4" w14:textId="3AA8BA9F" w:rsidR="00811D3F" w:rsidRDefault="00811D3F" w:rsidP="00912FCA">
      <w:pPr>
        <w:rPr>
          <w:lang w:eastAsia="en-US"/>
        </w:rPr>
      </w:pPr>
      <w:r>
        <w:rPr>
          <w:lang w:eastAsia="en-US"/>
        </w:rPr>
        <w:t xml:space="preserve">Neither model is superior – it really does depend on </w:t>
      </w:r>
      <w:r w:rsidR="006436E6">
        <w:rPr>
          <w:lang w:eastAsia="en-US"/>
        </w:rPr>
        <w:t xml:space="preserve">how likely row-level transaction conflicts are. </w:t>
      </w:r>
      <w:r w:rsidR="00A02335">
        <w:rPr>
          <w:lang w:eastAsia="en-US"/>
        </w:rPr>
        <w:t>Don'</w:t>
      </w:r>
      <w:r w:rsidR="003B773F">
        <w:rPr>
          <w:lang w:eastAsia="en-US"/>
        </w:rPr>
        <w:t>t choose one or the other based on your</w:t>
      </w:r>
      <w:r w:rsidR="009852A4">
        <w:rPr>
          <w:lang w:eastAsia="en-US"/>
        </w:rPr>
        <w:t xml:space="preserve"> </w:t>
      </w:r>
      <w:r w:rsidR="005C7CF8">
        <w:rPr>
          <w:lang w:eastAsia="en-US"/>
        </w:rPr>
        <w:t xml:space="preserve">emotional disposition – think carefully about the likelihood of conflicts – benchmark if necessary </w:t>
      </w:r>
      <w:proofErr w:type="gramStart"/>
      <w:r w:rsidR="005C7CF8">
        <w:rPr>
          <w:lang w:eastAsia="en-US"/>
        </w:rPr>
        <w:t>-  and</w:t>
      </w:r>
      <w:proofErr w:type="gramEnd"/>
      <w:r w:rsidR="005C7CF8">
        <w:rPr>
          <w:lang w:eastAsia="en-US"/>
        </w:rPr>
        <w:t xml:space="preserve"> act accordingly. </w:t>
      </w:r>
    </w:p>
    <w:p w14:paraId="7FEB3D5C" w14:textId="0271CFF6" w:rsidR="00912FCA" w:rsidRPr="00912FCA" w:rsidRDefault="00737597" w:rsidP="00912FCA">
      <w:pPr>
        <w:rPr>
          <w:lang w:eastAsia="en-US"/>
        </w:rPr>
      </w:pPr>
      <w:r>
        <w:rPr>
          <w:lang w:eastAsia="en-US"/>
        </w:rPr>
        <w:t>****</w:t>
      </w:r>
      <w:r w:rsidR="00B358AB">
        <w:rPr>
          <w:lang w:eastAsia="en-US"/>
        </w:rPr>
        <w:t xml:space="preserve"> </w:t>
      </w:r>
    </w:p>
    <w:p w14:paraId="6F2004E3" w14:textId="6A745081" w:rsidR="00171DFD" w:rsidRDefault="0089486A" w:rsidP="00AC1701">
      <w:pPr>
        <w:rPr>
          <w:lang w:eastAsia="en-US"/>
        </w:rPr>
      </w:pPr>
      <w:r>
        <w:rPr>
          <w:lang w:eastAsia="en-US"/>
        </w:rPr>
        <w:t xml:space="preserve"> </w:t>
      </w:r>
    </w:p>
    <w:p w14:paraId="57FEE208" w14:textId="77777777" w:rsidR="00050C4D" w:rsidRDefault="00F00B5B" w:rsidP="00050C4D">
      <w:pPr>
        <w:pStyle w:val="Heading3"/>
      </w:pPr>
      <w:r>
        <w:t xml:space="preserve">==== </w:t>
      </w:r>
      <w:r w:rsidR="00050C4D">
        <w:t xml:space="preserve">Other options for avoiding conflicts </w:t>
      </w:r>
    </w:p>
    <w:p w14:paraId="4BC75287" w14:textId="77777777" w:rsidR="00050C4D" w:rsidRDefault="00050C4D" w:rsidP="00050C4D">
      <w:pPr>
        <w:rPr>
          <w:lang w:eastAsia="en-US"/>
        </w:rPr>
      </w:pPr>
    </w:p>
    <w:p w14:paraId="3695BA5B" w14:textId="6506E607" w:rsidR="00050C4D" w:rsidRDefault="00591716" w:rsidP="00050C4D">
      <w:pPr>
        <w:rPr>
          <w:lang w:eastAsia="en-US"/>
        </w:rPr>
      </w:pPr>
      <w:proofErr w:type="gramStart"/>
      <w:r>
        <w:rPr>
          <w:lang w:eastAsia="en-US"/>
        </w:rPr>
        <w:t>Both</w:t>
      </w:r>
      <w:proofErr w:type="gramEnd"/>
      <w:r>
        <w:rPr>
          <w:lang w:eastAsia="en-US"/>
        </w:rPr>
        <w:t xml:space="preserve"> transaction retries and FOR UPDATE locking </w:t>
      </w:r>
      <w:r w:rsidR="002909B4">
        <w:rPr>
          <w:lang w:eastAsia="en-US"/>
        </w:rPr>
        <w:t xml:space="preserve">introduce delays into your application which are undesirable.  A transaction retry burns up time </w:t>
      </w:r>
      <w:r w:rsidR="00643BE7">
        <w:rPr>
          <w:lang w:eastAsia="en-US"/>
        </w:rPr>
        <w:t xml:space="preserve">during the rollback and sleep following a retry error, while FOR UPDATE will block other transactions that seek to update the </w:t>
      </w:r>
      <w:r w:rsidR="001651B0">
        <w:rPr>
          <w:lang w:eastAsia="en-US"/>
        </w:rPr>
        <w:t xml:space="preserve">contended resource. </w:t>
      </w:r>
    </w:p>
    <w:p w14:paraId="4556C897" w14:textId="77777777" w:rsidR="00D12EBE" w:rsidRDefault="00D12EBE" w:rsidP="00050C4D">
      <w:pPr>
        <w:rPr>
          <w:lang w:eastAsia="en-US"/>
        </w:rPr>
      </w:pPr>
    </w:p>
    <w:p w14:paraId="75DDB93D" w14:textId="577B4805" w:rsidR="00D12EBE" w:rsidRPr="00050C4D" w:rsidRDefault="00D12EBE" w:rsidP="00050C4D">
      <w:pPr>
        <w:rPr>
          <w:lang w:eastAsia="en-US"/>
        </w:rPr>
      </w:pPr>
      <w:r>
        <w:rPr>
          <w:lang w:eastAsia="en-US"/>
        </w:rPr>
        <w:t xml:space="preserve">The core problem to be avoided is contention on a single row.  </w:t>
      </w:r>
      <w:r w:rsidR="00874310">
        <w:rPr>
          <w:lang w:eastAsia="en-US"/>
        </w:rPr>
        <w:t xml:space="preserve">These </w:t>
      </w:r>
      <w:r w:rsidR="00A02335">
        <w:rPr>
          <w:lang w:eastAsia="en-US"/>
        </w:rPr>
        <w:t>"</w:t>
      </w:r>
      <w:r w:rsidR="00874310">
        <w:rPr>
          <w:lang w:eastAsia="en-US"/>
        </w:rPr>
        <w:t>hot spots</w:t>
      </w:r>
      <w:r w:rsidR="00A02335">
        <w:rPr>
          <w:lang w:eastAsia="en-US"/>
        </w:rPr>
        <w:t>"</w:t>
      </w:r>
      <w:r w:rsidR="00874310">
        <w:rPr>
          <w:lang w:eastAsia="en-US"/>
        </w:rPr>
        <w:t xml:space="preserve"> </w:t>
      </w:r>
      <w:r w:rsidR="003408AD">
        <w:rPr>
          <w:lang w:eastAsia="en-US"/>
        </w:rPr>
        <w:t xml:space="preserve">should be avoided in database design.  If the contention exists for multiple </w:t>
      </w:r>
      <w:proofErr w:type="gramStart"/>
      <w:r w:rsidR="003408AD">
        <w:rPr>
          <w:lang w:eastAsia="en-US"/>
        </w:rPr>
        <w:t>columns</w:t>
      </w:r>
      <w:proofErr w:type="gramEnd"/>
      <w:r w:rsidR="003408AD">
        <w:rPr>
          <w:lang w:eastAsia="en-US"/>
        </w:rPr>
        <w:t xml:space="preserve"> then placing each column in </w:t>
      </w:r>
      <w:proofErr w:type="spellStart"/>
      <w:r w:rsidR="003408AD">
        <w:rPr>
          <w:lang w:eastAsia="en-US"/>
        </w:rPr>
        <w:t>it</w:t>
      </w:r>
      <w:r w:rsidR="00A02335">
        <w:rPr>
          <w:lang w:eastAsia="en-US"/>
        </w:rPr>
        <w:t>'</w:t>
      </w:r>
      <w:r w:rsidR="003408AD">
        <w:rPr>
          <w:lang w:eastAsia="en-US"/>
        </w:rPr>
        <w:t>s</w:t>
      </w:r>
      <w:proofErr w:type="spellEnd"/>
      <w:r w:rsidR="003408AD">
        <w:rPr>
          <w:lang w:eastAsia="en-US"/>
        </w:rPr>
        <w:t xml:space="preserve"> own *column family* for instance.  </w:t>
      </w:r>
      <w:r w:rsidR="00AC3045">
        <w:rPr>
          <w:lang w:eastAsia="en-US"/>
        </w:rPr>
        <w:t xml:space="preserve">We might also want to consider splitting up </w:t>
      </w:r>
      <w:r>
        <w:rPr>
          <w:lang w:eastAsia="en-US"/>
        </w:rPr>
        <w:t xml:space="preserve"> </w:t>
      </w:r>
    </w:p>
    <w:p w14:paraId="68A32C6F" w14:textId="77777777" w:rsidR="00050C4D" w:rsidRDefault="00050C4D" w:rsidP="00AC1701">
      <w:pPr>
        <w:rPr>
          <w:lang w:eastAsia="en-US"/>
        </w:rPr>
      </w:pPr>
    </w:p>
    <w:p w14:paraId="2CC89C33" w14:textId="68323188" w:rsidR="00F00B5B" w:rsidRDefault="00F00B5B" w:rsidP="00AC1701">
      <w:pPr>
        <w:rPr>
          <w:lang w:eastAsia="en-US"/>
        </w:rPr>
      </w:pPr>
      <w:r>
        <w:rPr>
          <w:lang w:eastAsia="en-US"/>
        </w:rPr>
        <w:t xml:space="preserve"> </w:t>
      </w:r>
    </w:p>
    <w:p w14:paraId="4A59B4CB" w14:textId="77777777" w:rsidR="003B336F" w:rsidRDefault="003B336F" w:rsidP="00AC1701">
      <w:pPr>
        <w:rPr>
          <w:lang w:eastAsia="en-US"/>
        </w:rPr>
      </w:pPr>
    </w:p>
    <w:p w14:paraId="4B0D00F1" w14:textId="77BE0A18" w:rsidR="003B336F" w:rsidRDefault="00DF257F" w:rsidP="00AC1701">
      <w:pPr>
        <w:rPr>
          <w:lang w:eastAsia="en-US"/>
        </w:rPr>
      </w:pPr>
      <w:r>
        <w:rPr>
          <w:lang w:eastAsia="en-US"/>
        </w:rPr>
        <w:t>==== tracking retries</w:t>
      </w:r>
    </w:p>
    <w:p w14:paraId="48E8BB76" w14:textId="77777777" w:rsidR="00051F20" w:rsidRDefault="00051F20" w:rsidP="00AC1701">
      <w:pPr>
        <w:rPr>
          <w:lang w:eastAsia="en-US"/>
        </w:rPr>
      </w:pPr>
    </w:p>
    <w:p w14:paraId="45D25C79" w14:textId="77777777" w:rsidR="005E769A" w:rsidRDefault="005E769A" w:rsidP="00AC1701">
      <w:pPr>
        <w:rPr>
          <w:lang w:eastAsia="en-US"/>
        </w:rPr>
      </w:pPr>
    </w:p>
    <w:p w14:paraId="5157BF34" w14:textId="34874BAE" w:rsidR="005E769A" w:rsidRDefault="005E769A" w:rsidP="00AC1701">
      <w:pPr>
        <w:rPr>
          <w:lang w:eastAsia="en-US"/>
        </w:rPr>
      </w:pPr>
      <w:r>
        <w:rPr>
          <w:lang w:eastAsia="en-US"/>
        </w:rPr>
        <w:t>==== Using AS OF SYSTEM TIME</w:t>
      </w:r>
    </w:p>
    <w:p w14:paraId="37C4CEDB" w14:textId="77777777" w:rsidR="00DD6917" w:rsidRDefault="00DD6917" w:rsidP="00AC1701">
      <w:pPr>
        <w:rPr>
          <w:lang w:eastAsia="en-US"/>
        </w:rPr>
      </w:pPr>
    </w:p>
    <w:p w14:paraId="0AC4EB51" w14:textId="3206CDFC" w:rsidR="00DD6917" w:rsidRDefault="00DD6917" w:rsidP="00AC1701">
      <w:pPr>
        <w:rPr>
          <w:lang w:eastAsia="en-US"/>
        </w:rPr>
      </w:pPr>
      <w:r>
        <w:rPr>
          <w:lang w:eastAsia="en-US"/>
        </w:rPr>
        <w:t xml:space="preserve">==== Using </w:t>
      </w:r>
      <w:proofErr w:type="spellStart"/>
      <w:r>
        <w:rPr>
          <w:lang w:eastAsia="en-US"/>
        </w:rPr>
        <w:t>savepoints</w:t>
      </w:r>
      <w:proofErr w:type="spellEnd"/>
    </w:p>
    <w:p w14:paraId="530B56A3" w14:textId="77777777" w:rsidR="005E769A" w:rsidRDefault="005E769A" w:rsidP="00AC1701">
      <w:pPr>
        <w:rPr>
          <w:lang w:eastAsia="en-US"/>
        </w:rPr>
      </w:pPr>
    </w:p>
    <w:p w14:paraId="3F345CFB" w14:textId="64E31C23" w:rsidR="005E769A" w:rsidRPr="00AC1701" w:rsidRDefault="005E769A" w:rsidP="00AC1701">
      <w:pPr>
        <w:rPr>
          <w:lang w:eastAsia="en-US"/>
        </w:rPr>
      </w:pPr>
      <w:r>
        <w:rPr>
          <w:lang w:eastAsia="en-US"/>
        </w:rPr>
        <w:t xml:space="preserve">==== Transaction </w:t>
      </w:r>
    </w:p>
    <w:p w14:paraId="23766E01" w14:textId="23CCD64D" w:rsidR="00AB6B5A" w:rsidRDefault="00AB6B5A" w:rsidP="00AB6B5A">
      <w:pPr>
        <w:pStyle w:val="Heading2"/>
      </w:pPr>
      <w:r>
        <w:t>=== Best practice coding guidelines</w:t>
      </w:r>
    </w:p>
    <w:p w14:paraId="0B76F3C8" w14:textId="661A4DB9" w:rsidR="00AB6B5A" w:rsidRDefault="00AB6B5A" w:rsidP="00AB6B5A">
      <w:pPr>
        <w:rPr>
          <w:lang w:eastAsia="en-US"/>
        </w:rPr>
      </w:pPr>
    </w:p>
    <w:p w14:paraId="1A24B09D" w14:textId="7E8B031D" w:rsidR="00AB6B5A" w:rsidRDefault="00785085" w:rsidP="00AB6B5A">
      <w:pPr>
        <w:rPr>
          <w:lang w:eastAsia="en-US"/>
        </w:rPr>
      </w:pPr>
      <w:r>
        <w:rPr>
          <w:lang w:eastAsia="en-US"/>
        </w:rPr>
        <w:t xml:space="preserve">* Use projections.  </w:t>
      </w:r>
    </w:p>
    <w:p w14:paraId="3B72A98E" w14:textId="77777777" w:rsidR="009651FB" w:rsidRDefault="009651FB" w:rsidP="009651FB">
      <w:pPr>
        <w:autoSpaceDE w:val="0"/>
        <w:autoSpaceDN w:val="0"/>
        <w:adjustRightInd w:val="0"/>
        <w:rPr>
          <w:rFonts w:ascii="Menlo" w:eastAsiaTheme="minorEastAsia" w:hAnsi="Menlo" w:cs="Menlo"/>
          <w:sz w:val="28"/>
          <w:szCs w:val="28"/>
          <w:lang w:val="en-GB" w:eastAsia="en-US"/>
        </w:rPr>
      </w:pPr>
      <w:proofErr w:type="spellStart"/>
      <w:r>
        <w:rPr>
          <w:rFonts w:ascii="Menlo" w:eastAsiaTheme="minorEastAsia" w:hAnsi="Menlo" w:cs="Menlo"/>
          <w:color w:val="000000"/>
          <w:sz w:val="28"/>
          <w:szCs w:val="28"/>
          <w:lang w:val="en-GB" w:eastAsia="en-US"/>
        </w:rPr>
        <w:t>elaspsed</w:t>
      </w:r>
      <w:proofErr w:type="spellEnd"/>
      <w:r>
        <w:rPr>
          <w:rFonts w:ascii="Menlo" w:eastAsiaTheme="minorEastAsia" w:hAnsi="Menlo" w:cs="Menlo"/>
          <w:color w:val="000000"/>
          <w:sz w:val="28"/>
          <w:szCs w:val="28"/>
          <w:lang w:val="en-GB" w:eastAsia="en-US"/>
        </w:rPr>
        <w:t xml:space="preserve"> no projection 154703</w:t>
      </w:r>
    </w:p>
    <w:p w14:paraId="360375A8" w14:textId="092B00B0" w:rsidR="009651FB" w:rsidRDefault="009651FB" w:rsidP="009651FB">
      <w:pPr>
        <w:rPr>
          <w:rFonts w:ascii="Menlo" w:eastAsiaTheme="minorEastAsia" w:hAnsi="Menlo" w:cs="Menlo"/>
          <w:color w:val="000000"/>
          <w:sz w:val="28"/>
          <w:szCs w:val="28"/>
          <w:lang w:val="en-GB" w:eastAsia="en-US"/>
        </w:rPr>
      </w:pPr>
      <w:proofErr w:type="spellStart"/>
      <w:r>
        <w:rPr>
          <w:rFonts w:ascii="Menlo" w:eastAsiaTheme="minorEastAsia" w:hAnsi="Menlo" w:cs="Menlo"/>
          <w:color w:val="000000"/>
          <w:sz w:val="28"/>
          <w:szCs w:val="28"/>
          <w:lang w:val="en-GB" w:eastAsia="en-US"/>
        </w:rPr>
        <w:t>elaspsed</w:t>
      </w:r>
      <w:proofErr w:type="spellEnd"/>
      <w:r>
        <w:rPr>
          <w:rFonts w:ascii="Menlo" w:eastAsiaTheme="minorEastAsia" w:hAnsi="Menlo" w:cs="Menlo"/>
          <w:color w:val="000000"/>
          <w:sz w:val="28"/>
          <w:szCs w:val="28"/>
          <w:lang w:val="en-GB" w:eastAsia="en-US"/>
        </w:rPr>
        <w:t xml:space="preserve"> projection 21157</w:t>
      </w:r>
    </w:p>
    <w:p w14:paraId="51C60AF2" w14:textId="359EC9CB" w:rsidR="009651FB" w:rsidRDefault="009651FB" w:rsidP="009651FB">
      <w:pPr>
        <w:rPr>
          <w:rFonts w:ascii="Menlo" w:eastAsiaTheme="minorEastAsia" w:hAnsi="Menlo" w:cs="Menlo"/>
          <w:color w:val="000000"/>
          <w:sz w:val="28"/>
          <w:szCs w:val="28"/>
          <w:lang w:val="en-GB" w:eastAsia="en-US"/>
        </w:rPr>
      </w:pPr>
    </w:p>
    <w:p w14:paraId="6094548C" w14:textId="77777777" w:rsidR="009651FB" w:rsidRDefault="009651FB" w:rsidP="009651FB">
      <w:pPr>
        <w:autoSpaceDE w:val="0"/>
        <w:autoSpaceDN w:val="0"/>
        <w:adjustRightInd w:val="0"/>
        <w:rPr>
          <w:rFonts w:ascii="Menlo" w:eastAsiaTheme="minorEastAsia" w:hAnsi="Menlo" w:cs="Menlo"/>
          <w:sz w:val="28"/>
          <w:szCs w:val="28"/>
          <w:lang w:val="en-GB" w:eastAsia="en-US"/>
        </w:rPr>
      </w:pPr>
      <w:bookmarkStart w:id="20" w:name="OLE_LINK20"/>
      <w:bookmarkStart w:id="21" w:name="OLE_LINK21"/>
      <w:r>
        <w:rPr>
          <w:rFonts w:ascii="Menlo" w:eastAsiaTheme="minorEastAsia" w:hAnsi="Menlo" w:cs="Menlo"/>
          <w:color w:val="000000"/>
          <w:sz w:val="28"/>
          <w:szCs w:val="28"/>
          <w:lang w:val="en-GB" w:eastAsia="en-US"/>
        </w:rPr>
        <w:t xml:space="preserve">    </w:t>
      </w:r>
      <w:proofErr w:type="spellStart"/>
      <w:r>
        <w:rPr>
          <w:rFonts w:ascii="Menlo" w:eastAsiaTheme="minorEastAsia" w:hAnsi="Menlo" w:cs="Menlo"/>
          <w:color w:val="000000"/>
          <w:sz w:val="28"/>
          <w:szCs w:val="28"/>
          <w:lang w:val="en-GB" w:eastAsia="en-US"/>
        </w:rPr>
        <w:t>ResultSet</w:t>
      </w:r>
      <w:proofErr w:type="spellEnd"/>
      <w:r>
        <w:rPr>
          <w:rFonts w:ascii="Menlo" w:eastAsiaTheme="minorEastAsia" w:hAnsi="Menlo" w:cs="Menlo"/>
          <w:color w:val="000000"/>
          <w:sz w:val="28"/>
          <w:szCs w:val="28"/>
          <w:lang w:val="en-GB" w:eastAsia="en-US"/>
        </w:rPr>
        <w:t xml:space="preserve"> </w:t>
      </w:r>
      <w:r>
        <w:rPr>
          <w:rFonts w:ascii="Menlo" w:eastAsiaTheme="minorEastAsia" w:hAnsi="Menlo" w:cs="Menlo"/>
          <w:color w:val="6A3E3E"/>
          <w:sz w:val="28"/>
          <w:szCs w:val="28"/>
          <w:lang w:val="en-GB" w:eastAsia="en-US"/>
        </w:rPr>
        <w:t>results</w:t>
      </w:r>
      <w:r>
        <w:rPr>
          <w:rFonts w:ascii="Menlo" w:eastAsiaTheme="minorEastAsia" w:hAnsi="Menlo" w:cs="Menlo"/>
          <w:color w:val="000000"/>
          <w:sz w:val="28"/>
          <w:szCs w:val="28"/>
          <w:lang w:val="en-GB" w:eastAsia="en-US"/>
        </w:rPr>
        <w:t xml:space="preserve"> = </w:t>
      </w:r>
      <w:proofErr w:type="spellStart"/>
      <w:proofErr w:type="gramStart"/>
      <w:r>
        <w:rPr>
          <w:rFonts w:ascii="Menlo" w:eastAsiaTheme="minorEastAsia" w:hAnsi="Menlo" w:cs="Menlo"/>
          <w:color w:val="6A3E3E"/>
          <w:sz w:val="28"/>
          <w:szCs w:val="28"/>
          <w:lang w:val="en-GB" w:eastAsia="en-US"/>
        </w:rPr>
        <w:t>stmt</w:t>
      </w:r>
      <w:r>
        <w:rPr>
          <w:rFonts w:ascii="Menlo" w:eastAsiaTheme="minorEastAsia" w:hAnsi="Menlo" w:cs="Menlo"/>
          <w:color w:val="000000"/>
          <w:sz w:val="28"/>
          <w:szCs w:val="28"/>
          <w:lang w:val="en-GB" w:eastAsia="en-US"/>
        </w:rPr>
        <w:t>.executeQuery</w:t>
      </w:r>
      <w:proofErr w:type="spellEnd"/>
      <w:proofErr w:type="gramEnd"/>
      <w:r>
        <w:rPr>
          <w:rFonts w:ascii="Menlo" w:eastAsiaTheme="minorEastAsia" w:hAnsi="Menlo" w:cs="Menlo"/>
          <w:color w:val="000000"/>
          <w:sz w:val="28"/>
          <w:szCs w:val="28"/>
          <w:lang w:val="en-GB" w:eastAsia="en-US"/>
        </w:rPr>
        <w:t>(</w:t>
      </w:r>
      <w:r>
        <w:rPr>
          <w:rFonts w:ascii="Menlo" w:eastAsiaTheme="minorEastAsia" w:hAnsi="Menlo" w:cs="Menlo"/>
          <w:color w:val="2A00FF"/>
          <w:sz w:val="28"/>
          <w:szCs w:val="28"/>
          <w:lang w:val="en-GB" w:eastAsia="en-US"/>
        </w:rPr>
        <w:t xml:space="preserve">"SELECT * FROM </w:t>
      </w:r>
      <w:proofErr w:type="spellStart"/>
      <w:r>
        <w:rPr>
          <w:rFonts w:ascii="Menlo" w:eastAsiaTheme="minorEastAsia" w:hAnsi="Menlo" w:cs="Menlo"/>
          <w:color w:val="2A00FF"/>
          <w:sz w:val="28"/>
          <w:szCs w:val="28"/>
          <w:lang w:val="en-GB" w:eastAsia="en-US"/>
        </w:rPr>
        <w:t>blog_posts</w:t>
      </w:r>
      <w:proofErr w:type="spellEnd"/>
      <w:r>
        <w:rPr>
          <w:rFonts w:ascii="Menlo" w:eastAsiaTheme="minorEastAsia" w:hAnsi="Menlo" w:cs="Menlo"/>
          <w:color w:val="2A00FF"/>
          <w:sz w:val="28"/>
          <w:szCs w:val="28"/>
          <w:lang w:val="en-GB" w:eastAsia="en-US"/>
        </w:rPr>
        <w:t>"</w:t>
      </w:r>
      <w:r>
        <w:rPr>
          <w:rFonts w:ascii="Menlo" w:eastAsiaTheme="minorEastAsia" w:hAnsi="Menlo" w:cs="Menlo"/>
          <w:color w:val="000000"/>
          <w:sz w:val="28"/>
          <w:szCs w:val="28"/>
          <w:lang w:val="en-GB" w:eastAsia="en-US"/>
        </w:rPr>
        <w:t>);</w:t>
      </w:r>
    </w:p>
    <w:p w14:paraId="357C6596" w14:textId="77777777" w:rsidR="009651FB" w:rsidRDefault="009651FB" w:rsidP="009651FB">
      <w:pPr>
        <w:autoSpaceDE w:val="0"/>
        <w:autoSpaceDN w:val="0"/>
        <w:adjustRightInd w:val="0"/>
        <w:rPr>
          <w:rFonts w:ascii="Menlo" w:eastAsiaTheme="minorEastAsia" w:hAnsi="Menlo" w:cs="Menlo"/>
          <w:sz w:val="28"/>
          <w:szCs w:val="28"/>
          <w:lang w:val="en-GB" w:eastAsia="en-US"/>
        </w:rPr>
      </w:pPr>
      <w:r>
        <w:rPr>
          <w:rFonts w:ascii="Menlo" w:eastAsiaTheme="minorEastAsia" w:hAnsi="Menlo" w:cs="Menlo"/>
          <w:color w:val="000000"/>
          <w:sz w:val="28"/>
          <w:szCs w:val="28"/>
          <w:lang w:val="en-GB" w:eastAsia="en-US"/>
        </w:rPr>
        <w:t xml:space="preserve">      </w:t>
      </w:r>
      <w:r>
        <w:rPr>
          <w:rFonts w:ascii="Menlo" w:eastAsiaTheme="minorEastAsia" w:hAnsi="Menlo" w:cs="Menlo"/>
          <w:b/>
          <w:bCs/>
          <w:color w:val="7F0055"/>
          <w:sz w:val="28"/>
          <w:szCs w:val="28"/>
          <w:lang w:val="en-GB" w:eastAsia="en-US"/>
        </w:rPr>
        <w:t>while</w:t>
      </w:r>
      <w:r>
        <w:rPr>
          <w:rFonts w:ascii="Menlo" w:eastAsiaTheme="minorEastAsia" w:hAnsi="Menlo" w:cs="Menlo"/>
          <w:color w:val="000000"/>
          <w:sz w:val="28"/>
          <w:szCs w:val="28"/>
          <w:lang w:val="en-GB" w:eastAsia="en-US"/>
        </w:rPr>
        <w:t xml:space="preserve"> (</w:t>
      </w:r>
      <w:proofErr w:type="spellStart"/>
      <w:proofErr w:type="gramStart"/>
      <w:r>
        <w:rPr>
          <w:rFonts w:ascii="Menlo" w:eastAsiaTheme="minorEastAsia" w:hAnsi="Menlo" w:cs="Menlo"/>
          <w:color w:val="6A3E3E"/>
          <w:sz w:val="28"/>
          <w:szCs w:val="28"/>
          <w:lang w:val="en-GB" w:eastAsia="en-US"/>
        </w:rPr>
        <w:t>results</w:t>
      </w:r>
      <w:r>
        <w:rPr>
          <w:rFonts w:ascii="Menlo" w:eastAsiaTheme="minorEastAsia" w:hAnsi="Menlo" w:cs="Menlo"/>
          <w:color w:val="000000"/>
          <w:sz w:val="28"/>
          <w:szCs w:val="28"/>
          <w:lang w:val="en-GB" w:eastAsia="en-US"/>
        </w:rPr>
        <w:t>.next</w:t>
      </w:r>
      <w:proofErr w:type="spellEnd"/>
      <w:proofErr w:type="gramEnd"/>
      <w:r>
        <w:rPr>
          <w:rFonts w:ascii="Menlo" w:eastAsiaTheme="minorEastAsia" w:hAnsi="Menlo" w:cs="Menlo"/>
          <w:color w:val="000000"/>
          <w:sz w:val="28"/>
          <w:szCs w:val="28"/>
          <w:lang w:val="en-GB" w:eastAsia="en-US"/>
        </w:rPr>
        <w:t>()) {</w:t>
      </w:r>
    </w:p>
    <w:p w14:paraId="00520676" w14:textId="77777777" w:rsidR="009651FB" w:rsidRDefault="009651FB" w:rsidP="009651FB">
      <w:pPr>
        <w:autoSpaceDE w:val="0"/>
        <w:autoSpaceDN w:val="0"/>
        <w:adjustRightInd w:val="0"/>
        <w:rPr>
          <w:rFonts w:ascii="Menlo" w:eastAsiaTheme="minorEastAsia" w:hAnsi="Menlo" w:cs="Menlo"/>
          <w:sz w:val="28"/>
          <w:szCs w:val="28"/>
          <w:lang w:val="en-GB" w:eastAsia="en-US"/>
        </w:rPr>
      </w:pPr>
      <w:r>
        <w:rPr>
          <w:rFonts w:ascii="Menlo" w:eastAsiaTheme="minorEastAsia" w:hAnsi="Menlo" w:cs="Menlo"/>
          <w:color w:val="000000"/>
          <w:sz w:val="28"/>
          <w:szCs w:val="28"/>
          <w:lang w:val="en-GB" w:eastAsia="en-US"/>
        </w:rPr>
        <w:t xml:space="preserve">        </w:t>
      </w:r>
      <w:proofErr w:type="spellStart"/>
      <w:proofErr w:type="gramStart"/>
      <w:r>
        <w:rPr>
          <w:rFonts w:ascii="Menlo" w:eastAsiaTheme="minorEastAsia" w:hAnsi="Menlo" w:cs="Menlo"/>
          <w:color w:val="000000"/>
          <w:sz w:val="28"/>
          <w:szCs w:val="28"/>
          <w:lang w:val="en-GB" w:eastAsia="en-US"/>
        </w:rPr>
        <w:t>java.sql.Timestamp</w:t>
      </w:r>
      <w:proofErr w:type="spellEnd"/>
      <w:proofErr w:type="gramEnd"/>
      <w:r>
        <w:rPr>
          <w:rFonts w:ascii="Menlo" w:eastAsiaTheme="minorEastAsia" w:hAnsi="Menlo" w:cs="Menlo"/>
          <w:color w:val="000000"/>
          <w:sz w:val="28"/>
          <w:szCs w:val="28"/>
          <w:lang w:val="en-GB" w:eastAsia="en-US"/>
        </w:rPr>
        <w:t xml:space="preserve"> </w:t>
      </w:r>
      <w:proofErr w:type="spellStart"/>
      <w:r>
        <w:rPr>
          <w:rFonts w:ascii="Menlo" w:eastAsiaTheme="minorEastAsia" w:hAnsi="Menlo" w:cs="Menlo"/>
          <w:color w:val="6A3E3E"/>
          <w:sz w:val="28"/>
          <w:szCs w:val="28"/>
          <w:lang w:val="en-GB" w:eastAsia="en-US"/>
        </w:rPr>
        <w:t>postTimestamp</w:t>
      </w:r>
      <w:proofErr w:type="spellEnd"/>
      <w:r>
        <w:rPr>
          <w:rFonts w:ascii="Menlo" w:eastAsiaTheme="minorEastAsia" w:hAnsi="Menlo" w:cs="Menlo"/>
          <w:color w:val="000000"/>
          <w:sz w:val="28"/>
          <w:szCs w:val="28"/>
          <w:lang w:val="en-GB" w:eastAsia="en-US"/>
        </w:rPr>
        <w:t xml:space="preserve"> = </w:t>
      </w:r>
      <w:proofErr w:type="spellStart"/>
      <w:r>
        <w:rPr>
          <w:rFonts w:ascii="Menlo" w:eastAsiaTheme="minorEastAsia" w:hAnsi="Menlo" w:cs="Menlo"/>
          <w:color w:val="6A3E3E"/>
          <w:sz w:val="28"/>
          <w:szCs w:val="28"/>
          <w:lang w:val="en-GB" w:eastAsia="en-US"/>
        </w:rPr>
        <w:t>results</w:t>
      </w:r>
      <w:r>
        <w:rPr>
          <w:rFonts w:ascii="Menlo" w:eastAsiaTheme="minorEastAsia" w:hAnsi="Menlo" w:cs="Menlo"/>
          <w:color w:val="000000"/>
          <w:sz w:val="28"/>
          <w:szCs w:val="28"/>
          <w:lang w:val="en-GB" w:eastAsia="en-US"/>
        </w:rPr>
        <w:t>.getTimestamp</w:t>
      </w:r>
      <w:proofErr w:type="spellEnd"/>
      <w:r>
        <w:rPr>
          <w:rFonts w:ascii="Menlo" w:eastAsiaTheme="minorEastAsia" w:hAnsi="Menlo" w:cs="Menlo"/>
          <w:color w:val="000000"/>
          <w:sz w:val="28"/>
          <w:szCs w:val="28"/>
          <w:lang w:val="en-GB" w:eastAsia="en-US"/>
        </w:rPr>
        <w:t>(</w:t>
      </w:r>
      <w:r>
        <w:rPr>
          <w:rFonts w:ascii="Menlo" w:eastAsiaTheme="minorEastAsia" w:hAnsi="Menlo" w:cs="Menlo"/>
          <w:color w:val="2A00FF"/>
          <w:sz w:val="28"/>
          <w:szCs w:val="28"/>
          <w:lang w:val="en-GB" w:eastAsia="en-US"/>
        </w:rPr>
        <w:t>"POST_TIMESTAMP"</w:t>
      </w:r>
      <w:r>
        <w:rPr>
          <w:rFonts w:ascii="Menlo" w:eastAsiaTheme="minorEastAsia" w:hAnsi="Menlo" w:cs="Menlo"/>
          <w:color w:val="000000"/>
          <w:sz w:val="28"/>
          <w:szCs w:val="28"/>
          <w:lang w:val="en-GB" w:eastAsia="en-US"/>
        </w:rPr>
        <w:t>);</w:t>
      </w:r>
    </w:p>
    <w:p w14:paraId="65CE7D9C" w14:textId="77777777" w:rsidR="009651FB" w:rsidRDefault="009651FB" w:rsidP="009651FB">
      <w:pPr>
        <w:autoSpaceDE w:val="0"/>
        <w:autoSpaceDN w:val="0"/>
        <w:adjustRightInd w:val="0"/>
        <w:rPr>
          <w:rFonts w:ascii="Menlo" w:eastAsiaTheme="minorEastAsia" w:hAnsi="Menlo" w:cs="Menlo"/>
          <w:sz w:val="28"/>
          <w:szCs w:val="28"/>
          <w:lang w:val="en-GB" w:eastAsia="en-US"/>
        </w:rPr>
      </w:pPr>
      <w:r>
        <w:rPr>
          <w:rFonts w:ascii="Menlo" w:eastAsiaTheme="minorEastAsia" w:hAnsi="Menlo" w:cs="Menlo"/>
          <w:color w:val="000000"/>
          <w:sz w:val="28"/>
          <w:szCs w:val="28"/>
          <w:lang w:val="en-GB" w:eastAsia="en-US"/>
        </w:rPr>
        <w:t xml:space="preserve">        Integer </w:t>
      </w:r>
      <w:proofErr w:type="spellStart"/>
      <w:r>
        <w:rPr>
          <w:rFonts w:ascii="Menlo" w:eastAsiaTheme="minorEastAsia" w:hAnsi="Menlo" w:cs="Menlo"/>
          <w:color w:val="6A3E3E"/>
          <w:sz w:val="28"/>
          <w:szCs w:val="28"/>
          <w:lang w:val="en-GB" w:eastAsia="en-US"/>
        </w:rPr>
        <w:t>userid</w:t>
      </w:r>
      <w:proofErr w:type="spellEnd"/>
      <w:r>
        <w:rPr>
          <w:rFonts w:ascii="Menlo" w:eastAsiaTheme="minorEastAsia" w:hAnsi="Menlo" w:cs="Menlo"/>
          <w:color w:val="000000"/>
          <w:sz w:val="28"/>
          <w:szCs w:val="28"/>
          <w:lang w:val="en-GB" w:eastAsia="en-US"/>
        </w:rPr>
        <w:t xml:space="preserve"> = </w:t>
      </w:r>
      <w:proofErr w:type="spellStart"/>
      <w:proofErr w:type="gramStart"/>
      <w:r>
        <w:rPr>
          <w:rFonts w:ascii="Menlo" w:eastAsiaTheme="minorEastAsia" w:hAnsi="Menlo" w:cs="Menlo"/>
          <w:color w:val="6A3E3E"/>
          <w:sz w:val="28"/>
          <w:szCs w:val="28"/>
          <w:lang w:val="en-GB" w:eastAsia="en-US"/>
        </w:rPr>
        <w:t>results</w:t>
      </w:r>
      <w:r>
        <w:rPr>
          <w:rFonts w:ascii="Menlo" w:eastAsiaTheme="minorEastAsia" w:hAnsi="Menlo" w:cs="Menlo"/>
          <w:color w:val="000000"/>
          <w:sz w:val="28"/>
          <w:szCs w:val="28"/>
          <w:lang w:val="en-GB" w:eastAsia="en-US"/>
        </w:rPr>
        <w:t>.getInt</w:t>
      </w:r>
      <w:proofErr w:type="spellEnd"/>
      <w:proofErr w:type="gramEnd"/>
      <w:r>
        <w:rPr>
          <w:rFonts w:ascii="Menlo" w:eastAsiaTheme="minorEastAsia" w:hAnsi="Menlo" w:cs="Menlo"/>
          <w:color w:val="000000"/>
          <w:sz w:val="28"/>
          <w:szCs w:val="28"/>
          <w:lang w:val="en-GB" w:eastAsia="en-US"/>
        </w:rPr>
        <w:t>(</w:t>
      </w:r>
      <w:r>
        <w:rPr>
          <w:rFonts w:ascii="Menlo" w:eastAsiaTheme="minorEastAsia" w:hAnsi="Menlo" w:cs="Menlo"/>
          <w:color w:val="2A00FF"/>
          <w:sz w:val="28"/>
          <w:szCs w:val="28"/>
          <w:lang w:val="en-GB" w:eastAsia="en-US"/>
        </w:rPr>
        <w:t>"USERID"</w:t>
      </w:r>
      <w:r>
        <w:rPr>
          <w:rFonts w:ascii="Menlo" w:eastAsiaTheme="minorEastAsia" w:hAnsi="Menlo" w:cs="Menlo"/>
          <w:color w:val="000000"/>
          <w:sz w:val="28"/>
          <w:szCs w:val="28"/>
          <w:lang w:val="en-GB" w:eastAsia="en-US"/>
        </w:rPr>
        <w:t>);</w:t>
      </w:r>
    </w:p>
    <w:p w14:paraId="3DB5B1F9" w14:textId="77777777" w:rsidR="009651FB" w:rsidRDefault="009651FB" w:rsidP="009651FB">
      <w:pPr>
        <w:autoSpaceDE w:val="0"/>
        <w:autoSpaceDN w:val="0"/>
        <w:adjustRightInd w:val="0"/>
        <w:rPr>
          <w:rFonts w:ascii="Menlo" w:eastAsiaTheme="minorEastAsia" w:hAnsi="Menlo" w:cs="Menlo"/>
          <w:sz w:val="28"/>
          <w:szCs w:val="28"/>
          <w:lang w:val="en-GB" w:eastAsia="en-US"/>
        </w:rPr>
      </w:pPr>
      <w:r>
        <w:rPr>
          <w:rFonts w:ascii="Menlo" w:eastAsiaTheme="minorEastAsia" w:hAnsi="Menlo" w:cs="Menlo"/>
          <w:color w:val="000000"/>
          <w:sz w:val="28"/>
          <w:szCs w:val="28"/>
          <w:lang w:val="en-GB" w:eastAsia="en-US"/>
        </w:rPr>
        <w:t xml:space="preserve">        </w:t>
      </w:r>
      <w:proofErr w:type="spellStart"/>
      <w:proofErr w:type="gramStart"/>
      <w:r>
        <w:rPr>
          <w:rFonts w:ascii="Menlo" w:eastAsiaTheme="minorEastAsia" w:hAnsi="Menlo" w:cs="Menlo"/>
          <w:i/>
          <w:iCs/>
          <w:color w:val="000000"/>
          <w:sz w:val="28"/>
          <w:szCs w:val="28"/>
          <w:lang w:val="en-GB" w:eastAsia="en-US"/>
        </w:rPr>
        <w:t>plotPost</w:t>
      </w:r>
      <w:proofErr w:type="spellEnd"/>
      <w:r>
        <w:rPr>
          <w:rFonts w:ascii="Menlo" w:eastAsiaTheme="minorEastAsia" w:hAnsi="Menlo" w:cs="Menlo"/>
          <w:color w:val="000000"/>
          <w:sz w:val="28"/>
          <w:szCs w:val="28"/>
          <w:lang w:val="en-GB" w:eastAsia="en-US"/>
        </w:rPr>
        <w:t>(</w:t>
      </w:r>
      <w:proofErr w:type="spellStart"/>
      <w:proofErr w:type="gramEnd"/>
      <w:r>
        <w:rPr>
          <w:rFonts w:ascii="Menlo" w:eastAsiaTheme="minorEastAsia" w:hAnsi="Menlo" w:cs="Menlo"/>
          <w:color w:val="6A3E3E"/>
          <w:sz w:val="28"/>
          <w:szCs w:val="28"/>
          <w:lang w:val="en-GB" w:eastAsia="en-US"/>
        </w:rPr>
        <w:t>userid</w:t>
      </w:r>
      <w:proofErr w:type="spellEnd"/>
      <w:r>
        <w:rPr>
          <w:rFonts w:ascii="Menlo" w:eastAsiaTheme="minorEastAsia" w:hAnsi="Menlo" w:cs="Menlo"/>
          <w:color w:val="000000"/>
          <w:sz w:val="28"/>
          <w:szCs w:val="28"/>
          <w:lang w:val="en-GB" w:eastAsia="en-US"/>
        </w:rPr>
        <w:t xml:space="preserve">, </w:t>
      </w:r>
      <w:proofErr w:type="spellStart"/>
      <w:r>
        <w:rPr>
          <w:rFonts w:ascii="Menlo" w:eastAsiaTheme="minorEastAsia" w:hAnsi="Menlo" w:cs="Menlo"/>
          <w:color w:val="6A3E3E"/>
          <w:sz w:val="28"/>
          <w:szCs w:val="28"/>
          <w:lang w:val="en-GB" w:eastAsia="en-US"/>
        </w:rPr>
        <w:t>postTimestamp</w:t>
      </w:r>
      <w:proofErr w:type="spellEnd"/>
      <w:r>
        <w:rPr>
          <w:rFonts w:ascii="Menlo" w:eastAsiaTheme="minorEastAsia" w:hAnsi="Menlo" w:cs="Menlo"/>
          <w:color w:val="000000"/>
          <w:sz w:val="28"/>
          <w:szCs w:val="28"/>
          <w:lang w:val="en-GB" w:eastAsia="en-US"/>
        </w:rPr>
        <w:t>);</w:t>
      </w:r>
    </w:p>
    <w:p w14:paraId="7E797FAF" w14:textId="77777777" w:rsidR="009651FB" w:rsidRDefault="009651FB" w:rsidP="009651FB">
      <w:pPr>
        <w:autoSpaceDE w:val="0"/>
        <w:autoSpaceDN w:val="0"/>
        <w:adjustRightInd w:val="0"/>
        <w:rPr>
          <w:rFonts w:ascii="Menlo" w:eastAsiaTheme="minorEastAsia" w:hAnsi="Menlo" w:cs="Menlo"/>
          <w:sz w:val="28"/>
          <w:szCs w:val="28"/>
          <w:lang w:val="en-GB" w:eastAsia="en-US"/>
        </w:rPr>
      </w:pPr>
    </w:p>
    <w:p w14:paraId="162461CD" w14:textId="77777777" w:rsidR="009651FB" w:rsidRDefault="009651FB" w:rsidP="009651FB">
      <w:pPr>
        <w:autoSpaceDE w:val="0"/>
        <w:autoSpaceDN w:val="0"/>
        <w:adjustRightInd w:val="0"/>
        <w:rPr>
          <w:rFonts w:ascii="Menlo" w:eastAsiaTheme="minorEastAsia" w:hAnsi="Menlo" w:cs="Menlo"/>
          <w:sz w:val="28"/>
          <w:szCs w:val="28"/>
          <w:lang w:val="en-GB" w:eastAsia="en-US"/>
        </w:rPr>
      </w:pPr>
      <w:r>
        <w:rPr>
          <w:rFonts w:ascii="Menlo" w:eastAsiaTheme="minorEastAsia" w:hAnsi="Menlo" w:cs="Menlo"/>
          <w:color w:val="000000"/>
          <w:sz w:val="28"/>
          <w:szCs w:val="28"/>
          <w:lang w:val="en-GB" w:eastAsia="en-US"/>
        </w:rPr>
        <w:t xml:space="preserve">      }</w:t>
      </w:r>
    </w:p>
    <w:bookmarkEnd w:id="20"/>
    <w:bookmarkEnd w:id="21"/>
    <w:p w14:paraId="0CC8A774" w14:textId="77777777" w:rsidR="009651FB" w:rsidRDefault="009651FB" w:rsidP="009651FB">
      <w:pPr>
        <w:autoSpaceDE w:val="0"/>
        <w:autoSpaceDN w:val="0"/>
        <w:adjustRightInd w:val="0"/>
        <w:rPr>
          <w:rFonts w:ascii="Menlo" w:eastAsiaTheme="minorEastAsia" w:hAnsi="Menlo" w:cs="Menlo"/>
          <w:sz w:val="28"/>
          <w:szCs w:val="28"/>
          <w:lang w:val="en-GB" w:eastAsia="en-US"/>
        </w:rPr>
      </w:pPr>
      <w:r>
        <w:rPr>
          <w:rFonts w:ascii="Menlo" w:eastAsiaTheme="minorEastAsia" w:hAnsi="Menlo" w:cs="Menlo"/>
          <w:color w:val="000000"/>
          <w:sz w:val="28"/>
          <w:szCs w:val="28"/>
          <w:lang w:val="en-GB" w:eastAsia="en-US"/>
        </w:rPr>
        <w:t xml:space="preserve">      </w:t>
      </w:r>
      <w:proofErr w:type="spellStart"/>
      <w:r>
        <w:rPr>
          <w:rFonts w:ascii="Menlo" w:eastAsiaTheme="minorEastAsia" w:hAnsi="Menlo" w:cs="Menlo"/>
          <w:color w:val="000000"/>
          <w:sz w:val="28"/>
          <w:szCs w:val="28"/>
          <w:lang w:val="en-GB" w:eastAsia="en-US"/>
        </w:rPr>
        <w:t>System.</w:t>
      </w:r>
      <w:r>
        <w:rPr>
          <w:rFonts w:ascii="Menlo" w:eastAsiaTheme="minorEastAsia" w:hAnsi="Menlo" w:cs="Menlo"/>
          <w:b/>
          <w:bCs/>
          <w:i/>
          <w:iCs/>
          <w:color w:val="0000C0"/>
          <w:sz w:val="28"/>
          <w:szCs w:val="28"/>
          <w:lang w:val="en-GB" w:eastAsia="en-US"/>
        </w:rPr>
        <w:t>out</w:t>
      </w:r>
      <w:r>
        <w:rPr>
          <w:rFonts w:ascii="Menlo" w:eastAsiaTheme="minorEastAsia" w:hAnsi="Menlo" w:cs="Menlo"/>
          <w:color w:val="000000"/>
          <w:sz w:val="28"/>
          <w:szCs w:val="28"/>
          <w:lang w:val="en-GB" w:eastAsia="en-US"/>
        </w:rPr>
        <w:t>.println</w:t>
      </w:r>
      <w:proofErr w:type="spellEnd"/>
      <w:r>
        <w:rPr>
          <w:rFonts w:ascii="Menlo" w:eastAsiaTheme="minorEastAsia" w:hAnsi="Menlo" w:cs="Menlo"/>
          <w:color w:val="000000"/>
          <w:sz w:val="28"/>
          <w:szCs w:val="28"/>
          <w:lang w:val="en-GB" w:eastAsia="en-US"/>
        </w:rPr>
        <w:t>(</w:t>
      </w:r>
      <w:r>
        <w:rPr>
          <w:rFonts w:ascii="Menlo" w:eastAsiaTheme="minorEastAsia" w:hAnsi="Menlo" w:cs="Menlo"/>
          <w:color w:val="2A00FF"/>
          <w:sz w:val="28"/>
          <w:szCs w:val="28"/>
          <w:lang w:val="en-GB" w:eastAsia="en-US"/>
        </w:rPr>
        <w:t>"</w:t>
      </w:r>
      <w:proofErr w:type="spellStart"/>
      <w:r>
        <w:rPr>
          <w:rFonts w:ascii="Menlo" w:eastAsiaTheme="minorEastAsia" w:hAnsi="Menlo" w:cs="Menlo"/>
          <w:color w:val="2A00FF"/>
          <w:sz w:val="28"/>
          <w:szCs w:val="28"/>
          <w:lang w:val="en-GB" w:eastAsia="en-US"/>
        </w:rPr>
        <w:t>elaspsed</w:t>
      </w:r>
      <w:proofErr w:type="spellEnd"/>
      <w:r>
        <w:rPr>
          <w:rFonts w:ascii="Menlo" w:eastAsiaTheme="minorEastAsia" w:hAnsi="Menlo" w:cs="Menlo"/>
          <w:color w:val="2A00FF"/>
          <w:sz w:val="28"/>
          <w:szCs w:val="28"/>
          <w:lang w:val="en-GB" w:eastAsia="en-US"/>
        </w:rPr>
        <w:t xml:space="preserve"> no projection "</w:t>
      </w:r>
      <w:r>
        <w:rPr>
          <w:rFonts w:ascii="Menlo" w:eastAsiaTheme="minorEastAsia" w:hAnsi="Menlo" w:cs="Menlo"/>
          <w:color w:val="000000"/>
          <w:sz w:val="28"/>
          <w:szCs w:val="28"/>
          <w:lang w:val="en-GB" w:eastAsia="en-US"/>
        </w:rPr>
        <w:t xml:space="preserve"> + (</w:t>
      </w:r>
      <w:proofErr w:type="spellStart"/>
      <w:r>
        <w:rPr>
          <w:rFonts w:ascii="Menlo" w:eastAsiaTheme="minorEastAsia" w:hAnsi="Menlo" w:cs="Menlo"/>
          <w:color w:val="000000"/>
          <w:sz w:val="28"/>
          <w:szCs w:val="28"/>
          <w:lang w:val="en-GB" w:eastAsia="en-US"/>
        </w:rPr>
        <w:t>System.</w:t>
      </w:r>
      <w:r>
        <w:rPr>
          <w:rFonts w:ascii="Menlo" w:eastAsiaTheme="minorEastAsia" w:hAnsi="Menlo" w:cs="Menlo"/>
          <w:i/>
          <w:iCs/>
          <w:color w:val="000000"/>
          <w:sz w:val="28"/>
          <w:szCs w:val="28"/>
          <w:lang w:val="en-GB" w:eastAsia="en-US"/>
        </w:rPr>
        <w:t>currentTimeMillis</w:t>
      </w:r>
      <w:proofErr w:type="spellEnd"/>
      <w:r>
        <w:rPr>
          <w:rFonts w:ascii="Menlo" w:eastAsiaTheme="minorEastAsia" w:hAnsi="Menlo" w:cs="Menlo"/>
          <w:color w:val="000000"/>
          <w:sz w:val="28"/>
          <w:szCs w:val="28"/>
          <w:lang w:val="en-GB" w:eastAsia="en-US"/>
        </w:rPr>
        <w:t xml:space="preserve">() - </w:t>
      </w:r>
      <w:proofErr w:type="spellStart"/>
      <w:r>
        <w:rPr>
          <w:rFonts w:ascii="Menlo" w:eastAsiaTheme="minorEastAsia" w:hAnsi="Menlo" w:cs="Menlo"/>
          <w:color w:val="6A3E3E"/>
          <w:sz w:val="28"/>
          <w:szCs w:val="28"/>
          <w:lang w:val="en-GB" w:eastAsia="en-US"/>
        </w:rPr>
        <w:t>startTime</w:t>
      </w:r>
      <w:proofErr w:type="spellEnd"/>
      <w:r>
        <w:rPr>
          <w:rFonts w:ascii="Menlo" w:eastAsiaTheme="minorEastAsia" w:hAnsi="Menlo" w:cs="Menlo"/>
          <w:color w:val="000000"/>
          <w:sz w:val="28"/>
          <w:szCs w:val="28"/>
          <w:lang w:val="en-GB" w:eastAsia="en-US"/>
        </w:rPr>
        <w:t>)</w:t>
      </w:r>
      <w:proofErr w:type="gramStart"/>
      <w:r>
        <w:rPr>
          <w:rFonts w:ascii="Menlo" w:eastAsiaTheme="minorEastAsia" w:hAnsi="Menlo" w:cs="Menlo"/>
          <w:color w:val="000000"/>
          <w:sz w:val="28"/>
          <w:szCs w:val="28"/>
          <w:lang w:val="en-GB" w:eastAsia="en-US"/>
        </w:rPr>
        <w:t>);</w:t>
      </w:r>
      <w:proofErr w:type="gramEnd"/>
    </w:p>
    <w:p w14:paraId="08CCC68A" w14:textId="77777777" w:rsidR="009651FB" w:rsidRDefault="009651FB" w:rsidP="009651FB">
      <w:pPr>
        <w:autoSpaceDE w:val="0"/>
        <w:autoSpaceDN w:val="0"/>
        <w:adjustRightInd w:val="0"/>
        <w:rPr>
          <w:rFonts w:ascii="Menlo" w:eastAsiaTheme="minorEastAsia" w:hAnsi="Menlo" w:cs="Menlo"/>
          <w:sz w:val="28"/>
          <w:szCs w:val="28"/>
          <w:lang w:val="en-GB" w:eastAsia="en-US"/>
        </w:rPr>
      </w:pPr>
      <w:r>
        <w:rPr>
          <w:rFonts w:ascii="Menlo" w:eastAsiaTheme="minorEastAsia" w:hAnsi="Menlo" w:cs="Menlo"/>
          <w:color w:val="000000"/>
          <w:sz w:val="28"/>
          <w:szCs w:val="28"/>
          <w:lang w:val="en-GB" w:eastAsia="en-US"/>
        </w:rPr>
        <w:t xml:space="preserve">      </w:t>
      </w:r>
      <w:proofErr w:type="spellStart"/>
      <w:proofErr w:type="gramStart"/>
      <w:r>
        <w:rPr>
          <w:rFonts w:ascii="Menlo" w:eastAsiaTheme="minorEastAsia" w:hAnsi="Menlo" w:cs="Menlo"/>
          <w:color w:val="6A3E3E"/>
          <w:sz w:val="28"/>
          <w:szCs w:val="28"/>
          <w:lang w:val="en-GB" w:eastAsia="en-US"/>
        </w:rPr>
        <w:t>results</w:t>
      </w:r>
      <w:r>
        <w:rPr>
          <w:rFonts w:ascii="Menlo" w:eastAsiaTheme="minorEastAsia" w:hAnsi="Menlo" w:cs="Menlo"/>
          <w:color w:val="000000"/>
          <w:sz w:val="28"/>
          <w:szCs w:val="28"/>
          <w:lang w:val="en-GB" w:eastAsia="en-US"/>
        </w:rPr>
        <w:t>.close</w:t>
      </w:r>
      <w:proofErr w:type="spellEnd"/>
      <w:proofErr w:type="gramEnd"/>
      <w:r>
        <w:rPr>
          <w:rFonts w:ascii="Menlo" w:eastAsiaTheme="minorEastAsia" w:hAnsi="Menlo" w:cs="Menlo"/>
          <w:color w:val="000000"/>
          <w:sz w:val="28"/>
          <w:szCs w:val="28"/>
          <w:lang w:val="en-GB" w:eastAsia="en-US"/>
        </w:rPr>
        <w:t>();</w:t>
      </w:r>
    </w:p>
    <w:p w14:paraId="32E954DB" w14:textId="77777777" w:rsidR="009651FB" w:rsidRDefault="009651FB" w:rsidP="009651FB">
      <w:pPr>
        <w:autoSpaceDE w:val="0"/>
        <w:autoSpaceDN w:val="0"/>
        <w:adjustRightInd w:val="0"/>
        <w:rPr>
          <w:rFonts w:ascii="Menlo" w:eastAsiaTheme="minorEastAsia" w:hAnsi="Menlo" w:cs="Menlo"/>
          <w:sz w:val="28"/>
          <w:szCs w:val="28"/>
          <w:lang w:val="en-GB" w:eastAsia="en-US"/>
        </w:rPr>
      </w:pPr>
    </w:p>
    <w:p w14:paraId="3C691C4B" w14:textId="77777777" w:rsidR="009651FB" w:rsidRDefault="009651FB" w:rsidP="009651FB">
      <w:pPr>
        <w:autoSpaceDE w:val="0"/>
        <w:autoSpaceDN w:val="0"/>
        <w:adjustRightInd w:val="0"/>
        <w:rPr>
          <w:rFonts w:ascii="Menlo" w:eastAsiaTheme="minorEastAsia" w:hAnsi="Menlo" w:cs="Menlo"/>
          <w:sz w:val="28"/>
          <w:szCs w:val="28"/>
          <w:lang w:val="en-GB" w:eastAsia="en-US"/>
        </w:rPr>
      </w:pPr>
      <w:r>
        <w:rPr>
          <w:rFonts w:ascii="Menlo" w:eastAsiaTheme="minorEastAsia" w:hAnsi="Menlo" w:cs="Menlo"/>
          <w:color w:val="000000"/>
          <w:sz w:val="28"/>
          <w:szCs w:val="28"/>
          <w:lang w:val="en-GB" w:eastAsia="en-US"/>
        </w:rPr>
        <w:t xml:space="preserve">      </w:t>
      </w:r>
      <w:proofErr w:type="spellStart"/>
      <w:r>
        <w:rPr>
          <w:rFonts w:ascii="Menlo" w:eastAsiaTheme="minorEastAsia" w:hAnsi="Menlo" w:cs="Menlo"/>
          <w:color w:val="6A3E3E"/>
          <w:sz w:val="28"/>
          <w:szCs w:val="28"/>
          <w:lang w:val="en-GB" w:eastAsia="en-US"/>
        </w:rPr>
        <w:t>startTime</w:t>
      </w:r>
      <w:proofErr w:type="spellEnd"/>
      <w:r>
        <w:rPr>
          <w:rFonts w:ascii="Menlo" w:eastAsiaTheme="minorEastAsia" w:hAnsi="Menlo" w:cs="Menlo"/>
          <w:color w:val="000000"/>
          <w:sz w:val="28"/>
          <w:szCs w:val="28"/>
          <w:lang w:val="en-GB" w:eastAsia="en-US"/>
        </w:rPr>
        <w:t xml:space="preserve"> = </w:t>
      </w:r>
      <w:proofErr w:type="spellStart"/>
      <w:r>
        <w:rPr>
          <w:rFonts w:ascii="Menlo" w:eastAsiaTheme="minorEastAsia" w:hAnsi="Menlo" w:cs="Menlo"/>
          <w:color w:val="000000"/>
          <w:sz w:val="28"/>
          <w:szCs w:val="28"/>
          <w:lang w:val="en-GB" w:eastAsia="en-US"/>
        </w:rPr>
        <w:t>System.</w:t>
      </w:r>
      <w:r>
        <w:rPr>
          <w:rFonts w:ascii="Menlo" w:eastAsiaTheme="minorEastAsia" w:hAnsi="Menlo" w:cs="Menlo"/>
          <w:i/>
          <w:iCs/>
          <w:color w:val="000000"/>
          <w:sz w:val="28"/>
          <w:szCs w:val="28"/>
          <w:lang w:val="en-GB" w:eastAsia="en-US"/>
        </w:rPr>
        <w:t>currentTimeMillis</w:t>
      </w:r>
      <w:proofErr w:type="spellEnd"/>
      <w:r>
        <w:rPr>
          <w:rFonts w:ascii="Menlo" w:eastAsiaTheme="minorEastAsia" w:hAnsi="Menlo" w:cs="Menlo"/>
          <w:color w:val="000000"/>
          <w:sz w:val="28"/>
          <w:szCs w:val="28"/>
          <w:lang w:val="en-GB" w:eastAsia="en-US"/>
        </w:rPr>
        <w:t>(</w:t>
      </w:r>
      <w:proofErr w:type="gramStart"/>
      <w:r>
        <w:rPr>
          <w:rFonts w:ascii="Menlo" w:eastAsiaTheme="minorEastAsia" w:hAnsi="Menlo" w:cs="Menlo"/>
          <w:color w:val="000000"/>
          <w:sz w:val="28"/>
          <w:szCs w:val="28"/>
          <w:lang w:val="en-GB" w:eastAsia="en-US"/>
        </w:rPr>
        <w:t>);</w:t>
      </w:r>
      <w:proofErr w:type="gramEnd"/>
    </w:p>
    <w:p w14:paraId="276F2EB5" w14:textId="77777777" w:rsidR="009651FB" w:rsidRDefault="009651FB" w:rsidP="009651FB">
      <w:pPr>
        <w:autoSpaceDE w:val="0"/>
        <w:autoSpaceDN w:val="0"/>
        <w:adjustRightInd w:val="0"/>
        <w:rPr>
          <w:rFonts w:ascii="Menlo" w:eastAsiaTheme="minorEastAsia" w:hAnsi="Menlo" w:cs="Menlo"/>
          <w:sz w:val="28"/>
          <w:szCs w:val="28"/>
          <w:lang w:val="en-GB" w:eastAsia="en-US"/>
        </w:rPr>
      </w:pPr>
    </w:p>
    <w:p w14:paraId="6F5F97D7" w14:textId="77777777" w:rsidR="009651FB" w:rsidRDefault="009651FB" w:rsidP="009651FB">
      <w:pPr>
        <w:autoSpaceDE w:val="0"/>
        <w:autoSpaceDN w:val="0"/>
        <w:adjustRightInd w:val="0"/>
        <w:rPr>
          <w:rFonts w:ascii="Menlo" w:eastAsiaTheme="minorEastAsia" w:hAnsi="Menlo" w:cs="Menlo"/>
          <w:sz w:val="28"/>
          <w:szCs w:val="28"/>
          <w:lang w:val="en-GB" w:eastAsia="en-US"/>
        </w:rPr>
      </w:pPr>
      <w:bookmarkStart w:id="22" w:name="OLE_LINK22"/>
      <w:bookmarkStart w:id="23" w:name="OLE_LINK23"/>
      <w:r>
        <w:rPr>
          <w:rFonts w:ascii="Menlo" w:eastAsiaTheme="minorEastAsia" w:hAnsi="Menlo" w:cs="Menlo"/>
          <w:color w:val="000000"/>
          <w:sz w:val="28"/>
          <w:szCs w:val="28"/>
          <w:lang w:val="en-GB" w:eastAsia="en-US"/>
        </w:rPr>
        <w:t xml:space="preserve">      </w:t>
      </w:r>
      <w:r>
        <w:rPr>
          <w:rFonts w:ascii="Menlo" w:eastAsiaTheme="minorEastAsia" w:hAnsi="Menlo" w:cs="Menlo"/>
          <w:color w:val="6A3E3E"/>
          <w:sz w:val="28"/>
          <w:szCs w:val="28"/>
          <w:lang w:val="en-GB" w:eastAsia="en-US"/>
        </w:rPr>
        <w:t>results</w:t>
      </w:r>
      <w:r>
        <w:rPr>
          <w:rFonts w:ascii="Menlo" w:eastAsiaTheme="minorEastAsia" w:hAnsi="Menlo" w:cs="Menlo"/>
          <w:color w:val="000000"/>
          <w:sz w:val="28"/>
          <w:szCs w:val="28"/>
          <w:lang w:val="en-GB" w:eastAsia="en-US"/>
        </w:rPr>
        <w:t xml:space="preserve"> = </w:t>
      </w:r>
      <w:proofErr w:type="spellStart"/>
      <w:proofErr w:type="gramStart"/>
      <w:r>
        <w:rPr>
          <w:rFonts w:ascii="Menlo" w:eastAsiaTheme="minorEastAsia" w:hAnsi="Menlo" w:cs="Menlo"/>
          <w:color w:val="6A3E3E"/>
          <w:sz w:val="28"/>
          <w:szCs w:val="28"/>
          <w:lang w:val="en-GB" w:eastAsia="en-US"/>
        </w:rPr>
        <w:t>stmt</w:t>
      </w:r>
      <w:r>
        <w:rPr>
          <w:rFonts w:ascii="Menlo" w:eastAsiaTheme="minorEastAsia" w:hAnsi="Menlo" w:cs="Menlo"/>
          <w:color w:val="000000"/>
          <w:sz w:val="28"/>
          <w:szCs w:val="28"/>
          <w:lang w:val="en-GB" w:eastAsia="en-US"/>
        </w:rPr>
        <w:t>.executeQuery</w:t>
      </w:r>
      <w:proofErr w:type="spellEnd"/>
      <w:proofErr w:type="gramEnd"/>
      <w:r>
        <w:rPr>
          <w:rFonts w:ascii="Menlo" w:eastAsiaTheme="minorEastAsia" w:hAnsi="Menlo" w:cs="Menlo"/>
          <w:color w:val="000000"/>
          <w:sz w:val="28"/>
          <w:szCs w:val="28"/>
          <w:lang w:val="en-GB" w:eastAsia="en-US"/>
        </w:rPr>
        <w:t>(</w:t>
      </w:r>
      <w:r>
        <w:rPr>
          <w:rFonts w:ascii="Menlo" w:eastAsiaTheme="minorEastAsia" w:hAnsi="Menlo" w:cs="Menlo"/>
          <w:color w:val="2A00FF"/>
          <w:sz w:val="28"/>
          <w:szCs w:val="28"/>
          <w:lang w:val="en-GB" w:eastAsia="en-US"/>
        </w:rPr>
        <w:t xml:space="preserve">"SELECT </w:t>
      </w:r>
      <w:proofErr w:type="spellStart"/>
      <w:r>
        <w:rPr>
          <w:rFonts w:ascii="Menlo" w:eastAsiaTheme="minorEastAsia" w:hAnsi="Menlo" w:cs="Menlo"/>
          <w:color w:val="2A00FF"/>
          <w:sz w:val="28"/>
          <w:szCs w:val="28"/>
          <w:lang w:val="en-GB" w:eastAsia="en-US"/>
        </w:rPr>
        <w:t>userid,post_timestamp</w:t>
      </w:r>
      <w:proofErr w:type="spellEnd"/>
      <w:r>
        <w:rPr>
          <w:rFonts w:ascii="Menlo" w:eastAsiaTheme="minorEastAsia" w:hAnsi="Menlo" w:cs="Menlo"/>
          <w:color w:val="2A00FF"/>
          <w:sz w:val="28"/>
          <w:szCs w:val="28"/>
          <w:lang w:val="en-GB" w:eastAsia="en-US"/>
        </w:rPr>
        <w:t xml:space="preserve"> FROM </w:t>
      </w:r>
      <w:proofErr w:type="spellStart"/>
      <w:r>
        <w:rPr>
          <w:rFonts w:ascii="Menlo" w:eastAsiaTheme="minorEastAsia" w:hAnsi="Menlo" w:cs="Menlo"/>
          <w:color w:val="2A00FF"/>
          <w:sz w:val="28"/>
          <w:szCs w:val="28"/>
          <w:lang w:val="en-GB" w:eastAsia="en-US"/>
        </w:rPr>
        <w:t>blog_posts</w:t>
      </w:r>
      <w:proofErr w:type="spellEnd"/>
      <w:r>
        <w:rPr>
          <w:rFonts w:ascii="Menlo" w:eastAsiaTheme="minorEastAsia" w:hAnsi="Menlo" w:cs="Menlo"/>
          <w:color w:val="2A00FF"/>
          <w:sz w:val="28"/>
          <w:szCs w:val="28"/>
          <w:lang w:val="en-GB" w:eastAsia="en-US"/>
        </w:rPr>
        <w:t>"</w:t>
      </w:r>
      <w:r>
        <w:rPr>
          <w:rFonts w:ascii="Menlo" w:eastAsiaTheme="minorEastAsia" w:hAnsi="Menlo" w:cs="Menlo"/>
          <w:color w:val="000000"/>
          <w:sz w:val="28"/>
          <w:szCs w:val="28"/>
          <w:lang w:val="en-GB" w:eastAsia="en-US"/>
        </w:rPr>
        <w:t>);</w:t>
      </w:r>
    </w:p>
    <w:bookmarkEnd w:id="22"/>
    <w:bookmarkEnd w:id="23"/>
    <w:p w14:paraId="4150F4E3" w14:textId="77777777" w:rsidR="009651FB" w:rsidRDefault="009651FB" w:rsidP="009651FB">
      <w:pPr>
        <w:autoSpaceDE w:val="0"/>
        <w:autoSpaceDN w:val="0"/>
        <w:adjustRightInd w:val="0"/>
        <w:rPr>
          <w:rFonts w:ascii="Menlo" w:eastAsiaTheme="minorEastAsia" w:hAnsi="Menlo" w:cs="Menlo"/>
          <w:sz w:val="28"/>
          <w:szCs w:val="28"/>
          <w:lang w:val="en-GB" w:eastAsia="en-US"/>
        </w:rPr>
      </w:pPr>
      <w:r>
        <w:rPr>
          <w:rFonts w:ascii="Menlo" w:eastAsiaTheme="minorEastAsia" w:hAnsi="Menlo" w:cs="Menlo"/>
          <w:color w:val="000000"/>
          <w:sz w:val="28"/>
          <w:szCs w:val="28"/>
          <w:lang w:val="en-GB" w:eastAsia="en-US"/>
        </w:rPr>
        <w:t xml:space="preserve">      </w:t>
      </w:r>
      <w:r>
        <w:rPr>
          <w:rFonts w:ascii="Menlo" w:eastAsiaTheme="minorEastAsia" w:hAnsi="Menlo" w:cs="Menlo"/>
          <w:b/>
          <w:bCs/>
          <w:color w:val="7F0055"/>
          <w:sz w:val="28"/>
          <w:szCs w:val="28"/>
          <w:lang w:val="en-GB" w:eastAsia="en-US"/>
        </w:rPr>
        <w:t>while</w:t>
      </w:r>
      <w:r>
        <w:rPr>
          <w:rFonts w:ascii="Menlo" w:eastAsiaTheme="minorEastAsia" w:hAnsi="Menlo" w:cs="Menlo"/>
          <w:color w:val="000000"/>
          <w:sz w:val="28"/>
          <w:szCs w:val="28"/>
          <w:lang w:val="en-GB" w:eastAsia="en-US"/>
        </w:rPr>
        <w:t xml:space="preserve"> (</w:t>
      </w:r>
      <w:proofErr w:type="spellStart"/>
      <w:proofErr w:type="gramStart"/>
      <w:r>
        <w:rPr>
          <w:rFonts w:ascii="Menlo" w:eastAsiaTheme="minorEastAsia" w:hAnsi="Menlo" w:cs="Menlo"/>
          <w:color w:val="6A3E3E"/>
          <w:sz w:val="28"/>
          <w:szCs w:val="28"/>
          <w:lang w:val="en-GB" w:eastAsia="en-US"/>
        </w:rPr>
        <w:t>results</w:t>
      </w:r>
      <w:r>
        <w:rPr>
          <w:rFonts w:ascii="Menlo" w:eastAsiaTheme="minorEastAsia" w:hAnsi="Menlo" w:cs="Menlo"/>
          <w:color w:val="000000"/>
          <w:sz w:val="28"/>
          <w:szCs w:val="28"/>
          <w:lang w:val="en-GB" w:eastAsia="en-US"/>
        </w:rPr>
        <w:t>.next</w:t>
      </w:r>
      <w:proofErr w:type="spellEnd"/>
      <w:proofErr w:type="gramEnd"/>
      <w:r>
        <w:rPr>
          <w:rFonts w:ascii="Menlo" w:eastAsiaTheme="minorEastAsia" w:hAnsi="Menlo" w:cs="Menlo"/>
          <w:color w:val="000000"/>
          <w:sz w:val="28"/>
          <w:szCs w:val="28"/>
          <w:lang w:val="en-GB" w:eastAsia="en-US"/>
        </w:rPr>
        <w:t>()) {</w:t>
      </w:r>
    </w:p>
    <w:p w14:paraId="59CF83F3" w14:textId="77777777" w:rsidR="009651FB" w:rsidRDefault="009651FB" w:rsidP="009651FB">
      <w:pPr>
        <w:autoSpaceDE w:val="0"/>
        <w:autoSpaceDN w:val="0"/>
        <w:adjustRightInd w:val="0"/>
        <w:rPr>
          <w:rFonts w:ascii="Menlo" w:eastAsiaTheme="minorEastAsia" w:hAnsi="Menlo" w:cs="Menlo"/>
          <w:sz w:val="28"/>
          <w:szCs w:val="28"/>
          <w:lang w:val="en-GB" w:eastAsia="en-US"/>
        </w:rPr>
      </w:pPr>
      <w:r>
        <w:rPr>
          <w:rFonts w:ascii="Menlo" w:eastAsiaTheme="minorEastAsia" w:hAnsi="Menlo" w:cs="Menlo"/>
          <w:color w:val="000000"/>
          <w:sz w:val="28"/>
          <w:szCs w:val="28"/>
          <w:lang w:val="en-GB" w:eastAsia="en-US"/>
        </w:rPr>
        <w:t xml:space="preserve">        </w:t>
      </w:r>
      <w:proofErr w:type="spellStart"/>
      <w:proofErr w:type="gramStart"/>
      <w:r>
        <w:rPr>
          <w:rFonts w:ascii="Menlo" w:eastAsiaTheme="minorEastAsia" w:hAnsi="Menlo" w:cs="Menlo"/>
          <w:color w:val="000000"/>
          <w:sz w:val="28"/>
          <w:szCs w:val="28"/>
          <w:lang w:val="en-GB" w:eastAsia="en-US"/>
        </w:rPr>
        <w:t>java.sql.Timestamp</w:t>
      </w:r>
      <w:proofErr w:type="spellEnd"/>
      <w:proofErr w:type="gramEnd"/>
      <w:r>
        <w:rPr>
          <w:rFonts w:ascii="Menlo" w:eastAsiaTheme="minorEastAsia" w:hAnsi="Menlo" w:cs="Menlo"/>
          <w:color w:val="000000"/>
          <w:sz w:val="28"/>
          <w:szCs w:val="28"/>
          <w:lang w:val="en-GB" w:eastAsia="en-US"/>
        </w:rPr>
        <w:t xml:space="preserve"> </w:t>
      </w:r>
      <w:proofErr w:type="spellStart"/>
      <w:r>
        <w:rPr>
          <w:rFonts w:ascii="Menlo" w:eastAsiaTheme="minorEastAsia" w:hAnsi="Menlo" w:cs="Menlo"/>
          <w:color w:val="6A3E3E"/>
          <w:sz w:val="28"/>
          <w:szCs w:val="28"/>
          <w:lang w:val="en-GB" w:eastAsia="en-US"/>
        </w:rPr>
        <w:t>postTimestamp</w:t>
      </w:r>
      <w:proofErr w:type="spellEnd"/>
      <w:r>
        <w:rPr>
          <w:rFonts w:ascii="Menlo" w:eastAsiaTheme="minorEastAsia" w:hAnsi="Menlo" w:cs="Menlo"/>
          <w:color w:val="000000"/>
          <w:sz w:val="28"/>
          <w:szCs w:val="28"/>
          <w:lang w:val="en-GB" w:eastAsia="en-US"/>
        </w:rPr>
        <w:t xml:space="preserve"> = </w:t>
      </w:r>
      <w:proofErr w:type="spellStart"/>
      <w:r>
        <w:rPr>
          <w:rFonts w:ascii="Menlo" w:eastAsiaTheme="minorEastAsia" w:hAnsi="Menlo" w:cs="Menlo"/>
          <w:color w:val="6A3E3E"/>
          <w:sz w:val="28"/>
          <w:szCs w:val="28"/>
          <w:lang w:val="en-GB" w:eastAsia="en-US"/>
        </w:rPr>
        <w:t>results</w:t>
      </w:r>
      <w:r>
        <w:rPr>
          <w:rFonts w:ascii="Menlo" w:eastAsiaTheme="minorEastAsia" w:hAnsi="Menlo" w:cs="Menlo"/>
          <w:color w:val="000000"/>
          <w:sz w:val="28"/>
          <w:szCs w:val="28"/>
          <w:lang w:val="en-GB" w:eastAsia="en-US"/>
        </w:rPr>
        <w:t>.getTimestamp</w:t>
      </w:r>
      <w:proofErr w:type="spellEnd"/>
      <w:r>
        <w:rPr>
          <w:rFonts w:ascii="Menlo" w:eastAsiaTheme="minorEastAsia" w:hAnsi="Menlo" w:cs="Menlo"/>
          <w:color w:val="000000"/>
          <w:sz w:val="28"/>
          <w:szCs w:val="28"/>
          <w:lang w:val="en-GB" w:eastAsia="en-US"/>
        </w:rPr>
        <w:t>(</w:t>
      </w:r>
      <w:r>
        <w:rPr>
          <w:rFonts w:ascii="Menlo" w:eastAsiaTheme="minorEastAsia" w:hAnsi="Menlo" w:cs="Menlo"/>
          <w:color w:val="2A00FF"/>
          <w:sz w:val="28"/>
          <w:szCs w:val="28"/>
          <w:lang w:val="en-GB" w:eastAsia="en-US"/>
        </w:rPr>
        <w:t>"POST_TIMESTAMP"</w:t>
      </w:r>
      <w:r>
        <w:rPr>
          <w:rFonts w:ascii="Menlo" w:eastAsiaTheme="minorEastAsia" w:hAnsi="Menlo" w:cs="Menlo"/>
          <w:color w:val="000000"/>
          <w:sz w:val="28"/>
          <w:szCs w:val="28"/>
          <w:lang w:val="en-GB" w:eastAsia="en-US"/>
        </w:rPr>
        <w:t>);</w:t>
      </w:r>
    </w:p>
    <w:p w14:paraId="0905F92B" w14:textId="77777777" w:rsidR="009651FB" w:rsidRDefault="009651FB" w:rsidP="009651FB">
      <w:pPr>
        <w:autoSpaceDE w:val="0"/>
        <w:autoSpaceDN w:val="0"/>
        <w:adjustRightInd w:val="0"/>
        <w:rPr>
          <w:rFonts w:ascii="Menlo" w:eastAsiaTheme="minorEastAsia" w:hAnsi="Menlo" w:cs="Menlo"/>
          <w:sz w:val="28"/>
          <w:szCs w:val="28"/>
          <w:lang w:val="en-GB" w:eastAsia="en-US"/>
        </w:rPr>
      </w:pPr>
      <w:r>
        <w:rPr>
          <w:rFonts w:ascii="Menlo" w:eastAsiaTheme="minorEastAsia" w:hAnsi="Menlo" w:cs="Menlo"/>
          <w:color w:val="000000"/>
          <w:sz w:val="28"/>
          <w:szCs w:val="28"/>
          <w:lang w:val="en-GB" w:eastAsia="en-US"/>
        </w:rPr>
        <w:t xml:space="preserve">        Integer </w:t>
      </w:r>
      <w:proofErr w:type="spellStart"/>
      <w:r>
        <w:rPr>
          <w:rFonts w:ascii="Menlo" w:eastAsiaTheme="minorEastAsia" w:hAnsi="Menlo" w:cs="Menlo"/>
          <w:color w:val="6A3E3E"/>
          <w:sz w:val="28"/>
          <w:szCs w:val="28"/>
          <w:lang w:val="en-GB" w:eastAsia="en-US"/>
        </w:rPr>
        <w:t>userid</w:t>
      </w:r>
      <w:proofErr w:type="spellEnd"/>
      <w:r>
        <w:rPr>
          <w:rFonts w:ascii="Menlo" w:eastAsiaTheme="minorEastAsia" w:hAnsi="Menlo" w:cs="Menlo"/>
          <w:color w:val="000000"/>
          <w:sz w:val="28"/>
          <w:szCs w:val="28"/>
          <w:lang w:val="en-GB" w:eastAsia="en-US"/>
        </w:rPr>
        <w:t xml:space="preserve"> = </w:t>
      </w:r>
      <w:proofErr w:type="spellStart"/>
      <w:proofErr w:type="gramStart"/>
      <w:r>
        <w:rPr>
          <w:rFonts w:ascii="Menlo" w:eastAsiaTheme="minorEastAsia" w:hAnsi="Menlo" w:cs="Menlo"/>
          <w:color w:val="6A3E3E"/>
          <w:sz w:val="28"/>
          <w:szCs w:val="28"/>
          <w:lang w:val="en-GB" w:eastAsia="en-US"/>
        </w:rPr>
        <w:t>results</w:t>
      </w:r>
      <w:r>
        <w:rPr>
          <w:rFonts w:ascii="Menlo" w:eastAsiaTheme="minorEastAsia" w:hAnsi="Menlo" w:cs="Menlo"/>
          <w:color w:val="000000"/>
          <w:sz w:val="28"/>
          <w:szCs w:val="28"/>
          <w:lang w:val="en-GB" w:eastAsia="en-US"/>
        </w:rPr>
        <w:t>.getInt</w:t>
      </w:r>
      <w:proofErr w:type="spellEnd"/>
      <w:proofErr w:type="gramEnd"/>
      <w:r>
        <w:rPr>
          <w:rFonts w:ascii="Menlo" w:eastAsiaTheme="minorEastAsia" w:hAnsi="Menlo" w:cs="Menlo"/>
          <w:color w:val="000000"/>
          <w:sz w:val="28"/>
          <w:szCs w:val="28"/>
          <w:lang w:val="en-GB" w:eastAsia="en-US"/>
        </w:rPr>
        <w:t>(</w:t>
      </w:r>
      <w:r>
        <w:rPr>
          <w:rFonts w:ascii="Menlo" w:eastAsiaTheme="minorEastAsia" w:hAnsi="Menlo" w:cs="Menlo"/>
          <w:color w:val="2A00FF"/>
          <w:sz w:val="28"/>
          <w:szCs w:val="28"/>
          <w:lang w:val="en-GB" w:eastAsia="en-US"/>
        </w:rPr>
        <w:t>"USERID"</w:t>
      </w:r>
      <w:r>
        <w:rPr>
          <w:rFonts w:ascii="Menlo" w:eastAsiaTheme="minorEastAsia" w:hAnsi="Menlo" w:cs="Menlo"/>
          <w:color w:val="000000"/>
          <w:sz w:val="28"/>
          <w:szCs w:val="28"/>
          <w:lang w:val="en-GB" w:eastAsia="en-US"/>
        </w:rPr>
        <w:t>);</w:t>
      </w:r>
    </w:p>
    <w:p w14:paraId="45348BB6" w14:textId="77777777" w:rsidR="009651FB" w:rsidRDefault="009651FB" w:rsidP="009651FB">
      <w:pPr>
        <w:autoSpaceDE w:val="0"/>
        <w:autoSpaceDN w:val="0"/>
        <w:adjustRightInd w:val="0"/>
        <w:rPr>
          <w:rFonts w:ascii="Menlo" w:eastAsiaTheme="minorEastAsia" w:hAnsi="Menlo" w:cs="Menlo"/>
          <w:sz w:val="28"/>
          <w:szCs w:val="28"/>
          <w:lang w:val="en-GB" w:eastAsia="en-US"/>
        </w:rPr>
      </w:pPr>
      <w:r>
        <w:rPr>
          <w:rFonts w:ascii="Menlo" w:eastAsiaTheme="minorEastAsia" w:hAnsi="Menlo" w:cs="Menlo"/>
          <w:color w:val="000000"/>
          <w:sz w:val="28"/>
          <w:szCs w:val="28"/>
          <w:lang w:val="en-GB" w:eastAsia="en-US"/>
        </w:rPr>
        <w:t xml:space="preserve">        </w:t>
      </w:r>
      <w:proofErr w:type="spellStart"/>
      <w:proofErr w:type="gramStart"/>
      <w:r>
        <w:rPr>
          <w:rFonts w:ascii="Menlo" w:eastAsiaTheme="minorEastAsia" w:hAnsi="Menlo" w:cs="Menlo"/>
          <w:i/>
          <w:iCs/>
          <w:color w:val="000000"/>
          <w:sz w:val="28"/>
          <w:szCs w:val="28"/>
          <w:lang w:val="en-GB" w:eastAsia="en-US"/>
        </w:rPr>
        <w:t>plotPost</w:t>
      </w:r>
      <w:proofErr w:type="spellEnd"/>
      <w:r>
        <w:rPr>
          <w:rFonts w:ascii="Menlo" w:eastAsiaTheme="minorEastAsia" w:hAnsi="Menlo" w:cs="Menlo"/>
          <w:color w:val="000000"/>
          <w:sz w:val="28"/>
          <w:szCs w:val="28"/>
          <w:lang w:val="en-GB" w:eastAsia="en-US"/>
        </w:rPr>
        <w:t>(</w:t>
      </w:r>
      <w:proofErr w:type="spellStart"/>
      <w:proofErr w:type="gramEnd"/>
      <w:r>
        <w:rPr>
          <w:rFonts w:ascii="Menlo" w:eastAsiaTheme="minorEastAsia" w:hAnsi="Menlo" w:cs="Menlo"/>
          <w:color w:val="6A3E3E"/>
          <w:sz w:val="28"/>
          <w:szCs w:val="28"/>
          <w:lang w:val="en-GB" w:eastAsia="en-US"/>
        </w:rPr>
        <w:t>userid</w:t>
      </w:r>
      <w:proofErr w:type="spellEnd"/>
      <w:r>
        <w:rPr>
          <w:rFonts w:ascii="Menlo" w:eastAsiaTheme="minorEastAsia" w:hAnsi="Menlo" w:cs="Menlo"/>
          <w:color w:val="000000"/>
          <w:sz w:val="28"/>
          <w:szCs w:val="28"/>
          <w:lang w:val="en-GB" w:eastAsia="en-US"/>
        </w:rPr>
        <w:t xml:space="preserve">, </w:t>
      </w:r>
      <w:proofErr w:type="spellStart"/>
      <w:r>
        <w:rPr>
          <w:rFonts w:ascii="Menlo" w:eastAsiaTheme="minorEastAsia" w:hAnsi="Menlo" w:cs="Menlo"/>
          <w:color w:val="6A3E3E"/>
          <w:sz w:val="28"/>
          <w:szCs w:val="28"/>
          <w:lang w:val="en-GB" w:eastAsia="en-US"/>
        </w:rPr>
        <w:t>postTimestamp</w:t>
      </w:r>
      <w:proofErr w:type="spellEnd"/>
      <w:r>
        <w:rPr>
          <w:rFonts w:ascii="Menlo" w:eastAsiaTheme="minorEastAsia" w:hAnsi="Menlo" w:cs="Menlo"/>
          <w:color w:val="000000"/>
          <w:sz w:val="28"/>
          <w:szCs w:val="28"/>
          <w:lang w:val="en-GB" w:eastAsia="en-US"/>
        </w:rPr>
        <w:t>);</w:t>
      </w:r>
    </w:p>
    <w:p w14:paraId="0BE09B97" w14:textId="77777777" w:rsidR="009651FB" w:rsidRDefault="009651FB" w:rsidP="009651FB">
      <w:pPr>
        <w:autoSpaceDE w:val="0"/>
        <w:autoSpaceDN w:val="0"/>
        <w:adjustRightInd w:val="0"/>
        <w:rPr>
          <w:rFonts w:ascii="Menlo" w:eastAsiaTheme="minorEastAsia" w:hAnsi="Menlo" w:cs="Menlo"/>
          <w:sz w:val="28"/>
          <w:szCs w:val="28"/>
          <w:lang w:val="en-GB" w:eastAsia="en-US"/>
        </w:rPr>
      </w:pPr>
    </w:p>
    <w:p w14:paraId="42BD947F" w14:textId="77777777" w:rsidR="009651FB" w:rsidRDefault="009651FB" w:rsidP="009651FB">
      <w:pPr>
        <w:autoSpaceDE w:val="0"/>
        <w:autoSpaceDN w:val="0"/>
        <w:adjustRightInd w:val="0"/>
        <w:rPr>
          <w:rFonts w:ascii="Menlo" w:eastAsiaTheme="minorEastAsia" w:hAnsi="Menlo" w:cs="Menlo"/>
          <w:sz w:val="28"/>
          <w:szCs w:val="28"/>
          <w:lang w:val="en-GB" w:eastAsia="en-US"/>
        </w:rPr>
      </w:pPr>
      <w:r>
        <w:rPr>
          <w:rFonts w:ascii="Menlo" w:eastAsiaTheme="minorEastAsia" w:hAnsi="Menlo" w:cs="Menlo"/>
          <w:color w:val="000000"/>
          <w:sz w:val="28"/>
          <w:szCs w:val="28"/>
          <w:lang w:val="en-GB" w:eastAsia="en-US"/>
        </w:rPr>
        <w:t xml:space="preserve">      }</w:t>
      </w:r>
    </w:p>
    <w:p w14:paraId="7DF69F27" w14:textId="77777777" w:rsidR="009651FB" w:rsidRDefault="009651FB" w:rsidP="009651FB">
      <w:pPr>
        <w:autoSpaceDE w:val="0"/>
        <w:autoSpaceDN w:val="0"/>
        <w:adjustRightInd w:val="0"/>
        <w:rPr>
          <w:rFonts w:ascii="Menlo" w:eastAsiaTheme="minorEastAsia" w:hAnsi="Menlo" w:cs="Menlo"/>
          <w:sz w:val="28"/>
          <w:szCs w:val="28"/>
          <w:lang w:val="en-GB" w:eastAsia="en-US"/>
        </w:rPr>
      </w:pPr>
      <w:r>
        <w:rPr>
          <w:rFonts w:ascii="Menlo" w:eastAsiaTheme="minorEastAsia" w:hAnsi="Menlo" w:cs="Menlo"/>
          <w:color w:val="000000"/>
          <w:sz w:val="28"/>
          <w:szCs w:val="28"/>
          <w:lang w:val="en-GB" w:eastAsia="en-US"/>
        </w:rPr>
        <w:t xml:space="preserve">      </w:t>
      </w:r>
      <w:proofErr w:type="spellStart"/>
      <w:r>
        <w:rPr>
          <w:rFonts w:ascii="Menlo" w:eastAsiaTheme="minorEastAsia" w:hAnsi="Menlo" w:cs="Menlo"/>
          <w:color w:val="000000"/>
          <w:sz w:val="28"/>
          <w:szCs w:val="28"/>
          <w:lang w:val="en-GB" w:eastAsia="en-US"/>
        </w:rPr>
        <w:t>System.</w:t>
      </w:r>
      <w:r>
        <w:rPr>
          <w:rFonts w:ascii="Menlo" w:eastAsiaTheme="minorEastAsia" w:hAnsi="Menlo" w:cs="Menlo"/>
          <w:b/>
          <w:bCs/>
          <w:i/>
          <w:iCs/>
          <w:color w:val="0000C0"/>
          <w:sz w:val="28"/>
          <w:szCs w:val="28"/>
          <w:lang w:val="en-GB" w:eastAsia="en-US"/>
        </w:rPr>
        <w:t>out</w:t>
      </w:r>
      <w:r>
        <w:rPr>
          <w:rFonts w:ascii="Menlo" w:eastAsiaTheme="minorEastAsia" w:hAnsi="Menlo" w:cs="Menlo"/>
          <w:color w:val="000000"/>
          <w:sz w:val="28"/>
          <w:szCs w:val="28"/>
          <w:lang w:val="en-GB" w:eastAsia="en-US"/>
        </w:rPr>
        <w:t>.println</w:t>
      </w:r>
      <w:proofErr w:type="spellEnd"/>
      <w:r>
        <w:rPr>
          <w:rFonts w:ascii="Menlo" w:eastAsiaTheme="minorEastAsia" w:hAnsi="Menlo" w:cs="Menlo"/>
          <w:color w:val="000000"/>
          <w:sz w:val="28"/>
          <w:szCs w:val="28"/>
          <w:lang w:val="en-GB" w:eastAsia="en-US"/>
        </w:rPr>
        <w:t>(</w:t>
      </w:r>
      <w:r>
        <w:rPr>
          <w:rFonts w:ascii="Menlo" w:eastAsiaTheme="minorEastAsia" w:hAnsi="Menlo" w:cs="Menlo"/>
          <w:color w:val="2A00FF"/>
          <w:sz w:val="28"/>
          <w:szCs w:val="28"/>
          <w:lang w:val="en-GB" w:eastAsia="en-US"/>
        </w:rPr>
        <w:t>"</w:t>
      </w:r>
      <w:proofErr w:type="spellStart"/>
      <w:r>
        <w:rPr>
          <w:rFonts w:ascii="Menlo" w:eastAsiaTheme="minorEastAsia" w:hAnsi="Menlo" w:cs="Menlo"/>
          <w:color w:val="2A00FF"/>
          <w:sz w:val="28"/>
          <w:szCs w:val="28"/>
          <w:lang w:val="en-GB" w:eastAsia="en-US"/>
        </w:rPr>
        <w:t>elaspsed</w:t>
      </w:r>
      <w:proofErr w:type="spellEnd"/>
      <w:r>
        <w:rPr>
          <w:rFonts w:ascii="Menlo" w:eastAsiaTheme="minorEastAsia" w:hAnsi="Menlo" w:cs="Menlo"/>
          <w:color w:val="2A00FF"/>
          <w:sz w:val="28"/>
          <w:szCs w:val="28"/>
          <w:lang w:val="en-GB" w:eastAsia="en-US"/>
        </w:rPr>
        <w:t xml:space="preserve"> projection "</w:t>
      </w:r>
      <w:r>
        <w:rPr>
          <w:rFonts w:ascii="Menlo" w:eastAsiaTheme="minorEastAsia" w:hAnsi="Menlo" w:cs="Menlo"/>
          <w:color w:val="000000"/>
          <w:sz w:val="28"/>
          <w:szCs w:val="28"/>
          <w:lang w:val="en-GB" w:eastAsia="en-US"/>
        </w:rPr>
        <w:t xml:space="preserve"> + (</w:t>
      </w:r>
      <w:proofErr w:type="spellStart"/>
      <w:r>
        <w:rPr>
          <w:rFonts w:ascii="Menlo" w:eastAsiaTheme="minorEastAsia" w:hAnsi="Menlo" w:cs="Menlo"/>
          <w:color w:val="000000"/>
          <w:sz w:val="28"/>
          <w:szCs w:val="28"/>
          <w:lang w:val="en-GB" w:eastAsia="en-US"/>
        </w:rPr>
        <w:t>System.</w:t>
      </w:r>
      <w:r>
        <w:rPr>
          <w:rFonts w:ascii="Menlo" w:eastAsiaTheme="minorEastAsia" w:hAnsi="Menlo" w:cs="Menlo"/>
          <w:i/>
          <w:iCs/>
          <w:color w:val="000000"/>
          <w:sz w:val="28"/>
          <w:szCs w:val="28"/>
          <w:lang w:val="en-GB" w:eastAsia="en-US"/>
        </w:rPr>
        <w:t>currentTimeMillis</w:t>
      </w:r>
      <w:proofErr w:type="spellEnd"/>
      <w:r>
        <w:rPr>
          <w:rFonts w:ascii="Menlo" w:eastAsiaTheme="minorEastAsia" w:hAnsi="Menlo" w:cs="Menlo"/>
          <w:color w:val="000000"/>
          <w:sz w:val="28"/>
          <w:szCs w:val="28"/>
          <w:lang w:val="en-GB" w:eastAsia="en-US"/>
        </w:rPr>
        <w:t xml:space="preserve">() - </w:t>
      </w:r>
      <w:proofErr w:type="spellStart"/>
      <w:r>
        <w:rPr>
          <w:rFonts w:ascii="Menlo" w:eastAsiaTheme="minorEastAsia" w:hAnsi="Menlo" w:cs="Menlo"/>
          <w:color w:val="6A3E3E"/>
          <w:sz w:val="28"/>
          <w:szCs w:val="28"/>
          <w:lang w:val="en-GB" w:eastAsia="en-US"/>
        </w:rPr>
        <w:t>startTime</w:t>
      </w:r>
      <w:proofErr w:type="spellEnd"/>
      <w:r>
        <w:rPr>
          <w:rFonts w:ascii="Menlo" w:eastAsiaTheme="minorEastAsia" w:hAnsi="Menlo" w:cs="Menlo"/>
          <w:color w:val="000000"/>
          <w:sz w:val="28"/>
          <w:szCs w:val="28"/>
          <w:lang w:val="en-GB" w:eastAsia="en-US"/>
        </w:rPr>
        <w:t>)</w:t>
      </w:r>
      <w:proofErr w:type="gramStart"/>
      <w:r>
        <w:rPr>
          <w:rFonts w:ascii="Menlo" w:eastAsiaTheme="minorEastAsia" w:hAnsi="Menlo" w:cs="Menlo"/>
          <w:color w:val="000000"/>
          <w:sz w:val="28"/>
          <w:szCs w:val="28"/>
          <w:lang w:val="en-GB" w:eastAsia="en-US"/>
        </w:rPr>
        <w:t>);</w:t>
      </w:r>
      <w:proofErr w:type="gramEnd"/>
    </w:p>
    <w:p w14:paraId="7944A542" w14:textId="77777777" w:rsidR="009651FB" w:rsidRDefault="009651FB" w:rsidP="009651FB">
      <w:pPr>
        <w:autoSpaceDE w:val="0"/>
        <w:autoSpaceDN w:val="0"/>
        <w:adjustRightInd w:val="0"/>
        <w:rPr>
          <w:rFonts w:ascii="Menlo" w:eastAsiaTheme="minorEastAsia" w:hAnsi="Menlo" w:cs="Menlo"/>
          <w:sz w:val="28"/>
          <w:szCs w:val="28"/>
          <w:lang w:val="en-GB" w:eastAsia="en-US"/>
        </w:rPr>
      </w:pPr>
      <w:r>
        <w:rPr>
          <w:rFonts w:ascii="Menlo" w:eastAsiaTheme="minorEastAsia" w:hAnsi="Menlo" w:cs="Menlo"/>
          <w:color w:val="000000"/>
          <w:sz w:val="28"/>
          <w:szCs w:val="28"/>
          <w:lang w:val="en-GB" w:eastAsia="en-US"/>
        </w:rPr>
        <w:t xml:space="preserve">      </w:t>
      </w:r>
      <w:proofErr w:type="spellStart"/>
      <w:proofErr w:type="gramStart"/>
      <w:r>
        <w:rPr>
          <w:rFonts w:ascii="Menlo" w:eastAsiaTheme="minorEastAsia" w:hAnsi="Menlo" w:cs="Menlo"/>
          <w:color w:val="6A3E3E"/>
          <w:sz w:val="28"/>
          <w:szCs w:val="28"/>
          <w:lang w:val="en-GB" w:eastAsia="en-US"/>
        </w:rPr>
        <w:t>results</w:t>
      </w:r>
      <w:r>
        <w:rPr>
          <w:rFonts w:ascii="Menlo" w:eastAsiaTheme="minorEastAsia" w:hAnsi="Menlo" w:cs="Menlo"/>
          <w:color w:val="000000"/>
          <w:sz w:val="28"/>
          <w:szCs w:val="28"/>
          <w:lang w:val="en-GB" w:eastAsia="en-US"/>
        </w:rPr>
        <w:t>.close</w:t>
      </w:r>
      <w:proofErr w:type="spellEnd"/>
      <w:proofErr w:type="gramEnd"/>
      <w:r>
        <w:rPr>
          <w:rFonts w:ascii="Menlo" w:eastAsiaTheme="minorEastAsia" w:hAnsi="Menlo" w:cs="Menlo"/>
          <w:color w:val="000000"/>
          <w:sz w:val="28"/>
          <w:szCs w:val="28"/>
          <w:lang w:val="en-GB" w:eastAsia="en-US"/>
        </w:rPr>
        <w:t>();</w:t>
      </w:r>
    </w:p>
    <w:p w14:paraId="27B04F75" w14:textId="72D620FB" w:rsidR="009651FB" w:rsidRDefault="009651FB" w:rsidP="009651FB">
      <w:pPr>
        <w:rPr>
          <w:lang w:eastAsia="en-US"/>
        </w:rPr>
      </w:pPr>
    </w:p>
    <w:p w14:paraId="1BBC270F" w14:textId="77777777" w:rsidR="009651FB" w:rsidRDefault="009651FB" w:rsidP="009651FB">
      <w:pPr>
        <w:rPr>
          <w:lang w:eastAsia="en-US"/>
        </w:rPr>
      </w:pPr>
    </w:p>
    <w:p w14:paraId="47D57327" w14:textId="5C42C9A3" w:rsidR="00785085" w:rsidRDefault="00785085" w:rsidP="00AB6B5A">
      <w:pPr>
        <w:rPr>
          <w:lang w:eastAsia="en-US"/>
        </w:rPr>
      </w:pPr>
      <w:r>
        <w:rPr>
          <w:lang w:eastAsia="en-US"/>
        </w:rPr>
        <w:t xml:space="preserve">* Cache data when it makes sense </w:t>
      </w:r>
    </w:p>
    <w:p w14:paraId="6E30EDA9" w14:textId="77777777" w:rsidR="00AB6B5A" w:rsidRPr="00AB6B5A" w:rsidRDefault="00AB6B5A" w:rsidP="00AB6B5A">
      <w:pPr>
        <w:rPr>
          <w:lang w:eastAsia="en-US"/>
        </w:rPr>
      </w:pPr>
    </w:p>
    <w:p w14:paraId="4F3F9F61" w14:textId="1725E2B1" w:rsidR="003A2BC8" w:rsidRDefault="003A2BC8" w:rsidP="003A2BC8">
      <w:pPr>
        <w:pStyle w:val="Heading3"/>
      </w:pPr>
      <w:r>
        <w:t xml:space="preserve">=== Working with ORM Frameworks </w:t>
      </w:r>
    </w:p>
    <w:p w14:paraId="4D1CE013" w14:textId="630775F0" w:rsidR="006E733E" w:rsidRPr="006E733E" w:rsidRDefault="006E733E" w:rsidP="006E733E">
      <w:pPr>
        <w:rPr>
          <w:lang w:eastAsia="en-US"/>
        </w:rPr>
      </w:pPr>
      <w:r>
        <w:rPr>
          <w:lang w:eastAsia="en-US"/>
        </w:rPr>
        <w:t xml:space="preserve">While many applications work directly with CockroachDB via SQL statements embedded in application code, other applications use </w:t>
      </w:r>
      <w:r w:rsidR="007B045F">
        <w:rPr>
          <w:lang w:eastAsia="en-US"/>
        </w:rPr>
        <w:t>frameworks</w:t>
      </w:r>
      <w:r>
        <w:rPr>
          <w:lang w:eastAsia="en-US"/>
        </w:rPr>
        <w:t xml:space="preserve"> that avoid the direct use of SQL and instead leverage automated mapping of database tables to program objects.  In this section</w:t>
      </w:r>
      <w:r w:rsidR="007B045F">
        <w:rPr>
          <w:lang w:eastAsia="en-US"/>
        </w:rPr>
        <w:t>,</w:t>
      </w:r>
      <w:r>
        <w:rPr>
          <w:lang w:eastAsia="en-US"/>
        </w:rPr>
        <w:t xml:space="preserve"> we</w:t>
      </w:r>
      <w:r w:rsidR="00A02335">
        <w:rPr>
          <w:lang w:eastAsia="en-US"/>
        </w:rPr>
        <w:t>'</w:t>
      </w:r>
      <w:r>
        <w:rPr>
          <w:lang w:eastAsia="en-US"/>
        </w:rPr>
        <w:t xml:space="preserve">ll introduce some of the </w:t>
      </w:r>
      <w:r w:rsidR="007B045F">
        <w:rPr>
          <w:lang w:eastAsia="en-US"/>
        </w:rPr>
        <w:t>most</w:t>
      </w:r>
      <w:r>
        <w:rPr>
          <w:lang w:eastAsia="en-US"/>
        </w:rPr>
        <w:t xml:space="preserve"> popular and provide an example of their use. </w:t>
      </w:r>
    </w:p>
    <w:p w14:paraId="153E4A81" w14:textId="11BCE373" w:rsidR="003A2BC8" w:rsidRDefault="003A2BC8" w:rsidP="003A2BC8">
      <w:pPr>
        <w:rPr>
          <w:lang w:eastAsia="en-US"/>
        </w:rPr>
      </w:pPr>
    </w:p>
    <w:p w14:paraId="166E692E" w14:textId="15EABC32" w:rsidR="003A2BC8" w:rsidRDefault="003A2BC8" w:rsidP="00E52323">
      <w:pPr>
        <w:pStyle w:val="Heading4"/>
      </w:pPr>
      <w:r>
        <w:t xml:space="preserve">==== </w:t>
      </w:r>
      <w:proofErr w:type="spellStart"/>
      <w:r>
        <w:t>SQLAlchemy</w:t>
      </w:r>
      <w:proofErr w:type="spellEnd"/>
      <w:r>
        <w:t xml:space="preserve"> for Python</w:t>
      </w:r>
    </w:p>
    <w:p w14:paraId="69427DDD" w14:textId="032F8FA2" w:rsidR="003A2BC8" w:rsidRDefault="003A2BC8" w:rsidP="00E52323">
      <w:pPr>
        <w:pStyle w:val="Heading4"/>
      </w:pPr>
      <w:r>
        <w:t>==== Django for Python</w:t>
      </w:r>
    </w:p>
    <w:p w14:paraId="52A5F6B1" w14:textId="7A33C091" w:rsidR="003A2BC8" w:rsidRDefault="003A2BC8" w:rsidP="00E52323">
      <w:pPr>
        <w:pStyle w:val="Heading4"/>
      </w:pPr>
      <w:r>
        <w:t>==== Java Hibernate</w:t>
      </w:r>
    </w:p>
    <w:p w14:paraId="2E6F8478" w14:textId="454BA5E1" w:rsidR="003A2BC8" w:rsidRDefault="003A2BC8" w:rsidP="00E52323">
      <w:pPr>
        <w:pStyle w:val="Heading4"/>
      </w:pPr>
      <w:r>
        <w:t>==== Java JOOQ</w:t>
      </w:r>
    </w:p>
    <w:p w14:paraId="02277492" w14:textId="78EAFB14" w:rsidR="003A2BC8" w:rsidRDefault="003A2BC8" w:rsidP="00E52323">
      <w:pPr>
        <w:pStyle w:val="Heading4"/>
      </w:pPr>
      <w:r>
        <w:t xml:space="preserve">==== GORM for </w:t>
      </w:r>
      <w:proofErr w:type="spellStart"/>
      <w:r>
        <w:t>GoLang</w:t>
      </w:r>
      <w:proofErr w:type="spellEnd"/>
    </w:p>
    <w:p w14:paraId="6690D009" w14:textId="7ECD1B64" w:rsidR="00E52323" w:rsidRDefault="00E52323" w:rsidP="00E52323">
      <w:pPr>
        <w:pStyle w:val="Heading4"/>
      </w:pPr>
      <w:r>
        <w:t xml:space="preserve">==== </w:t>
      </w:r>
      <w:proofErr w:type="spellStart"/>
      <w:r>
        <w:t>TypeORM</w:t>
      </w:r>
      <w:proofErr w:type="spellEnd"/>
      <w:r>
        <w:t xml:space="preserve"> for NodeJS</w:t>
      </w:r>
    </w:p>
    <w:p w14:paraId="224950BE" w14:textId="71AB3D8C" w:rsidR="003A2BC8" w:rsidRDefault="003A2BC8" w:rsidP="006E733E"/>
    <w:p w14:paraId="5CAF964B" w14:textId="27384E4E" w:rsidR="006E733E" w:rsidRDefault="003A2BC8" w:rsidP="006E733E">
      <w:pPr>
        <w:pStyle w:val="Heading3"/>
      </w:pPr>
      <w:r>
        <w:t xml:space="preserve">=== Transaction Handling </w:t>
      </w:r>
    </w:p>
    <w:p w14:paraId="4E07EFAE" w14:textId="4B9DBF17" w:rsidR="006E733E" w:rsidRDefault="006E733E" w:rsidP="006E733E">
      <w:pPr>
        <w:rPr>
          <w:lang w:eastAsia="en-US"/>
        </w:rPr>
      </w:pPr>
      <w:r>
        <w:rPr>
          <w:lang w:eastAsia="en-US"/>
        </w:rPr>
        <w:t>CockroachDB is a transactional system – even if you don</w:t>
      </w:r>
      <w:r w:rsidR="00A02335">
        <w:rPr>
          <w:lang w:eastAsia="en-US"/>
        </w:rPr>
        <w:t>'</w:t>
      </w:r>
      <w:r>
        <w:rPr>
          <w:lang w:eastAsia="en-US"/>
        </w:rPr>
        <w:t xml:space="preserve">t explicitly leverage </w:t>
      </w:r>
      <w:proofErr w:type="gramStart"/>
      <w:r>
        <w:rPr>
          <w:lang w:eastAsia="en-US"/>
        </w:rPr>
        <w:t>transaction</w:t>
      </w:r>
      <w:r w:rsidR="007B045F">
        <w:rPr>
          <w:lang w:eastAsia="en-US"/>
        </w:rPr>
        <w:t>s</w:t>
      </w:r>
      <w:proofErr w:type="gramEnd"/>
      <w:r>
        <w:rPr>
          <w:lang w:eastAsia="en-US"/>
        </w:rPr>
        <w:t xml:space="preserve"> you will experience the </w:t>
      </w:r>
      <w:r w:rsidR="009E76A2">
        <w:rPr>
          <w:lang w:eastAsia="en-US"/>
        </w:rPr>
        <w:t xml:space="preserve">effects of CockroachDB transaction handling. </w:t>
      </w:r>
    </w:p>
    <w:p w14:paraId="0E2E3660" w14:textId="1DE8AA3D" w:rsidR="009E76A2" w:rsidRDefault="009E76A2" w:rsidP="006E733E">
      <w:pPr>
        <w:rPr>
          <w:lang w:eastAsia="en-US"/>
        </w:rPr>
      </w:pPr>
    </w:p>
    <w:p w14:paraId="01D7A3D5" w14:textId="6F5AEAFE" w:rsidR="009E76A2" w:rsidRPr="006E733E" w:rsidRDefault="009E76A2" w:rsidP="006E733E">
      <w:pPr>
        <w:rPr>
          <w:lang w:eastAsia="en-US"/>
        </w:rPr>
      </w:pPr>
      <w:r>
        <w:rPr>
          <w:lang w:eastAsia="en-US"/>
        </w:rPr>
        <w:t xml:space="preserve">In this section we’ll discuss how to program against the transactional system, and how to handle transaction retries and other transactional handling patterns. </w:t>
      </w:r>
    </w:p>
    <w:p w14:paraId="57C6DF4F" w14:textId="34E6D8EA" w:rsidR="006E733E" w:rsidRDefault="006E733E" w:rsidP="006E733E">
      <w:pPr>
        <w:pStyle w:val="Heading4"/>
      </w:pPr>
      <w:r>
        <w:t>==== Optimistic vs Pessimistic strategy</w:t>
      </w:r>
    </w:p>
    <w:p w14:paraId="171C537D" w14:textId="60C776D7" w:rsidR="006E733E" w:rsidRDefault="006E733E" w:rsidP="006E733E">
      <w:pPr>
        <w:pStyle w:val="Heading4"/>
      </w:pPr>
      <w:r>
        <w:t>==== Automatic transaction retries</w:t>
      </w:r>
    </w:p>
    <w:p w14:paraId="5F2705BF" w14:textId="48240DA8" w:rsidR="006E733E" w:rsidRDefault="006E733E" w:rsidP="006E733E">
      <w:pPr>
        <w:pStyle w:val="Heading4"/>
      </w:pPr>
      <w:r>
        <w:t xml:space="preserve">==== </w:t>
      </w:r>
      <w:proofErr w:type="gramStart"/>
      <w:r>
        <w:t>Client side</w:t>
      </w:r>
      <w:proofErr w:type="gramEnd"/>
      <w:r>
        <w:t xml:space="preserve"> intervention</w:t>
      </w:r>
    </w:p>
    <w:p w14:paraId="2A2CBFDF" w14:textId="6EEC6AFF" w:rsidR="006E733E" w:rsidRDefault="006E733E" w:rsidP="006E733E">
      <w:pPr>
        <w:pStyle w:val="Heading4"/>
      </w:pPr>
      <w:r>
        <w:t>==== Time travel queries</w:t>
      </w:r>
    </w:p>
    <w:p w14:paraId="7ED1B670" w14:textId="1231E7F3" w:rsidR="006E733E" w:rsidRDefault="006E733E" w:rsidP="006E733E">
      <w:pPr>
        <w:pStyle w:val="Heading4"/>
      </w:pPr>
      <w:r>
        <w:t>==== Deadlocks</w:t>
      </w:r>
    </w:p>
    <w:p w14:paraId="1F9C192A" w14:textId="291DFA70" w:rsidR="006E733E" w:rsidRDefault="006E733E" w:rsidP="006E733E">
      <w:pPr>
        <w:pStyle w:val="Heading4"/>
      </w:pPr>
      <w:r>
        <w:t xml:space="preserve">==== Nested </w:t>
      </w:r>
      <w:proofErr w:type="spellStart"/>
      <w:r>
        <w:t>trasnactions</w:t>
      </w:r>
      <w:proofErr w:type="spellEnd"/>
      <w:r>
        <w:t xml:space="preserve"> </w:t>
      </w:r>
    </w:p>
    <w:p w14:paraId="7E1D71E7" w14:textId="20163017" w:rsidR="006E733E" w:rsidRDefault="006E733E" w:rsidP="006E733E">
      <w:pPr>
        <w:pStyle w:val="Heading4"/>
      </w:pPr>
      <w:r>
        <w:t>==== Transaction priorities</w:t>
      </w:r>
    </w:p>
    <w:p w14:paraId="39F1AB07" w14:textId="6E31ECE6" w:rsidR="006E733E" w:rsidRPr="006E733E" w:rsidRDefault="006E733E" w:rsidP="006E733E">
      <w:pPr>
        <w:rPr>
          <w:lang w:eastAsia="en-US"/>
        </w:rPr>
      </w:pPr>
      <w:r>
        <w:rPr>
          <w:lang w:eastAsia="en-US"/>
        </w:rPr>
        <w:t xml:space="preserve"> </w:t>
      </w:r>
    </w:p>
    <w:p w14:paraId="2DA18CE4" w14:textId="77777777" w:rsidR="003A2BC8" w:rsidRDefault="003A2BC8" w:rsidP="003A2BC8"/>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14:paraId="2611CB41" w14:textId="33A24FB2" w:rsidR="008F4C1F" w:rsidRPr="00547048" w:rsidRDefault="008F4C1F" w:rsidP="007918AD"/>
    <w:sectPr w:rsidR="008F4C1F" w:rsidRPr="0054704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Guy Harrison" w:date="2021-07-01T16:21:00Z" w:initials="GH">
    <w:p w14:paraId="5F46BD39" w14:textId="308111FE" w:rsidR="00224348" w:rsidRDefault="00224348">
      <w:pPr>
        <w:pStyle w:val="CommentText"/>
      </w:pPr>
      <w:r>
        <w:rPr>
          <w:rStyle w:val="CommentReference"/>
        </w:rPr>
        <w:annotationRef/>
      </w:r>
      <w:r>
        <w:t xml:space="preserve">Need equivalent </w:t>
      </w:r>
      <w:r w:rsidR="00CE3473">
        <w:t xml:space="preserve">python and go examples, but those drivers seem to be pretty dumb under the hood -don’t really support cursors.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46BD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86A27" w16cex:dateUtc="2021-07-01T0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46BD39" w16cid:durableId="24886A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8DEA0" w14:textId="77777777" w:rsidR="00A23767" w:rsidRDefault="00A23767" w:rsidP="00C74D85">
      <w:r>
        <w:separator/>
      </w:r>
    </w:p>
  </w:endnote>
  <w:endnote w:type="continuationSeparator" w:id="0">
    <w:p w14:paraId="5AA3385F" w14:textId="77777777" w:rsidR="00A23767" w:rsidRDefault="00A23767" w:rsidP="00C74D85">
      <w:r>
        <w:continuationSeparator/>
      </w:r>
    </w:p>
  </w:endnote>
  <w:endnote w:type="continuationNotice" w:id="1">
    <w:p w14:paraId="6C74DBB3" w14:textId="77777777" w:rsidR="00A23767" w:rsidRDefault="00A237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pitch w:val="default"/>
  </w:font>
  <w:font w:name="Menlo">
    <w:altName w:val="﷽﷽﷽﷽﷽﷽﷽﷽"/>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0514C" w14:textId="77777777" w:rsidR="00A23767" w:rsidRDefault="00A23767" w:rsidP="00C74D85">
      <w:r>
        <w:separator/>
      </w:r>
    </w:p>
  </w:footnote>
  <w:footnote w:type="continuationSeparator" w:id="0">
    <w:p w14:paraId="18D52467" w14:textId="77777777" w:rsidR="00A23767" w:rsidRDefault="00A23767" w:rsidP="00C74D85">
      <w:r>
        <w:continuationSeparator/>
      </w:r>
    </w:p>
  </w:footnote>
  <w:footnote w:type="continuationNotice" w:id="1">
    <w:p w14:paraId="5A9FA6FF" w14:textId="77777777" w:rsidR="00A23767" w:rsidRDefault="00A237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E44F5"/>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pStyle w:val="Heading5"/>
      <w:lvlText w:val="%1.%2.%3.%4.%5"/>
      <w:lvlJc w:val="left"/>
      <w:pPr>
        <w:ind w:left="2088" w:hanging="1008"/>
      </w:pPr>
    </w:lvl>
    <w:lvl w:ilvl="5">
      <w:start w:val="1"/>
      <w:numFmt w:val="decimal"/>
      <w:pStyle w:val="Heading6"/>
      <w:lvlText w:val="%1.%2.%3.%4.%5.%6"/>
      <w:lvlJc w:val="left"/>
      <w:pPr>
        <w:ind w:left="2232" w:hanging="1152"/>
      </w:pPr>
    </w:lvl>
    <w:lvl w:ilvl="6">
      <w:start w:val="1"/>
      <w:numFmt w:val="decimal"/>
      <w:pStyle w:val="Heading7"/>
      <w:lvlText w:val="%1.%2.%3.%4.%5.%6.%7"/>
      <w:lvlJc w:val="left"/>
      <w:pPr>
        <w:ind w:left="2376" w:hanging="1296"/>
      </w:pPr>
    </w:lvl>
    <w:lvl w:ilvl="7">
      <w:start w:val="1"/>
      <w:numFmt w:val="decimal"/>
      <w:pStyle w:val="Heading8"/>
      <w:lvlText w:val="%1.%2.%3.%4.%5.%6.%7.%8"/>
      <w:lvlJc w:val="left"/>
      <w:pPr>
        <w:ind w:left="2520" w:hanging="1440"/>
      </w:pPr>
    </w:lvl>
    <w:lvl w:ilvl="8">
      <w:start w:val="1"/>
      <w:numFmt w:val="decimal"/>
      <w:pStyle w:val="Heading9"/>
      <w:lvlText w:val="%1.%2.%3.%4.%5.%6.%7.%8.%9"/>
      <w:lvlJc w:val="left"/>
      <w:pPr>
        <w:ind w:left="2664" w:hanging="1584"/>
      </w:pPr>
    </w:lvl>
  </w:abstractNum>
  <w:abstractNum w:abstractNumId="1" w15:restartNumberingAfterBreak="0">
    <w:nsid w:val="085B43E9"/>
    <w:multiLevelType w:val="hybridMultilevel"/>
    <w:tmpl w:val="09A42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A1926"/>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3" w15:restartNumberingAfterBreak="0">
    <w:nsid w:val="29543545"/>
    <w:multiLevelType w:val="hybridMultilevel"/>
    <w:tmpl w:val="B8365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672DBF"/>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5" w15:restartNumberingAfterBreak="0">
    <w:nsid w:val="3C6C2C17"/>
    <w:multiLevelType w:val="multilevel"/>
    <w:tmpl w:val="08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400459"/>
    <w:multiLevelType w:val="hybridMultilevel"/>
    <w:tmpl w:val="FA1A4EA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B63441"/>
    <w:multiLevelType w:val="hybridMultilevel"/>
    <w:tmpl w:val="C8E81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FD6BF4"/>
    <w:multiLevelType w:val="hybridMultilevel"/>
    <w:tmpl w:val="58DECD8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A24FB0"/>
    <w:multiLevelType w:val="hybridMultilevel"/>
    <w:tmpl w:val="90BC0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2"/>
  </w:num>
  <w:num w:numId="6">
    <w:abstractNumId w:val="9"/>
  </w:num>
  <w:num w:numId="7">
    <w:abstractNumId w:val="8"/>
  </w:num>
  <w:num w:numId="8">
    <w:abstractNumId w:val="7"/>
  </w:num>
  <w:num w:numId="9">
    <w:abstractNumId w:val="3"/>
  </w:num>
  <w:num w:numId="10">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y Harrison">
    <w15:presenceInfo w15:providerId="Windows Live" w15:userId="4760335bb1ba0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hideSpellingErrors/>
  <w:hideGrammaticalErrors/>
  <w:activeWritingStyle w:appName="MSWord" w:lang="en-GB" w:vendorID="64" w:dllVersion="0" w:nlCheck="1" w:checkStyle="0"/>
  <w:activeWritingStyle w:appName="MSWord" w:lang="en-AU" w:vendorID="64" w:dllVersion="4096" w:nlCheck="1" w:checkStyle="0"/>
  <w:activeWritingStyle w:appName="MSWord" w:lang="en-GB" w:vendorID="64" w:dllVersion="4096" w:nlCheck="1" w:checkStyle="0"/>
  <w:activeWritingStyle w:appName="MSWord" w:lang="en-AU"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2sLAwMze3MDMzNTBQ0lEKTi0uzszPAykwNKoFAHYeyAQtAAAA"/>
  </w:docVars>
  <w:rsids>
    <w:rsidRoot w:val="00685A3F"/>
    <w:rsid w:val="00000200"/>
    <w:rsid w:val="000002CD"/>
    <w:rsid w:val="000012C2"/>
    <w:rsid w:val="000016E8"/>
    <w:rsid w:val="000019F6"/>
    <w:rsid w:val="00001B28"/>
    <w:rsid w:val="000020B3"/>
    <w:rsid w:val="00002FA1"/>
    <w:rsid w:val="000037A0"/>
    <w:rsid w:val="00003B36"/>
    <w:rsid w:val="0000500A"/>
    <w:rsid w:val="00005C08"/>
    <w:rsid w:val="00005FD6"/>
    <w:rsid w:val="00007354"/>
    <w:rsid w:val="0000746D"/>
    <w:rsid w:val="00007561"/>
    <w:rsid w:val="00007B01"/>
    <w:rsid w:val="00010B54"/>
    <w:rsid w:val="00010D80"/>
    <w:rsid w:val="00010E72"/>
    <w:rsid w:val="00010FDB"/>
    <w:rsid w:val="0001120E"/>
    <w:rsid w:val="00011992"/>
    <w:rsid w:val="00011B7F"/>
    <w:rsid w:val="00011F2D"/>
    <w:rsid w:val="00012571"/>
    <w:rsid w:val="00012765"/>
    <w:rsid w:val="00013167"/>
    <w:rsid w:val="00013402"/>
    <w:rsid w:val="00013588"/>
    <w:rsid w:val="00013EB6"/>
    <w:rsid w:val="000145A2"/>
    <w:rsid w:val="0001476C"/>
    <w:rsid w:val="00014A84"/>
    <w:rsid w:val="00014D47"/>
    <w:rsid w:val="00015352"/>
    <w:rsid w:val="00015FDE"/>
    <w:rsid w:val="000172C8"/>
    <w:rsid w:val="00020584"/>
    <w:rsid w:val="00021029"/>
    <w:rsid w:val="00021FA0"/>
    <w:rsid w:val="00021FF5"/>
    <w:rsid w:val="0002201A"/>
    <w:rsid w:val="0002212A"/>
    <w:rsid w:val="00022988"/>
    <w:rsid w:val="00022FAA"/>
    <w:rsid w:val="000239A5"/>
    <w:rsid w:val="00024C76"/>
    <w:rsid w:val="00024D54"/>
    <w:rsid w:val="00024E0A"/>
    <w:rsid w:val="0002606B"/>
    <w:rsid w:val="00026CE8"/>
    <w:rsid w:val="00027BF4"/>
    <w:rsid w:val="00027D2F"/>
    <w:rsid w:val="000300B8"/>
    <w:rsid w:val="0003065B"/>
    <w:rsid w:val="00031115"/>
    <w:rsid w:val="000316F9"/>
    <w:rsid w:val="00032C61"/>
    <w:rsid w:val="00032E22"/>
    <w:rsid w:val="0003398A"/>
    <w:rsid w:val="00033BA3"/>
    <w:rsid w:val="00033F8B"/>
    <w:rsid w:val="0003407A"/>
    <w:rsid w:val="000351B8"/>
    <w:rsid w:val="000354BA"/>
    <w:rsid w:val="00036443"/>
    <w:rsid w:val="000369A0"/>
    <w:rsid w:val="00036D8A"/>
    <w:rsid w:val="000401B5"/>
    <w:rsid w:val="000404F2"/>
    <w:rsid w:val="00040B42"/>
    <w:rsid w:val="00041459"/>
    <w:rsid w:val="00041F55"/>
    <w:rsid w:val="000433FF"/>
    <w:rsid w:val="00044723"/>
    <w:rsid w:val="0004653E"/>
    <w:rsid w:val="000470F3"/>
    <w:rsid w:val="00047E7C"/>
    <w:rsid w:val="000500B6"/>
    <w:rsid w:val="000502CE"/>
    <w:rsid w:val="000503E1"/>
    <w:rsid w:val="00050865"/>
    <w:rsid w:val="000508BA"/>
    <w:rsid w:val="00050932"/>
    <w:rsid w:val="0005096B"/>
    <w:rsid w:val="00050C4D"/>
    <w:rsid w:val="00050C60"/>
    <w:rsid w:val="00051610"/>
    <w:rsid w:val="00051DAA"/>
    <w:rsid w:val="00051F20"/>
    <w:rsid w:val="00052BE4"/>
    <w:rsid w:val="00053BC8"/>
    <w:rsid w:val="0005484A"/>
    <w:rsid w:val="000551EF"/>
    <w:rsid w:val="00055F69"/>
    <w:rsid w:val="00056159"/>
    <w:rsid w:val="0005629D"/>
    <w:rsid w:val="000564FA"/>
    <w:rsid w:val="00056711"/>
    <w:rsid w:val="0005765F"/>
    <w:rsid w:val="000578FB"/>
    <w:rsid w:val="00057A3C"/>
    <w:rsid w:val="000615AE"/>
    <w:rsid w:val="00061A98"/>
    <w:rsid w:val="00061D29"/>
    <w:rsid w:val="00061E81"/>
    <w:rsid w:val="00061F00"/>
    <w:rsid w:val="00062520"/>
    <w:rsid w:val="00062635"/>
    <w:rsid w:val="00063061"/>
    <w:rsid w:val="0006328B"/>
    <w:rsid w:val="000634D6"/>
    <w:rsid w:val="0006392E"/>
    <w:rsid w:val="00063932"/>
    <w:rsid w:val="00063CAA"/>
    <w:rsid w:val="00064006"/>
    <w:rsid w:val="000648BB"/>
    <w:rsid w:val="00064D4B"/>
    <w:rsid w:val="00064F9D"/>
    <w:rsid w:val="000654ED"/>
    <w:rsid w:val="0006612E"/>
    <w:rsid w:val="000661C2"/>
    <w:rsid w:val="00066F91"/>
    <w:rsid w:val="00067152"/>
    <w:rsid w:val="000676C7"/>
    <w:rsid w:val="00067CFA"/>
    <w:rsid w:val="00067E1C"/>
    <w:rsid w:val="00070D6A"/>
    <w:rsid w:val="00071FC0"/>
    <w:rsid w:val="00072D97"/>
    <w:rsid w:val="00073641"/>
    <w:rsid w:val="000741C3"/>
    <w:rsid w:val="00074405"/>
    <w:rsid w:val="00074791"/>
    <w:rsid w:val="00074F43"/>
    <w:rsid w:val="0007560F"/>
    <w:rsid w:val="0007613C"/>
    <w:rsid w:val="00076544"/>
    <w:rsid w:val="00076812"/>
    <w:rsid w:val="00076BCA"/>
    <w:rsid w:val="00077019"/>
    <w:rsid w:val="00077461"/>
    <w:rsid w:val="000805C6"/>
    <w:rsid w:val="000805DF"/>
    <w:rsid w:val="000808F8"/>
    <w:rsid w:val="00080958"/>
    <w:rsid w:val="00080E93"/>
    <w:rsid w:val="000816F4"/>
    <w:rsid w:val="00081936"/>
    <w:rsid w:val="00081E95"/>
    <w:rsid w:val="000826F0"/>
    <w:rsid w:val="0008373D"/>
    <w:rsid w:val="00083C17"/>
    <w:rsid w:val="00083E19"/>
    <w:rsid w:val="00084087"/>
    <w:rsid w:val="00084A91"/>
    <w:rsid w:val="00085F64"/>
    <w:rsid w:val="0008764F"/>
    <w:rsid w:val="00087771"/>
    <w:rsid w:val="00090D2A"/>
    <w:rsid w:val="000919A4"/>
    <w:rsid w:val="000919DF"/>
    <w:rsid w:val="00091E16"/>
    <w:rsid w:val="00091F73"/>
    <w:rsid w:val="00092188"/>
    <w:rsid w:val="00092325"/>
    <w:rsid w:val="000933E5"/>
    <w:rsid w:val="0009349A"/>
    <w:rsid w:val="00093900"/>
    <w:rsid w:val="000939AB"/>
    <w:rsid w:val="00093D46"/>
    <w:rsid w:val="00093DFF"/>
    <w:rsid w:val="00095547"/>
    <w:rsid w:val="00095EA1"/>
    <w:rsid w:val="0009606E"/>
    <w:rsid w:val="0009655C"/>
    <w:rsid w:val="00096B87"/>
    <w:rsid w:val="00096E1E"/>
    <w:rsid w:val="000A0852"/>
    <w:rsid w:val="000A1180"/>
    <w:rsid w:val="000A1AB4"/>
    <w:rsid w:val="000A1D80"/>
    <w:rsid w:val="000A3630"/>
    <w:rsid w:val="000A4318"/>
    <w:rsid w:val="000A444B"/>
    <w:rsid w:val="000A4A99"/>
    <w:rsid w:val="000A4D15"/>
    <w:rsid w:val="000A4DD4"/>
    <w:rsid w:val="000A5347"/>
    <w:rsid w:val="000A5427"/>
    <w:rsid w:val="000A5ABE"/>
    <w:rsid w:val="000A5D0D"/>
    <w:rsid w:val="000A61E1"/>
    <w:rsid w:val="000A678E"/>
    <w:rsid w:val="000A689E"/>
    <w:rsid w:val="000A6CBF"/>
    <w:rsid w:val="000B0499"/>
    <w:rsid w:val="000B09A7"/>
    <w:rsid w:val="000B2026"/>
    <w:rsid w:val="000B3390"/>
    <w:rsid w:val="000B398A"/>
    <w:rsid w:val="000B3E12"/>
    <w:rsid w:val="000B3EAE"/>
    <w:rsid w:val="000B52C5"/>
    <w:rsid w:val="000B53FA"/>
    <w:rsid w:val="000B663B"/>
    <w:rsid w:val="000B6968"/>
    <w:rsid w:val="000B6FA5"/>
    <w:rsid w:val="000B71F0"/>
    <w:rsid w:val="000B7DD1"/>
    <w:rsid w:val="000C0476"/>
    <w:rsid w:val="000C0806"/>
    <w:rsid w:val="000C0935"/>
    <w:rsid w:val="000C14BE"/>
    <w:rsid w:val="000C2BE4"/>
    <w:rsid w:val="000C3152"/>
    <w:rsid w:val="000C3A9C"/>
    <w:rsid w:val="000C41AE"/>
    <w:rsid w:val="000C4999"/>
    <w:rsid w:val="000C4D96"/>
    <w:rsid w:val="000C52B7"/>
    <w:rsid w:val="000C68D6"/>
    <w:rsid w:val="000C6A35"/>
    <w:rsid w:val="000C78F3"/>
    <w:rsid w:val="000D00F2"/>
    <w:rsid w:val="000D0BEC"/>
    <w:rsid w:val="000D10FC"/>
    <w:rsid w:val="000D1633"/>
    <w:rsid w:val="000D1702"/>
    <w:rsid w:val="000D1A28"/>
    <w:rsid w:val="000D1A84"/>
    <w:rsid w:val="000D1C71"/>
    <w:rsid w:val="000D29D2"/>
    <w:rsid w:val="000D2AC9"/>
    <w:rsid w:val="000D3534"/>
    <w:rsid w:val="000D41F3"/>
    <w:rsid w:val="000D48E9"/>
    <w:rsid w:val="000D4C74"/>
    <w:rsid w:val="000D5028"/>
    <w:rsid w:val="000D50A8"/>
    <w:rsid w:val="000D5496"/>
    <w:rsid w:val="000D5D0E"/>
    <w:rsid w:val="000D61FF"/>
    <w:rsid w:val="000D62CB"/>
    <w:rsid w:val="000D6887"/>
    <w:rsid w:val="000D6C03"/>
    <w:rsid w:val="000D71B5"/>
    <w:rsid w:val="000E06F7"/>
    <w:rsid w:val="000E0717"/>
    <w:rsid w:val="000E0ADA"/>
    <w:rsid w:val="000E27F6"/>
    <w:rsid w:val="000E2E76"/>
    <w:rsid w:val="000E48C8"/>
    <w:rsid w:val="000E4D10"/>
    <w:rsid w:val="000E5464"/>
    <w:rsid w:val="000E587E"/>
    <w:rsid w:val="000E5F85"/>
    <w:rsid w:val="000E631C"/>
    <w:rsid w:val="000E6397"/>
    <w:rsid w:val="000F007A"/>
    <w:rsid w:val="000F0C50"/>
    <w:rsid w:val="000F403D"/>
    <w:rsid w:val="000F44EB"/>
    <w:rsid w:val="000F4955"/>
    <w:rsid w:val="000F5785"/>
    <w:rsid w:val="000F5E45"/>
    <w:rsid w:val="000F6669"/>
    <w:rsid w:val="000F6C7D"/>
    <w:rsid w:val="000F7961"/>
    <w:rsid w:val="000F7C71"/>
    <w:rsid w:val="001009C4"/>
    <w:rsid w:val="001014AB"/>
    <w:rsid w:val="00101628"/>
    <w:rsid w:val="00101B2F"/>
    <w:rsid w:val="00101CA0"/>
    <w:rsid w:val="00102962"/>
    <w:rsid w:val="00102D75"/>
    <w:rsid w:val="00102DF6"/>
    <w:rsid w:val="00103725"/>
    <w:rsid w:val="00103FB9"/>
    <w:rsid w:val="0010404F"/>
    <w:rsid w:val="00104C23"/>
    <w:rsid w:val="0010530F"/>
    <w:rsid w:val="00105758"/>
    <w:rsid w:val="00105B04"/>
    <w:rsid w:val="00105CC3"/>
    <w:rsid w:val="00105FB0"/>
    <w:rsid w:val="00106FEF"/>
    <w:rsid w:val="00107101"/>
    <w:rsid w:val="00107618"/>
    <w:rsid w:val="0010790A"/>
    <w:rsid w:val="00107C1E"/>
    <w:rsid w:val="00107C26"/>
    <w:rsid w:val="00107DB3"/>
    <w:rsid w:val="001108D9"/>
    <w:rsid w:val="001117E0"/>
    <w:rsid w:val="00111A40"/>
    <w:rsid w:val="00112A47"/>
    <w:rsid w:val="001139CD"/>
    <w:rsid w:val="00114079"/>
    <w:rsid w:val="00114139"/>
    <w:rsid w:val="00114270"/>
    <w:rsid w:val="00114419"/>
    <w:rsid w:val="0011497F"/>
    <w:rsid w:val="001149FA"/>
    <w:rsid w:val="00115381"/>
    <w:rsid w:val="00115939"/>
    <w:rsid w:val="00115AC3"/>
    <w:rsid w:val="00115E28"/>
    <w:rsid w:val="00116694"/>
    <w:rsid w:val="00116972"/>
    <w:rsid w:val="00117165"/>
    <w:rsid w:val="00117674"/>
    <w:rsid w:val="00117A51"/>
    <w:rsid w:val="00117BA6"/>
    <w:rsid w:val="00117BC1"/>
    <w:rsid w:val="001204F6"/>
    <w:rsid w:val="001209EE"/>
    <w:rsid w:val="00121820"/>
    <w:rsid w:val="00121B4D"/>
    <w:rsid w:val="00121D94"/>
    <w:rsid w:val="00123145"/>
    <w:rsid w:val="001238BA"/>
    <w:rsid w:val="00124045"/>
    <w:rsid w:val="001241C7"/>
    <w:rsid w:val="001252CE"/>
    <w:rsid w:val="0012533C"/>
    <w:rsid w:val="00125350"/>
    <w:rsid w:val="00125DA4"/>
    <w:rsid w:val="0012664D"/>
    <w:rsid w:val="001266B6"/>
    <w:rsid w:val="00126823"/>
    <w:rsid w:val="00127520"/>
    <w:rsid w:val="00130611"/>
    <w:rsid w:val="00130F7C"/>
    <w:rsid w:val="001316A9"/>
    <w:rsid w:val="00131909"/>
    <w:rsid w:val="00131C49"/>
    <w:rsid w:val="00132B79"/>
    <w:rsid w:val="00133C14"/>
    <w:rsid w:val="00134B0F"/>
    <w:rsid w:val="00135144"/>
    <w:rsid w:val="0013533E"/>
    <w:rsid w:val="00135DAE"/>
    <w:rsid w:val="00135FDD"/>
    <w:rsid w:val="00136F3A"/>
    <w:rsid w:val="00137733"/>
    <w:rsid w:val="00140268"/>
    <w:rsid w:val="00140328"/>
    <w:rsid w:val="001406F8"/>
    <w:rsid w:val="00140E28"/>
    <w:rsid w:val="00140E98"/>
    <w:rsid w:val="0014160C"/>
    <w:rsid w:val="00141C7D"/>
    <w:rsid w:val="0014252F"/>
    <w:rsid w:val="00142B0D"/>
    <w:rsid w:val="00144FDB"/>
    <w:rsid w:val="00145FC5"/>
    <w:rsid w:val="001463F9"/>
    <w:rsid w:val="001472B5"/>
    <w:rsid w:val="0014756F"/>
    <w:rsid w:val="0014766F"/>
    <w:rsid w:val="001476C4"/>
    <w:rsid w:val="0014789E"/>
    <w:rsid w:val="00147942"/>
    <w:rsid w:val="001503FC"/>
    <w:rsid w:val="0015089C"/>
    <w:rsid w:val="00150937"/>
    <w:rsid w:val="00150C19"/>
    <w:rsid w:val="00151AE2"/>
    <w:rsid w:val="00151B77"/>
    <w:rsid w:val="00151D1C"/>
    <w:rsid w:val="00152324"/>
    <w:rsid w:val="0015234F"/>
    <w:rsid w:val="00152539"/>
    <w:rsid w:val="00152650"/>
    <w:rsid w:val="00152782"/>
    <w:rsid w:val="00153049"/>
    <w:rsid w:val="00153B75"/>
    <w:rsid w:val="00153FCC"/>
    <w:rsid w:val="001543E9"/>
    <w:rsid w:val="00154482"/>
    <w:rsid w:val="001552A4"/>
    <w:rsid w:val="00155E86"/>
    <w:rsid w:val="00156810"/>
    <w:rsid w:val="00156882"/>
    <w:rsid w:val="001570C6"/>
    <w:rsid w:val="001571E4"/>
    <w:rsid w:val="0015749C"/>
    <w:rsid w:val="00157980"/>
    <w:rsid w:val="0016158C"/>
    <w:rsid w:val="001631A1"/>
    <w:rsid w:val="001631D7"/>
    <w:rsid w:val="00163838"/>
    <w:rsid w:val="00164137"/>
    <w:rsid w:val="0016444A"/>
    <w:rsid w:val="001645C6"/>
    <w:rsid w:val="00164990"/>
    <w:rsid w:val="00164F70"/>
    <w:rsid w:val="001651B0"/>
    <w:rsid w:val="00165828"/>
    <w:rsid w:val="00166303"/>
    <w:rsid w:val="00166787"/>
    <w:rsid w:val="00166E55"/>
    <w:rsid w:val="001674BB"/>
    <w:rsid w:val="001674C8"/>
    <w:rsid w:val="001678C3"/>
    <w:rsid w:val="001700FE"/>
    <w:rsid w:val="00170367"/>
    <w:rsid w:val="00170610"/>
    <w:rsid w:val="0017152B"/>
    <w:rsid w:val="00171D56"/>
    <w:rsid w:val="00171DFD"/>
    <w:rsid w:val="00174471"/>
    <w:rsid w:val="00174AC6"/>
    <w:rsid w:val="001755A7"/>
    <w:rsid w:val="00175D9E"/>
    <w:rsid w:val="001760EF"/>
    <w:rsid w:val="0017718A"/>
    <w:rsid w:val="001774AC"/>
    <w:rsid w:val="0017752C"/>
    <w:rsid w:val="001775FC"/>
    <w:rsid w:val="001777CC"/>
    <w:rsid w:val="001777E4"/>
    <w:rsid w:val="001807BB"/>
    <w:rsid w:val="00180BFF"/>
    <w:rsid w:val="001812C9"/>
    <w:rsid w:val="001812FB"/>
    <w:rsid w:val="00181876"/>
    <w:rsid w:val="00181CF7"/>
    <w:rsid w:val="00181F87"/>
    <w:rsid w:val="001821B0"/>
    <w:rsid w:val="001825D6"/>
    <w:rsid w:val="00182837"/>
    <w:rsid w:val="00182D75"/>
    <w:rsid w:val="00183008"/>
    <w:rsid w:val="00183EE0"/>
    <w:rsid w:val="001848E0"/>
    <w:rsid w:val="001856D3"/>
    <w:rsid w:val="00185AAC"/>
    <w:rsid w:val="00185FB0"/>
    <w:rsid w:val="001866BC"/>
    <w:rsid w:val="001879A4"/>
    <w:rsid w:val="00190783"/>
    <w:rsid w:val="0019100D"/>
    <w:rsid w:val="00193655"/>
    <w:rsid w:val="00193D4D"/>
    <w:rsid w:val="0019402F"/>
    <w:rsid w:val="00194714"/>
    <w:rsid w:val="001947DB"/>
    <w:rsid w:val="00194BE3"/>
    <w:rsid w:val="00194D1B"/>
    <w:rsid w:val="00194E98"/>
    <w:rsid w:val="00195008"/>
    <w:rsid w:val="00195076"/>
    <w:rsid w:val="001954C7"/>
    <w:rsid w:val="00195A1A"/>
    <w:rsid w:val="001968DC"/>
    <w:rsid w:val="0019764B"/>
    <w:rsid w:val="00197750"/>
    <w:rsid w:val="001A0983"/>
    <w:rsid w:val="001A0A99"/>
    <w:rsid w:val="001A0DDD"/>
    <w:rsid w:val="001A1017"/>
    <w:rsid w:val="001A17C9"/>
    <w:rsid w:val="001A1818"/>
    <w:rsid w:val="001A210F"/>
    <w:rsid w:val="001A253A"/>
    <w:rsid w:val="001A2C3B"/>
    <w:rsid w:val="001A2EDE"/>
    <w:rsid w:val="001A331C"/>
    <w:rsid w:val="001A38AE"/>
    <w:rsid w:val="001A4651"/>
    <w:rsid w:val="001A4B6B"/>
    <w:rsid w:val="001A76BB"/>
    <w:rsid w:val="001B0B3F"/>
    <w:rsid w:val="001B13F3"/>
    <w:rsid w:val="001B2115"/>
    <w:rsid w:val="001B2538"/>
    <w:rsid w:val="001B2EBB"/>
    <w:rsid w:val="001B4353"/>
    <w:rsid w:val="001B62D1"/>
    <w:rsid w:val="001B686C"/>
    <w:rsid w:val="001B6DC0"/>
    <w:rsid w:val="001B747D"/>
    <w:rsid w:val="001B796A"/>
    <w:rsid w:val="001C00AF"/>
    <w:rsid w:val="001C0439"/>
    <w:rsid w:val="001C0C3D"/>
    <w:rsid w:val="001C1324"/>
    <w:rsid w:val="001C166E"/>
    <w:rsid w:val="001C168D"/>
    <w:rsid w:val="001C2615"/>
    <w:rsid w:val="001C2656"/>
    <w:rsid w:val="001C3277"/>
    <w:rsid w:val="001C4872"/>
    <w:rsid w:val="001C4A15"/>
    <w:rsid w:val="001C4D1F"/>
    <w:rsid w:val="001C516E"/>
    <w:rsid w:val="001C526A"/>
    <w:rsid w:val="001C57BD"/>
    <w:rsid w:val="001C57F3"/>
    <w:rsid w:val="001C5A7E"/>
    <w:rsid w:val="001C5F6A"/>
    <w:rsid w:val="001C6C29"/>
    <w:rsid w:val="001C71DC"/>
    <w:rsid w:val="001C78AF"/>
    <w:rsid w:val="001C7D1F"/>
    <w:rsid w:val="001D0389"/>
    <w:rsid w:val="001D12C9"/>
    <w:rsid w:val="001D196D"/>
    <w:rsid w:val="001D1983"/>
    <w:rsid w:val="001D2213"/>
    <w:rsid w:val="001D2AB3"/>
    <w:rsid w:val="001D2BB3"/>
    <w:rsid w:val="001D2E78"/>
    <w:rsid w:val="001D32B8"/>
    <w:rsid w:val="001D34FA"/>
    <w:rsid w:val="001D37F8"/>
    <w:rsid w:val="001D3A49"/>
    <w:rsid w:val="001D3C67"/>
    <w:rsid w:val="001D3D19"/>
    <w:rsid w:val="001D428F"/>
    <w:rsid w:val="001D4760"/>
    <w:rsid w:val="001D4C08"/>
    <w:rsid w:val="001D54D1"/>
    <w:rsid w:val="001D5A3D"/>
    <w:rsid w:val="001D62C0"/>
    <w:rsid w:val="001D732A"/>
    <w:rsid w:val="001E01D1"/>
    <w:rsid w:val="001E1613"/>
    <w:rsid w:val="001E2C3F"/>
    <w:rsid w:val="001E2EF0"/>
    <w:rsid w:val="001E575A"/>
    <w:rsid w:val="001E6164"/>
    <w:rsid w:val="001E75F3"/>
    <w:rsid w:val="001E765A"/>
    <w:rsid w:val="001F033F"/>
    <w:rsid w:val="001F08CB"/>
    <w:rsid w:val="001F08DA"/>
    <w:rsid w:val="001F1BFF"/>
    <w:rsid w:val="001F286F"/>
    <w:rsid w:val="001F28BB"/>
    <w:rsid w:val="001F3221"/>
    <w:rsid w:val="001F33E6"/>
    <w:rsid w:val="001F3862"/>
    <w:rsid w:val="001F394E"/>
    <w:rsid w:val="001F3CD1"/>
    <w:rsid w:val="001F4285"/>
    <w:rsid w:val="001F42E1"/>
    <w:rsid w:val="001F46B4"/>
    <w:rsid w:val="001F5DE9"/>
    <w:rsid w:val="001F680A"/>
    <w:rsid w:val="001F6DC2"/>
    <w:rsid w:val="001F7166"/>
    <w:rsid w:val="001F7782"/>
    <w:rsid w:val="001F7A84"/>
    <w:rsid w:val="001F7B73"/>
    <w:rsid w:val="00200C35"/>
    <w:rsid w:val="0020104B"/>
    <w:rsid w:val="002013B7"/>
    <w:rsid w:val="002018DC"/>
    <w:rsid w:val="00201B43"/>
    <w:rsid w:val="00201DA6"/>
    <w:rsid w:val="002033AD"/>
    <w:rsid w:val="002035D9"/>
    <w:rsid w:val="00203C3B"/>
    <w:rsid w:val="00204BF0"/>
    <w:rsid w:val="00204DD9"/>
    <w:rsid w:val="00205DE8"/>
    <w:rsid w:val="00206004"/>
    <w:rsid w:val="00206150"/>
    <w:rsid w:val="00206658"/>
    <w:rsid w:val="00206669"/>
    <w:rsid w:val="002075C8"/>
    <w:rsid w:val="00207696"/>
    <w:rsid w:val="002101AE"/>
    <w:rsid w:val="00210566"/>
    <w:rsid w:val="00210698"/>
    <w:rsid w:val="00210BBC"/>
    <w:rsid w:val="002119E4"/>
    <w:rsid w:val="00212558"/>
    <w:rsid w:val="0021270F"/>
    <w:rsid w:val="00212C9B"/>
    <w:rsid w:val="0021343A"/>
    <w:rsid w:val="0021344A"/>
    <w:rsid w:val="0021630A"/>
    <w:rsid w:val="002165F3"/>
    <w:rsid w:val="00216919"/>
    <w:rsid w:val="00216B30"/>
    <w:rsid w:val="00216BDC"/>
    <w:rsid w:val="00216C6B"/>
    <w:rsid w:val="00217049"/>
    <w:rsid w:val="002178F9"/>
    <w:rsid w:val="00221225"/>
    <w:rsid w:val="0022345E"/>
    <w:rsid w:val="00223641"/>
    <w:rsid w:val="00223713"/>
    <w:rsid w:val="00224348"/>
    <w:rsid w:val="0022452C"/>
    <w:rsid w:val="00224714"/>
    <w:rsid w:val="00225159"/>
    <w:rsid w:val="002257D2"/>
    <w:rsid w:val="00225F69"/>
    <w:rsid w:val="00226A76"/>
    <w:rsid w:val="00227AFA"/>
    <w:rsid w:val="00227BF8"/>
    <w:rsid w:val="002301FC"/>
    <w:rsid w:val="002304BD"/>
    <w:rsid w:val="002307E5"/>
    <w:rsid w:val="00231217"/>
    <w:rsid w:val="0023138F"/>
    <w:rsid w:val="002316FE"/>
    <w:rsid w:val="00232672"/>
    <w:rsid w:val="0023277C"/>
    <w:rsid w:val="00232C60"/>
    <w:rsid w:val="00232C8A"/>
    <w:rsid w:val="002336D6"/>
    <w:rsid w:val="00233A87"/>
    <w:rsid w:val="00233A98"/>
    <w:rsid w:val="00233F12"/>
    <w:rsid w:val="00234FBC"/>
    <w:rsid w:val="0023540F"/>
    <w:rsid w:val="00235751"/>
    <w:rsid w:val="002357E1"/>
    <w:rsid w:val="002358A0"/>
    <w:rsid w:val="0023612B"/>
    <w:rsid w:val="00236BD9"/>
    <w:rsid w:val="00240714"/>
    <w:rsid w:val="00241A52"/>
    <w:rsid w:val="00241CF0"/>
    <w:rsid w:val="002420C1"/>
    <w:rsid w:val="002423F1"/>
    <w:rsid w:val="002430EC"/>
    <w:rsid w:val="002436B3"/>
    <w:rsid w:val="002440D9"/>
    <w:rsid w:val="00244871"/>
    <w:rsid w:val="00244CBA"/>
    <w:rsid w:val="00245106"/>
    <w:rsid w:val="00245283"/>
    <w:rsid w:val="002453F7"/>
    <w:rsid w:val="00245539"/>
    <w:rsid w:val="00245AE7"/>
    <w:rsid w:val="002466E1"/>
    <w:rsid w:val="0024695E"/>
    <w:rsid w:val="00246AB2"/>
    <w:rsid w:val="00246FED"/>
    <w:rsid w:val="00247885"/>
    <w:rsid w:val="00247914"/>
    <w:rsid w:val="002479A8"/>
    <w:rsid w:val="00247C93"/>
    <w:rsid w:val="0025189A"/>
    <w:rsid w:val="00251D32"/>
    <w:rsid w:val="00251F2D"/>
    <w:rsid w:val="00254038"/>
    <w:rsid w:val="002544EC"/>
    <w:rsid w:val="00254A32"/>
    <w:rsid w:val="00254B09"/>
    <w:rsid w:val="00254C8C"/>
    <w:rsid w:val="00254F3B"/>
    <w:rsid w:val="00254FE9"/>
    <w:rsid w:val="00256E83"/>
    <w:rsid w:val="00257C77"/>
    <w:rsid w:val="00257E32"/>
    <w:rsid w:val="00260949"/>
    <w:rsid w:val="00260E2C"/>
    <w:rsid w:val="00260EA4"/>
    <w:rsid w:val="00262789"/>
    <w:rsid w:val="00263726"/>
    <w:rsid w:val="002637F2"/>
    <w:rsid w:val="002640AA"/>
    <w:rsid w:val="0026429E"/>
    <w:rsid w:val="002650BA"/>
    <w:rsid w:val="002651C3"/>
    <w:rsid w:val="002656C9"/>
    <w:rsid w:val="0026617A"/>
    <w:rsid w:val="00267C52"/>
    <w:rsid w:val="00267CC0"/>
    <w:rsid w:val="00267D5F"/>
    <w:rsid w:val="00270F07"/>
    <w:rsid w:val="0027156C"/>
    <w:rsid w:val="00271B16"/>
    <w:rsid w:val="00271B19"/>
    <w:rsid w:val="00271DEB"/>
    <w:rsid w:val="0027232B"/>
    <w:rsid w:val="00273467"/>
    <w:rsid w:val="00273846"/>
    <w:rsid w:val="00274330"/>
    <w:rsid w:val="00274904"/>
    <w:rsid w:val="00275C0C"/>
    <w:rsid w:val="00276AC1"/>
    <w:rsid w:val="00277394"/>
    <w:rsid w:val="002773E4"/>
    <w:rsid w:val="00277521"/>
    <w:rsid w:val="00277C2C"/>
    <w:rsid w:val="00277CD4"/>
    <w:rsid w:val="00277D24"/>
    <w:rsid w:val="00280046"/>
    <w:rsid w:val="0028150D"/>
    <w:rsid w:val="00281B15"/>
    <w:rsid w:val="0028276F"/>
    <w:rsid w:val="00282901"/>
    <w:rsid w:val="00283004"/>
    <w:rsid w:val="00283D19"/>
    <w:rsid w:val="0028456A"/>
    <w:rsid w:val="0028536F"/>
    <w:rsid w:val="0028570E"/>
    <w:rsid w:val="002857D0"/>
    <w:rsid w:val="00285EEE"/>
    <w:rsid w:val="002875B0"/>
    <w:rsid w:val="002878F5"/>
    <w:rsid w:val="002879BE"/>
    <w:rsid w:val="00287F55"/>
    <w:rsid w:val="0029078C"/>
    <w:rsid w:val="002907FF"/>
    <w:rsid w:val="002909B4"/>
    <w:rsid w:val="002915E9"/>
    <w:rsid w:val="00291F02"/>
    <w:rsid w:val="00292A40"/>
    <w:rsid w:val="0029349D"/>
    <w:rsid w:val="00293A61"/>
    <w:rsid w:val="00293BB8"/>
    <w:rsid w:val="00294A63"/>
    <w:rsid w:val="00295C67"/>
    <w:rsid w:val="00295E40"/>
    <w:rsid w:val="00295F27"/>
    <w:rsid w:val="00296796"/>
    <w:rsid w:val="00297748"/>
    <w:rsid w:val="002977FC"/>
    <w:rsid w:val="002A00DF"/>
    <w:rsid w:val="002A115B"/>
    <w:rsid w:val="002A16E2"/>
    <w:rsid w:val="002A17D7"/>
    <w:rsid w:val="002A192E"/>
    <w:rsid w:val="002A1C14"/>
    <w:rsid w:val="002A1C81"/>
    <w:rsid w:val="002A2D21"/>
    <w:rsid w:val="002A4003"/>
    <w:rsid w:val="002A4BF9"/>
    <w:rsid w:val="002A5305"/>
    <w:rsid w:val="002A5794"/>
    <w:rsid w:val="002A5DEE"/>
    <w:rsid w:val="002A6A08"/>
    <w:rsid w:val="002A71EA"/>
    <w:rsid w:val="002B12E2"/>
    <w:rsid w:val="002B19A1"/>
    <w:rsid w:val="002B2A42"/>
    <w:rsid w:val="002B2E02"/>
    <w:rsid w:val="002B36DF"/>
    <w:rsid w:val="002B4B18"/>
    <w:rsid w:val="002B4E82"/>
    <w:rsid w:val="002B5CED"/>
    <w:rsid w:val="002B5FF5"/>
    <w:rsid w:val="002B61D2"/>
    <w:rsid w:val="002B6523"/>
    <w:rsid w:val="002B6FD5"/>
    <w:rsid w:val="002B78A5"/>
    <w:rsid w:val="002C024F"/>
    <w:rsid w:val="002C0786"/>
    <w:rsid w:val="002C112A"/>
    <w:rsid w:val="002C1B51"/>
    <w:rsid w:val="002C1B5B"/>
    <w:rsid w:val="002C1CE4"/>
    <w:rsid w:val="002C2249"/>
    <w:rsid w:val="002C26C0"/>
    <w:rsid w:val="002C2E14"/>
    <w:rsid w:val="002C30A2"/>
    <w:rsid w:val="002C39C4"/>
    <w:rsid w:val="002C42E5"/>
    <w:rsid w:val="002C4678"/>
    <w:rsid w:val="002C5C17"/>
    <w:rsid w:val="002C711A"/>
    <w:rsid w:val="002C71C6"/>
    <w:rsid w:val="002C77ED"/>
    <w:rsid w:val="002D0DE7"/>
    <w:rsid w:val="002D1879"/>
    <w:rsid w:val="002D1D8D"/>
    <w:rsid w:val="002D2B21"/>
    <w:rsid w:val="002D4733"/>
    <w:rsid w:val="002D48AC"/>
    <w:rsid w:val="002D4EF8"/>
    <w:rsid w:val="002D69A5"/>
    <w:rsid w:val="002D6C2E"/>
    <w:rsid w:val="002D6C68"/>
    <w:rsid w:val="002D71F7"/>
    <w:rsid w:val="002D732A"/>
    <w:rsid w:val="002D7BEA"/>
    <w:rsid w:val="002D7C61"/>
    <w:rsid w:val="002E02DD"/>
    <w:rsid w:val="002E14BB"/>
    <w:rsid w:val="002E2FAD"/>
    <w:rsid w:val="002E3E7C"/>
    <w:rsid w:val="002E6242"/>
    <w:rsid w:val="002E66A1"/>
    <w:rsid w:val="002E6850"/>
    <w:rsid w:val="002F017B"/>
    <w:rsid w:val="002F0462"/>
    <w:rsid w:val="002F092A"/>
    <w:rsid w:val="002F0B48"/>
    <w:rsid w:val="002F0C5C"/>
    <w:rsid w:val="002F0E42"/>
    <w:rsid w:val="002F1146"/>
    <w:rsid w:val="002F1E6F"/>
    <w:rsid w:val="002F2B5D"/>
    <w:rsid w:val="002F2E60"/>
    <w:rsid w:val="002F2F83"/>
    <w:rsid w:val="002F3D3D"/>
    <w:rsid w:val="002F57F6"/>
    <w:rsid w:val="002F5947"/>
    <w:rsid w:val="002F6205"/>
    <w:rsid w:val="002F691F"/>
    <w:rsid w:val="002F6D69"/>
    <w:rsid w:val="002F7D2D"/>
    <w:rsid w:val="002F7D6F"/>
    <w:rsid w:val="003008A2"/>
    <w:rsid w:val="00300AEE"/>
    <w:rsid w:val="00300B61"/>
    <w:rsid w:val="00300DD0"/>
    <w:rsid w:val="00302013"/>
    <w:rsid w:val="00302023"/>
    <w:rsid w:val="003022FB"/>
    <w:rsid w:val="0030239E"/>
    <w:rsid w:val="00302A62"/>
    <w:rsid w:val="00302F87"/>
    <w:rsid w:val="00303006"/>
    <w:rsid w:val="00303426"/>
    <w:rsid w:val="003037AC"/>
    <w:rsid w:val="00304C6E"/>
    <w:rsid w:val="00305C2A"/>
    <w:rsid w:val="0030631F"/>
    <w:rsid w:val="00306345"/>
    <w:rsid w:val="00306B89"/>
    <w:rsid w:val="00306BB8"/>
    <w:rsid w:val="00306E90"/>
    <w:rsid w:val="00307873"/>
    <w:rsid w:val="00307A54"/>
    <w:rsid w:val="003104BF"/>
    <w:rsid w:val="00310BE8"/>
    <w:rsid w:val="003114E9"/>
    <w:rsid w:val="00311B7B"/>
    <w:rsid w:val="00312EE5"/>
    <w:rsid w:val="0031366C"/>
    <w:rsid w:val="00313D3D"/>
    <w:rsid w:val="0031560D"/>
    <w:rsid w:val="00315635"/>
    <w:rsid w:val="00316082"/>
    <w:rsid w:val="0031708A"/>
    <w:rsid w:val="00317154"/>
    <w:rsid w:val="00317A93"/>
    <w:rsid w:val="003200D9"/>
    <w:rsid w:val="00320153"/>
    <w:rsid w:val="003213B5"/>
    <w:rsid w:val="0032191E"/>
    <w:rsid w:val="003219D1"/>
    <w:rsid w:val="00322103"/>
    <w:rsid w:val="00322224"/>
    <w:rsid w:val="0032289F"/>
    <w:rsid w:val="00323A2D"/>
    <w:rsid w:val="00325249"/>
    <w:rsid w:val="00325427"/>
    <w:rsid w:val="003255FE"/>
    <w:rsid w:val="00325BAF"/>
    <w:rsid w:val="003269FB"/>
    <w:rsid w:val="00326AF5"/>
    <w:rsid w:val="00326CD2"/>
    <w:rsid w:val="00326D4C"/>
    <w:rsid w:val="00327280"/>
    <w:rsid w:val="00327750"/>
    <w:rsid w:val="00327BE4"/>
    <w:rsid w:val="003300E6"/>
    <w:rsid w:val="00330357"/>
    <w:rsid w:val="003306E3"/>
    <w:rsid w:val="00330CD6"/>
    <w:rsid w:val="00330EC5"/>
    <w:rsid w:val="00331092"/>
    <w:rsid w:val="003316CC"/>
    <w:rsid w:val="00331ECB"/>
    <w:rsid w:val="0033266B"/>
    <w:rsid w:val="003326A3"/>
    <w:rsid w:val="0033285F"/>
    <w:rsid w:val="00333017"/>
    <w:rsid w:val="00333112"/>
    <w:rsid w:val="0033313B"/>
    <w:rsid w:val="0033338B"/>
    <w:rsid w:val="003337CE"/>
    <w:rsid w:val="00334DC9"/>
    <w:rsid w:val="00334FC6"/>
    <w:rsid w:val="00336008"/>
    <w:rsid w:val="0033645D"/>
    <w:rsid w:val="00336789"/>
    <w:rsid w:val="0033714B"/>
    <w:rsid w:val="00337D5C"/>
    <w:rsid w:val="003402BB"/>
    <w:rsid w:val="003403A5"/>
    <w:rsid w:val="003408AD"/>
    <w:rsid w:val="003420D2"/>
    <w:rsid w:val="0034233C"/>
    <w:rsid w:val="00342BC4"/>
    <w:rsid w:val="0034312D"/>
    <w:rsid w:val="00343728"/>
    <w:rsid w:val="003438B4"/>
    <w:rsid w:val="00343D13"/>
    <w:rsid w:val="00344357"/>
    <w:rsid w:val="003445A6"/>
    <w:rsid w:val="00344DA8"/>
    <w:rsid w:val="003452C0"/>
    <w:rsid w:val="0034670F"/>
    <w:rsid w:val="0035024D"/>
    <w:rsid w:val="00350530"/>
    <w:rsid w:val="003506E1"/>
    <w:rsid w:val="00350BBE"/>
    <w:rsid w:val="003515D7"/>
    <w:rsid w:val="0035170C"/>
    <w:rsid w:val="00351839"/>
    <w:rsid w:val="00351C0E"/>
    <w:rsid w:val="00352059"/>
    <w:rsid w:val="00352179"/>
    <w:rsid w:val="003524AA"/>
    <w:rsid w:val="0035322E"/>
    <w:rsid w:val="003538D2"/>
    <w:rsid w:val="00353E0F"/>
    <w:rsid w:val="0035541F"/>
    <w:rsid w:val="00355970"/>
    <w:rsid w:val="00356513"/>
    <w:rsid w:val="00356C47"/>
    <w:rsid w:val="00356C69"/>
    <w:rsid w:val="00356EB0"/>
    <w:rsid w:val="00357963"/>
    <w:rsid w:val="00357A3D"/>
    <w:rsid w:val="00357F87"/>
    <w:rsid w:val="00360380"/>
    <w:rsid w:val="003609FC"/>
    <w:rsid w:val="0036125D"/>
    <w:rsid w:val="00361365"/>
    <w:rsid w:val="00361AE3"/>
    <w:rsid w:val="00361B52"/>
    <w:rsid w:val="00361EB9"/>
    <w:rsid w:val="003626E7"/>
    <w:rsid w:val="00362EC7"/>
    <w:rsid w:val="00362FF6"/>
    <w:rsid w:val="0036327F"/>
    <w:rsid w:val="00363341"/>
    <w:rsid w:val="00363D94"/>
    <w:rsid w:val="003642DE"/>
    <w:rsid w:val="003648B4"/>
    <w:rsid w:val="00364D31"/>
    <w:rsid w:val="00364D7B"/>
    <w:rsid w:val="003653AB"/>
    <w:rsid w:val="003654D6"/>
    <w:rsid w:val="00365BB1"/>
    <w:rsid w:val="00365CAC"/>
    <w:rsid w:val="0036636D"/>
    <w:rsid w:val="00366428"/>
    <w:rsid w:val="00366615"/>
    <w:rsid w:val="00366C5B"/>
    <w:rsid w:val="00367428"/>
    <w:rsid w:val="00370E29"/>
    <w:rsid w:val="0037220E"/>
    <w:rsid w:val="0037261E"/>
    <w:rsid w:val="00372D37"/>
    <w:rsid w:val="00372DA9"/>
    <w:rsid w:val="00372E75"/>
    <w:rsid w:val="00373902"/>
    <w:rsid w:val="00373BB7"/>
    <w:rsid w:val="00374233"/>
    <w:rsid w:val="003742BD"/>
    <w:rsid w:val="003742EE"/>
    <w:rsid w:val="00374B60"/>
    <w:rsid w:val="00374BFD"/>
    <w:rsid w:val="003752F9"/>
    <w:rsid w:val="00375BA1"/>
    <w:rsid w:val="0037612D"/>
    <w:rsid w:val="00376E3C"/>
    <w:rsid w:val="00377451"/>
    <w:rsid w:val="00377CA1"/>
    <w:rsid w:val="00377F37"/>
    <w:rsid w:val="00381FEE"/>
    <w:rsid w:val="0038297A"/>
    <w:rsid w:val="00382A85"/>
    <w:rsid w:val="003835C6"/>
    <w:rsid w:val="00383F0F"/>
    <w:rsid w:val="00384996"/>
    <w:rsid w:val="00385DCD"/>
    <w:rsid w:val="00387638"/>
    <w:rsid w:val="00387F77"/>
    <w:rsid w:val="0039001A"/>
    <w:rsid w:val="0039098E"/>
    <w:rsid w:val="00390C24"/>
    <w:rsid w:val="00391422"/>
    <w:rsid w:val="00391821"/>
    <w:rsid w:val="003923A6"/>
    <w:rsid w:val="003925B8"/>
    <w:rsid w:val="00392635"/>
    <w:rsid w:val="0039266D"/>
    <w:rsid w:val="00392CD1"/>
    <w:rsid w:val="003935D0"/>
    <w:rsid w:val="003938C1"/>
    <w:rsid w:val="00394BC4"/>
    <w:rsid w:val="00395885"/>
    <w:rsid w:val="00395C14"/>
    <w:rsid w:val="0039642C"/>
    <w:rsid w:val="00396E33"/>
    <w:rsid w:val="00397384"/>
    <w:rsid w:val="00397408"/>
    <w:rsid w:val="00397630"/>
    <w:rsid w:val="003A074F"/>
    <w:rsid w:val="003A0DFC"/>
    <w:rsid w:val="003A1258"/>
    <w:rsid w:val="003A1912"/>
    <w:rsid w:val="003A2BC8"/>
    <w:rsid w:val="003A2BEF"/>
    <w:rsid w:val="003A37BE"/>
    <w:rsid w:val="003A41E1"/>
    <w:rsid w:val="003A45A9"/>
    <w:rsid w:val="003A4AED"/>
    <w:rsid w:val="003A4FEF"/>
    <w:rsid w:val="003A546B"/>
    <w:rsid w:val="003A5762"/>
    <w:rsid w:val="003A617D"/>
    <w:rsid w:val="003A67F5"/>
    <w:rsid w:val="003A69AD"/>
    <w:rsid w:val="003A719C"/>
    <w:rsid w:val="003A71BA"/>
    <w:rsid w:val="003A7DC6"/>
    <w:rsid w:val="003B00A4"/>
    <w:rsid w:val="003B17A4"/>
    <w:rsid w:val="003B1A11"/>
    <w:rsid w:val="003B1AFB"/>
    <w:rsid w:val="003B1B5E"/>
    <w:rsid w:val="003B1EEA"/>
    <w:rsid w:val="003B336F"/>
    <w:rsid w:val="003B39A0"/>
    <w:rsid w:val="003B4B3E"/>
    <w:rsid w:val="003B4E67"/>
    <w:rsid w:val="003B55E7"/>
    <w:rsid w:val="003B569C"/>
    <w:rsid w:val="003B58C4"/>
    <w:rsid w:val="003B6835"/>
    <w:rsid w:val="003B711E"/>
    <w:rsid w:val="003B7364"/>
    <w:rsid w:val="003B773F"/>
    <w:rsid w:val="003B7CBA"/>
    <w:rsid w:val="003C044B"/>
    <w:rsid w:val="003C084D"/>
    <w:rsid w:val="003C0E1F"/>
    <w:rsid w:val="003C1A16"/>
    <w:rsid w:val="003C1CA4"/>
    <w:rsid w:val="003C1D49"/>
    <w:rsid w:val="003C218F"/>
    <w:rsid w:val="003C26AD"/>
    <w:rsid w:val="003C3355"/>
    <w:rsid w:val="003C35AB"/>
    <w:rsid w:val="003C4621"/>
    <w:rsid w:val="003C4B72"/>
    <w:rsid w:val="003C5E1B"/>
    <w:rsid w:val="003C660D"/>
    <w:rsid w:val="003C7848"/>
    <w:rsid w:val="003C7D34"/>
    <w:rsid w:val="003D04E9"/>
    <w:rsid w:val="003D0799"/>
    <w:rsid w:val="003D0A81"/>
    <w:rsid w:val="003D10E1"/>
    <w:rsid w:val="003D1389"/>
    <w:rsid w:val="003D1905"/>
    <w:rsid w:val="003D19AE"/>
    <w:rsid w:val="003D2395"/>
    <w:rsid w:val="003D28C5"/>
    <w:rsid w:val="003D2CDC"/>
    <w:rsid w:val="003D3107"/>
    <w:rsid w:val="003D31A2"/>
    <w:rsid w:val="003D4097"/>
    <w:rsid w:val="003D425B"/>
    <w:rsid w:val="003D4319"/>
    <w:rsid w:val="003D4C6D"/>
    <w:rsid w:val="003D555C"/>
    <w:rsid w:val="003D56AA"/>
    <w:rsid w:val="003D6811"/>
    <w:rsid w:val="003D6EF1"/>
    <w:rsid w:val="003D7778"/>
    <w:rsid w:val="003D7D4D"/>
    <w:rsid w:val="003E0213"/>
    <w:rsid w:val="003E03A7"/>
    <w:rsid w:val="003E08E9"/>
    <w:rsid w:val="003E0F93"/>
    <w:rsid w:val="003E15A1"/>
    <w:rsid w:val="003E1622"/>
    <w:rsid w:val="003E1EEB"/>
    <w:rsid w:val="003E214D"/>
    <w:rsid w:val="003E2735"/>
    <w:rsid w:val="003E2D95"/>
    <w:rsid w:val="003E3164"/>
    <w:rsid w:val="003E3332"/>
    <w:rsid w:val="003E33B0"/>
    <w:rsid w:val="003E33F6"/>
    <w:rsid w:val="003E3BAA"/>
    <w:rsid w:val="003E415B"/>
    <w:rsid w:val="003E429C"/>
    <w:rsid w:val="003E4914"/>
    <w:rsid w:val="003E506A"/>
    <w:rsid w:val="003E540C"/>
    <w:rsid w:val="003E5F40"/>
    <w:rsid w:val="003E69DD"/>
    <w:rsid w:val="003E6A93"/>
    <w:rsid w:val="003F0ADD"/>
    <w:rsid w:val="003F0F89"/>
    <w:rsid w:val="003F18B9"/>
    <w:rsid w:val="003F1941"/>
    <w:rsid w:val="003F1D22"/>
    <w:rsid w:val="003F2A91"/>
    <w:rsid w:val="003F2F90"/>
    <w:rsid w:val="003F3746"/>
    <w:rsid w:val="003F37A1"/>
    <w:rsid w:val="003F577A"/>
    <w:rsid w:val="003F5A30"/>
    <w:rsid w:val="003F5C75"/>
    <w:rsid w:val="003F6350"/>
    <w:rsid w:val="003F74A0"/>
    <w:rsid w:val="003F7616"/>
    <w:rsid w:val="004001A6"/>
    <w:rsid w:val="0040050E"/>
    <w:rsid w:val="004005F1"/>
    <w:rsid w:val="004015FD"/>
    <w:rsid w:val="00402696"/>
    <w:rsid w:val="00403AA6"/>
    <w:rsid w:val="00403CE3"/>
    <w:rsid w:val="00405327"/>
    <w:rsid w:val="004055CB"/>
    <w:rsid w:val="004056A6"/>
    <w:rsid w:val="00405C57"/>
    <w:rsid w:val="0040607C"/>
    <w:rsid w:val="00406B0D"/>
    <w:rsid w:val="004070B5"/>
    <w:rsid w:val="004072EF"/>
    <w:rsid w:val="0040739C"/>
    <w:rsid w:val="00407E3D"/>
    <w:rsid w:val="0041114B"/>
    <w:rsid w:val="004111C6"/>
    <w:rsid w:val="00411AA8"/>
    <w:rsid w:val="00411D93"/>
    <w:rsid w:val="00412A0B"/>
    <w:rsid w:val="0041364A"/>
    <w:rsid w:val="0041367F"/>
    <w:rsid w:val="00413C52"/>
    <w:rsid w:val="004140CB"/>
    <w:rsid w:val="00415D14"/>
    <w:rsid w:val="00416264"/>
    <w:rsid w:val="004172EA"/>
    <w:rsid w:val="00417CB7"/>
    <w:rsid w:val="0042027D"/>
    <w:rsid w:val="004204D5"/>
    <w:rsid w:val="0042056B"/>
    <w:rsid w:val="004207E3"/>
    <w:rsid w:val="00420ACD"/>
    <w:rsid w:val="00420F68"/>
    <w:rsid w:val="0042125F"/>
    <w:rsid w:val="0042169A"/>
    <w:rsid w:val="00421905"/>
    <w:rsid w:val="00421976"/>
    <w:rsid w:val="00421B16"/>
    <w:rsid w:val="00421E17"/>
    <w:rsid w:val="004220F9"/>
    <w:rsid w:val="00422800"/>
    <w:rsid w:val="00422830"/>
    <w:rsid w:val="00422B9E"/>
    <w:rsid w:val="00423C4C"/>
    <w:rsid w:val="00423E62"/>
    <w:rsid w:val="00423FD9"/>
    <w:rsid w:val="004245A7"/>
    <w:rsid w:val="00425733"/>
    <w:rsid w:val="00425758"/>
    <w:rsid w:val="00425D81"/>
    <w:rsid w:val="004260AB"/>
    <w:rsid w:val="0042617D"/>
    <w:rsid w:val="004265A8"/>
    <w:rsid w:val="00426B53"/>
    <w:rsid w:val="00426BF3"/>
    <w:rsid w:val="00427332"/>
    <w:rsid w:val="00427B33"/>
    <w:rsid w:val="00427D55"/>
    <w:rsid w:val="004304BB"/>
    <w:rsid w:val="004308C0"/>
    <w:rsid w:val="004319F2"/>
    <w:rsid w:val="004321FF"/>
    <w:rsid w:val="00432B94"/>
    <w:rsid w:val="00432FB6"/>
    <w:rsid w:val="00433B0E"/>
    <w:rsid w:val="00433C2D"/>
    <w:rsid w:val="00434378"/>
    <w:rsid w:val="0043437C"/>
    <w:rsid w:val="00435216"/>
    <w:rsid w:val="004368DB"/>
    <w:rsid w:val="00437A73"/>
    <w:rsid w:val="00437C78"/>
    <w:rsid w:val="00437CE8"/>
    <w:rsid w:val="00440183"/>
    <w:rsid w:val="00441A92"/>
    <w:rsid w:val="00442434"/>
    <w:rsid w:val="00442AF5"/>
    <w:rsid w:val="00443EE0"/>
    <w:rsid w:val="004443A2"/>
    <w:rsid w:val="00444C44"/>
    <w:rsid w:val="0044522E"/>
    <w:rsid w:val="00445780"/>
    <w:rsid w:val="00445C89"/>
    <w:rsid w:val="00446A95"/>
    <w:rsid w:val="004470E4"/>
    <w:rsid w:val="004501E0"/>
    <w:rsid w:val="004507BD"/>
    <w:rsid w:val="00451229"/>
    <w:rsid w:val="0045151B"/>
    <w:rsid w:val="00451B30"/>
    <w:rsid w:val="00451FA9"/>
    <w:rsid w:val="00452182"/>
    <w:rsid w:val="0045248F"/>
    <w:rsid w:val="00452D72"/>
    <w:rsid w:val="004533C2"/>
    <w:rsid w:val="00453501"/>
    <w:rsid w:val="00453FE2"/>
    <w:rsid w:val="00454DC6"/>
    <w:rsid w:val="00454DD0"/>
    <w:rsid w:val="00455A52"/>
    <w:rsid w:val="00455AA6"/>
    <w:rsid w:val="00456489"/>
    <w:rsid w:val="004569FA"/>
    <w:rsid w:val="00456AEA"/>
    <w:rsid w:val="00456D13"/>
    <w:rsid w:val="0045769C"/>
    <w:rsid w:val="00457EFE"/>
    <w:rsid w:val="0046007D"/>
    <w:rsid w:val="00460E12"/>
    <w:rsid w:val="00460FDE"/>
    <w:rsid w:val="004613F2"/>
    <w:rsid w:val="004617ED"/>
    <w:rsid w:val="004623CD"/>
    <w:rsid w:val="00462414"/>
    <w:rsid w:val="0046265E"/>
    <w:rsid w:val="004626AB"/>
    <w:rsid w:val="00462ADF"/>
    <w:rsid w:val="00462F02"/>
    <w:rsid w:val="0046332F"/>
    <w:rsid w:val="0046353A"/>
    <w:rsid w:val="00463B61"/>
    <w:rsid w:val="00464630"/>
    <w:rsid w:val="0046481F"/>
    <w:rsid w:val="00464E3D"/>
    <w:rsid w:val="00465440"/>
    <w:rsid w:val="0046578D"/>
    <w:rsid w:val="00466080"/>
    <w:rsid w:val="0046655C"/>
    <w:rsid w:val="0046660A"/>
    <w:rsid w:val="004666C7"/>
    <w:rsid w:val="00466C0E"/>
    <w:rsid w:val="00466DE5"/>
    <w:rsid w:val="0046722F"/>
    <w:rsid w:val="00467617"/>
    <w:rsid w:val="004702C2"/>
    <w:rsid w:val="0047099D"/>
    <w:rsid w:val="00470C9F"/>
    <w:rsid w:val="00470E20"/>
    <w:rsid w:val="004726CE"/>
    <w:rsid w:val="00472830"/>
    <w:rsid w:val="00472C77"/>
    <w:rsid w:val="00472E27"/>
    <w:rsid w:val="0047373C"/>
    <w:rsid w:val="0047380A"/>
    <w:rsid w:val="00473EDC"/>
    <w:rsid w:val="0047488A"/>
    <w:rsid w:val="00474E5A"/>
    <w:rsid w:val="004751FC"/>
    <w:rsid w:val="00475507"/>
    <w:rsid w:val="00475AB4"/>
    <w:rsid w:val="0047759E"/>
    <w:rsid w:val="00480ACD"/>
    <w:rsid w:val="00480C05"/>
    <w:rsid w:val="00480E96"/>
    <w:rsid w:val="0048162A"/>
    <w:rsid w:val="00481DF9"/>
    <w:rsid w:val="00481F3D"/>
    <w:rsid w:val="00482067"/>
    <w:rsid w:val="00482924"/>
    <w:rsid w:val="0048357F"/>
    <w:rsid w:val="00483FA1"/>
    <w:rsid w:val="00484213"/>
    <w:rsid w:val="0048496B"/>
    <w:rsid w:val="00485D9F"/>
    <w:rsid w:val="00485E84"/>
    <w:rsid w:val="00486342"/>
    <w:rsid w:val="004866B5"/>
    <w:rsid w:val="004866B6"/>
    <w:rsid w:val="0048695D"/>
    <w:rsid w:val="004879D9"/>
    <w:rsid w:val="00490F43"/>
    <w:rsid w:val="004917BF"/>
    <w:rsid w:val="00491D92"/>
    <w:rsid w:val="00492B78"/>
    <w:rsid w:val="00493549"/>
    <w:rsid w:val="00493EB9"/>
    <w:rsid w:val="00494A23"/>
    <w:rsid w:val="00495501"/>
    <w:rsid w:val="00496C79"/>
    <w:rsid w:val="0049704A"/>
    <w:rsid w:val="004979A9"/>
    <w:rsid w:val="004A08C0"/>
    <w:rsid w:val="004A0AD5"/>
    <w:rsid w:val="004A0B4A"/>
    <w:rsid w:val="004A0DF7"/>
    <w:rsid w:val="004A0E96"/>
    <w:rsid w:val="004A1013"/>
    <w:rsid w:val="004A18F3"/>
    <w:rsid w:val="004A1C5B"/>
    <w:rsid w:val="004A2703"/>
    <w:rsid w:val="004A478E"/>
    <w:rsid w:val="004A4B44"/>
    <w:rsid w:val="004A5022"/>
    <w:rsid w:val="004A55C0"/>
    <w:rsid w:val="004A563E"/>
    <w:rsid w:val="004A5870"/>
    <w:rsid w:val="004A61D1"/>
    <w:rsid w:val="004A72D4"/>
    <w:rsid w:val="004A76D9"/>
    <w:rsid w:val="004A7BDD"/>
    <w:rsid w:val="004B0090"/>
    <w:rsid w:val="004B17F8"/>
    <w:rsid w:val="004B2474"/>
    <w:rsid w:val="004B2B12"/>
    <w:rsid w:val="004B32BA"/>
    <w:rsid w:val="004B33B8"/>
    <w:rsid w:val="004B396D"/>
    <w:rsid w:val="004B440B"/>
    <w:rsid w:val="004B5065"/>
    <w:rsid w:val="004B5B38"/>
    <w:rsid w:val="004B6261"/>
    <w:rsid w:val="004B67FA"/>
    <w:rsid w:val="004B688E"/>
    <w:rsid w:val="004B6B90"/>
    <w:rsid w:val="004B7500"/>
    <w:rsid w:val="004C01BE"/>
    <w:rsid w:val="004C0986"/>
    <w:rsid w:val="004C11A4"/>
    <w:rsid w:val="004C1346"/>
    <w:rsid w:val="004C191C"/>
    <w:rsid w:val="004C1ABC"/>
    <w:rsid w:val="004C1B6B"/>
    <w:rsid w:val="004C1FF4"/>
    <w:rsid w:val="004C2C9D"/>
    <w:rsid w:val="004C3426"/>
    <w:rsid w:val="004C5B3A"/>
    <w:rsid w:val="004C5D3E"/>
    <w:rsid w:val="004C5EEE"/>
    <w:rsid w:val="004C605F"/>
    <w:rsid w:val="004C7716"/>
    <w:rsid w:val="004C778B"/>
    <w:rsid w:val="004C7C4B"/>
    <w:rsid w:val="004D03D6"/>
    <w:rsid w:val="004D0B6D"/>
    <w:rsid w:val="004D0FE2"/>
    <w:rsid w:val="004D132D"/>
    <w:rsid w:val="004D136A"/>
    <w:rsid w:val="004D1E46"/>
    <w:rsid w:val="004D1F05"/>
    <w:rsid w:val="004D20AF"/>
    <w:rsid w:val="004D2215"/>
    <w:rsid w:val="004D286C"/>
    <w:rsid w:val="004D2EEA"/>
    <w:rsid w:val="004D39C2"/>
    <w:rsid w:val="004D5611"/>
    <w:rsid w:val="004D58A9"/>
    <w:rsid w:val="004D5DE4"/>
    <w:rsid w:val="004D6796"/>
    <w:rsid w:val="004D7124"/>
    <w:rsid w:val="004D7972"/>
    <w:rsid w:val="004E069C"/>
    <w:rsid w:val="004E0B9D"/>
    <w:rsid w:val="004E13F3"/>
    <w:rsid w:val="004E2174"/>
    <w:rsid w:val="004E3CB6"/>
    <w:rsid w:val="004E4546"/>
    <w:rsid w:val="004E4E21"/>
    <w:rsid w:val="004F024E"/>
    <w:rsid w:val="004F04EE"/>
    <w:rsid w:val="004F0597"/>
    <w:rsid w:val="004F10E9"/>
    <w:rsid w:val="004F1273"/>
    <w:rsid w:val="004F23A3"/>
    <w:rsid w:val="004F2797"/>
    <w:rsid w:val="004F3B94"/>
    <w:rsid w:val="004F4D77"/>
    <w:rsid w:val="004F5E02"/>
    <w:rsid w:val="004F60D4"/>
    <w:rsid w:val="004F65A7"/>
    <w:rsid w:val="004F6C2B"/>
    <w:rsid w:val="004F715B"/>
    <w:rsid w:val="004F745E"/>
    <w:rsid w:val="004F746F"/>
    <w:rsid w:val="004F747D"/>
    <w:rsid w:val="005001B5"/>
    <w:rsid w:val="00500362"/>
    <w:rsid w:val="005009AA"/>
    <w:rsid w:val="005011A9"/>
    <w:rsid w:val="0050317F"/>
    <w:rsid w:val="00503E55"/>
    <w:rsid w:val="00505363"/>
    <w:rsid w:val="005061AC"/>
    <w:rsid w:val="0050628A"/>
    <w:rsid w:val="005064B9"/>
    <w:rsid w:val="00506C8D"/>
    <w:rsid w:val="00506EA3"/>
    <w:rsid w:val="00507708"/>
    <w:rsid w:val="00507AD9"/>
    <w:rsid w:val="0051146C"/>
    <w:rsid w:val="00511686"/>
    <w:rsid w:val="00511ACF"/>
    <w:rsid w:val="00512686"/>
    <w:rsid w:val="00512C58"/>
    <w:rsid w:val="00513754"/>
    <w:rsid w:val="00514AE6"/>
    <w:rsid w:val="00514F39"/>
    <w:rsid w:val="0051501D"/>
    <w:rsid w:val="0051598D"/>
    <w:rsid w:val="005159A1"/>
    <w:rsid w:val="00516018"/>
    <w:rsid w:val="005166A7"/>
    <w:rsid w:val="00516ED7"/>
    <w:rsid w:val="00517200"/>
    <w:rsid w:val="00520463"/>
    <w:rsid w:val="00520678"/>
    <w:rsid w:val="00521180"/>
    <w:rsid w:val="005214E7"/>
    <w:rsid w:val="00521939"/>
    <w:rsid w:val="00522143"/>
    <w:rsid w:val="005222ED"/>
    <w:rsid w:val="005236A1"/>
    <w:rsid w:val="00523791"/>
    <w:rsid w:val="00523AF0"/>
    <w:rsid w:val="005245FA"/>
    <w:rsid w:val="00524600"/>
    <w:rsid w:val="00524A5D"/>
    <w:rsid w:val="0052520D"/>
    <w:rsid w:val="00525C20"/>
    <w:rsid w:val="005263FC"/>
    <w:rsid w:val="00526523"/>
    <w:rsid w:val="00526A62"/>
    <w:rsid w:val="00531E18"/>
    <w:rsid w:val="005331F0"/>
    <w:rsid w:val="00533ABD"/>
    <w:rsid w:val="00533D2D"/>
    <w:rsid w:val="00533DA3"/>
    <w:rsid w:val="00534D0D"/>
    <w:rsid w:val="00536879"/>
    <w:rsid w:val="00536885"/>
    <w:rsid w:val="0053721E"/>
    <w:rsid w:val="00540055"/>
    <w:rsid w:val="00541850"/>
    <w:rsid w:val="005421F5"/>
    <w:rsid w:val="005428F9"/>
    <w:rsid w:val="00542A39"/>
    <w:rsid w:val="00542C5C"/>
    <w:rsid w:val="005433A2"/>
    <w:rsid w:val="00543B71"/>
    <w:rsid w:val="00544235"/>
    <w:rsid w:val="005445AA"/>
    <w:rsid w:val="005446C7"/>
    <w:rsid w:val="00544FB4"/>
    <w:rsid w:val="0054532A"/>
    <w:rsid w:val="00545A17"/>
    <w:rsid w:val="005461E9"/>
    <w:rsid w:val="005467BC"/>
    <w:rsid w:val="00546D7C"/>
    <w:rsid w:val="00547048"/>
    <w:rsid w:val="005474CF"/>
    <w:rsid w:val="00547738"/>
    <w:rsid w:val="005477A9"/>
    <w:rsid w:val="0054799D"/>
    <w:rsid w:val="00550B75"/>
    <w:rsid w:val="00551736"/>
    <w:rsid w:val="00551AB8"/>
    <w:rsid w:val="00552559"/>
    <w:rsid w:val="00552581"/>
    <w:rsid w:val="005526F5"/>
    <w:rsid w:val="00552F80"/>
    <w:rsid w:val="00553FA8"/>
    <w:rsid w:val="005541FF"/>
    <w:rsid w:val="0055525E"/>
    <w:rsid w:val="005553B4"/>
    <w:rsid w:val="00556904"/>
    <w:rsid w:val="00556F59"/>
    <w:rsid w:val="00557897"/>
    <w:rsid w:val="00557C5E"/>
    <w:rsid w:val="00560458"/>
    <w:rsid w:val="00560B8E"/>
    <w:rsid w:val="00560FD9"/>
    <w:rsid w:val="005614E5"/>
    <w:rsid w:val="00561AE1"/>
    <w:rsid w:val="00562580"/>
    <w:rsid w:val="00563247"/>
    <w:rsid w:val="0056445F"/>
    <w:rsid w:val="00564FB3"/>
    <w:rsid w:val="0056526C"/>
    <w:rsid w:val="0056549F"/>
    <w:rsid w:val="005654EB"/>
    <w:rsid w:val="00565AB7"/>
    <w:rsid w:val="00565BED"/>
    <w:rsid w:val="00566499"/>
    <w:rsid w:val="00566546"/>
    <w:rsid w:val="005671C2"/>
    <w:rsid w:val="0056720F"/>
    <w:rsid w:val="00570B89"/>
    <w:rsid w:val="00570BE2"/>
    <w:rsid w:val="00570E4A"/>
    <w:rsid w:val="00571B09"/>
    <w:rsid w:val="00572523"/>
    <w:rsid w:val="00572566"/>
    <w:rsid w:val="005726CD"/>
    <w:rsid w:val="00572BB8"/>
    <w:rsid w:val="005741F9"/>
    <w:rsid w:val="005747FA"/>
    <w:rsid w:val="0057505A"/>
    <w:rsid w:val="005759D4"/>
    <w:rsid w:val="00575A17"/>
    <w:rsid w:val="005763A9"/>
    <w:rsid w:val="00576521"/>
    <w:rsid w:val="00580F3D"/>
    <w:rsid w:val="005813C4"/>
    <w:rsid w:val="00581EE7"/>
    <w:rsid w:val="005843D6"/>
    <w:rsid w:val="005846E0"/>
    <w:rsid w:val="0058471D"/>
    <w:rsid w:val="00584C2C"/>
    <w:rsid w:val="00585F2A"/>
    <w:rsid w:val="005860E9"/>
    <w:rsid w:val="00586979"/>
    <w:rsid w:val="005876BB"/>
    <w:rsid w:val="00587845"/>
    <w:rsid w:val="00591716"/>
    <w:rsid w:val="00591CC9"/>
    <w:rsid w:val="005929A2"/>
    <w:rsid w:val="00594240"/>
    <w:rsid w:val="00596793"/>
    <w:rsid w:val="005971A5"/>
    <w:rsid w:val="005971AF"/>
    <w:rsid w:val="00597304"/>
    <w:rsid w:val="00597804"/>
    <w:rsid w:val="00597B64"/>
    <w:rsid w:val="005A0058"/>
    <w:rsid w:val="005A07C1"/>
    <w:rsid w:val="005A0FEC"/>
    <w:rsid w:val="005A148C"/>
    <w:rsid w:val="005A49A4"/>
    <w:rsid w:val="005A5FE1"/>
    <w:rsid w:val="005A6697"/>
    <w:rsid w:val="005A721C"/>
    <w:rsid w:val="005A77A8"/>
    <w:rsid w:val="005A7CA7"/>
    <w:rsid w:val="005A7D17"/>
    <w:rsid w:val="005B0636"/>
    <w:rsid w:val="005B0DF6"/>
    <w:rsid w:val="005B125A"/>
    <w:rsid w:val="005B1362"/>
    <w:rsid w:val="005B1435"/>
    <w:rsid w:val="005B1F1B"/>
    <w:rsid w:val="005B2C23"/>
    <w:rsid w:val="005B2F6A"/>
    <w:rsid w:val="005B33BC"/>
    <w:rsid w:val="005B400F"/>
    <w:rsid w:val="005B442A"/>
    <w:rsid w:val="005B46DB"/>
    <w:rsid w:val="005B488B"/>
    <w:rsid w:val="005B4C21"/>
    <w:rsid w:val="005B4F57"/>
    <w:rsid w:val="005B5337"/>
    <w:rsid w:val="005B6133"/>
    <w:rsid w:val="005B6E23"/>
    <w:rsid w:val="005B751F"/>
    <w:rsid w:val="005C006A"/>
    <w:rsid w:val="005C0070"/>
    <w:rsid w:val="005C00D0"/>
    <w:rsid w:val="005C103B"/>
    <w:rsid w:val="005C1A9C"/>
    <w:rsid w:val="005C2FF1"/>
    <w:rsid w:val="005C3732"/>
    <w:rsid w:val="005C4181"/>
    <w:rsid w:val="005C41DA"/>
    <w:rsid w:val="005C421D"/>
    <w:rsid w:val="005C49FA"/>
    <w:rsid w:val="005C656F"/>
    <w:rsid w:val="005C6BF7"/>
    <w:rsid w:val="005C6D3D"/>
    <w:rsid w:val="005C70AD"/>
    <w:rsid w:val="005C749B"/>
    <w:rsid w:val="005C7793"/>
    <w:rsid w:val="005C7CF8"/>
    <w:rsid w:val="005C7D87"/>
    <w:rsid w:val="005C7DAD"/>
    <w:rsid w:val="005C7FE8"/>
    <w:rsid w:val="005D0A23"/>
    <w:rsid w:val="005D0F45"/>
    <w:rsid w:val="005D10C2"/>
    <w:rsid w:val="005D1715"/>
    <w:rsid w:val="005D1A51"/>
    <w:rsid w:val="005D33C4"/>
    <w:rsid w:val="005D37DB"/>
    <w:rsid w:val="005D5132"/>
    <w:rsid w:val="005D54A9"/>
    <w:rsid w:val="005D5B6B"/>
    <w:rsid w:val="005D7ADE"/>
    <w:rsid w:val="005E0508"/>
    <w:rsid w:val="005E0A44"/>
    <w:rsid w:val="005E170B"/>
    <w:rsid w:val="005E1FED"/>
    <w:rsid w:val="005E2AAD"/>
    <w:rsid w:val="005E2D21"/>
    <w:rsid w:val="005E3F74"/>
    <w:rsid w:val="005E4098"/>
    <w:rsid w:val="005E41BA"/>
    <w:rsid w:val="005E41D4"/>
    <w:rsid w:val="005E447E"/>
    <w:rsid w:val="005E4A9C"/>
    <w:rsid w:val="005E4E2D"/>
    <w:rsid w:val="005E642E"/>
    <w:rsid w:val="005E681E"/>
    <w:rsid w:val="005E6A00"/>
    <w:rsid w:val="005E7106"/>
    <w:rsid w:val="005E7612"/>
    <w:rsid w:val="005E769A"/>
    <w:rsid w:val="005E7848"/>
    <w:rsid w:val="005F00EB"/>
    <w:rsid w:val="005F0152"/>
    <w:rsid w:val="005F0461"/>
    <w:rsid w:val="005F07C9"/>
    <w:rsid w:val="005F1C9D"/>
    <w:rsid w:val="005F2B1E"/>
    <w:rsid w:val="005F3165"/>
    <w:rsid w:val="005F336D"/>
    <w:rsid w:val="005F36CD"/>
    <w:rsid w:val="005F479B"/>
    <w:rsid w:val="005F48EF"/>
    <w:rsid w:val="005F50A7"/>
    <w:rsid w:val="005F5EFC"/>
    <w:rsid w:val="005F713E"/>
    <w:rsid w:val="005F7A84"/>
    <w:rsid w:val="005F7C0E"/>
    <w:rsid w:val="0060015C"/>
    <w:rsid w:val="00600A18"/>
    <w:rsid w:val="00600C54"/>
    <w:rsid w:val="00600CC3"/>
    <w:rsid w:val="00601330"/>
    <w:rsid w:val="006013F4"/>
    <w:rsid w:val="006016D4"/>
    <w:rsid w:val="006019D8"/>
    <w:rsid w:val="00601D91"/>
    <w:rsid w:val="00602C8F"/>
    <w:rsid w:val="00603947"/>
    <w:rsid w:val="00603A59"/>
    <w:rsid w:val="00603B8C"/>
    <w:rsid w:val="00604838"/>
    <w:rsid w:val="006057FC"/>
    <w:rsid w:val="00605B61"/>
    <w:rsid w:val="006078DD"/>
    <w:rsid w:val="00607ABB"/>
    <w:rsid w:val="00607E2B"/>
    <w:rsid w:val="00610686"/>
    <w:rsid w:val="00610D13"/>
    <w:rsid w:val="0061120A"/>
    <w:rsid w:val="0061266B"/>
    <w:rsid w:val="00613C6F"/>
    <w:rsid w:val="00613EEF"/>
    <w:rsid w:val="0061414F"/>
    <w:rsid w:val="00614653"/>
    <w:rsid w:val="006146CE"/>
    <w:rsid w:val="006151CD"/>
    <w:rsid w:val="00615419"/>
    <w:rsid w:val="00615987"/>
    <w:rsid w:val="00615A76"/>
    <w:rsid w:val="00615F87"/>
    <w:rsid w:val="0061669C"/>
    <w:rsid w:val="00616934"/>
    <w:rsid w:val="00616A6D"/>
    <w:rsid w:val="00617724"/>
    <w:rsid w:val="0061777D"/>
    <w:rsid w:val="00617BB3"/>
    <w:rsid w:val="00620306"/>
    <w:rsid w:val="006205AD"/>
    <w:rsid w:val="00621924"/>
    <w:rsid w:val="00621BF5"/>
    <w:rsid w:val="006228C0"/>
    <w:rsid w:val="0062291A"/>
    <w:rsid w:val="0062323E"/>
    <w:rsid w:val="00624538"/>
    <w:rsid w:val="006252FA"/>
    <w:rsid w:val="006257AC"/>
    <w:rsid w:val="00627EDB"/>
    <w:rsid w:val="0063093F"/>
    <w:rsid w:val="00631311"/>
    <w:rsid w:val="00631C23"/>
    <w:rsid w:val="00631DF1"/>
    <w:rsid w:val="00632187"/>
    <w:rsid w:val="0063241A"/>
    <w:rsid w:val="006329AD"/>
    <w:rsid w:val="00632F64"/>
    <w:rsid w:val="006330F2"/>
    <w:rsid w:val="0063317F"/>
    <w:rsid w:val="006332CC"/>
    <w:rsid w:val="0063336F"/>
    <w:rsid w:val="006333DD"/>
    <w:rsid w:val="006339BB"/>
    <w:rsid w:val="0063468F"/>
    <w:rsid w:val="006346EA"/>
    <w:rsid w:val="006359D5"/>
    <w:rsid w:val="00635F4A"/>
    <w:rsid w:val="006362FE"/>
    <w:rsid w:val="006365E0"/>
    <w:rsid w:val="006368E2"/>
    <w:rsid w:val="00636BA1"/>
    <w:rsid w:val="00637544"/>
    <w:rsid w:val="00637A08"/>
    <w:rsid w:val="00640484"/>
    <w:rsid w:val="00640681"/>
    <w:rsid w:val="006406D2"/>
    <w:rsid w:val="00641012"/>
    <w:rsid w:val="0064113A"/>
    <w:rsid w:val="0064198E"/>
    <w:rsid w:val="006422C2"/>
    <w:rsid w:val="0064255E"/>
    <w:rsid w:val="00642C64"/>
    <w:rsid w:val="0064356B"/>
    <w:rsid w:val="006436E6"/>
    <w:rsid w:val="00643BCF"/>
    <w:rsid w:val="00643BE7"/>
    <w:rsid w:val="00643EBE"/>
    <w:rsid w:val="006440B7"/>
    <w:rsid w:val="00644399"/>
    <w:rsid w:val="00644B90"/>
    <w:rsid w:val="00644F69"/>
    <w:rsid w:val="0064578E"/>
    <w:rsid w:val="00645ED4"/>
    <w:rsid w:val="00647162"/>
    <w:rsid w:val="0064740A"/>
    <w:rsid w:val="00647771"/>
    <w:rsid w:val="0065042A"/>
    <w:rsid w:val="006512C8"/>
    <w:rsid w:val="0065143A"/>
    <w:rsid w:val="00651864"/>
    <w:rsid w:val="00651E6B"/>
    <w:rsid w:val="0065230F"/>
    <w:rsid w:val="006523A1"/>
    <w:rsid w:val="0065296A"/>
    <w:rsid w:val="006530AD"/>
    <w:rsid w:val="00653735"/>
    <w:rsid w:val="00653CC3"/>
    <w:rsid w:val="00654B0B"/>
    <w:rsid w:val="00654BD0"/>
    <w:rsid w:val="00655541"/>
    <w:rsid w:val="00655EDB"/>
    <w:rsid w:val="00656AA4"/>
    <w:rsid w:val="00656F82"/>
    <w:rsid w:val="006570BA"/>
    <w:rsid w:val="00657DFF"/>
    <w:rsid w:val="00660216"/>
    <w:rsid w:val="006605CD"/>
    <w:rsid w:val="0066067E"/>
    <w:rsid w:val="00660D84"/>
    <w:rsid w:val="00660E1F"/>
    <w:rsid w:val="00660E61"/>
    <w:rsid w:val="0066177B"/>
    <w:rsid w:val="006618F7"/>
    <w:rsid w:val="0066193C"/>
    <w:rsid w:val="00662ACE"/>
    <w:rsid w:val="00662DE3"/>
    <w:rsid w:val="006633FF"/>
    <w:rsid w:val="00663D59"/>
    <w:rsid w:val="00664829"/>
    <w:rsid w:val="00664ADE"/>
    <w:rsid w:val="00664B3E"/>
    <w:rsid w:val="00664DF0"/>
    <w:rsid w:val="00666866"/>
    <w:rsid w:val="00666BB8"/>
    <w:rsid w:val="00666DC7"/>
    <w:rsid w:val="006671B8"/>
    <w:rsid w:val="00667789"/>
    <w:rsid w:val="0066791F"/>
    <w:rsid w:val="0067019A"/>
    <w:rsid w:val="00670956"/>
    <w:rsid w:val="00670D52"/>
    <w:rsid w:val="00670E87"/>
    <w:rsid w:val="00671545"/>
    <w:rsid w:val="006716D3"/>
    <w:rsid w:val="00672367"/>
    <w:rsid w:val="00672841"/>
    <w:rsid w:val="0067335D"/>
    <w:rsid w:val="006734C5"/>
    <w:rsid w:val="00673637"/>
    <w:rsid w:val="0067408A"/>
    <w:rsid w:val="006742DC"/>
    <w:rsid w:val="00674307"/>
    <w:rsid w:val="00674503"/>
    <w:rsid w:val="006745D7"/>
    <w:rsid w:val="00674B9A"/>
    <w:rsid w:val="00674C15"/>
    <w:rsid w:val="00674C61"/>
    <w:rsid w:val="006750FA"/>
    <w:rsid w:val="00675CBE"/>
    <w:rsid w:val="00675CC4"/>
    <w:rsid w:val="0067695D"/>
    <w:rsid w:val="006771B6"/>
    <w:rsid w:val="00680118"/>
    <w:rsid w:val="00680133"/>
    <w:rsid w:val="006805E8"/>
    <w:rsid w:val="0068071C"/>
    <w:rsid w:val="00680755"/>
    <w:rsid w:val="006807EF"/>
    <w:rsid w:val="006808F4"/>
    <w:rsid w:val="00680C28"/>
    <w:rsid w:val="0068246A"/>
    <w:rsid w:val="00683449"/>
    <w:rsid w:val="00683B4A"/>
    <w:rsid w:val="00683BF6"/>
    <w:rsid w:val="0068431C"/>
    <w:rsid w:val="00685311"/>
    <w:rsid w:val="00685A3F"/>
    <w:rsid w:val="00685A9D"/>
    <w:rsid w:val="00685E22"/>
    <w:rsid w:val="006861D6"/>
    <w:rsid w:val="00686428"/>
    <w:rsid w:val="00686662"/>
    <w:rsid w:val="006867A7"/>
    <w:rsid w:val="006869CA"/>
    <w:rsid w:val="00686F94"/>
    <w:rsid w:val="00686FB8"/>
    <w:rsid w:val="0068709C"/>
    <w:rsid w:val="006879ED"/>
    <w:rsid w:val="00690EF1"/>
    <w:rsid w:val="00692363"/>
    <w:rsid w:val="0069333C"/>
    <w:rsid w:val="00693AD8"/>
    <w:rsid w:val="0069416A"/>
    <w:rsid w:val="0069463B"/>
    <w:rsid w:val="00694AE9"/>
    <w:rsid w:val="00694E67"/>
    <w:rsid w:val="00694EB2"/>
    <w:rsid w:val="006957D6"/>
    <w:rsid w:val="006957EB"/>
    <w:rsid w:val="00695AD5"/>
    <w:rsid w:val="00696D44"/>
    <w:rsid w:val="00696FD6"/>
    <w:rsid w:val="00697467"/>
    <w:rsid w:val="0069761A"/>
    <w:rsid w:val="006977C2"/>
    <w:rsid w:val="006979B3"/>
    <w:rsid w:val="006979C7"/>
    <w:rsid w:val="006A0F25"/>
    <w:rsid w:val="006A1CE1"/>
    <w:rsid w:val="006A2080"/>
    <w:rsid w:val="006A20F5"/>
    <w:rsid w:val="006A225C"/>
    <w:rsid w:val="006A2B75"/>
    <w:rsid w:val="006A2C83"/>
    <w:rsid w:val="006A32CF"/>
    <w:rsid w:val="006A342D"/>
    <w:rsid w:val="006A3B75"/>
    <w:rsid w:val="006A4DEC"/>
    <w:rsid w:val="006A57BA"/>
    <w:rsid w:val="006A5836"/>
    <w:rsid w:val="006A5EC7"/>
    <w:rsid w:val="006A611D"/>
    <w:rsid w:val="006A6B02"/>
    <w:rsid w:val="006A73E8"/>
    <w:rsid w:val="006A757E"/>
    <w:rsid w:val="006A7726"/>
    <w:rsid w:val="006A788A"/>
    <w:rsid w:val="006B052D"/>
    <w:rsid w:val="006B17A2"/>
    <w:rsid w:val="006B1D98"/>
    <w:rsid w:val="006B274C"/>
    <w:rsid w:val="006B2A6E"/>
    <w:rsid w:val="006B2E01"/>
    <w:rsid w:val="006B3996"/>
    <w:rsid w:val="006B3BBA"/>
    <w:rsid w:val="006B4A06"/>
    <w:rsid w:val="006B517C"/>
    <w:rsid w:val="006B51B0"/>
    <w:rsid w:val="006B557D"/>
    <w:rsid w:val="006B6298"/>
    <w:rsid w:val="006B638D"/>
    <w:rsid w:val="006B647A"/>
    <w:rsid w:val="006B6B01"/>
    <w:rsid w:val="006B6C8C"/>
    <w:rsid w:val="006C031D"/>
    <w:rsid w:val="006C1062"/>
    <w:rsid w:val="006C10C5"/>
    <w:rsid w:val="006C135B"/>
    <w:rsid w:val="006C1395"/>
    <w:rsid w:val="006C158D"/>
    <w:rsid w:val="006C18BC"/>
    <w:rsid w:val="006C1E2D"/>
    <w:rsid w:val="006C1EF6"/>
    <w:rsid w:val="006C1FC4"/>
    <w:rsid w:val="006C2428"/>
    <w:rsid w:val="006C2588"/>
    <w:rsid w:val="006C2F72"/>
    <w:rsid w:val="006C325E"/>
    <w:rsid w:val="006C3C6D"/>
    <w:rsid w:val="006C3D78"/>
    <w:rsid w:val="006C3ECF"/>
    <w:rsid w:val="006C4343"/>
    <w:rsid w:val="006C57FE"/>
    <w:rsid w:val="006C6386"/>
    <w:rsid w:val="006C6449"/>
    <w:rsid w:val="006C6577"/>
    <w:rsid w:val="006C6612"/>
    <w:rsid w:val="006C66C6"/>
    <w:rsid w:val="006C67BE"/>
    <w:rsid w:val="006C6BD6"/>
    <w:rsid w:val="006C6BDA"/>
    <w:rsid w:val="006C727B"/>
    <w:rsid w:val="006C7E6B"/>
    <w:rsid w:val="006D0B1E"/>
    <w:rsid w:val="006D0CE4"/>
    <w:rsid w:val="006D0E4E"/>
    <w:rsid w:val="006D134D"/>
    <w:rsid w:val="006D2857"/>
    <w:rsid w:val="006D2B9B"/>
    <w:rsid w:val="006D364D"/>
    <w:rsid w:val="006D370F"/>
    <w:rsid w:val="006D3A64"/>
    <w:rsid w:val="006D5AFB"/>
    <w:rsid w:val="006D5BB9"/>
    <w:rsid w:val="006D677C"/>
    <w:rsid w:val="006D68C9"/>
    <w:rsid w:val="006D7284"/>
    <w:rsid w:val="006E0752"/>
    <w:rsid w:val="006E1AA5"/>
    <w:rsid w:val="006E2329"/>
    <w:rsid w:val="006E30E2"/>
    <w:rsid w:val="006E4D25"/>
    <w:rsid w:val="006E5301"/>
    <w:rsid w:val="006E5711"/>
    <w:rsid w:val="006E5C0B"/>
    <w:rsid w:val="006E733E"/>
    <w:rsid w:val="006F0212"/>
    <w:rsid w:val="006F10F1"/>
    <w:rsid w:val="006F244E"/>
    <w:rsid w:val="006F24C6"/>
    <w:rsid w:val="006F2525"/>
    <w:rsid w:val="006F254D"/>
    <w:rsid w:val="006F2730"/>
    <w:rsid w:val="006F2F1F"/>
    <w:rsid w:val="006F31F0"/>
    <w:rsid w:val="006F480A"/>
    <w:rsid w:val="006F4942"/>
    <w:rsid w:val="006F4B1E"/>
    <w:rsid w:val="006F4CF9"/>
    <w:rsid w:val="006F52A2"/>
    <w:rsid w:val="006F558C"/>
    <w:rsid w:val="006F58B6"/>
    <w:rsid w:val="006F5E26"/>
    <w:rsid w:val="006F65E0"/>
    <w:rsid w:val="006F707D"/>
    <w:rsid w:val="006F7CFE"/>
    <w:rsid w:val="00701947"/>
    <w:rsid w:val="00702234"/>
    <w:rsid w:val="007052D3"/>
    <w:rsid w:val="00705DA4"/>
    <w:rsid w:val="00705E00"/>
    <w:rsid w:val="007062B2"/>
    <w:rsid w:val="0070658E"/>
    <w:rsid w:val="00706AE6"/>
    <w:rsid w:val="00706B64"/>
    <w:rsid w:val="00707008"/>
    <w:rsid w:val="00707467"/>
    <w:rsid w:val="0070767B"/>
    <w:rsid w:val="00707853"/>
    <w:rsid w:val="00710DD1"/>
    <w:rsid w:val="00710F29"/>
    <w:rsid w:val="007116D3"/>
    <w:rsid w:val="00711F34"/>
    <w:rsid w:val="00712935"/>
    <w:rsid w:val="0071329D"/>
    <w:rsid w:val="0071382E"/>
    <w:rsid w:val="00713935"/>
    <w:rsid w:val="007143BD"/>
    <w:rsid w:val="007151CA"/>
    <w:rsid w:val="007168CD"/>
    <w:rsid w:val="00716F43"/>
    <w:rsid w:val="00717776"/>
    <w:rsid w:val="00717981"/>
    <w:rsid w:val="00717A88"/>
    <w:rsid w:val="00717EA6"/>
    <w:rsid w:val="00717ECD"/>
    <w:rsid w:val="007204DD"/>
    <w:rsid w:val="00720838"/>
    <w:rsid w:val="00720E37"/>
    <w:rsid w:val="00722638"/>
    <w:rsid w:val="0072263B"/>
    <w:rsid w:val="007229A8"/>
    <w:rsid w:val="007237F6"/>
    <w:rsid w:val="007239E1"/>
    <w:rsid w:val="00723D71"/>
    <w:rsid w:val="00723E2C"/>
    <w:rsid w:val="00723F0B"/>
    <w:rsid w:val="00724687"/>
    <w:rsid w:val="00724721"/>
    <w:rsid w:val="00724B7C"/>
    <w:rsid w:val="0072500C"/>
    <w:rsid w:val="00725F46"/>
    <w:rsid w:val="00726AC9"/>
    <w:rsid w:val="00727116"/>
    <w:rsid w:val="00727C0A"/>
    <w:rsid w:val="007300BD"/>
    <w:rsid w:val="007302B2"/>
    <w:rsid w:val="00730599"/>
    <w:rsid w:val="00730826"/>
    <w:rsid w:val="00730DD4"/>
    <w:rsid w:val="00730DE7"/>
    <w:rsid w:val="007311B0"/>
    <w:rsid w:val="007323B3"/>
    <w:rsid w:val="007329D2"/>
    <w:rsid w:val="00733778"/>
    <w:rsid w:val="00734272"/>
    <w:rsid w:val="007342E6"/>
    <w:rsid w:val="007363E4"/>
    <w:rsid w:val="00736BFD"/>
    <w:rsid w:val="007371C4"/>
    <w:rsid w:val="00737597"/>
    <w:rsid w:val="00737E03"/>
    <w:rsid w:val="00741779"/>
    <w:rsid w:val="00742432"/>
    <w:rsid w:val="00742BC2"/>
    <w:rsid w:val="00742FB9"/>
    <w:rsid w:val="007436DF"/>
    <w:rsid w:val="007438B6"/>
    <w:rsid w:val="00743DB0"/>
    <w:rsid w:val="007445E0"/>
    <w:rsid w:val="0074468D"/>
    <w:rsid w:val="0074548A"/>
    <w:rsid w:val="007469F5"/>
    <w:rsid w:val="007477E8"/>
    <w:rsid w:val="00747F96"/>
    <w:rsid w:val="007503A5"/>
    <w:rsid w:val="007503D9"/>
    <w:rsid w:val="00750930"/>
    <w:rsid w:val="00751941"/>
    <w:rsid w:val="00751BCD"/>
    <w:rsid w:val="00754408"/>
    <w:rsid w:val="0075447B"/>
    <w:rsid w:val="00755076"/>
    <w:rsid w:val="007550DA"/>
    <w:rsid w:val="007554F6"/>
    <w:rsid w:val="0075574E"/>
    <w:rsid w:val="00756242"/>
    <w:rsid w:val="007569F6"/>
    <w:rsid w:val="0075744F"/>
    <w:rsid w:val="0076003D"/>
    <w:rsid w:val="00760436"/>
    <w:rsid w:val="0076043C"/>
    <w:rsid w:val="0076054D"/>
    <w:rsid w:val="007605B8"/>
    <w:rsid w:val="0076112B"/>
    <w:rsid w:val="00761CF3"/>
    <w:rsid w:val="00762541"/>
    <w:rsid w:val="00762659"/>
    <w:rsid w:val="00762BAB"/>
    <w:rsid w:val="00762F29"/>
    <w:rsid w:val="00763539"/>
    <w:rsid w:val="00765283"/>
    <w:rsid w:val="00765659"/>
    <w:rsid w:val="00766F46"/>
    <w:rsid w:val="0076784F"/>
    <w:rsid w:val="00767F8B"/>
    <w:rsid w:val="007700B7"/>
    <w:rsid w:val="0077063C"/>
    <w:rsid w:val="00770742"/>
    <w:rsid w:val="00770AC9"/>
    <w:rsid w:val="00770FC1"/>
    <w:rsid w:val="007713FD"/>
    <w:rsid w:val="007714C0"/>
    <w:rsid w:val="00772996"/>
    <w:rsid w:val="00772C86"/>
    <w:rsid w:val="00772CC3"/>
    <w:rsid w:val="00773C01"/>
    <w:rsid w:val="00773CA4"/>
    <w:rsid w:val="0077443D"/>
    <w:rsid w:val="007756F4"/>
    <w:rsid w:val="00775AD5"/>
    <w:rsid w:val="007762B8"/>
    <w:rsid w:val="00776593"/>
    <w:rsid w:val="00776DE6"/>
    <w:rsid w:val="00777036"/>
    <w:rsid w:val="0077709B"/>
    <w:rsid w:val="007770A8"/>
    <w:rsid w:val="0077721F"/>
    <w:rsid w:val="0077746E"/>
    <w:rsid w:val="00777490"/>
    <w:rsid w:val="00777A12"/>
    <w:rsid w:val="00777E46"/>
    <w:rsid w:val="007811E7"/>
    <w:rsid w:val="00782186"/>
    <w:rsid w:val="0078331D"/>
    <w:rsid w:val="00783818"/>
    <w:rsid w:val="0078399A"/>
    <w:rsid w:val="007841B8"/>
    <w:rsid w:val="0078428B"/>
    <w:rsid w:val="00784BCD"/>
    <w:rsid w:val="00784E24"/>
    <w:rsid w:val="00785085"/>
    <w:rsid w:val="007860F7"/>
    <w:rsid w:val="00786414"/>
    <w:rsid w:val="00786AB1"/>
    <w:rsid w:val="00787AFF"/>
    <w:rsid w:val="00790177"/>
    <w:rsid w:val="007902CE"/>
    <w:rsid w:val="00790398"/>
    <w:rsid w:val="00790804"/>
    <w:rsid w:val="00790C44"/>
    <w:rsid w:val="00791301"/>
    <w:rsid w:val="0079162F"/>
    <w:rsid w:val="0079166E"/>
    <w:rsid w:val="007918AD"/>
    <w:rsid w:val="007919D2"/>
    <w:rsid w:val="00792DFE"/>
    <w:rsid w:val="0079323E"/>
    <w:rsid w:val="007940DE"/>
    <w:rsid w:val="00794481"/>
    <w:rsid w:val="00795AF9"/>
    <w:rsid w:val="00795EBC"/>
    <w:rsid w:val="0079647D"/>
    <w:rsid w:val="007966DE"/>
    <w:rsid w:val="00796A81"/>
    <w:rsid w:val="00797B9C"/>
    <w:rsid w:val="00797D93"/>
    <w:rsid w:val="007A0784"/>
    <w:rsid w:val="007A0AA4"/>
    <w:rsid w:val="007A12D0"/>
    <w:rsid w:val="007A17EA"/>
    <w:rsid w:val="007A1CDC"/>
    <w:rsid w:val="007A1E62"/>
    <w:rsid w:val="007A29B7"/>
    <w:rsid w:val="007A2CA4"/>
    <w:rsid w:val="007A34AC"/>
    <w:rsid w:val="007A388E"/>
    <w:rsid w:val="007A3E2F"/>
    <w:rsid w:val="007A45EC"/>
    <w:rsid w:val="007A4750"/>
    <w:rsid w:val="007A48BC"/>
    <w:rsid w:val="007A4986"/>
    <w:rsid w:val="007A4B75"/>
    <w:rsid w:val="007A4ED8"/>
    <w:rsid w:val="007A57C7"/>
    <w:rsid w:val="007A64D5"/>
    <w:rsid w:val="007A6576"/>
    <w:rsid w:val="007A6639"/>
    <w:rsid w:val="007A6BAF"/>
    <w:rsid w:val="007B045F"/>
    <w:rsid w:val="007B0B7C"/>
    <w:rsid w:val="007B0E8F"/>
    <w:rsid w:val="007B0FC0"/>
    <w:rsid w:val="007B1B8D"/>
    <w:rsid w:val="007B31EC"/>
    <w:rsid w:val="007B6FF1"/>
    <w:rsid w:val="007B7DA0"/>
    <w:rsid w:val="007C0015"/>
    <w:rsid w:val="007C03DD"/>
    <w:rsid w:val="007C0C5B"/>
    <w:rsid w:val="007C0D30"/>
    <w:rsid w:val="007C1679"/>
    <w:rsid w:val="007C19AF"/>
    <w:rsid w:val="007C319C"/>
    <w:rsid w:val="007C3566"/>
    <w:rsid w:val="007C40E7"/>
    <w:rsid w:val="007C4913"/>
    <w:rsid w:val="007C4D3D"/>
    <w:rsid w:val="007C51F4"/>
    <w:rsid w:val="007C52EB"/>
    <w:rsid w:val="007C539D"/>
    <w:rsid w:val="007C6A63"/>
    <w:rsid w:val="007C6B9E"/>
    <w:rsid w:val="007C7643"/>
    <w:rsid w:val="007C7F59"/>
    <w:rsid w:val="007D0E01"/>
    <w:rsid w:val="007D1237"/>
    <w:rsid w:val="007D1C84"/>
    <w:rsid w:val="007D1F72"/>
    <w:rsid w:val="007D28E2"/>
    <w:rsid w:val="007D2B6F"/>
    <w:rsid w:val="007D2F6B"/>
    <w:rsid w:val="007D34F1"/>
    <w:rsid w:val="007D3588"/>
    <w:rsid w:val="007D4252"/>
    <w:rsid w:val="007D4B95"/>
    <w:rsid w:val="007D614E"/>
    <w:rsid w:val="007D7D37"/>
    <w:rsid w:val="007D7FE0"/>
    <w:rsid w:val="007E06CA"/>
    <w:rsid w:val="007E09AF"/>
    <w:rsid w:val="007E15AC"/>
    <w:rsid w:val="007E1DEF"/>
    <w:rsid w:val="007E331A"/>
    <w:rsid w:val="007E33C4"/>
    <w:rsid w:val="007E4A38"/>
    <w:rsid w:val="007E4E64"/>
    <w:rsid w:val="007E5209"/>
    <w:rsid w:val="007E5D7A"/>
    <w:rsid w:val="007E5DC5"/>
    <w:rsid w:val="007E6298"/>
    <w:rsid w:val="007E6FFB"/>
    <w:rsid w:val="007E7184"/>
    <w:rsid w:val="007F0E06"/>
    <w:rsid w:val="007F1448"/>
    <w:rsid w:val="007F2114"/>
    <w:rsid w:val="007F2319"/>
    <w:rsid w:val="007F29B2"/>
    <w:rsid w:val="007F2E9D"/>
    <w:rsid w:val="007F3286"/>
    <w:rsid w:val="007F4162"/>
    <w:rsid w:val="007F4453"/>
    <w:rsid w:val="007F46D5"/>
    <w:rsid w:val="007F47EF"/>
    <w:rsid w:val="007F4C9B"/>
    <w:rsid w:val="007F53AB"/>
    <w:rsid w:val="007F588A"/>
    <w:rsid w:val="007F6706"/>
    <w:rsid w:val="007F6F48"/>
    <w:rsid w:val="007F6F8D"/>
    <w:rsid w:val="00800B91"/>
    <w:rsid w:val="00800BA0"/>
    <w:rsid w:val="008014D0"/>
    <w:rsid w:val="00801904"/>
    <w:rsid w:val="00802131"/>
    <w:rsid w:val="00803F8F"/>
    <w:rsid w:val="0080429C"/>
    <w:rsid w:val="00804501"/>
    <w:rsid w:val="0080460A"/>
    <w:rsid w:val="00804813"/>
    <w:rsid w:val="00804831"/>
    <w:rsid w:val="00805955"/>
    <w:rsid w:val="00806E83"/>
    <w:rsid w:val="008073EA"/>
    <w:rsid w:val="008076CD"/>
    <w:rsid w:val="00807D12"/>
    <w:rsid w:val="008101FB"/>
    <w:rsid w:val="008102D0"/>
    <w:rsid w:val="008102E5"/>
    <w:rsid w:val="00810E58"/>
    <w:rsid w:val="00810F1C"/>
    <w:rsid w:val="008116C2"/>
    <w:rsid w:val="00811D3F"/>
    <w:rsid w:val="008122F4"/>
    <w:rsid w:val="0081314E"/>
    <w:rsid w:val="0081315C"/>
    <w:rsid w:val="00813223"/>
    <w:rsid w:val="008139F2"/>
    <w:rsid w:val="0081403C"/>
    <w:rsid w:val="0081411C"/>
    <w:rsid w:val="0081448D"/>
    <w:rsid w:val="00814A77"/>
    <w:rsid w:val="008161B0"/>
    <w:rsid w:val="008163D0"/>
    <w:rsid w:val="00816644"/>
    <w:rsid w:val="008167E6"/>
    <w:rsid w:val="00816960"/>
    <w:rsid w:val="00816A3F"/>
    <w:rsid w:val="00817293"/>
    <w:rsid w:val="00817E6C"/>
    <w:rsid w:val="00817F1B"/>
    <w:rsid w:val="00820230"/>
    <w:rsid w:val="00821C93"/>
    <w:rsid w:val="00821EB2"/>
    <w:rsid w:val="00822A9B"/>
    <w:rsid w:val="00823152"/>
    <w:rsid w:val="00823889"/>
    <w:rsid w:val="00823F78"/>
    <w:rsid w:val="0082460F"/>
    <w:rsid w:val="00824A77"/>
    <w:rsid w:val="00824C21"/>
    <w:rsid w:val="00825850"/>
    <w:rsid w:val="00825ADF"/>
    <w:rsid w:val="00826299"/>
    <w:rsid w:val="008262E4"/>
    <w:rsid w:val="00827623"/>
    <w:rsid w:val="00827689"/>
    <w:rsid w:val="00827B18"/>
    <w:rsid w:val="00830B45"/>
    <w:rsid w:val="00830BE8"/>
    <w:rsid w:val="00831986"/>
    <w:rsid w:val="0083248C"/>
    <w:rsid w:val="00833D81"/>
    <w:rsid w:val="00834324"/>
    <w:rsid w:val="0083437A"/>
    <w:rsid w:val="00835783"/>
    <w:rsid w:val="00835A69"/>
    <w:rsid w:val="0083635B"/>
    <w:rsid w:val="00836BFC"/>
    <w:rsid w:val="00837FF1"/>
    <w:rsid w:val="0084008B"/>
    <w:rsid w:val="00840E35"/>
    <w:rsid w:val="00841585"/>
    <w:rsid w:val="0084179B"/>
    <w:rsid w:val="00841C59"/>
    <w:rsid w:val="00843A71"/>
    <w:rsid w:val="00843F7A"/>
    <w:rsid w:val="00844849"/>
    <w:rsid w:val="00844AD7"/>
    <w:rsid w:val="00844EF0"/>
    <w:rsid w:val="0084524F"/>
    <w:rsid w:val="008454B9"/>
    <w:rsid w:val="008460F7"/>
    <w:rsid w:val="008464E2"/>
    <w:rsid w:val="00846732"/>
    <w:rsid w:val="008468AA"/>
    <w:rsid w:val="008469CA"/>
    <w:rsid w:val="0084752E"/>
    <w:rsid w:val="008479FD"/>
    <w:rsid w:val="00847A9B"/>
    <w:rsid w:val="00850248"/>
    <w:rsid w:val="008505B2"/>
    <w:rsid w:val="008508CB"/>
    <w:rsid w:val="00851383"/>
    <w:rsid w:val="00851652"/>
    <w:rsid w:val="008517D8"/>
    <w:rsid w:val="00852763"/>
    <w:rsid w:val="0085291A"/>
    <w:rsid w:val="00854E68"/>
    <w:rsid w:val="00855056"/>
    <w:rsid w:val="008560FF"/>
    <w:rsid w:val="00856143"/>
    <w:rsid w:val="00856ECE"/>
    <w:rsid w:val="00857025"/>
    <w:rsid w:val="0085752E"/>
    <w:rsid w:val="00860546"/>
    <w:rsid w:val="00860AA8"/>
    <w:rsid w:val="00860DDD"/>
    <w:rsid w:val="00860DEB"/>
    <w:rsid w:val="008613DD"/>
    <w:rsid w:val="008614EA"/>
    <w:rsid w:val="008616B8"/>
    <w:rsid w:val="00861D4A"/>
    <w:rsid w:val="008620FD"/>
    <w:rsid w:val="00862A70"/>
    <w:rsid w:val="00863354"/>
    <w:rsid w:val="008633FC"/>
    <w:rsid w:val="0086357C"/>
    <w:rsid w:val="00863D6E"/>
    <w:rsid w:val="008646B5"/>
    <w:rsid w:val="008653EB"/>
    <w:rsid w:val="00865444"/>
    <w:rsid w:val="00865543"/>
    <w:rsid w:val="00865F4C"/>
    <w:rsid w:val="0086600A"/>
    <w:rsid w:val="0086628D"/>
    <w:rsid w:val="008670DF"/>
    <w:rsid w:val="008673CA"/>
    <w:rsid w:val="008701E5"/>
    <w:rsid w:val="008704A8"/>
    <w:rsid w:val="0087077C"/>
    <w:rsid w:val="00870AD5"/>
    <w:rsid w:val="00870C07"/>
    <w:rsid w:val="00870E62"/>
    <w:rsid w:val="0087107E"/>
    <w:rsid w:val="008722A2"/>
    <w:rsid w:val="00874244"/>
    <w:rsid w:val="00874310"/>
    <w:rsid w:val="00874866"/>
    <w:rsid w:val="00875B92"/>
    <w:rsid w:val="00875B94"/>
    <w:rsid w:val="008769A8"/>
    <w:rsid w:val="00877DA4"/>
    <w:rsid w:val="00877F1E"/>
    <w:rsid w:val="008803CF"/>
    <w:rsid w:val="008807CA"/>
    <w:rsid w:val="0088135D"/>
    <w:rsid w:val="008829DB"/>
    <w:rsid w:val="00882C77"/>
    <w:rsid w:val="00882D26"/>
    <w:rsid w:val="00883F12"/>
    <w:rsid w:val="0088434A"/>
    <w:rsid w:val="00884358"/>
    <w:rsid w:val="00884ABF"/>
    <w:rsid w:val="00884C27"/>
    <w:rsid w:val="00884D87"/>
    <w:rsid w:val="008853F4"/>
    <w:rsid w:val="00885431"/>
    <w:rsid w:val="00885D08"/>
    <w:rsid w:val="00885F9F"/>
    <w:rsid w:val="008867F4"/>
    <w:rsid w:val="00886817"/>
    <w:rsid w:val="008869EB"/>
    <w:rsid w:val="00886C0E"/>
    <w:rsid w:val="00887CB8"/>
    <w:rsid w:val="00887EC6"/>
    <w:rsid w:val="0089065C"/>
    <w:rsid w:val="0089127E"/>
    <w:rsid w:val="00891A40"/>
    <w:rsid w:val="008924D6"/>
    <w:rsid w:val="00892646"/>
    <w:rsid w:val="00892ACF"/>
    <w:rsid w:val="00892B86"/>
    <w:rsid w:val="008930B7"/>
    <w:rsid w:val="0089397B"/>
    <w:rsid w:val="00893D6F"/>
    <w:rsid w:val="00893F59"/>
    <w:rsid w:val="00894122"/>
    <w:rsid w:val="0089427C"/>
    <w:rsid w:val="0089486A"/>
    <w:rsid w:val="00895743"/>
    <w:rsid w:val="00895B4B"/>
    <w:rsid w:val="00895F00"/>
    <w:rsid w:val="00896104"/>
    <w:rsid w:val="00896DD2"/>
    <w:rsid w:val="008978FC"/>
    <w:rsid w:val="00897D7A"/>
    <w:rsid w:val="008A0320"/>
    <w:rsid w:val="008A06D4"/>
    <w:rsid w:val="008A0BD1"/>
    <w:rsid w:val="008A125D"/>
    <w:rsid w:val="008A1C45"/>
    <w:rsid w:val="008A1D86"/>
    <w:rsid w:val="008A2546"/>
    <w:rsid w:val="008A2E36"/>
    <w:rsid w:val="008A3225"/>
    <w:rsid w:val="008A3D27"/>
    <w:rsid w:val="008A3FD0"/>
    <w:rsid w:val="008A4127"/>
    <w:rsid w:val="008A4DF8"/>
    <w:rsid w:val="008A54D2"/>
    <w:rsid w:val="008A77E5"/>
    <w:rsid w:val="008B069F"/>
    <w:rsid w:val="008B0F86"/>
    <w:rsid w:val="008B15F2"/>
    <w:rsid w:val="008B1B79"/>
    <w:rsid w:val="008B2099"/>
    <w:rsid w:val="008B273C"/>
    <w:rsid w:val="008B338A"/>
    <w:rsid w:val="008B3965"/>
    <w:rsid w:val="008B3977"/>
    <w:rsid w:val="008B3BC3"/>
    <w:rsid w:val="008B41F7"/>
    <w:rsid w:val="008B43D1"/>
    <w:rsid w:val="008B5A63"/>
    <w:rsid w:val="008B5B5C"/>
    <w:rsid w:val="008B5DCF"/>
    <w:rsid w:val="008B6300"/>
    <w:rsid w:val="008B6860"/>
    <w:rsid w:val="008B7480"/>
    <w:rsid w:val="008B765D"/>
    <w:rsid w:val="008B7797"/>
    <w:rsid w:val="008B7E5F"/>
    <w:rsid w:val="008C12B0"/>
    <w:rsid w:val="008C1413"/>
    <w:rsid w:val="008C1885"/>
    <w:rsid w:val="008C1AD3"/>
    <w:rsid w:val="008C282B"/>
    <w:rsid w:val="008C2F0B"/>
    <w:rsid w:val="008C34E4"/>
    <w:rsid w:val="008C3613"/>
    <w:rsid w:val="008C3D0E"/>
    <w:rsid w:val="008C3D87"/>
    <w:rsid w:val="008C42D8"/>
    <w:rsid w:val="008C4CED"/>
    <w:rsid w:val="008C592D"/>
    <w:rsid w:val="008C5FAC"/>
    <w:rsid w:val="008C5FBB"/>
    <w:rsid w:val="008C626C"/>
    <w:rsid w:val="008C7662"/>
    <w:rsid w:val="008C7865"/>
    <w:rsid w:val="008C7FE8"/>
    <w:rsid w:val="008D094E"/>
    <w:rsid w:val="008D0C61"/>
    <w:rsid w:val="008D0FAE"/>
    <w:rsid w:val="008D1021"/>
    <w:rsid w:val="008D1064"/>
    <w:rsid w:val="008D120A"/>
    <w:rsid w:val="008D1CEB"/>
    <w:rsid w:val="008D2104"/>
    <w:rsid w:val="008D210E"/>
    <w:rsid w:val="008D21A5"/>
    <w:rsid w:val="008D25E5"/>
    <w:rsid w:val="008D2AF6"/>
    <w:rsid w:val="008D2BB3"/>
    <w:rsid w:val="008D3454"/>
    <w:rsid w:val="008D3839"/>
    <w:rsid w:val="008D3D81"/>
    <w:rsid w:val="008D4A8B"/>
    <w:rsid w:val="008D4C34"/>
    <w:rsid w:val="008D5CC1"/>
    <w:rsid w:val="008D5EFC"/>
    <w:rsid w:val="008D65FB"/>
    <w:rsid w:val="008D7684"/>
    <w:rsid w:val="008D7A92"/>
    <w:rsid w:val="008E0D30"/>
    <w:rsid w:val="008E1D58"/>
    <w:rsid w:val="008E20F3"/>
    <w:rsid w:val="008E2670"/>
    <w:rsid w:val="008E30B8"/>
    <w:rsid w:val="008E37DA"/>
    <w:rsid w:val="008E3C8F"/>
    <w:rsid w:val="008E3EF9"/>
    <w:rsid w:val="008E49CA"/>
    <w:rsid w:val="008E5069"/>
    <w:rsid w:val="008E55E2"/>
    <w:rsid w:val="008E5B02"/>
    <w:rsid w:val="008E62EA"/>
    <w:rsid w:val="008E64CE"/>
    <w:rsid w:val="008F0845"/>
    <w:rsid w:val="008F11B1"/>
    <w:rsid w:val="008F1475"/>
    <w:rsid w:val="008F1F18"/>
    <w:rsid w:val="008F215F"/>
    <w:rsid w:val="008F225B"/>
    <w:rsid w:val="008F2533"/>
    <w:rsid w:val="008F268E"/>
    <w:rsid w:val="008F2B5F"/>
    <w:rsid w:val="008F2CB2"/>
    <w:rsid w:val="008F46A6"/>
    <w:rsid w:val="008F4C1F"/>
    <w:rsid w:val="008F4EF1"/>
    <w:rsid w:val="008F506D"/>
    <w:rsid w:val="008F58C1"/>
    <w:rsid w:val="008F5EA2"/>
    <w:rsid w:val="008F60CE"/>
    <w:rsid w:val="008F70BC"/>
    <w:rsid w:val="008F70C7"/>
    <w:rsid w:val="009007F1"/>
    <w:rsid w:val="0090128C"/>
    <w:rsid w:val="0090135B"/>
    <w:rsid w:val="009027C5"/>
    <w:rsid w:val="00902F82"/>
    <w:rsid w:val="00903888"/>
    <w:rsid w:val="00904813"/>
    <w:rsid w:val="00904977"/>
    <w:rsid w:val="00906301"/>
    <w:rsid w:val="0090697D"/>
    <w:rsid w:val="00907264"/>
    <w:rsid w:val="009074DD"/>
    <w:rsid w:val="0090764D"/>
    <w:rsid w:val="009077DE"/>
    <w:rsid w:val="009079D9"/>
    <w:rsid w:val="00910111"/>
    <w:rsid w:val="00910A3A"/>
    <w:rsid w:val="00910AFC"/>
    <w:rsid w:val="009115E6"/>
    <w:rsid w:val="009119FA"/>
    <w:rsid w:val="00911C70"/>
    <w:rsid w:val="00911C83"/>
    <w:rsid w:val="00912CC1"/>
    <w:rsid w:val="00912E5E"/>
    <w:rsid w:val="00912FCA"/>
    <w:rsid w:val="0091397D"/>
    <w:rsid w:val="009139AF"/>
    <w:rsid w:val="00913E20"/>
    <w:rsid w:val="0091484F"/>
    <w:rsid w:val="009150EB"/>
    <w:rsid w:val="00915194"/>
    <w:rsid w:val="00916043"/>
    <w:rsid w:val="009167AF"/>
    <w:rsid w:val="00917502"/>
    <w:rsid w:val="00917AA9"/>
    <w:rsid w:val="00917BAF"/>
    <w:rsid w:val="00920FD0"/>
    <w:rsid w:val="009216AC"/>
    <w:rsid w:val="00921EA5"/>
    <w:rsid w:val="00922214"/>
    <w:rsid w:val="00922A7F"/>
    <w:rsid w:val="00922AF2"/>
    <w:rsid w:val="00922C1E"/>
    <w:rsid w:val="009230A8"/>
    <w:rsid w:val="0092358E"/>
    <w:rsid w:val="0092495A"/>
    <w:rsid w:val="00924FF7"/>
    <w:rsid w:val="00925432"/>
    <w:rsid w:val="00925450"/>
    <w:rsid w:val="0092552F"/>
    <w:rsid w:val="009257BA"/>
    <w:rsid w:val="009267AE"/>
    <w:rsid w:val="009279EF"/>
    <w:rsid w:val="00927C62"/>
    <w:rsid w:val="0093043C"/>
    <w:rsid w:val="009309EF"/>
    <w:rsid w:val="00930EBD"/>
    <w:rsid w:val="0093243C"/>
    <w:rsid w:val="0093265A"/>
    <w:rsid w:val="00932A88"/>
    <w:rsid w:val="00933277"/>
    <w:rsid w:val="009339E0"/>
    <w:rsid w:val="0093463B"/>
    <w:rsid w:val="00934789"/>
    <w:rsid w:val="00934C21"/>
    <w:rsid w:val="009369EE"/>
    <w:rsid w:val="00936A2C"/>
    <w:rsid w:val="0093751B"/>
    <w:rsid w:val="00940076"/>
    <w:rsid w:val="0094074A"/>
    <w:rsid w:val="00940B88"/>
    <w:rsid w:val="00941395"/>
    <w:rsid w:val="00941B6B"/>
    <w:rsid w:val="00941FFC"/>
    <w:rsid w:val="00942ACF"/>
    <w:rsid w:val="009432E7"/>
    <w:rsid w:val="00943375"/>
    <w:rsid w:val="009438C4"/>
    <w:rsid w:val="00943FBF"/>
    <w:rsid w:val="00944076"/>
    <w:rsid w:val="00944781"/>
    <w:rsid w:val="00944EF9"/>
    <w:rsid w:val="00945AEC"/>
    <w:rsid w:val="00947389"/>
    <w:rsid w:val="00947489"/>
    <w:rsid w:val="00947BCB"/>
    <w:rsid w:val="00950457"/>
    <w:rsid w:val="00950576"/>
    <w:rsid w:val="0095086C"/>
    <w:rsid w:val="00950B17"/>
    <w:rsid w:val="009510FE"/>
    <w:rsid w:val="009512BA"/>
    <w:rsid w:val="00951434"/>
    <w:rsid w:val="009514BA"/>
    <w:rsid w:val="009517AA"/>
    <w:rsid w:val="00951C51"/>
    <w:rsid w:val="00951CB6"/>
    <w:rsid w:val="00952144"/>
    <w:rsid w:val="009539CD"/>
    <w:rsid w:val="00954362"/>
    <w:rsid w:val="009549F6"/>
    <w:rsid w:val="00954A3E"/>
    <w:rsid w:val="00955FA1"/>
    <w:rsid w:val="00955FEF"/>
    <w:rsid w:val="009561AC"/>
    <w:rsid w:val="009563C7"/>
    <w:rsid w:val="00956AEF"/>
    <w:rsid w:val="009574FA"/>
    <w:rsid w:val="00960CC6"/>
    <w:rsid w:val="00961086"/>
    <w:rsid w:val="009612E7"/>
    <w:rsid w:val="00961711"/>
    <w:rsid w:val="00961FDC"/>
    <w:rsid w:val="00963B7D"/>
    <w:rsid w:val="009642ED"/>
    <w:rsid w:val="0096496E"/>
    <w:rsid w:val="00964EF7"/>
    <w:rsid w:val="009651FB"/>
    <w:rsid w:val="00965247"/>
    <w:rsid w:val="00965ED1"/>
    <w:rsid w:val="00966485"/>
    <w:rsid w:val="0096680A"/>
    <w:rsid w:val="009671BE"/>
    <w:rsid w:val="00970417"/>
    <w:rsid w:val="00970EB2"/>
    <w:rsid w:val="00971CC6"/>
    <w:rsid w:val="0097220F"/>
    <w:rsid w:val="0097292A"/>
    <w:rsid w:val="009729AC"/>
    <w:rsid w:val="00972FFF"/>
    <w:rsid w:val="0097327E"/>
    <w:rsid w:val="00974215"/>
    <w:rsid w:val="0097422B"/>
    <w:rsid w:val="009748D4"/>
    <w:rsid w:val="00974908"/>
    <w:rsid w:val="00974958"/>
    <w:rsid w:val="00974D7A"/>
    <w:rsid w:val="00974EE9"/>
    <w:rsid w:val="009756B6"/>
    <w:rsid w:val="00975C88"/>
    <w:rsid w:val="00975DA6"/>
    <w:rsid w:val="009774D5"/>
    <w:rsid w:val="009779C6"/>
    <w:rsid w:val="00981897"/>
    <w:rsid w:val="00981C8C"/>
    <w:rsid w:val="00982520"/>
    <w:rsid w:val="009826D0"/>
    <w:rsid w:val="00982AA1"/>
    <w:rsid w:val="009834FA"/>
    <w:rsid w:val="009836B9"/>
    <w:rsid w:val="00983731"/>
    <w:rsid w:val="00983821"/>
    <w:rsid w:val="009839B4"/>
    <w:rsid w:val="00983FCE"/>
    <w:rsid w:val="009852A4"/>
    <w:rsid w:val="00985433"/>
    <w:rsid w:val="00986166"/>
    <w:rsid w:val="009865E9"/>
    <w:rsid w:val="009876A2"/>
    <w:rsid w:val="00987976"/>
    <w:rsid w:val="00990477"/>
    <w:rsid w:val="009905C3"/>
    <w:rsid w:val="00990D04"/>
    <w:rsid w:val="009911C0"/>
    <w:rsid w:val="0099224C"/>
    <w:rsid w:val="00993212"/>
    <w:rsid w:val="00993D1D"/>
    <w:rsid w:val="00994375"/>
    <w:rsid w:val="00994A5D"/>
    <w:rsid w:val="00994C28"/>
    <w:rsid w:val="00994DCA"/>
    <w:rsid w:val="00996339"/>
    <w:rsid w:val="0099650D"/>
    <w:rsid w:val="00997BAD"/>
    <w:rsid w:val="00997E74"/>
    <w:rsid w:val="009A0970"/>
    <w:rsid w:val="009A11E4"/>
    <w:rsid w:val="009A1211"/>
    <w:rsid w:val="009A1875"/>
    <w:rsid w:val="009A2F69"/>
    <w:rsid w:val="009A3137"/>
    <w:rsid w:val="009A380E"/>
    <w:rsid w:val="009A3A63"/>
    <w:rsid w:val="009A3C9B"/>
    <w:rsid w:val="009A3FA9"/>
    <w:rsid w:val="009A4287"/>
    <w:rsid w:val="009A49C8"/>
    <w:rsid w:val="009A4F8B"/>
    <w:rsid w:val="009A575F"/>
    <w:rsid w:val="009A5974"/>
    <w:rsid w:val="009A5D1F"/>
    <w:rsid w:val="009A5E9F"/>
    <w:rsid w:val="009A684B"/>
    <w:rsid w:val="009A6DC6"/>
    <w:rsid w:val="009A7A4B"/>
    <w:rsid w:val="009B0328"/>
    <w:rsid w:val="009B0585"/>
    <w:rsid w:val="009B1143"/>
    <w:rsid w:val="009B21C1"/>
    <w:rsid w:val="009B4557"/>
    <w:rsid w:val="009B4998"/>
    <w:rsid w:val="009B5524"/>
    <w:rsid w:val="009B59C6"/>
    <w:rsid w:val="009B5C16"/>
    <w:rsid w:val="009B5C99"/>
    <w:rsid w:val="009B664D"/>
    <w:rsid w:val="009B6B56"/>
    <w:rsid w:val="009B6C06"/>
    <w:rsid w:val="009B7554"/>
    <w:rsid w:val="009B789A"/>
    <w:rsid w:val="009C083D"/>
    <w:rsid w:val="009C0FAB"/>
    <w:rsid w:val="009C1770"/>
    <w:rsid w:val="009C1C82"/>
    <w:rsid w:val="009C1E1C"/>
    <w:rsid w:val="009C2130"/>
    <w:rsid w:val="009C2391"/>
    <w:rsid w:val="009C2B5A"/>
    <w:rsid w:val="009C2C31"/>
    <w:rsid w:val="009C2D6E"/>
    <w:rsid w:val="009C30B1"/>
    <w:rsid w:val="009C3531"/>
    <w:rsid w:val="009C4455"/>
    <w:rsid w:val="009C44C9"/>
    <w:rsid w:val="009C4798"/>
    <w:rsid w:val="009C4B1F"/>
    <w:rsid w:val="009C4F1E"/>
    <w:rsid w:val="009C4F4B"/>
    <w:rsid w:val="009C5294"/>
    <w:rsid w:val="009C5680"/>
    <w:rsid w:val="009C5937"/>
    <w:rsid w:val="009C5BB2"/>
    <w:rsid w:val="009C5C64"/>
    <w:rsid w:val="009C5CDD"/>
    <w:rsid w:val="009C66D5"/>
    <w:rsid w:val="009D0299"/>
    <w:rsid w:val="009D05F2"/>
    <w:rsid w:val="009D09A6"/>
    <w:rsid w:val="009D1F92"/>
    <w:rsid w:val="009D204B"/>
    <w:rsid w:val="009D2FC6"/>
    <w:rsid w:val="009D3C18"/>
    <w:rsid w:val="009D4194"/>
    <w:rsid w:val="009D43F4"/>
    <w:rsid w:val="009D4D25"/>
    <w:rsid w:val="009D4EBC"/>
    <w:rsid w:val="009D5345"/>
    <w:rsid w:val="009D5358"/>
    <w:rsid w:val="009D5BB3"/>
    <w:rsid w:val="009D5E29"/>
    <w:rsid w:val="009D639F"/>
    <w:rsid w:val="009D63F3"/>
    <w:rsid w:val="009D6FCB"/>
    <w:rsid w:val="009D71F4"/>
    <w:rsid w:val="009D7BFC"/>
    <w:rsid w:val="009E03F1"/>
    <w:rsid w:val="009E1B12"/>
    <w:rsid w:val="009E1CB8"/>
    <w:rsid w:val="009E20CD"/>
    <w:rsid w:val="009E25A0"/>
    <w:rsid w:val="009E28CE"/>
    <w:rsid w:val="009E382C"/>
    <w:rsid w:val="009E3ACC"/>
    <w:rsid w:val="009E4728"/>
    <w:rsid w:val="009E4E5B"/>
    <w:rsid w:val="009E5801"/>
    <w:rsid w:val="009E5B05"/>
    <w:rsid w:val="009E76A2"/>
    <w:rsid w:val="009E7C92"/>
    <w:rsid w:val="009F02B0"/>
    <w:rsid w:val="009F045A"/>
    <w:rsid w:val="009F099F"/>
    <w:rsid w:val="009F0DB5"/>
    <w:rsid w:val="009F14A0"/>
    <w:rsid w:val="009F2188"/>
    <w:rsid w:val="009F2191"/>
    <w:rsid w:val="009F2C98"/>
    <w:rsid w:val="009F3DFF"/>
    <w:rsid w:val="009F3E3A"/>
    <w:rsid w:val="009F43FA"/>
    <w:rsid w:val="009F4606"/>
    <w:rsid w:val="009F4EC8"/>
    <w:rsid w:val="009F5AAC"/>
    <w:rsid w:val="009F603F"/>
    <w:rsid w:val="009F650A"/>
    <w:rsid w:val="009F6AC8"/>
    <w:rsid w:val="009F7038"/>
    <w:rsid w:val="00A007D8"/>
    <w:rsid w:val="00A014AA"/>
    <w:rsid w:val="00A015F8"/>
    <w:rsid w:val="00A01D62"/>
    <w:rsid w:val="00A01DBE"/>
    <w:rsid w:val="00A02335"/>
    <w:rsid w:val="00A02473"/>
    <w:rsid w:val="00A026C5"/>
    <w:rsid w:val="00A026C9"/>
    <w:rsid w:val="00A02AB9"/>
    <w:rsid w:val="00A02F1F"/>
    <w:rsid w:val="00A03197"/>
    <w:rsid w:val="00A04558"/>
    <w:rsid w:val="00A04706"/>
    <w:rsid w:val="00A04CD2"/>
    <w:rsid w:val="00A05723"/>
    <w:rsid w:val="00A058B8"/>
    <w:rsid w:val="00A0664E"/>
    <w:rsid w:val="00A067C8"/>
    <w:rsid w:val="00A06843"/>
    <w:rsid w:val="00A06D2A"/>
    <w:rsid w:val="00A06FA9"/>
    <w:rsid w:val="00A0703B"/>
    <w:rsid w:val="00A07146"/>
    <w:rsid w:val="00A07219"/>
    <w:rsid w:val="00A07A39"/>
    <w:rsid w:val="00A103AC"/>
    <w:rsid w:val="00A11639"/>
    <w:rsid w:val="00A116BF"/>
    <w:rsid w:val="00A11B2E"/>
    <w:rsid w:val="00A12672"/>
    <w:rsid w:val="00A12C64"/>
    <w:rsid w:val="00A13489"/>
    <w:rsid w:val="00A13680"/>
    <w:rsid w:val="00A1488B"/>
    <w:rsid w:val="00A15336"/>
    <w:rsid w:val="00A1590F"/>
    <w:rsid w:val="00A16270"/>
    <w:rsid w:val="00A20EFE"/>
    <w:rsid w:val="00A21098"/>
    <w:rsid w:val="00A21A01"/>
    <w:rsid w:val="00A22074"/>
    <w:rsid w:val="00A2263F"/>
    <w:rsid w:val="00A22938"/>
    <w:rsid w:val="00A22DCD"/>
    <w:rsid w:val="00A23742"/>
    <w:rsid w:val="00A23767"/>
    <w:rsid w:val="00A23940"/>
    <w:rsid w:val="00A23A8B"/>
    <w:rsid w:val="00A23C12"/>
    <w:rsid w:val="00A23ECB"/>
    <w:rsid w:val="00A244AF"/>
    <w:rsid w:val="00A2494B"/>
    <w:rsid w:val="00A2522B"/>
    <w:rsid w:val="00A25538"/>
    <w:rsid w:val="00A258AA"/>
    <w:rsid w:val="00A25FF7"/>
    <w:rsid w:val="00A26463"/>
    <w:rsid w:val="00A26E54"/>
    <w:rsid w:val="00A2701D"/>
    <w:rsid w:val="00A276CA"/>
    <w:rsid w:val="00A27F89"/>
    <w:rsid w:val="00A307A1"/>
    <w:rsid w:val="00A30BDE"/>
    <w:rsid w:val="00A3143B"/>
    <w:rsid w:val="00A31DD6"/>
    <w:rsid w:val="00A31DDB"/>
    <w:rsid w:val="00A32849"/>
    <w:rsid w:val="00A32F95"/>
    <w:rsid w:val="00A33583"/>
    <w:rsid w:val="00A33A14"/>
    <w:rsid w:val="00A342DE"/>
    <w:rsid w:val="00A34ACC"/>
    <w:rsid w:val="00A34DE9"/>
    <w:rsid w:val="00A35182"/>
    <w:rsid w:val="00A35F70"/>
    <w:rsid w:val="00A364FB"/>
    <w:rsid w:val="00A368DC"/>
    <w:rsid w:val="00A36C48"/>
    <w:rsid w:val="00A36CF9"/>
    <w:rsid w:val="00A36FA3"/>
    <w:rsid w:val="00A375F5"/>
    <w:rsid w:val="00A409E8"/>
    <w:rsid w:val="00A41350"/>
    <w:rsid w:val="00A42329"/>
    <w:rsid w:val="00A42423"/>
    <w:rsid w:val="00A42FA0"/>
    <w:rsid w:val="00A4495A"/>
    <w:rsid w:val="00A45255"/>
    <w:rsid w:val="00A4562F"/>
    <w:rsid w:val="00A469C1"/>
    <w:rsid w:val="00A4705D"/>
    <w:rsid w:val="00A50260"/>
    <w:rsid w:val="00A505C5"/>
    <w:rsid w:val="00A50AAE"/>
    <w:rsid w:val="00A51CED"/>
    <w:rsid w:val="00A5238F"/>
    <w:rsid w:val="00A52F4C"/>
    <w:rsid w:val="00A52F97"/>
    <w:rsid w:val="00A53241"/>
    <w:rsid w:val="00A5352C"/>
    <w:rsid w:val="00A53547"/>
    <w:rsid w:val="00A53583"/>
    <w:rsid w:val="00A535E2"/>
    <w:rsid w:val="00A538E5"/>
    <w:rsid w:val="00A5446D"/>
    <w:rsid w:val="00A556E7"/>
    <w:rsid w:val="00A5578E"/>
    <w:rsid w:val="00A56275"/>
    <w:rsid w:val="00A562C9"/>
    <w:rsid w:val="00A5635C"/>
    <w:rsid w:val="00A56D84"/>
    <w:rsid w:val="00A575AE"/>
    <w:rsid w:val="00A57DDE"/>
    <w:rsid w:val="00A61168"/>
    <w:rsid w:val="00A616B6"/>
    <w:rsid w:val="00A61964"/>
    <w:rsid w:val="00A61E53"/>
    <w:rsid w:val="00A61EAA"/>
    <w:rsid w:val="00A61F4D"/>
    <w:rsid w:val="00A62206"/>
    <w:rsid w:val="00A625ED"/>
    <w:rsid w:val="00A62E33"/>
    <w:rsid w:val="00A630C8"/>
    <w:rsid w:val="00A63582"/>
    <w:rsid w:val="00A63B1F"/>
    <w:rsid w:val="00A64809"/>
    <w:rsid w:val="00A659AB"/>
    <w:rsid w:val="00A65EDA"/>
    <w:rsid w:val="00A66CD2"/>
    <w:rsid w:val="00A66DC7"/>
    <w:rsid w:val="00A6711F"/>
    <w:rsid w:val="00A672A8"/>
    <w:rsid w:val="00A67B2A"/>
    <w:rsid w:val="00A70030"/>
    <w:rsid w:val="00A7090D"/>
    <w:rsid w:val="00A70CCD"/>
    <w:rsid w:val="00A718D6"/>
    <w:rsid w:val="00A7293F"/>
    <w:rsid w:val="00A72C19"/>
    <w:rsid w:val="00A72C97"/>
    <w:rsid w:val="00A731E6"/>
    <w:rsid w:val="00A735C3"/>
    <w:rsid w:val="00A7438F"/>
    <w:rsid w:val="00A75BE8"/>
    <w:rsid w:val="00A76A3C"/>
    <w:rsid w:val="00A76F46"/>
    <w:rsid w:val="00A77CDE"/>
    <w:rsid w:val="00A804AA"/>
    <w:rsid w:val="00A81FC2"/>
    <w:rsid w:val="00A82605"/>
    <w:rsid w:val="00A8270D"/>
    <w:rsid w:val="00A8343B"/>
    <w:rsid w:val="00A83544"/>
    <w:rsid w:val="00A836E5"/>
    <w:rsid w:val="00A83994"/>
    <w:rsid w:val="00A84C2C"/>
    <w:rsid w:val="00A857B6"/>
    <w:rsid w:val="00A85822"/>
    <w:rsid w:val="00A85CA1"/>
    <w:rsid w:val="00A85EDE"/>
    <w:rsid w:val="00A866FC"/>
    <w:rsid w:val="00A87C8F"/>
    <w:rsid w:val="00A87F50"/>
    <w:rsid w:val="00A904D9"/>
    <w:rsid w:val="00A9086B"/>
    <w:rsid w:val="00A912C6"/>
    <w:rsid w:val="00A9147B"/>
    <w:rsid w:val="00A9162E"/>
    <w:rsid w:val="00A919D4"/>
    <w:rsid w:val="00A91B78"/>
    <w:rsid w:val="00A91C0D"/>
    <w:rsid w:val="00A91C52"/>
    <w:rsid w:val="00A9213F"/>
    <w:rsid w:val="00A928C6"/>
    <w:rsid w:val="00A94137"/>
    <w:rsid w:val="00A94415"/>
    <w:rsid w:val="00A944B1"/>
    <w:rsid w:val="00A947C4"/>
    <w:rsid w:val="00A9516D"/>
    <w:rsid w:val="00A959A4"/>
    <w:rsid w:val="00A96882"/>
    <w:rsid w:val="00A96D65"/>
    <w:rsid w:val="00A97402"/>
    <w:rsid w:val="00A97519"/>
    <w:rsid w:val="00A97E8B"/>
    <w:rsid w:val="00AA07D8"/>
    <w:rsid w:val="00AA0AAF"/>
    <w:rsid w:val="00AA0B40"/>
    <w:rsid w:val="00AA0FCC"/>
    <w:rsid w:val="00AA1CB9"/>
    <w:rsid w:val="00AA1F0C"/>
    <w:rsid w:val="00AA211E"/>
    <w:rsid w:val="00AA258A"/>
    <w:rsid w:val="00AA268E"/>
    <w:rsid w:val="00AA296B"/>
    <w:rsid w:val="00AA2A12"/>
    <w:rsid w:val="00AA2B6D"/>
    <w:rsid w:val="00AA2DD8"/>
    <w:rsid w:val="00AA2F46"/>
    <w:rsid w:val="00AA3AE2"/>
    <w:rsid w:val="00AA414B"/>
    <w:rsid w:val="00AA48C2"/>
    <w:rsid w:val="00AA4CFD"/>
    <w:rsid w:val="00AA5055"/>
    <w:rsid w:val="00AA50E0"/>
    <w:rsid w:val="00AA5227"/>
    <w:rsid w:val="00AA5338"/>
    <w:rsid w:val="00AA5A9A"/>
    <w:rsid w:val="00AA5D06"/>
    <w:rsid w:val="00AA6C43"/>
    <w:rsid w:val="00AA6DC7"/>
    <w:rsid w:val="00AA6EB9"/>
    <w:rsid w:val="00AA7184"/>
    <w:rsid w:val="00AA781A"/>
    <w:rsid w:val="00AB0154"/>
    <w:rsid w:val="00AB01F8"/>
    <w:rsid w:val="00AB035E"/>
    <w:rsid w:val="00AB0CCC"/>
    <w:rsid w:val="00AB257B"/>
    <w:rsid w:val="00AB25D8"/>
    <w:rsid w:val="00AB2A17"/>
    <w:rsid w:val="00AB2B67"/>
    <w:rsid w:val="00AB2D6F"/>
    <w:rsid w:val="00AB3367"/>
    <w:rsid w:val="00AB3411"/>
    <w:rsid w:val="00AB3BCB"/>
    <w:rsid w:val="00AB3F19"/>
    <w:rsid w:val="00AB4A94"/>
    <w:rsid w:val="00AB4DA4"/>
    <w:rsid w:val="00AB4E0A"/>
    <w:rsid w:val="00AB4FE8"/>
    <w:rsid w:val="00AB5C6A"/>
    <w:rsid w:val="00AB6457"/>
    <w:rsid w:val="00AB65F6"/>
    <w:rsid w:val="00AB67E9"/>
    <w:rsid w:val="00AB6A1E"/>
    <w:rsid w:val="00AB6B5A"/>
    <w:rsid w:val="00AB6B6E"/>
    <w:rsid w:val="00AB6CBE"/>
    <w:rsid w:val="00AB7806"/>
    <w:rsid w:val="00AC00D3"/>
    <w:rsid w:val="00AC132C"/>
    <w:rsid w:val="00AC1701"/>
    <w:rsid w:val="00AC2209"/>
    <w:rsid w:val="00AC2629"/>
    <w:rsid w:val="00AC2C16"/>
    <w:rsid w:val="00AC3045"/>
    <w:rsid w:val="00AC393F"/>
    <w:rsid w:val="00AC3BE1"/>
    <w:rsid w:val="00AC3C31"/>
    <w:rsid w:val="00AC3D74"/>
    <w:rsid w:val="00AC3E85"/>
    <w:rsid w:val="00AC4259"/>
    <w:rsid w:val="00AC49BC"/>
    <w:rsid w:val="00AC4C5A"/>
    <w:rsid w:val="00AC510B"/>
    <w:rsid w:val="00AC52A2"/>
    <w:rsid w:val="00AC5DA2"/>
    <w:rsid w:val="00AC668D"/>
    <w:rsid w:val="00AC70B6"/>
    <w:rsid w:val="00AC73B6"/>
    <w:rsid w:val="00AC7540"/>
    <w:rsid w:val="00AC75D2"/>
    <w:rsid w:val="00AD124A"/>
    <w:rsid w:val="00AD243B"/>
    <w:rsid w:val="00AD24BA"/>
    <w:rsid w:val="00AD2B1D"/>
    <w:rsid w:val="00AD2B45"/>
    <w:rsid w:val="00AD2F40"/>
    <w:rsid w:val="00AD3156"/>
    <w:rsid w:val="00AD351B"/>
    <w:rsid w:val="00AD380A"/>
    <w:rsid w:val="00AD4133"/>
    <w:rsid w:val="00AD45D1"/>
    <w:rsid w:val="00AD4975"/>
    <w:rsid w:val="00AD4BF6"/>
    <w:rsid w:val="00AD589C"/>
    <w:rsid w:val="00AD76D3"/>
    <w:rsid w:val="00AE01BF"/>
    <w:rsid w:val="00AE0619"/>
    <w:rsid w:val="00AE0AD5"/>
    <w:rsid w:val="00AE0B67"/>
    <w:rsid w:val="00AE0C44"/>
    <w:rsid w:val="00AE105E"/>
    <w:rsid w:val="00AE11FC"/>
    <w:rsid w:val="00AE14FB"/>
    <w:rsid w:val="00AE23AF"/>
    <w:rsid w:val="00AE2602"/>
    <w:rsid w:val="00AE2916"/>
    <w:rsid w:val="00AE2BA4"/>
    <w:rsid w:val="00AE3C8F"/>
    <w:rsid w:val="00AE4164"/>
    <w:rsid w:val="00AE41D5"/>
    <w:rsid w:val="00AE4346"/>
    <w:rsid w:val="00AE446C"/>
    <w:rsid w:val="00AE4806"/>
    <w:rsid w:val="00AE4BFE"/>
    <w:rsid w:val="00AE5ACF"/>
    <w:rsid w:val="00AE5EFF"/>
    <w:rsid w:val="00AE671D"/>
    <w:rsid w:val="00AE6EBF"/>
    <w:rsid w:val="00AE7601"/>
    <w:rsid w:val="00AE7A2B"/>
    <w:rsid w:val="00AE7A4F"/>
    <w:rsid w:val="00AF029C"/>
    <w:rsid w:val="00AF0DF1"/>
    <w:rsid w:val="00AF1379"/>
    <w:rsid w:val="00AF18CA"/>
    <w:rsid w:val="00AF2015"/>
    <w:rsid w:val="00AF2156"/>
    <w:rsid w:val="00AF440C"/>
    <w:rsid w:val="00AF4C59"/>
    <w:rsid w:val="00AF547B"/>
    <w:rsid w:val="00AF60B0"/>
    <w:rsid w:val="00AF72F9"/>
    <w:rsid w:val="00AF7B27"/>
    <w:rsid w:val="00B016D6"/>
    <w:rsid w:val="00B02315"/>
    <w:rsid w:val="00B0358E"/>
    <w:rsid w:val="00B036A4"/>
    <w:rsid w:val="00B03DF3"/>
    <w:rsid w:val="00B04292"/>
    <w:rsid w:val="00B0488C"/>
    <w:rsid w:val="00B04E7C"/>
    <w:rsid w:val="00B0556A"/>
    <w:rsid w:val="00B05932"/>
    <w:rsid w:val="00B0597E"/>
    <w:rsid w:val="00B05ADC"/>
    <w:rsid w:val="00B061D6"/>
    <w:rsid w:val="00B065A0"/>
    <w:rsid w:val="00B06B78"/>
    <w:rsid w:val="00B06D14"/>
    <w:rsid w:val="00B07032"/>
    <w:rsid w:val="00B076DD"/>
    <w:rsid w:val="00B10048"/>
    <w:rsid w:val="00B10251"/>
    <w:rsid w:val="00B10A49"/>
    <w:rsid w:val="00B10E1C"/>
    <w:rsid w:val="00B117AC"/>
    <w:rsid w:val="00B1211F"/>
    <w:rsid w:val="00B12B93"/>
    <w:rsid w:val="00B13928"/>
    <w:rsid w:val="00B13A73"/>
    <w:rsid w:val="00B13BB7"/>
    <w:rsid w:val="00B13FE0"/>
    <w:rsid w:val="00B14522"/>
    <w:rsid w:val="00B1462F"/>
    <w:rsid w:val="00B149A3"/>
    <w:rsid w:val="00B14D39"/>
    <w:rsid w:val="00B15762"/>
    <w:rsid w:val="00B15F3D"/>
    <w:rsid w:val="00B163E6"/>
    <w:rsid w:val="00B16572"/>
    <w:rsid w:val="00B16AC4"/>
    <w:rsid w:val="00B17211"/>
    <w:rsid w:val="00B17475"/>
    <w:rsid w:val="00B17B03"/>
    <w:rsid w:val="00B17C52"/>
    <w:rsid w:val="00B207C5"/>
    <w:rsid w:val="00B20ACA"/>
    <w:rsid w:val="00B21849"/>
    <w:rsid w:val="00B2190A"/>
    <w:rsid w:val="00B21B46"/>
    <w:rsid w:val="00B21D8F"/>
    <w:rsid w:val="00B21F5E"/>
    <w:rsid w:val="00B224E2"/>
    <w:rsid w:val="00B22881"/>
    <w:rsid w:val="00B234D1"/>
    <w:rsid w:val="00B23966"/>
    <w:rsid w:val="00B239E5"/>
    <w:rsid w:val="00B23B50"/>
    <w:rsid w:val="00B254F7"/>
    <w:rsid w:val="00B25567"/>
    <w:rsid w:val="00B25F74"/>
    <w:rsid w:val="00B25FA0"/>
    <w:rsid w:val="00B265A2"/>
    <w:rsid w:val="00B26D8B"/>
    <w:rsid w:val="00B275D8"/>
    <w:rsid w:val="00B27CE9"/>
    <w:rsid w:val="00B30D4E"/>
    <w:rsid w:val="00B31029"/>
    <w:rsid w:val="00B31931"/>
    <w:rsid w:val="00B31A39"/>
    <w:rsid w:val="00B32ECC"/>
    <w:rsid w:val="00B32ECD"/>
    <w:rsid w:val="00B3327A"/>
    <w:rsid w:val="00B33C34"/>
    <w:rsid w:val="00B33C90"/>
    <w:rsid w:val="00B358AB"/>
    <w:rsid w:val="00B3719F"/>
    <w:rsid w:val="00B401BE"/>
    <w:rsid w:val="00B401EE"/>
    <w:rsid w:val="00B401FE"/>
    <w:rsid w:val="00B409EB"/>
    <w:rsid w:val="00B40D2C"/>
    <w:rsid w:val="00B40EF8"/>
    <w:rsid w:val="00B41874"/>
    <w:rsid w:val="00B419F9"/>
    <w:rsid w:val="00B41C1F"/>
    <w:rsid w:val="00B41EEA"/>
    <w:rsid w:val="00B427FC"/>
    <w:rsid w:val="00B42903"/>
    <w:rsid w:val="00B435DF"/>
    <w:rsid w:val="00B43C44"/>
    <w:rsid w:val="00B43C72"/>
    <w:rsid w:val="00B43F8C"/>
    <w:rsid w:val="00B44D6D"/>
    <w:rsid w:val="00B44ECC"/>
    <w:rsid w:val="00B451A4"/>
    <w:rsid w:val="00B459D3"/>
    <w:rsid w:val="00B45F12"/>
    <w:rsid w:val="00B466DC"/>
    <w:rsid w:val="00B46DFF"/>
    <w:rsid w:val="00B473A4"/>
    <w:rsid w:val="00B47ABF"/>
    <w:rsid w:val="00B47B3D"/>
    <w:rsid w:val="00B50142"/>
    <w:rsid w:val="00B51052"/>
    <w:rsid w:val="00B52E22"/>
    <w:rsid w:val="00B54AEA"/>
    <w:rsid w:val="00B54E0B"/>
    <w:rsid w:val="00B559E3"/>
    <w:rsid w:val="00B55D3D"/>
    <w:rsid w:val="00B56573"/>
    <w:rsid w:val="00B565A8"/>
    <w:rsid w:val="00B56DCB"/>
    <w:rsid w:val="00B57251"/>
    <w:rsid w:val="00B604E6"/>
    <w:rsid w:val="00B6076E"/>
    <w:rsid w:val="00B60F0A"/>
    <w:rsid w:val="00B61021"/>
    <w:rsid w:val="00B6124F"/>
    <w:rsid w:val="00B62B72"/>
    <w:rsid w:val="00B62EB1"/>
    <w:rsid w:val="00B62EC6"/>
    <w:rsid w:val="00B630C7"/>
    <w:rsid w:val="00B6317E"/>
    <w:rsid w:val="00B6397A"/>
    <w:rsid w:val="00B63B26"/>
    <w:rsid w:val="00B63C28"/>
    <w:rsid w:val="00B63D73"/>
    <w:rsid w:val="00B64308"/>
    <w:rsid w:val="00B6594D"/>
    <w:rsid w:val="00B65961"/>
    <w:rsid w:val="00B65DE1"/>
    <w:rsid w:val="00B66993"/>
    <w:rsid w:val="00B675A3"/>
    <w:rsid w:val="00B675E2"/>
    <w:rsid w:val="00B6781E"/>
    <w:rsid w:val="00B679DC"/>
    <w:rsid w:val="00B67D03"/>
    <w:rsid w:val="00B67F4A"/>
    <w:rsid w:val="00B703F7"/>
    <w:rsid w:val="00B7046A"/>
    <w:rsid w:val="00B70E33"/>
    <w:rsid w:val="00B710EE"/>
    <w:rsid w:val="00B7196A"/>
    <w:rsid w:val="00B72883"/>
    <w:rsid w:val="00B75BB2"/>
    <w:rsid w:val="00B75BFC"/>
    <w:rsid w:val="00B75C9C"/>
    <w:rsid w:val="00B7609C"/>
    <w:rsid w:val="00B76971"/>
    <w:rsid w:val="00B773D4"/>
    <w:rsid w:val="00B77AF6"/>
    <w:rsid w:val="00B80265"/>
    <w:rsid w:val="00B804D4"/>
    <w:rsid w:val="00B80745"/>
    <w:rsid w:val="00B80F77"/>
    <w:rsid w:val="00B81131"/>
    <w:rsid w:val="00B81852"/>
    <w:rsid w:val="00B81E97"/>
    <w:rsid w:val="00B8281E"/>
    <w:rsid w:val="00B82C35"/>
    <w:rsid w:val="00B82D0B"/>
    <w:rsid w:val="00B82EDB"/>
    <w:rsid w:val="00B8311F"/>
    <w:rsid w:val="00B8390F"/>
    <w:rsid w:val="00B839B2"/>
    <w:rsid w:val="00B84509"/>
    <w:rsid w:val="00B84FBB"/>
    <w:rsid w:val="00B85F8B"/>
    <w:rsid w:val="00B86848"/>
    <w:rsid w:val="00B86F13"/>
    <w:rsid w:val="00B871D2"/>
    <w:rsid w:val="00B87A46"/>
    <w:rsid w:val="00B87CE2"/>
    <w:rsid w:val="00B90097"/>
    <w:rsid w:val="00B905AB"/>
    <w:rsid w:val="00B90608"/>
    <w:rsid w:val="00B90C4B"/>
    <w:rsid w:val="00B90EA3"/>
    <w:rsid w:val="00B91921"/>
    <w:rsid w:val="00B91DAB"/>
    <w:rsid w:val="00B91DD2"/>
    <w:rsid w:val="00B91EE7"/>
    <w:rsid w:val="00B925B1"/>
    <w:rsid w:val="00B92964"/>
    <w:rsid w:val="00B93263"/>
    <w:rsid w:val="00B936C7"/>
    <w:rsid w:val="00B94060"/>
    <w:rsid w:val="00B94917"/>
    <w:rsid w:val="00B952A0"/>
    <w:rsid w:val="00B95361"/>
    <w:rsid w:val="00B95B13"/>
    <w:rsid w:val="00B96299"/>
    <w:rsid w:val="00B96795"/>
    <w:rsid w:val="00B96D3C"/>
    <w:rsid w:val="00B96EB3"/>
    <w:rsid w:val="00B9702B"/>
    <w:rsid w:val="00B9747A"/>
    <w:rsid w:val="00BA048E"/>
    <w:rsid w:val="00BA0D5E"/>
    <w:rsid w:val="00BA1610"/>
    <w:rsid w:val="00BA16E2"/>
    <w:rsid w:val="00BA514A"/>
    <w:rsid w:val="00BA53AC"/>
    <w:rsid w:val="00BA5D26"/>
    <w:rsid w:val="00BA64E1"/>
    <w:rsid w:val="00BA6B4D"/>
    <w:rsid w:val="00BA6FF2"/>
    <w:rsid w:val="00BA7857"/>
    <w:rsid w:val="00BA7B29"/>
    <w:rsid w:val="00BA7BF0"/>
    <w:rsid w:val="00BB1A69"/>
    <w:rsid w:val="00BB2D7D"/>
    <w:rsid w:val="00BB35A7"/>
    <w:rsid w:val="00BB407F"/>
    <w:rsid w:val="00BB41C5"/>
    <w:rsid w:val="00BB477C"/>
    <w:rsid w:val="00BB4BC0"/>
    <w:rsid w:val="00BB60B2"/>
    <w:rsid w:val="00BB6685"/>
    <w:rsid w:val="00BB6881"/>
    <w:rsid w:val="00BB6BA4"/>
    <w:rsid w:val="00BB6CAC"/>
    <w:rsid w:val="00BC04DA"/>
    <w:rsid w:val="00BC2179"/>
    <w:rsid w:val="00BC2B02"/>
    <w:rsid w:val="00BC2C7E"/>
    <w:rsid w:val="00BC321B"/>
    <w:rsid w:val="00BC349E"/>
    <w:rsid w:val="00BC3A49"/>
    <w:rsid w:val="00BC3F42"/>
    <w:rsid w:val="00BC40FA"/>
    <w:rsid w:val="00BC43E6"/>
    <w:rsid w:val="00BC4FA6"/>
    <w:rsid w:val="00BC6172"/>
    <w:rsid w:val="00BC61A1"/>
    <w:rsid w:val="00BC6585"/>
    <w:rsid w:val="00BC6BBC"/>
    <w:rsid w:val="00BC6CD9"/>
    <w:rsid w:val="00BC7D31"/>
    <w:rsid w:val="00BC7FB5"/>
    <w:rsid w:val="00BD06DB"/>
    <w:rsid w:val="00BD0832"/>
    <w:rsid w:val="00BD083F"/>
    <w:rsid w:val="00BD1164"/>
    <w:rsid w:val="00BD485D"/>
    <w:rsid w:val="00BD5837"/>
    <w:rsid w:val="00BD5938"/>
    <w:rsid w:val="00BD5C9F"/>
    <w:rsid w:val="00BD5F88"/>
    <w:rsid w:val="00BD5FE7"/>
    <w:rsid w:val="00BD6221"/>
    <w:rsid w:val="00BD6461"/>
    <w:rsid w:val="00BD6833"/>
    <w:rsid w:val="00BD7519"/>
    <w:rsid w:val="00BD75AD"/>
    <w:rsid w:val="00BD7A29"/>
    <w:rsid w:val="00BD7AF9"/>
    <w:rsid w:val="00BE02D7"/>
    <w:rsid w:val="00BE05CF"/>
    <w:rsid w:val="00BE1DF2"/>
    <w:rsid w:val="00BE2460"/>
    <w:rsid w:val="00BE28DA"/>
    <w:rsid w:val="00BE295C"/>
    <w:rsid w:val="00BE2B87"/>
    <w:rsid w:val="00BE2F8B"/>
    <w:rsid w:val="00BE303A"/>
    <w:rsid w:val="00BE30EB"/>
    <w:rsid w:val="00BE3416"/>
    <w:rsid w:val="00BE3D24"/>
    <w:rsid w:val="00BE452B"/>
    <w:rsid w:val="00BE4818"/>
    <w:rsid w:val="00BE4AB4"/>
    <w:rsid w:val="00BE53DA"/>
    <w:rsid w:val="00BE5715"/>
    <w:rsid w:val="00BE5830"/>
    <w:rsid w:val="00BE5D06"/>
    <w:rsid w:val="00BE634F"/>
    <w:rsid w:val="00BE640A"/>
    <w:rsid w:val="00BE7728"/>
    <w:rsid w:val="00BE7A35"/>
    <w:rsid w:val="00BF1850"/>
    <w:rsid w:val="00BF18B5"/>
    <w:rsid w:val="00BF1BE0"/>
    <w:rsid w:val="00BF1CE0"/>
    <w:rsid w:val="00BF3251"/>
    <w:rsid w:val="00BF4519"/>
    <w:rsid w:val="00BF4DA8"/>
    <w:rsid w:val="00BF4F2C"/>
    <w:rsid w:val="00BF590B"/>
    <w:rsid w:val="00BF5974"/>
    <w:rsid w:val="00BF5CB0"/>
    <w:rsid w:val="00BF5EDC"/>
    <w:rsid w:val="00BF6734"/>
    <w:rsid w:val="00BF7031"/>
    <w:rsid w:val="00C00AFC"/>
    <w:rsid w:val="00C00B7C"/>
    <w:rsid w:val="00C01555"/>
    <w:rsid w:val="00C01BD6"/>
    <w:rsid w:val="00C02E91"/>
    <w:rsid w:val="00C03301"/>
    <w:rsid w:val="00C03577"/>
    <w:rsid w:val="00C038A5"/>
    <w:rsid w:val="00C03D47"/>
    <w:rsid w:val="00C03E93"/>
    <w:rsid w:val="00C04E71"/>
    <w:rsid w:val="00C05389"/>
    <w:rsid w:val="00C058FD"/>
    <w:rsid w:val="00C079B5"/>
    <w:rsid w:val="00C07B83"/>
    <w:rsid w:val="00C07CE5"/>
    <w:rsid w:val="00C07D7F"/>
    <w:rsid w:val="00C07DFB"/>
    <w:rsid w:val="00C10326"/>
    <w:rsid w:val="00C10BB1"/>
    <w:rsid w:val="00C11882"/>
    <w:rsid w:val="00C11A5F"/>
    <w:rsid w:val="00C11C87"/>
    <w:rsid w:val="00C1219E"/>
    <w:rsid w:val="00C12CD5"/>
    <w:rsid w:val="00C136CB"/>
    <w:rsid w:val="00C1444F"/>
    <w:rsid w:val="00C14745"/>
    <w:rsid w:val="00C15772"/>
    <w:rsid w:val="00C166D0"/>
    <w:rsid w:val="00C218E3"/>
    <w:rsid w:val="00C223CE"/>
    <w:rsid w:val="00C231A5"/>
    <w:rsid w:val="00C23770"/>
    <w:rsid w:val="00C23B1D"/>
    <w:rsid w:val="00C23BFD"/>
    <w:rsid w:val="00C24560"/>
    <w:rsid w:val="00C25032"/>
    <w:rsid w:val="00C25378"/>
    <w:rsid w:val="00C254C7"/>
    <w:rsid w:val="00C25C3A"/>
    <w:rsid w:val="00C25EA3"/>
    <w:rsid w:val="00C26264"/>
    <w:rsid w:val="00C269AD"/>
    <w:rsid w:val="00C26D02"/>
    <w:rsid w:val="00C27085"/>
    <w:rsid w:val="00C27738"/>
    <w:rsid w:val="00C30295"/>
    <w:rsid w:val="00C30C95"/>
    <w:rsid w:val="00C31CBB"/>
    <w:rsid w:val="00C32CFB"/>
    <w:rsid w:val="00C32EA1"/>
    <w:rsid w:val="00C330C1"/>
    <w:rsid w:val="00C341DD"/>
    <w:rsid w:val="00C34E3A"/>
    <w:rsid w:val="00C34F3D"/>
    <w:rsid w:val="00C366FF"/>
    <w:rsid w:val="00C36B70"/>
    <w:rsid w:val="00C36B9B"/>
    <w:rsid w:val="00C36F97"/>
    <w:rsid w:val="00C377E9"/>
    <w:rsid w:val="00C378F3"/>
    <w:rsid w:val="00C37A64"/>
    <w:rsid w:val="00C40AC7"/>
    <w:rsid w:val="00C40DB8"/>
    <w:rsid w:val="00C415DC"/>
    <w:rsid w:val="00C41623"/>
    <w:rsid w:val="00C41BA6"/>
    <w:rsid w:val="00C41C98"/>
    <w:rsid w:val="00C41FA0"/>
    <w:rsid w:val="00C421C6"/>
    <w:rsid w:val="00C422C4"/>
    <w:rsid w:val="00C425F4"/>
    <w:rsid w:val="00C4277A"/>
    <w:rsid w:val="00C4427B"/>
    <w:rsid w:val="00C44312"/>
    <w:rsid w:val="00C444F0"/>
    <w:rsid w:val="00C4465F"/>
    <w:rsid w:val="00C446E1"/>
    <w:rsid w:val="00C447DA"/>
    <w:rsid w:val="00C44C28"/>
    <w:rsid w:val="00C45380"/>
    <w:rsid w:val="00C45D95"/>
    <w:rsid w:val="00C45E95"/>
    <w:rsid w:val="00C4692A"/>
    <w:rsid w:val="00C46C85"/>
    <w:rsid w:val="00C4789E"/>
    <w:rsid w:val="00C51633"/>
    <w:rsid w:val="00C529FD"/>
    <w:rsid w:val="00C53915"/>
    <w:rsid w:val="00C5405C"/>
    <w:rsid w:val="00C5437C"/>
    <w:rsid w:val="00C549EF"/>
    <w:rsid w:val="00C55011"/>
    <w:rsid w:val="00C550C4"/>
    <w:rsid w:val="00C558B1"/>
    <w:rsid w:val="00C558FB"/>
    <w:rsid w:val="00C55AA9"/>
    <w:rsid w:val="00C563CF"/>
    <w:rsid w:val="00C5649A"/>
    <w:rsid w:val="00C56A3E"/>
    <w:rsid w:val="00C574D5"/>
    <w:rsid w:val="00C575FD"/>
    <w:rsid w:val="00C57813"/>
    <w:rsid w:val="00C60F85"/>
    <w:rsid w:val="00C6201C"/>
    <w:rsid w:val="00C6308B"/>
    <w:rsid w:val="00C63566"/>
    <w:rsid w:val="00C63DCD"/>
    <w:rsid w:val="00C64315"/>
    <w:rsid w:val="00C645A1"/>
    <w:rsid w:val="00C64654"/>
    <w:rsid w:val="00C646AB"/>
    <w:rsid w:val="00C657E4"/>
    <w:rsid w:val="00C65DAF"/>
    <w:rsid w:val="00C660DE"/>
    <w:rsid w:val="00C66230"/>
    <w:rsid w:val="00C669E1"/>
    <w:rsid w:val="00C67DAA"/>
    <w:rsid w:val="00C701DC"/>
    <w:rsid w:val="00C7065E"/>
    <w:rsid w:val="00C71734"/>
    <w:rsid w:val="00C71D1B"/>
    <w:rsid w:val="00C71DA7"/>
    <w:rsid w:val="00C72660"/>
    <w:rsid w:val="00C734B3"/>
    <w:rsid w:val="00C73E80"/>
    <w:rsid w:val="00C74D85"/>
    <w:rsid w:val="00C74DA7"/>
    <w:rsid w:val="00C752F6"/>
    <w:rsid w:val="00C75A0A"/>
    <w:rsid w:val="00C75C3D"/>
    <w:rsid w:val="00C76459"/>
    <w:rsid w:val="00C77150"/>
    <w:rsid w:val="00C77489"/>
    <w:rsid w:val="00C777C1"/>
    <w:rsid w:val="00C778F2"/>
    <w:rsid w:val="00C77F19"/>
    <w:rsid w:val="00C8027D"/>
    <w:rsid w:val="00C80B13"/>
    <w:rsid w:val="00C80FE1"/>
    <w:rsid w:val="00C81283"/>
    <w:rsid w:val="00C822D2"/>
    <w:rsid w:val="00C8253B"/>
    <w:rsid w:val="00C83438"/>
    <w:rsid w:val="00C8457F"/>
    <w:rsid w:val="00C84BCB"/>
    <w:rsid w:val="00C8553E"/>
    <w:rsid w:val="00C85608"/>
    <w:rsid w:val="00C8575D"/>
    <w:rsid w:val="00C85BBA"/>
    <w:rsid w:val="00C879EC"/>
    <w:rsid w:val="00C900E5"/>
    <w:rsid w:val="00C90D27"/>
    <w:rsid w:val="00C90F8C"/>
    <w:rsid w:val="00C90F93"/>
    <w:rsid w:val="00C90FD1"/>
    <w:rsid w:val="00C91A4A"/>
    <w:rsid w:val="00C91B2A"/>
    <w:rsid w:val="00C9244C"/>
    <w:rsid w:val="00C927C7"/>
    <w:rsid w:val="00C92DEE"/>
    <w:rsid w:val="00C93172"/>
    <w:rsid w:val="00C9404D"/>
    <w:rsid w:val="00C942D6"/>
    <w:rsid w:val="00C9494A"/>
    <w:rsid w:val="00C95225"/>
    <w:rsid w:val="00C96631"/>
    <w:rsid w:val="00C96D02"/>
    <w:rsid w:val="00C977F0"/>
    <w:rsid w:val="00C97BEF"/>
    <w:rsid w:val="00C97C7D"/>
    <w:rsid w:val="00CA0C77"/>
    <w:rsid w:val="00CA155C"/>
    <w:rsid w:val="00CA184B"/>
    <w:rsid w:val="00CA1C4A"/>
    <w:rsid w:val="00CA2737"/>
    <w:rsid w:val="00CA2B59"/>
    <w:rsid w:val="00CA2CCF"/>
    <w:rsid w:val="00CA31B1"/>
    <w:rsid w:val="00CA3998"/>
    <w:rsid w:val="00CA4ACE"/>
    <w:rsid w:val="00CA552F"/>
    <w:rsid w:val="00CA5D72"/>
    <w:rsid w:val="00CA673B"/>
    <w:rsid w:val="00CA6E1B"/>
    <w:rsid w:val="00CA77B9"/>
    <w:rsid w:val="00CA7823"/>
    <w:rsid w:val="00CB059E"/>
    <w:rsid w:val="00CB06AB"/>
    <w:rsid w:val="00CB09D7"/>
    <w:rsid w:val="00CB1251"/>
    <w:rsid w:val="00CB1448"/>
    <w:rsid w:val="00CB15C8"/>
    <w:rsid w:val="00CB1D6F"/>
    <w:rsid w:val="00CB2C00"/>
    <w:rsid w:val="00CB359C"/>
    <w:rsid w:val="00CB3701"/>
    <w:rsid w:val="00CB3908"/>
    <w:rsid w:val="00CB3D80"/>
    <w:rsid w:val="00CB468E"/>
    <w:rsid w:val="00CB6042"/>
    <w:rsid w:val="00CB6EAD"/>
    <w:rsid w:val="00CB711F"/>
    <w:rsid w:val="00CC0AB2"/>
    <w:rsid w:val="00CC14F8"/>
    <w:rsid w:val="00CC1ADE"/>
    <w:rsid w:val="00CC1F13"/>
    <w:rsid w:val="00CC2253"/>
    <w:rsid w:val="00CC27C8"/>
    <w:rsid w:val="00CC3221"/>
    <w:rsid w:val="00CC3618"/>
    <w:rsid w:val="00CC41E0"/>
    <w:rsid w:val="00CC4465"/>
    <w:rsid w:val="00CC4A2D"/>
    <w:rsid w:val="00CC4A67"/>
    <w:rsid w:val="00CC56B0"/>
    <w:rsid w:val="00CC614F"/>
    <w:rsid w:val="00CC6556"/>
    <w:rsid w:val="00CC686C"/>
    <w:rsid w:val="00CC68AA"/>
    <w:rsid w:val="00CC69B8"/>
    <w:rsid w:val="00CC7230"/>
    <w:rsid w:val="00CC7595"/>
    <w:rsid w:val="00CC797C"/>
    <w:rsid w:val="00CC79AB"/>
    <w:rsid w:val="00CD11FC"/>
    <w:rsid w:val="00CD1250"/>
    <w:rsid w:val="00CD1A30"/>
    <w:rsid w:val="00CD1A3B"/>
    <w:rsid w:val="00CD22E7"/>
    <w:rsid w:val="00CD2452"/>
    <w:rsid w:val="00CD25C6"/>
    <w:rsid w:val="00CD27C4"/>
    <w:rsid w:val="00CD3022"/>
    <w:rsid w:val="00CD325F"/>
    <w:rsid w:val="00CD3CC6"/>
    <w:rsid w:val="00CD4030"/>
    <w:rsid w:val="00CD4120"/>
    <w:rsid w:val="00CD4329"/>
    <w:rsid w:val="00CD46FA"/>
    <w:rsid w:val="00CD486B"/>
    <w:rsid w:val="00CD5454"/>
    <w:rsid w:val="00CD56F2"/>
    <w:rsid w:val="00CD5711"/>
    <w:rsid w:val="00CD5729"/>
    <w:rsid w:val="00CD5924"/>
    <w:rsid w:val="00CD7270"/>
    <w:rsid w:val="00CD7C47"/>
    <w:rsid w:val="00CD7F7B"/>
    <w:rsid w:val="00CE015B"/>
    <w:rsid w:val="00CE02A1"/>
    <w:rsid w:val="00CE04B4"/>
    <w:rsid w:val="00CE103B"/>
    <w:rsid w:val="00CE1098"/>
    <w:rsid w:val="00CE1D4F"/>
    <w:rsid w:val="00CE2136"/>
    <w:rsid w:val="00CE2363"/>
    <w:rsid w:val="00CE321E"/>
    <w:rsid w:val="00CE3473"/>
    <w:rsid w:val="00CE3CFF"/>
    <w:rsid w:val="00CE3DDD"/>
    <w:rsid w:val="00CE3E02"/>
    <w:rsid w:val="00CE51B4"/>
    <w:rsid w:val="00CE56B8"/>
    <w:rsid w:val="00CE57DE"/>
    <w:rsid w:val="00CE5F17"/>
    <w:rsid w:val="00CE6C0B"/>
    <w:rsid w:val="00CE7318"/>
    <w:rsid w:val="00CE7511"/>
    <w:rsid w:val="00CF0D89"/>
    <w:rsid w:val="00CF1966"/>
    <w:rsid w:val="00CF19AC"/>
    <w:rsid w:val="00CF1A6A"/>
    <w:rsid w:val="00CF1FF5"/>
    <w:rsid w:val="00CF2005"/>
    <w:rsid w:val="00CF2345"/>
    <w:rsid w:val="00CF3747"/>
    <w:rsid w:val="00CF3796"/>
    <w:rsid w:val="00CF37AE"/>
    <w:rsid w:val="00CF412A"/>
    <w:rsid w:val="00CF43A0"/>
    <w:rsid w:val="00CF4F50"/>
    <w:rsid w:val="00CF6066"/>
    <w:rsid w:val="00CF617B"/>
    <w:rsid w:val="00CF63DA"/>
    <w:rsid w:val="00CF6696"/>
    <w:rsid w:val="00CF7A60"/>
    <w:rsid w:val="00CF7B38"/>
    <w:rsid w:val="00CF7B8C"/>
    <w:rsid w:val="00D00061"/>
    <w:rsid w:val="00D00098"/>
    <w:rsid w:val="00D00198"/>
    <w:rsid w:val="00D003E2"/>
    <w:rsid w:val="00D005A3"/>
    <w:rsid w:val="00D0079A"/>
    <w:rsid w:val="00D0235B"/>
    <w:rsid w:val="00D02F4B"/>
    <w:rsid w:val="00D0314F"/>
    <w:rsid w:val="00D03B51"/>
    <w:rsid w:val="00D04AD9"/>
    <w:rsid w:val="00D06202"/>
    <w:rsid w:val="00D0718E"/>
    <w:rsid w:val="00D07C1A"/>
    <w:rsid w:val="00D108BB"/>
    <w:rsid w:val="00D1091B"/>
    <w:rsid w:val="00D11853"/>
    <w:rsid w:val="00D1196D"/>
    <w:rsid w:val="00D12EBE"/>
    <w:rsid w:val="00D12FDF"/>
    <w:rsid w:val="00D13B2B"/>
    <w:rsid w:val="00D13C61"/>
    <w:rsid w:val="00D13ECC"/>
    <w:rsid w:val="00D143A1"/>
    <w:rsid w:val="00D15325"/>
    <w:rsid w:val="00D1564E"/>
    <w:rsid w:val="00D16C7A"/>
    <w:rsid w:val="00D1721A"/>
    <w:rsid w:val="00D20965"/>
    <w:rsid w:val="00D20A8F"/>
    <w:rsid w:val="00D2106A"/>
    <w:rsid w:val="00D2172F"/>
    <w:rsid w:val="00D21ECB"/>
    <w:rsid w:val="00D22723"/>
    <w:rsid w:val="00D22937"/>
    <w:rsid w:val="00D23588"/>
    <w:rsid w:val="00D246AF"/>
    <w:rsid w:val="00D24DAF"/>
    <w:rsid w:val="00D25378"/>
    <w:rsid w:val="00D25E61"/>
    <w:rsid w:val="00D2790E"/>
    <w:rsid w:val="00D307E0"/>
    <w:rsid w:val="00D30AC9"/>
    <w:rsid w:val="00D30DB2"/>
    <w:rsid w:val="00D30E71"/>
    <w:rsid w:val="00D31038"/>
    <w:rsid w:val="00D31617"/>
    <w:rsid w:val="00D32C64"/>
    <w:rsid w:val="00D3370D"/>
    <w:rsid w:val="00D34064"/>
    <w:rsid w:val="00D343D6"/>
    <w:rsid w:val="00D34B8D"/>
    <w:rsid w:val="00D34FF8"/>
    <w:rsid w:val="00D35472"/>
    <w:rsid w:val="00D35541"/>
    <w:rsid w:val="00D3599D"/>
    <w:rsid w:val="00D35A95"/>
    <w:rsid w:val="00D35ADF"/>
    <w:rsid w:val="00D361A8"/>
    <w:rsid w:val="00D362FC"/>
    <w:rsid w:val="00D364C7"/>
    <w:rsid w:val="00D36CC8"/>
    <w:rsid w:val="00D37073"/>
    <w:rsid w:val="00D3717D"/>
    <w:rsid w:val="00D37B03"/>
    <w:rsid w:val="00D37B83"/>
    <w:rsid w:val="00D40347"/>
    <w:rsid w:val="00D40EFD"/>
    <w:rsid w:val="00D40F72"/>
    <w:rsid w:val="00D4118F"/>
    <w:rsid w:val="00D41610"/>
    <w:rsid w:val="00D4185C"/>
    <w:rsid w:val="00D41C62"/>
    <w:rsid w:val="00D42853"/>
    <w:rsid w:val="00D42F22"/>
    <w:rsid w:val="00D43E2B"/>
    <w:rsid w:val="00D440A8"/>
    <w:rsid w:val="00D4430C"/>
    <w:rsid w:val="00D447BD"/>
    <w:rsid w:val="00D44DBD"/>
    <w:rsid w:val="00D4544B"/>
    <w:rsid w:val="00D4596A"/>
    <w:rsid w:val="00D46326"/>
    <w:rsid w:val="00D46374"/>
    <w:rsid w:val="00D4682D"/>
    <w:rsid w:val="00D46F13"/>
    <w:rsid w:val="00D47BBF"/>
    <w:rsid w:val="00D47C0F"/>
    <w:rsid w:val="00D5120D"/>
    <w:rsid w:val="00D51707"/>
    <w:rsid w:val="00D518C6"/>
    <w:rsid w:val="00D5293D"/>
    <w:rsid w:val="00D52A9E"/>
    <w:rsid w:val="00D54404"/>
    <w:rsid w:val="00D55698"/>
    <w:rsid w:val="00D565A1"/>
    <w:rsid w:val="00D573C5"/>
    <w:rsid w:val="00D601DF"/>
    <w:rsid w:val="00D60222"/>
    <w:rsid w:val="00D60722"/>
    <w:rsid w:val="00D607B1"/>
    <w:rsid w:val="00D612A4"/>
    <w:rsid w:val="00D6145F"/>
    <w:rsid w:val="00D61C77"/>
    <w:rsid w:val="00D6233C"/>
    <w:rsid w:val="00D62475"/>
    <w:rsid w:val="00D62DB9"/>
    <w:rsid w:val="00D6383C"/>
    <w:rsid w:val="00D63D0B"/>
    <w:rsid w:val="00D644F9"/>
    <w:rsid w:val="00D6473B"/>
    <w:rsid w:val="00D648C0"/>
    <w:rsid w:val="00D65243"/>
    <w:rsid w:val="00D6627F"/>
    <w:rsid w:val="00D664CE"/>
    <w:rsid w:val="00D6688D"/>
    <w:rsid w:val="00D66D74"/>
    <w:rsid w:val="00D66EA9"/>
    <w:rsid w:val="00D67224"/>
    <w:rsid w:val="00D67393"/>
    <w:rsid w:val="00D70DC4"/>
    <w:rsid w:val="00D713DB"/>
    <w:rsid w:val="00D71844"/>
    <w:rsid w:val="00D7188E"/>
    <w:rsid w:val="00D71D0D"/>
    <w:rsid w:val="00D72BB1"/>
    <w:rsid w:val="00D72D24"/>
    <w:rsid w:val="00D737F8"/>
    <w:rsid w:val="00D73B31"/>
    <w:rsid w:val="00D740D5"/>
    <w:rsid w:val="00D74220"/>
    <w:rsid w:val="00D748D9"/>
    <w:rsid w:val="00D7498F"/>
    <w:rsid w:val="00D75B0C"/>
    <w:rsid w:val="00D76060"/>
    <w:rsid w:val="00D7607C"/>
    <w:rsid w:val="00D76B11"/>
    <w:rsid w:val="00D76BB9"/>
    <w:rsid w:val="00D76C2E"/>
    <w:rsid w:val="00D77552"/>
    <w:rsid w:val="00D77630"/>
    <w:rsid w:val="00D778CF"/>
    <w:rsid w:val="00D77BF9"/>
    <w:rsid w:val="00D816EF"/>
    <w:rsid w:val="00D82B6C"/>
    <w:rsid w:val="00D83D08"/>
    <w:rsid w:val="00D83F1B"/>
    <w:rsid w:val="00D8405E"/>
    <w:rsid w:val="00D84697"/>
    <w:rsid w:val="00D84FAA"/>
    <w:rsid w:val="00D85901"/>
    <w:rsid w:val="00D859CA"/>
    <w:rsid w:val="00D865B5"/>
    <w:rsid w:val="00D8664A"/>
    <w:rsid w:val="00D8697C"/>
    <w:rsid w:val="00D86F63"/>
    <w:rsid w:val="00D87A14"/>
    <w:rsid w:val="00D87EAD"/>
    <w:rsid w:val="00D90CFD"/>
    <w:rsid w:val="00D91556"/>
    <w:rsid w:val="00D91596"/>
    <w:rsid w:val="00D9165B"/>
    <w:rsid w:val="00D91806"/>
    <w:rsid w:val="00D91AD5"/>
    <w:rsid w:val="00D930A2"/>
    <w:rsid w:val="00D93537"/>
    <w:rsid w:val="00D94C68"/>
    <w:rsid w:val="00D95CF9"/>
    <w:rsid w:val="00D96004"/>
    <w:rsid w:val="00D963C9"/>
    <w:rsid w:val="00D96732"/>
    <w:rsid w:val="00D97715"/>
    <w:rsid w:val="00D97F2D"/>
    <w:rsid w:val="00DA0653"/>
    <w:rsid w:val="00DA1B4C"/>
    <w:rsid w:val="00DA258F"/>
    <w:rsid w:val="00DA2A6C"/>
    <w:rsid w:val="00DA2BE6"/>
    <w:rsid w:val="00DA37AE"/>
    <w:rsid w:val="00DA41F5"/>
    <w:rsid w:val="00DA4316"/>
    <w:rsid w:val="00DA4F1C"/>
    <w:rsid w:val="00DA5189"/>
    <w:rsid w:val="00DA51BC"/>
    <w:rsid w:val="00DA51C5"/>
    <w:rsid w:val="00DA5552"/>
    <w:rsid w:val="00DA593E"/>
    <w:rsid w:val="00DA6631"/>
    <w:rsid w:val="00DA6E2B"/>
    <w:rsid w:val="00DA7015"/>
    <w:rsid w:val="00DA79B6"/>
    <w:rsid w:val="00DA7A97"/>
    <w:rsid w:val="00DB0316"/>
    <w:rsid w:val="00DB0E48"/>
    <w:rsid w:val="00DB0F55"/>
    <w:rsid w:val="00DB1389"/>
    <w:rsid w:val="00DB17BE"/>
    <w:rsid w:val="00DB190C"/>
    <w:rsid w:val="00DB1CDB"/>
    <w:rsid w:val="00DB20CF"/>
    <w:rsid w:val="00DB24E3"/>
    <w:rsid w:val="00DB36E2"/>
    <w:rsid w:val="00DB3770"/>
    <w:rsid w:val="00DB4636"/>
    <w:rsid w:val="00DB50AC"/>
    <w:rsid w:val="00DB5397"/>
    <w:rsid w:val="00DB6131"/>
    <w:rsid w:val="00DB6518"/>
    <w:rsid w:val="00DB76A0"/>
    <w:rsid w:val="00DB77D8"/>
    <w:rsid w:val="00DB7A0D"/>
    <w:rsid w:val="00DC0367"/>
    <w:rsid w:val="00DC0A08"/>
    <w:rsid w:val="00DC1178"/>
    <w:rsid w:val="00DC1272"/>
    <w:rsid w:val="00DC15D9"/>
    <w:rsid w:val="00DC1750"/>
    <w:rsid w:val="00DC1A69"/>
    <w:rsid w:val="00DC2B3C"/>
    <w:rsid w:val="00DC3B2D"/>
    <w:rsid w:val="00DC3DBB"/>
    <w:rsid w:val="00DC3FEC"/>
    <w:rsid w:val="00DC4146"/>
    <w:rsid w:val="00DC444B"/>
    <w:rsid w:val="00DC51D8"/>
    <w:rsid w:val="00DC5310"/>
    <w:rsid w:val="00DC5B49"/>
    <w:rsid w:val="00DC7144"/>
    <w:rsid w:val="00DC727E"/>
    <w:rsid w:val="00DC7572"/>
    <w:rsid w:val="00DC7690"/>
    <w:rsid w:val="00DD02CE"/>
    <w:rsid w:val="00DD0514"/>
    <w:rsid w:val="00DD0B7E"/>
    <w:rsid w:val="00DD1164"/>
    <w:rsid w:val="00DD21F7"/>
    <w:rsid w:val="00DD29EE"/>
    <w:rsid w:val="00DD48B9"/>
    <w:rsid w:val="00DD5017"/>
    <w:rsid w:val="00DD5183"/>
    <w:rsid w:val="00DD58AA"/>
    <w:rsid w:val="00DD5F0B"/>
    <w:rsid w:val="00DD610B"/>
    <w:rsid w:val="00DD66FF"/>
    <w:rsid w:val="00DD6917"/>
    <w:rsid w:val="00DD6B71"/>
    <w:rsid w:val="00DD6C9F"/>
    <w:rsid w:val="00DD761E"/>
    <w:rsid w:val="00DE06EC"/>
    <w:rsid w:val="00DE0DA8"/>
    <w:rsid w:val="00DE1250"/>
    <w:rsid w:val="00DE13DD"/>
    <w:rsid w:val="00DE1755"/>
    <w:rsid w:val="00DE1893"/>
    <w:rsid w:val="00DE1B99"/>
    <w:rsid w:val="00DE1EB9"/>
    <w:rsid w:val="00DE2335"/>
    <w:rsid w:val="00DE24A1"/>
    <w:rsid w:val="00DE3226"/>
    <w:rsid w:val="00DE3267"/>
    <w:rsid w:val="00DE3B9C"/>
    <w:rsid w:val="00DE3F4F"/>
    <w:rsid w:val="00DE4C84"/>
    <w:rsid w:val="00DE4FC1"/>
    <w:rsid w:val="00DE5409"/>
    <w:rsid w:val="00DE65B1"/>
    <w:rsid w:val="00DE6A64"/>
    <w:rsid w:val="00DE6B07"/>
    <w:rsid w:val="00DE7A12"/>
    <w:rsid w:val="00DF09E1"/>
    <w:rsid w:val="00DF0EE7"/>
    <w:rsid w:val="00DF13D2"/>
    <w:rsid w:val="00DF2466"/>
    <w:rsid w:val="00DF257F"/>
    <w:rsid w:val="00DF2708"/>
    <w:rsid w:val="00DF2E42"/>
    <w:rsid w:val="00DF3346"/>
    <w:rsid w:val="00DF3568"/>
    <w:rsid w:val="00DF37C4"/>
    <w:rsid w:val="00DF4C0C"/>
    <w:rsid w:val="00DF5711"/>
    <w:rsid w:val="00DF58D9"/>
    <w:rsid w:val="00DF5B20"/>
    <w:rsid w:val="00DF5F55"/>
    <w:rsid w:val="00DF613C"/>
    <w:rsid w:val="00DF6514"/>
    <w:rsid w:val="00DF6B28"/>
    <w:rsid w:val="00DF736A"/>
    <w:rsid w:val="00DF7CA2"/>
    <w:rsid w:val="00E00182"/>
    <w:rsid w:val="00E00673"/>
    <w:rsid w:val="00E012A7"/>
    <w:rsid w:val="00E0171D"/>
    <w:rsid w:val="00E0290D"/>
    <w:rsid w:val="00E02A36"/>
    <w:rsid w:val="00E0394F"/>
    <w:rsid w:val="00E04387"/>
    <w:rsid w:val="00E04630"/>
    <w:rsid w:val="00E05A80"/>
    <w:rsid w:val="00E05EF4"/>
    <w:rsid w:val="00E07A19"/>
    <w:rsid w:val="00E07F72"/>
    <w:rsid w:val="00E101A0"/>
    <w:rsid w:val="00E10201"/>
    <w:rsid w:val="00E10AEE"/>
    <w:rsid w:val="00E10BF1"/>
    <w:rsid w:val="00E10DE2"/>
    <w:rsid w:val="00E11421"/>
    <w:rsid w:val="00E11800"/>
    <w:rsid w:val="00E11B37"/>
    <w:rsid w:val="00E11C4E"/>
    <w:rsid w:val="00E11E3B"/>
    <w:rsid w:val="00E12132"/>
    <w:rsid w:val="00E123ED"/>
    <w:rsid w:val="00E124E9"/>
    <w:rsid w:val="00E1275D"/>
    <w:rsid w:val="00E13368"/>
    <w:rsid w:val="00E1432C"/>
    <w:rsid w:val="00E14C2B"/>
    <w:rsid w:val="00E14ECA"/>
    <w:rsid w:val="00E153C3"/>
    <w:rsid w:val="00E15466"/>
    <w:rsid w:val="00E15702"/>
    <w:rsid w:val="00E15743"/>
    <w:rsid w:val="00E15BDF"/>
    <w:rsid w:val="00E16866"/>
    <w:rsid w:val="00E16EBC"/>
    <w:rsid w:val="00E16FFC"/>
    <w:rsid w:val="00E17E26"/>
    <w:rsid w:val="00E20192"/>
    <w:rsid w:val="00E21682"/>
    <w:rsid w:val="00E22798"/>
    <w:rsid w:val="00E2296E"/>
    <w:rsid w:val="00E22BE1"/>
    <w:rsid w:val="00E233B4"/>
    <w:rsid w:val="00E238B2"/>
    <w:rsid w:val="00E23F5F"/>
    <w:rsid w:val="00E24D2C"/>
    <w:rsid w:val="00E24F4C"/>
    <w:rsid w:val="00E252BB"/>
    <w:rsid w:val="00E25D22"/>
    <w:rsid w:val="00E27BCB"/>
    <w:rsid w:val="00E3036C"/>
    <w:rsid w:val="00E31938"/>
    <w:rsid w:val="00E31D1A"/>
    <w:rsid w:val="00E327FA"/>
    <w:rsid w:val="00E32933"/>
    <w:rsid w:val="00E32A02"/>
    <w:rsid w:val="00E32D38"/>
    <w:rsid w:val="00E33A8A"/>
    <w:rsid w:val="00E33CD3"/>
    <w:rsid w:val="00E3426D"/>
    <w:rsid w:val="00E343A0"/>
    <w:rsid w:val="00E34B39"/>
    <w:rsid w:val="00E351CA"/>
    <w:rsid w:val="00E35EDF"/>
    <w:rsid w:val="00E35F1C"/>
    <w:rsid w:val="00E3693E"/>
    <w:rsid w:val="00E36B79"/>
    <w:rsid w:val="00E37281"/>
    <w:rsid w:val="00E372D9"/>
    <w:rsid w:val="00E3734F"/>
    <w:rsid w:val="00E401F5"/>
    <w:rsid w:val="00E4143B"/>
    <w:rsid w:val="00E416A8"/>
    <w:rsid w:val="00E417A5"/>
    <w:rsid w:val="00E41DDE"/>
    <w:rsid w:val="00E422AD"/>
    <w:rsid w:val="00E42F42"/>
    <w:rsid w:val="00E433BD"/>
    <w:rsid w:val="00E439BA"/>
    <w:rsid w:val="00E43B26"/>
    <w:rsid w:val="00E440D8"/>
    <w:rsid w:val="00E4466E"/>
    <w:rsid w:val="00E44CD2"/>
    <w:rsid w:val="00E44D5A"/>
    <w:rsid w:val="00E454C9"/>
    <w:rsid w:val="00E47552"/>
    <w:rsid w:val="00E477B6"/>
    <w:rsid w:val="00E477F5"/>
    <w:rsid w:val="00E47DFB"/>
    <w:rsid w:val="00E47E7E"/>
    <w:rsid w:val="00E47F1E"/>
    <w:rsid w:val="00E5038C"/>
    <w:rsid w:val="00E50DAC"/>
    <w:rsid w:val="00E51147"/>
    <w:rsid w:val="00E51292"/>
    <w:rsid w:val="00E51752"/>
    <w:rsid w:val="00E518BF"/>
    <w:rsid w:val="00E51A6D"/>
    <w:rsid w:val="00E51DF4"/>
    <w:rsid w:val="00E520DD"/>
    <w:rsid w:val="00E52323"/>
    <w:rsid w:val="00E52C74"/>
    <w:rsid w:val="00E530CA"/>
    <w:rsid w:val="00E53395"/>
    <w:rsid w:val="00E5448D"/>
    <w:rsid w:val="00E55144"/>
    <w:rsid w:val="00E55C10"/>
    <w:rsid w:val="00E56D10"/>
    <w:rsid w:val="00E570A0"/>
    <w:rsid w:val="00E57435"/>
    <w:rsid w:val="00E57B24"/>
    <w:rsid w:val="00E6028D"/>
    <w:rsid w:val="00E603D6"/>
    <w:rsid w:val="00E611B2"/>
    <w:rsid w:val="00E61B66"/>
    <w:rsid w:val="00E62918"/>
    <w:rsid w:val="00E6309B"/>
    <w:rsid w:val="00E63157"/>
    <w:rsid w:val="00E63181"/>
    <w:rsid w:val="00E63EF4"/>
    <w:rsid w:val="00E6409F"/>
    <w:rsid w:val="00E6422C"/>
    <w:rsid w:val="00E6464A"/>
    <w:rsid w:val="00E648FA"/>
    <w:rsid w:val="00E64F54"/>
    <w:rsid w:val="00E64FE7"/>
    <w:rsid w:val="00E6566D"/>
    <w:rsid w:val="00E6642F"/>
    <w:rsid w:val="00E664EB"/>
    <w:rsid w:val="00E66D69"/>
    <w:rsid w:val="00E67441"/>
    <w:rsid w:val="00E7025C"/>
    <w:rsid w:val="00E70D3A"/>
    <w:rsid w:val="00E722E4"/>
    <w:rsid w:val="00E72750"/>
    <w:rsid w:val="00E72931"/>
    <w:rsid w:val="00E72B51"/>
    <w:rsid w:val="00E731B8"/>
    <w:rsid w:val="00E756EB"/>
    <w:rsid w:val="00E7580D"/>
    <w:rsid w:val="00E75E16"/>
    <w:rsid w:val="00E760CC"/>
    <w:rsid w:val="00E7669B"/>
    <w:rsid w:val="00E76B2F"/>
    <w:rsid w:val="00E76BDC"/>
    <w:rsid w:val="00E76D89"/>
    <w:rsid w:val="00E775D5"/>
    <w:rsid w:val="00E80566"/>
    <w:rsid w:val="00E80754"/>
    <w:rsid w:val="00E80CD8"/>
    <w:rsid w:val="00E80F5F"/>
    <w:rsid w:val="00E8209B"/>
    <w:rsid w:val="00E820E5"/>
    <w:rsid w:val="00E82D21"/>
    <w:rsid w:val="00E8364C"/>
    <w:rsid w:val="00E8423D"/>
    <w:rsid w:val="00E84F74"/>
    <w:rsid w:val="00E8517E"/>
    <w:rsid w:val="00E8619C"/>
    <w:rsid w:val="00E8626D"/>
    <w:rsid w:val="00E86847"/>
    <w:rsid w:val="00E90562"/>
    <w:rsid w:val="00E90880"/>
    <w:rsid w:val="00E90959"/>
    <w:rsid w:val="00E90A68"/>
    <w:rsid w:val="00E90E79"/>
    <w:rsid w:val="00E92838"/>
    <w:rsid w:val="00E92F0D"/>
    <w:rsid w:val="00E9333D"/>
    <w:rsid w:val="00E9340A"/>
    <w:rsid w:val="00E93B6B"/>
    <w:rsid w:val="00E93DD7"/>
    <w:rsid w:val="00E94334"/>
    <w:rsid w:val="00E9474D"/>
    <w:rsid w:val="00E95959"/>
    <w:rsid w:val="00E96946"/>
    <w:rsid w:val="00E970B6"/>
    <w:rsid w:val="00EA036D"/>
    <w:rsid w:val="00EA09D1"/>
    <w:rsid w:val="00EA0A90"/>
    <w:rsid w:val="00EA2E7B"/>
    <w:rsid w:val="00EA2EF8"/>
    <w:rsid w:val="00EA3535"/>
    <w:rsid w:val="00EA42E5"/>
    <w:rsid w:val="00EA48EE"/>
    <w:rsid w:val="00EA4A68"/>
    <w:rsid w:val="00EA5154"/>
    <w:rsid w:val="00EA5481"/>
    <w:rsid w:val="00EA5E52"/>
    <w:rsid w:val="00EA638A"/>
    <w:rsid w:val="00EA6572"/>
    <w:rsid w:val="00EA6BEA"/>
    <w:rsid w:val="00EA7056"/>
    <w:rsid w:val="00EA706A"/>
    <w:rsid w:val="00EA761D"/>
    <w:rsid w:val="00EB00FE"/>
    <w:rsid w:val="00EB086A"/>
    <w:rsid w:val="00EB108A"/>
    <w:rsid w:val="00EB2133"/>
    <w:rsid w:val="00EB22D3"/>
    <w:rsid w:val="00EB2D58"/>
    <w:rsid w:val="00EB2FB9"/>
    <w:rsid w:val="00EB35EB"/>
    <w:rsid w:val="00EB3D9B"/>
    <w:rsid w:val="00EB4499"/>
    <w:rsid w:val="00EB5B68"/>
    <w:rsid w:val="00EB5E01"/>
    <w:rsid w:val="00EB5E78"/>
    <w:rsid w:val="00EB5EB2"/>
    <w:rsid w:val="00EB6F3E"/>
    <w:rsid w:val="00EB7D10"/>
    <w:rsid w:val="00EC0498"/>
    <w:rsid w:val="00EC0721"/>
    <w:rsid w:val="00EC1026"/>
    <w:rsid w:val="00EC13B5"/>
    <w:rsid w:val="00EC1D28"/>
    <w:rsid w:val="00EC21A3"/>
    <w:rsid w:val="00EC222A"/>
    <w:rsid w:val="00EC25AB"/>
    <w:rsid w:val="00EC2C53"/>
    <w:rsid w:val="00EC3801"/>
    <w:rsid w:val="00EC4276"/>
    <w:rsid w:val="00EC4385"/>
    <w:rsid w:val="00EC48A7"/>
    <w:rsid w:val="00EC527F"/>
    <w:rsid w:val="00EC59D3"/>
    <w:rsid w:val="00EC5E65"/>
    <w:rsid w:val="00EC5F3A"/>
    <w:rsid w:val="00EC6492"/>
    <w:rsid w:val="00EC679C"/>
    <w:rsid w:val="00EC6947"/>
    <w:rsid w:val="00EC6B2C"/>
    <w:rsid w:val="00EC7932"/>
    <w:rsid w:val="00EC7DE3"/>
    <w:rsid w:val="00ED1852"/>
    <w:rsid w:val="00ED22DA"/>
    <w:rsid w:val="00ED279C"/>
    <w:rsid w:val="00ED2E3F"/>
    <w:rsid w:val="00ED36D7"/>
    <w:rsid w:val="00ED3C17"/>
    <w:rsid w:val="00ED3DD1"/>
    <w:rsid w:val="00ED4254"/>
    <w:rsid w:val="00ED572C"/>
    <w:rsid w:val="00ED58BD"/>
    <w:rsid w:val="00ED5D68"/>
    <w:rsid w:val="00ED60E7"/>
    <w:rsid w:val="00ED6148"/>
    <w:rsid w:val="00ED6FBA"/>
    <w:rsid w:val="00ED70E4"/>
    <w:rsid w:val="00ED7127"/>
    <w:rsid w:val="00ED757B"/>
    <w:rsid w:val="00ED777D"/>
    <w:rsid w:val="00ED7F23"/>
    <w:rsid w:val="00EE0D68"/>
    <w:rsid w:val="00EE1889"/>
    <w:rsid w:val="00EE1A77"/>
    <w:rsid w:val="00EE1D65"/>
    <w:rsid w:val="00EE1F41"/>
    <w:rsid w:val="00EE2502"/>
    <w:rsid w:val="00EE2F90"/>
    <w:rsid w:val="00EE3475"/>
    <w:rsid w:val="00EE3BF5"/>
    <w:rsid w:val="00EE3F5F"/>
    <w:rsid w:val="00EE4895"/>
    <w:rsid w:val="00EE4974"/>
    <w:rsid w:val="00EE4B1C"/>
    <w:rsid w:val="00EE4F56"/>
    <w:rsid w:val="00EE5116"/>
    <w:rsid w:val="00EE5925"/>
    <w:rsid w:val="00EE59D0"/>
    <w:rsid w:val="00EE5CEF"/>
    <w:rsid w:val="00EE675F"/>
    <w:rsid w:val="00EE6811"/>
    <w:rsid w:val="00EF01D6"/>
    <w:rsid w:val="00EF0260"/>
    <w:rsid w:val="00EF026C"/>
    <w:rsid w:val="00EF1DC1"/>
    <w:rsid w:val="00EF2F4B"/>
    <w:rsid w:val="00EF37AF"/>
    <w:rsid w:val="00EF3AF7"/>
    <w:rsid w:val="00EF4D44"/>
    <w:rsid w:val="00EF5453"/>
    <w:rsid w:val="00EF5A80"/>
    <w:rsid w:val="00F00B5B"/>
    <w:rsid w:val="00F00D20"/>
    <w:rsid w:val="00F02843"/>
    <w:rsid w:val="00F02C54"/>
    <w:rsid w:val="00F02C6B"/>
    <w:rsid w:val="00F032C9"/>
    <w:rsid w:val="00F03446"/>
    <w:rsid w:val="00F040B2"/>
    <w:rsid w:val="00F04DD5"/>
    <w:rsid w:val="00F067C8"/>
    <w:rsid w:val="00F06E7F"/>
    <w:rsid w:val="00F0716A"/>
    <w:rsid w:val="00F1001F"/>
    <w:rsid w:val="00F1118C"/>
    <w:rsid w:val="00F118C4"/>
    <w:rsid w:val="00F11F28"/>
    <w:rsid w:val="00F12507"/>
    <w:rsid w:val="00F125E1"/>
    <w:rsid w:val="00F12705"/>
    <w:rsid w:val="00F129DD"/>
    <w:rsid w:val="00F12DC3"/>
    <w:rsid w:val="00F12F6B"/>
    <w:rsid w:val="00F12FF8"/>
    <w:rsid w:val="00F146A7"/>
    <w:rsid w:val="00F14707"/>
    <w:rsid w:val="00F14924"/>
    <w:rsid w:val="00F14E36"/>
    <w:rsid w:val="00F14E89"/>
    <w:rsid w:val="00F15045"/>
    <w:rsid w:val="00F15153"/>
    <w:rsid w:val="00F151CC"/>
    <w:rsid w:val="00F1555F"/>
    <w:rsid w:val="00F1629E"/>
    <w:rsid w:val="00F17003"/>
    <w:rsid w:val="00F177C9"/>
    <w:rsid w:val="00F17C31"/>
    <w:rsid w:val="00F20C6C"/>
    <w:rsid w:val="00F2186F"/>
    <w:rsid w:val="00F21E23"/>
    <w:rsid w:val="00F22273"/>
    <w:rsid w:val="00F23700"/>
    <w:rsid w:val="00F23A37"/>
    <w:rsid w:val="00F23B2F"/>
    <w:rsid w:val="00F23D2C"/>
    <w:rsid w:val="00F23F5E"/>
    <w:rsid w:val="00F24C1C"/>
    <w:rsid w:val="00F24EAC"/>
    <w:rsid w:val="00F257AA"/>
    <w:rsid w:val="00F25C14"/>
    <w:rsid w:val="00F25D5A"/>
    <w:rsid w:val="00F2602B"/>
    <w:rsid w:val="00F265AF"/>
    <w:rsid w:val="00F26CC1"/>
    <w:rsid w:val="00F305DA"/>
    <w:rsid w:val="00F30869"/>
    <w:rsid w:val="00F30D33"/>
    <w:rsid w:val="00F3135B"/>
    <w:rsid w:val="00F31377"/>
    <w:rsid w:val="00F31C49"/>
    <w:rsid w:val="00F32108"/>
    <w:rsid w:val="00F3234E"/>
    <w:rsid w:val="00F32EC1"/>
    <w:rsid w:val="00F332E0"/>
    <w:rsid w:val="00F33407"/>
    <w:rsid w:val="00F34AF1"/>
    <w:rsid w:val="00F34D3C"/>
    <w:rsid w:val="00F350C9"/>
    <w:rsid w:val="00F35282"/>
    <w:rsid w:val="00F3556D"/>
    <w:rsid w:val="00F359DB"/>
    <w:rsid w:val="00F365C3"/>
    <w:rsid w:val="00F37AF3"/>
    <w:rsid w:val="00F4013B"/>
    <w:rsid w:val="00F402B5"/>
    <w:rsid w:val="00F40313"/>
    <w:rsid w:val="00F4092C"/>
    <w:rsid w:val="00F41DDF"/>
    <w:rsid w:val="00F41E7D"/>
    <w:rsid w:val="00F4288C"/>
    <w:rsid w:val="00F42C39"/>
    <w:rsid w:val="00F44A86"/>
    <w:rsid w:val="00F45697"/>
    <w:rsid w:val="00F46278"/>
    <w:rsid w:val="00F4793A"/>
    <w:rsid w:val="00F47A30"/>
    <w:rsid w:val="00F47B8C"/>
    <w:rsid w:val="00F5014F"/>
    <w:rsid w:val="00F502AA"/>
    <w:rsid w:val="00F50427"/>
    <w:rsid w:val="00F50BFB"/>
    <w:rsid w:val="00F519FF"/>
    <w:rsid w:val="00F51D28"/>
    <w:rsid w:val="00F52A16"/>
    <w:rsid w:val="00F52C5E"/>
    <w:rsid w:val="00F52E9B"/>
    <w:rsid w:val="00F52F8A"/>
    <w:rsid w:val="00F5488E"/>
    <w:rsid w:val="00F55667"/>
    <w:rsid w:val="00F56694"/>
    <w:rsid w:val="00F568AB"/>
    <w:rsid w:val="00F56915"/>
    <w:rsid w:val="00F5752A"/>
    <w:rsid w:val="00F607D7"/>
    <w:rsid w:val="00F609EF"/>
    <w:rsid w:val="00F62745"/>
    <w:rsid w:val="00F628E6"/>
    <w:rsid w:val="00F62B99"/>
    <w:rsid w:val="00F62D23"/>
    <w:rsid w:val="00F62F97"/>
    <w:rsid w:val="00F63052"/>
    <w:rsid w:val="00F63905"/>
    <w:rsid w:val="00F63FB9"/>
    <w:rsid w:val="00F6432E"/>
    <w:rsid w:val="00F65518"/>
    <w:rsid w:val="00F66AF0"/>
    <w:rsid w:val="00F674EE"/>
    <w:rsid w:val="00F7008C"/>
    <w:rsid w:val="00F70AA4"/>
    <w:rsid w:val="00F71291"/>
    <w:rsid w:val="00F7227B"/>
    <w:rsid w:val="00F72FDC"/>
    <w:rsid w:val="00F7365B"/>
    <w:rsid w:val="00F73E65"/>
    <w:rsid w:val="00F7406A"/>
    <w:rsid w:val="00F7415A"/>
    <w:rsid w:val="00F743C2"/>
    <w:rsid w:val="00F74D9F"/>
    <w:rsid w:val="00F75B0B"/>
    <w:rsid w:val="00F76141"/>
    <w:rsid w:val="00F761D1"/>
    <w:rsid w:val="00F76490"/>
    <w:rsid w:val="00F7693D"/>
    <w:rsid w:val="00F76A39"/>
    <w:rsid w:val="00F76BD9"/>
    <w:rsid w:val="00F77B7E"/>
    <w:rsid w:val="00F803AD"/>
    <w:rsid w:val="00F806F5"/>
    <w:rsid w:val="00F80925"/>
    <w:rsid w:val="00F80B92"/>
    <w:rsid w:val="00F815AD"/>
    <w:rsid w:val="00F817AE"/>
    <w:rsid w:val="00F81BEB"/>
    <w:rsid w:val="00F81EE8"/>
    <w:rsid w:val="00F82109"/>
    <w:rsid w:val="00F821C8"/>
    <w:rsid w:val="00F82787"/>
    <w:rsid w:val="00F833AE"/>
    <w:rsid w:val="00F83797"/>
    <w:rsid w:val="00F83D3C"/>
    <w:rsid w:val="00F84960"/>
    <w:rsid w:val="00F852DD"/>
    <w:rsid w:val="00F85C5B"/>
    <w:rsid w:val="00F875CE"/>
    <w:rsid w:val="00F878ED"/>
    <w:rsid w:val="00F91626"/>
    <w:rsid w:val="00F922A0"/>
    <w:rsid w:val="00F92619"/>
    <w:rsid w:val="00F933DF"/>
    <w:rsid w:val="00F94064"/>
    <w:rsid w:val="00F94146"/>
    <w:rsid w:val="00F9497E"/>
    <w:rsid w:val="00F953A2"/>
    <w:rsid w:val="00F9559D"/>
    <w:rsid w:val="00F96410"/>
    <w:rsid w:val="00F964B2"/>
    <w:rsid w:val="00F9673B"/>
    <w:rsid w:val="00FA0741"/>
    <w:rsid w:val="00FA076E"/>
    <w:rsid w:val="00FA0B4D"/>
    <w:rsid w:val="00FA0D4D"/>
    <w:rsid w:val="00FA16D5"/>
    <w:rsid w:val="00FA1A88"/>
    <w:rsid w:val="00FA1F25"/>
    <w:rsid w:val="00FA3B92"/>
    <w:rsid w:val="00FA3B9E"/>
    <w:rsid w:val="00FA3E89"/>
    <w:rsid w:val="00FA50BA"/>
    <w:rsid w:val="00FA528A"/>
    <w:rsid w:val="00FA53FB"/>
    <w:rsid w:val="00FA543B"/>
    <w:rsid w:val="00FA5637"/>
    <w:rsid w:val="00FA5B4D"/>
    <w:rsid w:val="00FA65EE"/>
    <w:rsid w:val="00FA68B1"/>
    <w:rsid w:val="00FA6E80"/>
    <w:rsid w:val="00FA6F60"/>
    <w:rsid w:val="00FA7157"/>
    <w:rsid w:val="00FA7184"/>
    <w:rsid w:val="00FA752D"/>
    <w:rsid w:val="00FA7621"/>
    <w:rsid w:val="00FA7B3B"/>
    <w:rsid w:val="00FB0315"/>
    <w:rsid w:val="00FB05DA"/>
    <w:rsid w:val="00FB0D3F"/>
    <w:rsid w:val="00FB114A"/>
    <w:rsid w:val="00FB1668"/>
    <w:rsid w:val="00FB1C05"/>
    <w:rsid w:val="00FB2963"/>
    <w:rsid w:val="00FB2C22"/>
    <w:rsid w:val="00FB2EC1"/>
    <w:rsid w:val="00FB3114"/>
    <w:rsid w:val="00FB38A8"/>
    <w:rsid w:val="00FB3F6B"/>
    <w:rsid w:val="00FB5466"/>
    <w:rsid w:val="00FB54C6"/>
    <w:rsid w:val="00FB65D6"/>
    <w:rsid w:val="00FB6850"/>
    <w:rsid w:val="00FB74DF"/>
    <w:rsid w:val="00FB7A3E"/>
    <w:rsid w:val="00FC0525"/>
    <w:rsid w:val="00FC0583"/>
    <w:rsid w:val="00FC1B9A"/>
    <w:rsid w:val="00FC28D0"/>
    <w:rsid w:val="00FC2DFB"/>
    <w:rsid w:val="00FC3144"/>
    <w:rsid w:val="00FC31A2"/>
    <w:rsid w:val="00FC3301"/>
    <w:rsid w:val="00FC34FE"/>
    <w:rsid w:val="00FC3ABC"/>
    <w:rsid w:val="00FC4ACF"/>
    <w:rsid w:val="00FC5499"/>
    <w:rsid w:val="00FC54AA"/>
    <w:rsid w:val="00FC65C0"/>
    <w:rsid w:val="00FC6679"/>
    <w:rsid w:val="00FC6AF9"/>
    <w:rsid w:val="00FC7FEF"/>
    <w:rsid w:val="00FD0305"/>
    <w:rsid w:val="00FD0702"/>
    <w:rsid w:val="00FD129B"/>
    <w:rsid w:val="00FD14EC"/>
    <w:rsid w:val="00FD356A"/>
    <w:rsid w:val="00FD38D3"/>
    <w:rsid w:val="00FD463A"/>
    <w:rsid w:val="00FD4F65"/>
    <w:rsid w:val="00FD6332"/>
    <w:rsid w:val="00FD66DF"/>
    <w:rsid w:val="00FD791D"/>
    <w:rsid w:val="00FD7B53"/>
    <w:rsid w:val="00FD7C38"/>
    <w:rsid w:val="00FE052E"/>
    <w:rsid w:val="00FE0597"/>
    <w:rsid w:val="00FE0C1E"/>
    <w:rsid w:val="00FE1461"/>
    <w:rsid w:val="00FE1820"/>
    <w:rsid w:val="00FE22FE"/>
    <w:rsid w:val="00FE2AFB"/>
    <w:rsid w:val="00FE2D05"/>
    <w:rsid w:val="00FE3153"/>
    <w:rsid w:val="00FE3247"/>
    <w:rsid w:val="00FE480E"/>
    <w:rsid w:val="00FE537E"/>
    <w:rsid w:val="00FE53E3"/>
    <w:rsid w:val="00FE58C3"/>
    <w:rsid w:val="00FE6CD7"/>
    <w:rsid w:val="00FE7569"/>
    <w:rsid w:val="00FE773E"/>
    <w:rsid w:val="00FE7C2B"/>
    <w:rsid w:val="00FE7E57"/>
    <w:rsid w:val="00FF0232"/>
    <w:rsid w:val="00FF17AF"/>
    <w:rsid w:val="00FF1B6A"/>
    <w:rsid w:val="00FF2A9C"/>
    <w:rsid w:val="00FF2C99"/>
    <w:rsid w:val="00FF33D7"/>
    <w:rsid w:val="00FF3FC8"/>
    <w:rsid w:val="00FF4574"/>
    <w:rsid w:val="00FF58F2"/>
    <w:rsid w:val="00FF6951"/>
    <w:rsid w:val="00FF6B16"/>
    <w:rsid w:val="03682F56"/>
    <w:rsid w:val="06795E5B"/>
    <w:rsid w:val="0850A974"/>
    <w:rsid w:val="0B2FB0F3"/>
    <w:rsid w:val="0C0D07A9"/>
    <w:rsid w:val="0D33D296"/>
    <w:rsid w:val="0FBCD0C9"/>
    <w:rsid w:val="10074FFB"/>
    <w:rsid w:val="10E47A47"/>
    <w:rsid w:val="121D98D0"/>
    <w:rsid w:val="139B16D0"/>
    <w:rsid w:val="154332CC"/>
    <w:rsid w:val="18CB50BB"/>
    <w:rsid w:val="1A8B8F5E"/>
    <w:rsid w:val="1BCB9E53"/>
    <w:rsid w:val="1CFB2BBB"/>
    <w:rsid w:val="1DEB6DF7"/>
    <w:rsid w:val="1E798408"/>
    <w:rsid w:val="1EB3F84F"/>
    <w:rsid w:val="29802965"/>
    <w:rsid w:val="2ADCC453"/>
    <w:rsid w:val="2BAC4098"/>
    <w:rsid w:val="2C0D5ED9"/>
    <w:rsid w:val="348B614E"/>
    <w:rsid w:val="4027C109"/>
    <w:rsid w:val="4314F1E4"/>
    <w:rsid w:val="44C6633E"/>
    <w:rsid w:val="50A72145"/>
    <w:rsid w:val="52ED1FD4"/>
    <w:rsid w:val="58B88FBA"/>
    <w:rsid w:val="596578F9"/>
    <w:rsid w:val="5F8EA5E0"/>
    <w:rsid w:val="61952A5F"/>
    <w:rsid w:val="6337BEC2"/>
    <w:rsid w:val="7111E314"/>
    <w:rsid w:val="75E3CED4"/>
    <w:rsid w:val="79E9257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92C2A"/>
  <w15:chartTrackingRefBased/>
  <w15:docId w15:val="{137FB059-F798-974F-BF3F-8AEF7A1A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473"/>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336789"/>
    <w:pPr>
      <w:keepNext/>
      <w:keepLines/>
      <w:spacing w:before="400" w:after="40"/>
      <w:outlineLvl w:val="0"/>
    </w:pPr>
    <w:rPr>
      <w:rFonts w:asciiTheme="majorHAnsi" w:eastAsiaTheme="majorEastAsia" w:hAnsiTheme="majorHAnsi" w:cs="Times New Roman (Headings CS)"/>
      <w:sz w:val="36"/>
      <w:szCs w:val="36"/>
      <w:lang w:eastAsia="en-US"/>
    </w:rPr>
  </w:style>
  <w:style w:type="paragraph" w:styleId="Heading2">
    <w:name w:val="heading 2"/>
    <w:basedOn w:val="Normal"/>
    <w:next w:val="Normal"/>
    <w:link w:val="Heading2Char"/>
    <w:uiPriority w:val="9"/>
    <w:unhideWhenUsed/>
    <w:qFormat/>
    <w:rsid w:val="002640AA"/>
    <w:pPr>
      <w:keepNext/>
      <w:keepLines/>
      <w:spacing w:before="120"/>
      <w:outlineLvl w:val="1"/>
    </w:pPr>
    <w:rPr>
      <w:rFonts w:asciiTheme="majorHAnsi" w:eastAsiaTheme="majorEastAsia" w:hAnsiTheme="majorHAnsi" w:cstheme="majorBidi"/>
      <w:b/>
      <w:caps/>
      <w:sz w:val="28"/>
      <w:szCs w:val="28"/>
      <w:lang w:eastAsia="en-US"/>
    </w:rPr>
  </w:style>
  <w:style w:type="paragraph" w:styleId="Heading3">
    <w:name w:val="heading 3"/>
    <w:basedOn w:val="Normal"/>
    <w:next w:val="Normal"/>
    <w:link w:val="Heading3Char"/>
    <w:uiPriority w:val="9"/>
    <w:unhideWhenUsed/>
    <w:qFormat/>
    <w:rsid w:val="00EB35EB"/>
    <w:pPr>
      <w:keepNext/>
      <w:keepLines/>
      <w:spacing w:before="120"/>
      <w:outlineLvl w:val="2"/>
    </w:pPr>
    <w:rPr>
      <w:rFonts w:asciiTheme="majorHAnsi" w:eastAsiaTheme="majorEastAsia" w:hAnsiTheme="majorHAnsi" w:cs="Times New Roman (Headings CS)"/>
      <w:sz w:val="28"/>
      <w:szCs w:val="28"/>
      <w:lang w:eastAsia="en-US"/>
    </w:rPr>
  </w:style>
  <w:style w:type="paragraph" w:styleId="Heading4">
    <w:name w:val="heading 4"/>
    <w:basedOn w:val="Normal"/>
    <w:next w:val="Normal"/>
    <w:link w:val="Heading4Char"/>
    <w:uiPriority w:val="9"/>
    <w:unhideWhenUsed/>
    <w:qFormat/>
    <w:rsid w:val="00D86F63"/>
    <w:pPr>
      <w:keepNext/>
      <w:keepLines/>
      <w:spacing w:before="120" w:line="259" w:lineRule="auto"/>
      <w:outlineLvl w:val="3"/>
    </w:pPr>
    <w:rPr>
      <w:rFonts w:asciiTheme="majorHAnsi" w:eastAsiaTheme="majorEastAsia" w:hAnsiTheme="majorHAnsi" w:cs="Times New Roman (Headings CS)"/>
      <w:b/>
      <w:sz w:val="22"/>
      <w:szCs w:val="22"/>
      <w:lang w:eastAsia="en-US"/>
    </w:rPr>
  </w:style>
  <w:style w:type="paragraph" w:styleId="Heading5">
    <w:name w:val="heading 5"/>
    <w:basedOn w:val="Normal"/>
    <w:next w:val="Normal"/>
    <w:link w:val="Heading5Char"/>
    <w:uiPriority w:val="9"/>
    <w:unhideWhenUsed/>
    <w:qFormat/>
    <w:rsid w:val="00917AA9"/>
    <w:pPr>
      <w:keepNext/>
      <w:keepLines/>
      <w:numPr>
        <w:ilvl w:val="4"/>
        <w:numId w:val="4"/>
      </w:numPr>
      <w:spacing w:before="120" w:line="259" w:lineRule="auto"/>
      <w:outlineLvl w:val="4"/>
    </w:pPr>
    <w:rPr>
      <w:rFonts w:asciiTheme="majorHAnsi" w:eastAsiaTheme="majorEastAsia" w:hAnsiTheme="majorHAnsi" w:cstheme="majorBidi"/>
      <w:i/>
      <w:iCs/>
      <w:caps/>
      <w:sz w:val="22"/>
      <w:szCs w:val="22"/>
      <w:lang w:eastAsia="en-US"/>
    </w:rPr>
  </w:style>
  <w:style w:type="paragraph" w:styleId="Heading6">
    <w:name w:val="heading 6"/>
    <w:basedOn w:val="Normal"/>
    <w:next w:val="Normal"/>
    <w:link w:val="Heading6Char"/>
    <w:uiPriority w:val="9"/>
    <w:unhideWhenUsed/>
    <w:qFormat/>
    <w:rsid w:val="00917AA9"/>
    <w:pPr>
      <w:keepNext/>
      <w:keepLines/>
      <w:numPr>
        <w:ilvl w:val="5"/>
        <w:numId w:val="4"/>
      </w:numPr>
      <w:spacing w:before="120" w:line="259" w:lineRule="auto"/>
      <w:outlineLvl w:val="5"/>
    </w:pPr>
    <w:rPr>
      <w:rFonts w:asciiTheme="majorHAnsi" w:eastAsiaTheme="majorEastAsia" w:hAnsiTheme="majorHAnsi" w:cstheme="majorBidi"/>
      <w:b/>
      <w:bCs/>
      <w:caps/>
      <w:color w:val="262626" w:themeColor="text1" w:themeTint="D9"/>
      <w:sz w:val="20"/>
      <w:szCs w:val="20"/>
      <w:lang w:eastAsia="en-US"/>
    </w:rPr>
  </w:style>
  <w:style w:type="paragraph" w:styleId="Heading7">
    <w:name w:val="heading 7"/>
    <w:basedOn w:val="Normal"/>
    <w:next w:val="Normal"/>
    <w:link w:val="Heading7Char"/>
    <w:uiPriority w:val="9"/>
    <w:semiHidden/>
    <w:unhideWhenUsed/>
    <w:qFormat/>
    <w:rsid w:val="00917AA9"/>
    <w:pPr>
      <w:keepNext/>
      <w:keepLines/>
      <w:numPr>
        <w:ilvl w:val="6"/>
        <w:numId w:val="4"/>
      </w:numPr>
      <w:spacing w:before="120" w:line="259" w:lineRule="auto"/>
      <w:outlineLvl w:val="6"/>
    </w:pPr>
    <w:rPr>
      <w:rFonts w:asciiTheme="majorHAnsi" w:eastAsiaTheme="majorEastAsia" w:hAnsiTheme="majorHAnsi" w:cstheme="majorBidi"/>
      <w:b/>
      <w:bCs/>
      <w:i/>
      <w:iCs/>
      <w:caps/>
      <w:color w:val="262626" w:themeColor="text1" w:themeTint="D9"/>
      <w:sz w:val="20"/>
      <w:szCs w:val="20"/>
      <w:lang w:eastAsia="en-US"/>
    </w:rPr>
  </w:style>
  <w:style w:type="paragraph" w:styleId="Heading8">
    <w:name w:val="heading 8"/>
    <w:basedOn w:val="Normal"/>
    <w:next w:val="Normal"/>
    <w:link w:val="Heading8Char"/>
    <w:uiPriority w:val="9"/>
    <w:semiHidden/>
    <w:unhideWhenUsed/>
    <w:qFormat/>
    <w:rsid w:val="00917AA9"/>
    <w:pPr>
      <w:keepNext/>
      <w:keepLines/>
      <w:numPr>
        <w:ilvl w:val="7"/>
        <w:numId w:val="4"/>
      </w:numPr>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7AA9"/>
    <w:pPr>
      <w:keepNext/>
      <w:keepLines/>
      <w:numPr>
        <w:ilvl w:val="8"/>
        <w:numId w:val="4"/>
      </w:numPr>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789"/>
    <w:rPr>
      <w:rFonts w:asciiTheme="majorHAnsi" w:eastAsiaTheme="majorEastAsia" w:hAnsiTheme="majorHAnsi" w:cs="Times New Roman (Headings CS)"/>
      <w:sz w:val="36"/>
      <w:szCs w:val="36"/>
    </w:rPr>
  </w:style>
  <w:style w:type="character" w:customStyle="1" w:styleId="Heading3Char">
    <w:name w:val="Heading 3 Char"/>
    <w:basedOn w:val="DefaultParagraphFont"/>
    <w:link w:val="Heading3"/>
    <w:uiPriority w:val="9"/>
    <w:rsid w:val="00EB35EB"/>
    <w:rPr>
      <w:rFonts w:asciiTheme="majorHAnsi" w:eastAsiaTheme="majorEastAsia" w:hAnsiTheme="majorHAnsi" w:cs="Times New Roman (Headings CS)"/>
      <w:sz w:val="28"/>
      <w:szCs w:val="28"/>
    </w:rPr>
  </w:style>
  <w:style w:type="character" w:customStyle="1" w:styleId="Heading2Char">
    <w:name w:val="Heading 2 Char"/>
    <w:basedOn w:val="DefaultParagraphFont"/>
    <w:link w:val="Heading2"/>
    <w:uiPriority w:val="9"/>
    <w:rsid w:val="00421976"/>
    <w:rPr>
      <w:rFonts w:asciiTheme="majorHAnsi" w:eastAsiaTheme="majorEastAsia" w:hAnsiTheme="majorHAnsi" w:cstheme="majorBidi"/>
      <w:b/>
      <w:caps/>
      <w:sz w:val="28"/>
      <w:szCs w:val="28"/>
    </w:rPr>
  </w:style>
  <w:style w:type="character" w:customStyle="1" w:styleId="Heading4Char">
    <w:name w:val="Heading 4 Char"/>
    <w:basedOn w:val="DefaultParagraphFont"/>
    <w:link w:val="Heading4"/>
    <w:uiPriority w:val="9"/>
    <w:rsid w:val="00D86F63"/>
    <w:rPr>
      <w:rFonts w:asciiTheme="majorHAnsi" w:eastAsiaTheme="majorEastAsia" w:hAnsiTheme="majorHAnsi" w:cs="Times New Roman (Headings CS)"/>
      <w:b/>
    </w:rPr>
  </w:style>
  <w:style w:type="character" w:customStyle="1" w:styleId="Heading5Char">
    <w:name w:val="Heading 5 Char"/>
    <w:basedOn w:val="DefaultParagraphFont"/>
    <w:link w:val="Heading5"/>
    <w:uiPriority w:val="9"/>
    <w:rsid w:val="00151D1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151D1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51D1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51D1C"/>
    <w:rPr>
      <w:rFonts w:asciiTheme="majorHAnsi" w:eastAsiaTheme="majorEastAsia" w:hAnsiTheme="majorHAnsi" w:cstheme="majorBidi"/>
      <w:b/>
      <w:bCs/>
      <w:caps/>
      <w:color w:val="7F7F7F" w:themeColor="text1" w:themeTint="80"/>
      <w:sz w:val="20"/>
      <w:szCs w:val="20"/>
      <w:lang w:eastAsia="en-GB"/>
    </w:rPr>
  </w:style>
  <w:style w:type="character" w:customStyle="1" w:styleId="Heading9Char">
    <w:name w:val="Heading 9 Char"/>
    <w:basedOn w:val="DefaultParagraphFont"/>
    <w:link w:val="Heading9"/>
    <w:uiPriority w:val="9"/>
    <w:semiHidden/>
    <w:rsid w:val="00151D1C"/>
    <w:rPr>
      <w:rFonts w:asciiTheme="majorHAnsi" w:eastAsiaTheme="majorEastAsia" w:hAnsiTheme="majorHAnsi" w:cstheme="majorBidi"/>
      <w:b/>
      <w:bCs/>
      <w:i/>
      <w:iCs/>
      <w:caps/>
      <w:color w:val="7F7F7F" w:themeColor="text1" w:themeTint="80"/>
      <w:sz w:val="20"/>
      <w:szCs w:val="20"/>
      <w:lang w:eastAsia="en-GB"/>
    </w:rPr>
  </w:style>
  <w:style w:type="paragraph" w:styleId="Caption">
    <w:name w:val="caption"/>
    <w:basedOn w:val="Normal"/>
    <w:next w:val="Normal"/>
    <w:uiPriority w:val="35"/>
    <w:unhideWhenUsed/>
    <w:qFormat/>
    <w:rsid w:val="00151D1C"/>
    <w:pPr>
      <w:spacing w:after="160"/>
    </w:pPr>
    <w:rPr>
      <w:rFonts w:asciiTheme="minorHAnsi" w:eastAsiaTheme="minorEastAsia" w:hAnsiTheme="minorHAnsi" w:cstheme="minorBidi"/>
      <w:b/>
      <w:bCs/>
      <w:smallCaps/>
      <w:color w:val="595959" w:themeColor="text1" w:themeTint="A6"/>
      <w:sz w:val="22"/>
      <w:szCs w:val="22"/>
      <w:lang w:eastAsia="en-US"/>
    </w:rPr>
  </w:style>
  <w:style w:type="paragraph" w:styleId="Title">
    <w:name w:val="Title"/>
    <w:basedOn w:val="Normal"/>
    <w:next w:val="Normal"/>
    <w:link w:val="TitleChar"/>
    <w:uiPriority w:val="10"/>
    <w:qFormat/>
    <w:rsid w:val="00151D1C"/>
    <w:pPr>
      <w:contextualSpacing/>
    </w:pPr>
    <w:rPr>
      <w:rFonts w:asciiTheme="majorHAnsi" w:eastAsiaTheme="majorEastAsia" w:hAnsiTheme="majorHAnsi" w:cstheme="majorBidi"/>
      <w:caps/>
      <w:color w:val="404040" w:themeColor="text1" w:themeTint="BF"/>
      <w:spacing w:val="-10"/>
      <w:sz w:val="72"/>
      <w:szCs w:val="72"/>
      <w:lang w:eastAsia="en-US"/>
    </w:rPr>
  </w:style>
  <w:style w:type="character" w:customStyle="1" w:styleId="TitleChar">
    <w:name w:val="Title Char"/>
    <w:basedOn w:val="DefaultParagraphFont"/>
    <w:link w:val="Title"/>
    <w:uiPriority w:val="10"/>
    <w:rsid w:val="00151D1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51D1C"/>
    <w:pPr>
      <w:numPr>
        <w:ilvl w:val="1"/>
      </w:numPr>
      <w:spacing w:after="160" w:line="259" w:lineRule="auto"/>
    </w:pPr>
    <w:rPr>
      <w:rFonts w:asciiTheme="majorHAnsi" w:eastAsiaTheme="majorEastAsia" w:hAnsiTheme="majorHAnsi" w:cstheme="majorBidi"/>
      <w:smallCaps/>
      <w:color w:val="595959" w:themeColor="text1" w:themeTint="A6"/>
      <w:sz w:val="28"/>
      <w:szCs w:val="28"/>
      <w:lang w:eastAsia="en-US"/>
    </w:rPr>
  </w:style>
  <w:style w:type="character" w:customStyle="1" w:styleId="SubtitleChar">
    <w:name w:val="Subtitle Char"/>
    <w:basedOn w:val="DefaultParagraphFont"/>
    <w:link w:val="Subtitle"/>
    <w:uiPriority w:val="11"/>
    <w:rsid w:val="00151D1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51D1C"/>
    <w:rPr>
      <w:b/>
      <w:bCs/>
    </w:rPr>
  </w:style>
  <w:style w:type="character" w:styleId="Emphasis">
    <w:name w:val="Emphasis"/>
    <w:basedOn w:val="DefaultParagraphFont"/>
    <w:uiPriority w:val="20"/>
    <w:qFormat/>
    <w:rsid w:val="00151D1C"/>
    <w:rPr>
      <w:i/>
      <w:iCs/>
    </w:rPr>
  </w:style>
  <w:style w:type="paragraph" w:styleId="NoSpacing">
    <w:name w:val="No Spacing"/>
    <w:uiPriority w:val="1"/>
    <w:qFormat/>
    <w:rsid w:val="00151D1C"/>
    <w:pPr>
      <w:spacing w:after="0" w:line="240" w:lineRule="auto"/>
    </w:pPr>
  </w:style>
  <w:style w:type="paragraph" w:styleId="Quote">
    <w:name w:val="Quote"/>
    <w:basedOn w:val="Normal"/>
    <w:next w:val="Normal"/>
    <w:link w:val="QuoteChar"/>
    <w:uiPriority w:val="29"/>
    <w:qFormat/>
    <w:rsid w:val="00151D1C"/>
    <w:pPr>
      <w:spacing w:before="160" w:after="160"/>
      <w:ind w:left="720" w:right="720"/>
    </w:pPr>
    <w:rPr>
      <w:rFonts w:asciiTheme="majorHAnsi" w:eastAsiaTheme="majorEastAsia" w:hAnsiTheme="majorHAnsi" w:cstheme="majorBidi"/>
      <w:sz w:val="25"/>
      <w:szCs w:val="25"/>
      <w:lang w:eastAsia="en-US"/>
    </w:rPr>
  </w:style>
  <w:style w:type="character" w:customStyle="1" w:styleId="QuoteChar">
    <w:name w:val="Quote Char"/>
    <w:basedOn w:val="DefaultParagraphFont"/>
    <w:link w:val="Quote"/>
    <w:uiPriority w:val="29"/>
    <w:rsid w:val="00151D1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51D1C"/>
    <w:pPr>
      <w:spacing w:before="280" w:after="280"/>
      <w:ind w:left="1080" w:right="1080"/>
      <w:jc w:val="center"/>
    </w:pPr>
    <w:rPr>
      <w:rFonts w:asciiTheme="minorHAnsi" w:eastAsiaTheme="minorEastAsia" w:hAnsiTheme="minorHAnsi" w:cstheme="minorBidi"/>
      <w:color w:val="404040" w:themeColor="text1" w:themeTint="BF"/>
      <w:sz w:val="32"/>
      <w:szCs w:val="32"/>
      <w:lang w:eastAsia="en-US"/>
    </w:rPr>
  </w:style>
  <w:style w:type="character" w:customStyle="1" w:styleId="IntenseQuoteChar">
    <w:name w:val="Intense Quote Char"/>
    <w:basedOn w:val="DefaultParagraphFont"/>
    <w:link w:val="IntenseQuote"/>
    <w:uiPriority w:val="30"/>
    <w:rsid w:val="00151D1C"/>
    <w:rPr>
      <w:color w:val="404040" w:themeColor="text1" w:themeTint="BF"/>
      <w:sz w:val="32"/>
      <w:szCs w:val="32"/>
    </w:rPr>
  </w:style>
  <w:style w:type="character" w:styleId="SubtleEmphasis">
    <w:name w:val="Subtle Emphasis"/>
    <w:basedOn w:val="DefaultParagraphFont"/>
    <w:uiPriority w:val="19"/>
    <w:qFormat/>
    <w:rsid w:val="00151D1C"/>
    <w:rPr>
      <w:i/>
      <w:iCs/>
      <w:color w:val="595959" w:themeColor="text1" w:themeTint="A6"/>
    </w:rPr>
  </w:style>
  <w:style w:type="character" w:styleId="IntenseEmphasis">
    <w:name w:val="Intense Emphasis"/>
    <w:basedOn w:val="DefaultParagraphFont"/>
    <w:uiPriority w:val="21"/>
    <w:qFormat/>
    <w:rsid w:val="00151D1C"/>
    <w:rPr>
      <w:b/>
      <w:bCs/>
      <w:i/>
      <w:iCs/>
    </w:rPr>
  </w:style>
  <w:style w:type="character" w:styleId="SubtleReference">
    <w:name w:val="Subtle Reference"/>
    <w:basedOn w:val="DefaultParagraphFont"/>
    <w:uiPriority w:val="31"/>
    <w:qFormat/>
    <w:rsid w:val="00151D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1D1C"/>
    <w:rPr>
      <w:b/>
      <w:bCs/>
      <w:caps w:val="0"/>
      <w:smallCaps/>
      <w:color w:val="auto"/>
      <w:spacing w:val="3"/>
      <w:u w:val="single"/>
    </w:rPr>
  </w:style>
  <w:style w:type="character" w:styleId="BookTitle">
    <w:name w:val="Book Title"/>
    <w:basedOn w:val="DefaultParagraphFont"/>
    <w:uiPriority w:val="33"/>
    <w:qFormat/>
    <w:rsid w:val="00151D1C"/>
    <w:rPr>
      <w:b/>
      <w:bCs/>
      <w:smallCaps/>
      <w:spacing w:val="7"/>
    </w:rPr>
  </w:style>
  <w:style w:type="paragraph" w:styleId="TOCHeading">
    <w:name w:val="TOC Heading"/>
    <w:basedOn w:val="Heading1"/>
    <w:next w:val="Normal"/>
    <w:uiPriority w:val="39"/>
    <w:semiHidden/>
    <w:unhideWhenUsed/>
    <w:qFormat/>
    <w:rsid w:val="00151D1C"/>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spacing w:after="160" w:line="259" w:lineRule="auto"/>
      <w:ind w:left="720"/>
      <w:contextualSpacing/>
    </w:pPr>
    <w:rPr>
      <w:rFonts w:asciiTheme="minorHAnsi" w:eastAsiaTheme="minorEastAsia" w:hAnsiTheme="minorHAnsi" w:cstheme="minorBidi"/>
      <w:sz w:val="22"/>
      <w:szCs w:val="22"/>
      <w:lang w:eastAsia="en-US"/>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odyText">
    <w:name w:val="Body Text"/>
    <w:basedOn w:val="Normal"/>
    <w:link w:val="BodyTextChar"/>
    <w:rsid w:val="00D7607C"/>
    <w:pPr>
      <w:spacing w:before="180" w:after="180" w:line="259" w:lineRule="auto"/>
    </w:pPr>
    <w:rPr>
      <w:rFonts w:asciiTheme="minorHAnsi" w:eastAsiaTheme="minorEastAsia" w:hAnsiTheme="minorHAnsi" w:cstheme="minorBidi"/>
      <w:sz w:val="22"/>
      <w:szCs w:val="22"/>
      <w:lang w:val="en-US" w:eastAsia="en-US"/>
    </w:rPr>
  </w:style>
  <w:style w:type="character" w:customStyle="1" w:styleId="BodyTextChar">
    <w:name w:val="Body Text Char"/>
    <w:basedOn w:val="DefaultParagraphFont"/>
    <w:link w:val="BodyText"/>
    <w:rsid w:val="00D7607C"/>
    <w:rPr>
      <w:lang w:val="en-US"/>
    </w:rPr>
  </w:style>
  <w:style w:type="paragraph" w:styleId="FootnoteText">
    <w:name w:val="footnote text"/>
    <w:basedOn w:val="Normal"/>
    <w:link w:val="FootnoteTextChar"/>
    <w:uiPriority w:val="99"/>
    <w:semiHidden/>
    <w:unhideWhenUsed/>
    <w:rsid w:val="00C74D85"/>
    <w:rPr>
      <w:rFonts w:asciiTheme="minorHAnsi" w:eastAsiaTheme="minorEastAsia"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C74D85"/>
    <w:rPr>
      <w:sz w:val="20"/>
      <w:szCs w:val="20"/>
    </w:rPr>
  </w:style>
  <w:style w:type="character" w:styleId="FootnoteReference">
    <w:name w:val="footnote reference"/>
    <w:basedOn w:val="DefaultParagraphFont"/>
    <w:uiPriority w:val="99"/>
    <w:semiHidden/>
    <w:unhideWhenUsed/>
    <w:rsid w:val="00C74D85"/>
    <w:rPr>
      <w:vertAlign w:val="superscript"/>
    </w:rPr>
  </w:style>
  <w:style w:type="paragraph" w:styleId="CommentSubject">
    <w:name w:val="annotation subject"/>
    <w:basedOn w:val="CommentText"/>
    <w:next w:val="CommentText"/>
    <w:link w:val="CommentSubjectChar"/>
    <w:uiPriority w:val="99"/>
    <w:semiHidden/>
    <w:unhideWhenUsed/>
    <w:rsid w:val="009836B9"/>
    <w:rPr>
      <w:b/>
      <w:bCs/>
    </w:rPr>
  </w:style>
  <w:style w:type="character" w:customStyle="1" w:styleId="CommentSubjectChar">
    <w:name w:val="Comment Subject Char"/>
    <w:basedOn w:val="CommentTextChar"/>
    <w:link w:val="CommentSubject"/>
    <w:uiPriority w:val="99"/>
    <w:semiHidden/>
    <w:rsid w:val="009836B9"/>
    <w:rPr>
      <w:b/>
      <w:bCs/>
      <w:sz w:val="20"/>
      <w:szCs w:val="20"/>
    </w:rPr>
  </w:style>
  <w:style w:type="paragraph" w:styleId="Revision">
    <w:name w:val="Revision"/>
    <w:hidden/>
    <w:uiPriority w:val="99"/>
    <w:semiHidden/>
    <w:rsid w:val="009836B9"/>
    <w:pPr>
      <w:spacing w:after="0" w:line="240" w:lineRule="auto"/>
    </w:pPr>
  </w:style>
  <w:style w:type="paragraph" w:styleId="HTMLPreformatted">
    <w:name w:val="HTML Preformatted"/>
    <w:basedOn w:val="Normal"/>
    <w:link w:val="HTMLPreformattedChar"/>
    <w:uiPriority w:val="99"/>
    <w:unhideWhenUsed/>
    <w:rsid w:val="0000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003B36"/>
    <w:rPr>
      <w:rFonts w:ascii="Courier New" w:eastAsia="Times New Roman" w:hAnsi="Courier New" w:cs="Courier New"/>
      <w:sz w:val="20"/>
      <w:szCs w:val="20"/>
      <w:lang w:val="en-GB" w:eastAsia="en-GB"/>
    </w:rPr>
  </w:style>
  <w:style w:type="paragraph" w:styleId="Header">
    <w:name w:val="header"/>
    <w:basedOn w:val="Normal"/>
    <w:link w:val="Head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6A32CF"/>
  </w:style>
  <w:style w:type="paragraph" w:styleId="Footer">
    <w:name w:val="footer"/>
    <w:basedOn w:val="Normal"/>
    <w:link w:val="Foot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6A32CF"/>
  </w:style>
  <w:style w:type="character" w:styleId="HTMLCode">
    <w:name w:val="HTML Code"/>
    <w:basedOn w:val="DefaultParagraphFont"/>
    <w:uiPriority w:val="99"/>
    <w:semiHidden/>
    <w:unhideWhenUsed/>
    <w:rsid w:val="003022F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82520"/>
    <w:rPr>
      <w:color w:val="954F72" w:themeColor="followedHyperlink"/>
      <w:u w:val="single"/>
    </w:rPr>
  </w:style>
  <w:style w:type="paragraph" w:customStyle="1" w:styleId="code">
    <w:name w:val="code"/>
    <w:basedOn w:val="Normal"/>
    <w:link w:val="codeChar"/>
    <w:qFormat/>
    <w:rsid w:val="004260AB"/>
    <w:rPr>
      <w:rFonts w:ascii="Courier New" w:eastAsiaTheme="minorEastAsia" w:hAnsi="Courier New" w:cstheme="minorBidi"/>
      <w:sz w:val="18"/>
      <w:szCs w:val="22"/>
      <w:lang w:eastAsia="en-US"/>
    </w:rPr>
  </w:style>
  <w:style w:type="character" w:customStyle="1" w:styleId="codeChar">
    <w:name w:val="code Char"/>
    <w:basedOn w:val="DefaultParagraphFont"/>
    <w:link w:val="code"/>
    <w:rsid w:val="004260AB"/>
    <w:rPr>
      <w:rFonts w:ascii="Courier New" w:hAnsi="Courier New"/>
      <w:sz w:val="18"/>
    </w:rPr>
  </w:style>
  <w:style w:type="numbering" w:customStyle="1" w:styleId="Style1">
    <w:name w:val="Style1"/>
    <w:uiPriority w:val="99"/>
    <w:rsid w:val="00772C86"/>
    <w:pPr>
      <w:numPr>
        <w:numId w:val="3"/>
      </w:numPr>
    </w:pPr>
  </w:style>
  <w:style w:type="character" w:customStyle="1" w:styleId="VariableText">
    <w:name w:val="VariableText"/>
    <w:basedOn w:val="DefaultParagraphFont"/>
    <w:rsid w:val="00F21E23"/>
    <w:rPr>
      <w:i/>
    </w:rPr>
  </w:style>
  <w:style w:type="character" w:customStyle="1" w:styleId="version-tag">
    <w:name w:val="version-tag"/>
    <w:basedOn w:val="DefaultParagraphFont"/>
    <w:rsid w:val="00895B4B"/>
  </w:style>
  <w:style w:type="character" w:customStyle="1" w:styleId="n">
    <w:name w:val="n"/>
    <w:basedOn w:val="DefaultParagraphFont"/>
    <w:rsid w:val="009A684B"/>
  </w:style>
  <w:style w:type="character" w:customStyle="1" w:styleId="hl-punctuation">
    <w:name w:val="hl-punctuation"/>
    <w:basedOn w:val="DefaultParagraphFont"/>
    <w:rsid w:val="009B21C1"/>
  </w:style>
  <w:style w:type="character" w:customStyle="1" w:styleId="k">
    <w:name w:val="k"/>
    <w:basedOn w:val="DefaultParagraphFont"/>
    <w:rsid w:val="00AE4BFE"/>
  </w:style>
  <w:style w:type="character" w:customStyle="1" w:styleId="p">
    <w:name w:val="p"/>
    <w:basedOn w:val="DefaultParagraphFont"/>
    <w:rsid w:val="00AE4BFE"/>
  </w:style>
  <w:style w:type="character" w:customStyle="1" w:styleId="o">
    <w:name w:val="o"/>
    <w:basedOn w:val="DefaultParagraphFont"/>
    <w:rsid w:val="004A7BDD"/>
  </w:style>
  <w:style w:type="character" w:customStyle="1" w:styleId="mi">
    <w:name w:val="mi"/>
    <w:basedOn w:val="DefaultParagraphFont"/>
    <w:rsid w:val="004A7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319">
      <w:bodyDiv w:val="1"/>
      <w:marLeft w:val="0"/>
      <w:marRight w:val="0"/>
      <w:marTop w:val="0"/>
      <w:marBottom w:val="0"/>
      <w:divBdr>
        <w:top w:val="none" w:sz="0" w:space="0" w:color="auto"/>
        <w:left w:val="none" w:sz="0" w:space="0" w:color="auto"/>
        <w:bottom w:val="none" w:sz="0" w:space="0" w:color="auto"/>
        <w:right w:val="none" w:sz="0" w:space="0" w:color="auto"/>
      </w:divBdr>
      <w:divsChild>
        <w:div w:id="90007072">
          <w:marLeft w:val="0"/>
          <w:marRight w:val="0"/>
          <w:marTop w:val="0"/>
          <w:marBottom w:val="0"/>
          <w:divBdr>
            <w:top w:val="none" w:sz="0" w:space="0" w:color="auto"/>
            <w:left w:val="none" w:sz="0" w:space="0" w:color="auto"/>
            <w:bottom w:val="none" w:sz="0" w:space="0" w:color="auto"/>
            <w:right w:val="none" w:sz="0" w:space="0" w:color="auto"/>
          </w:divBdr>
          <w:divsChild>
            <w:div w:id="19010066">
              <w:marLeft w:val="0"/>
              <w:marRight w:val="0"/>
              <w:marTop w:val="0"/>
              <w:marBottom w:val="0"/>
              <w:divBdr>
                <w:top w:val="none" w:sz="0" w:space="0" w:color="auto"/>
                <w:left w:val="none" w:sz="0" w:space="0" w:color="auto"/>
                <w:bottom w:val="none" w:sz="0" w:space="0" w:color="auto"/>
                <w:right w:val="none" w:sz="0" w:space="0" w:color="auto"/>
              </w:divBdr>
            </w:div>
            <w:div w:id="22243544">
              <w:marLeft w:val="0"/>
              <w:marRight w:val="0"/>
              <w:marTop w:val="0"/>
              <w:marBottom w:val="0"/>
              <w:divBdr>
                <w:top w:val="none" w:sz="0" w:space="0" w:color="auto"/>
                <w:left w:val="none" w:sz="0" w:space="0" w:color="auto"/>
                <w:bottom w:val="none" w:sz="0" w:space="0" w:color="auto"/>
                <w:right w:val="none" w:sz="0" w:space="0" w:color="auto"/>
              </w:divBdr>
            </w:div>
            <w:div w:id="59601134">
              <w:marLeft w:val="0"/>
              <w:marRight w:val="0"/>
              <w:marTop w:val="0"/>
              <w:marBottom w:val="0"/>
              <w:divBdr>
                <w:top w:val="none" w:sz="0" w:space="0" w:color="auto"/>
                <w:left w:val="none" w:sz="0" w:space="0" w:color="auto"/>
                <w:bottom w:val="none" w:sz="0" w:space="0" w:color="auto"/>
                <w:right w:val="none" w:sz="0" w:space="0" w:color="auto"/>
              </w:divBdr>
            </w:div>
            <w:div w:id="118766697">
              <w:marLeft w:val="0"/>
              <w:marRight w:val="0"/>
              <w:marTop w:val="0"/>
              <w:marBottom w:val="0"/>
              <w:divBdr>
                <w:top w:val="none" w:sz="0" w:space="0" w:color="auto"/>
                <w:left w:val="none" w:sz="0" w:space="0" w:color="auto"/>
                <w:bottom w:val="none" w:sz="0" w:space="0" w:color="auto"/>
                <w:right w:val="none" w:sz="0" w:space="0" w:color="auto"/>
              </w:divBdr>
            </w:div>
            <w:div w:id="211235454">
              <w:marLeft w:val="0"/>
              <w:marRight w:val="0"/>
              <w:marTop w:val="0"/>
              <w:marBottom w:val="0"/>
              <w:divBdr>
                <w:top w:val="none" w:sz="0" w:space="0" w:color="auto"/>
                <w:left w:val="none" w:sz="0" w:space="0" w:color="auto"/>
                <w:bottom w:val="none" w:sz="0" w:space="0" w:color="auto"/>
                <w:right w:val="none" w:sz="0" w:space="0" w:color="auto"/>
              </w:divBdr>
            </w:div>
            <w:div w:id="316342443">
              <w:marLeft w:val="0"/>
              <w:marRight w:val="0"/>
              <w:marTop w:val="0"/>
              <w:marBottom w:val="0"/>
              <w:divBdr>
                <w:top w:val="none" w:sz="0" w:space="0" w:color="auto"/>
                <w:left w:val="none" w:sz="0" w:space="0" w:color="auto"/>
                <w:bottom w:val="none" w:sz="0" w:space="0" w:color="auto"/>
                <w:right w:val="none" w:sz="0" w:space="0" w:color="auto"/>
              </w:divBdr>
            </w:div>
            <w:div w:id="467865447">
              <w:marLeft w:val="0"/>
              <w:marRight w:val="0"/>
              <w:marTop w:val="0"/>
              <w:marBottom w:val="0"/>
              <w:divBdr>
                <w:top w:val="none" w:sz="0" w:space="0" w:color="auto"/>
                <w:left w:val="none" w:sz="0" w:space="0" w:color="auto"/>
                <w:bottom w:val="none" w:sz="0" w:space="0" w:color="auto"/>
                <w:right w:val="none" w:sz="0" w:space="0" w:color="auto"/>
              </w:divBdr>
            </w:div>
            <w:div w:id="511604921">
              <w:marLeft w:val="0"/>
              <w:marRight w:val="0"/>
              <w:marTop w:val="0"/>
              <w:marBottom w:val="0"/>
              <w:divBdr>
                <w:top w:val="none" w:sz="0" w:space="0" w:color="auto"/>
                <w:left w:val="none" w:sz="0" w:space="0" w:color="auto"/>
                <w:bottom w:val="none" w:sz="0" w:space="0" w:color="auto"/>
                <w:right w:val="none" w:sz="0" w:space="0" w:color="auto"/>
              </w:divBdr>
            </w:div>
            <w:div w:id="556741292">
              <w:marLeft w:val="0"/>
              <w:marRight w:val="0"/>
              <w:marTop w:val="0"/>
              <w:marBottom w:val="0"/>
              <w:divBdr>
                <w:top w:val="none" w:sz="0" w:space="0" w:color="auto"/>
                <w:left w:val="none" w:sz="0" w:space="0" w:color="auto"/>
                <w:bottom w:val="none" w:sz="0" w:space="0" w:color="auto"/>
                <w:right w:val="none" w:sz="0" w:space="0" w:color="auto"/>
              </w:divBdr>
            </w:div>
            <w:div w:id="624390534">
              <w:marLeft w:val="0"/>
              <w:marRight w:val="0"/>
              <w:marTop w:val="0"/>
              <w:marBottom w:val="0"/>
              <w:divBdr>
                <w:top w:val="none" w:sz="0" w:space="0" w:color="auto"/>
                <w:left w:val="none" w:sz="0" w:space="0" w:color="auto"/>
                <w:bottom w:val="none" w:sz="0" w:space="0" w:color="auto"/>
                <w:right w:val="none" w:sz="0" w:space="0" w:color="auto"/>
              </w:divBdr>
            </w:div>
            <w:div w:id="637761787">
              <w:marLeft w:val="0"/>
              <w:marRight w:val="0"/>
              <w:marTop w:val="0"/>
              <w:marBottom w:val="0"/>
              <w:divBdr>
                <w:top w:val="none" w:sz="0" w:space="0" w:color="auto"/>
                <w:left w:val="none" w:sz="0" w:space="0" w:color="auto"/>
                <w:bottom w:val="none" w:sz="0" w:space="0" w:color="auto"/>
                <w:right w:val="none" w:sz="0" w:space="0" w:color="auto"/>
              </w:divBdr>
            </w:div>
            <w:div w:id="751008077">
              <w:marLeft w:val="0"/>
              <w:marRight w:val="0"/>
              <w:marTop w:val="0"/>
              <w:marBottom w:val="0"/>
              <w:divBdr>
                <w:top w:val="none" w:sz="0" w:space="0" w:color="auto"/>
                <w:left w:val="none" w:sz="0" w:space="0" w:color="auto"/>
                <w:bottom w:val="none" w:sz="0" w:space="0" w:color="auto"/>
                <w:right w:val="none" w:sz="0" w:space="0" w:color="auto"/>
              </w:divBdr>
            </w:div>
            <w:div w:id="792213568">
              <w:marLeft w:val="0"/>
              <w:marRight w:val="0"/>
              <w:marTop w:val="0"/>
              <w:marBottom w:val="0"/>
              <w:divBdr>
                <w:top w:val="none" w:sz="0" w:space="0" w:color="auto"/>
                <w:left w:val="none" w:sz="0" w:space="0" w:color="auto"/>
                <w:bottom w:val="none" w:sz="0" w:space="0" w:color="auto"/>
                <w:right w:val="none" w:sz="0" w:space="0" w:color="auto"/>
              </w:divBdr>
            </w:div>
            <w:div w:id="887574837">
              <w:marLeft w:val="0"/>
              <w:marRight w:val="0"/>
              <w:marTop w:val="0"/>
              <w:marBottom w:val="0"/>
              <w:divBdr>
                <w:top w:val="none" w:sz="0" w:space="0" w:color="auto"/>
                <w:left w:val="none" w:sz="0" w:space="0" w:color="auto"/>
                <w:bottom w:val="none" w:sz="0" w:space="0" w:color="auto"/>
                <w:right w:val="none" w:sz="0" w:space="0" w:color="auto"/>
              </w:divBdr>
            </w:div>
            <w:div w:id="936406175">
              <w:marLeft w:val="0"/>
              <w:marRight w:val="0"/>
              <w:marTop w:val="0"/>
              <w:marBottom w:val="0"/>
              <w:divBdr>
                <w:top w:val="none" w:sz="0" w:space="0" w:color="auto"/>
                <w:left w:val="none" w:sz="0" w:space="0" w:color="auto"/>
                <w:bottom w:val="none" w:sz="0" w:space="0" w:color="auto"/>
                <w:right w:val="none" w:sz="0" w:space="0" w:color="auto"/>
              </w:divBdr>
            </w:div>
            <w:div w:id="981079423">
              <w:marLeft w:val="0"/>
              <w:marRight w:val="0"/>
              <w:marTop w:val="0"/>
              <w:marBottom w:val="0"/>
              <w:divBdr>
                <w:top w:val="none" w:sz="0" w:space="0" w:color="auto"/>
                <w:left w:val="none" w:sz="0" w:space="0" w:color="auto"/>
                <w:bottom w:val="none" w:sz="0" w:space="0" w:color="auto"/>
                <w:right w:val="none" w:sz="0" w:space="0" w:color="auto"/>
              </w:divBdr>
            </w:div>
            <w:div w:id="1009597251">
              <w:marLeft w:val="0"/>
              <w:marRight w:val="0"/>
              <w:marTop w:val="0"/>
              <w:marBottom w:val="0"/>
              <w:divBdr>
                <w:top w:val="none" w:sz="0" w:space="0" w:color="auto"/>
                <w:left w:val="none" w:sz="0" w:space="0" w:color="auto"/>
                <w:bottom w:val="none" w:sz="0" w:space="0" w:color="auto"/>
                <w:right w:val="none" w:sz="0" w:space="0" w:color="auto"/>
              </w:divBdr>
            </w:div>
            <w:div w:id="1022585658">
              <w:marLeft w:val="0"/>
              <w:marRight w:val="0"/>
              <w:marTop w:val="0"/>
              <w:marBottom w:val="0"/>
              <w:divBdr>
                <w:top w:val="none" w:sz="0" w:space="0" w:color="auto"/>
                <w:left w:val="none" w:sz="0" w:space="0" w:color="auto"/>
                <w:bottom w:val="none" w:sz="0" w:space="0" w:color="auto"/>
                <w:right w:val="none" w:sz="0" w:space="0" w:color="auto"/>
              </w:divBdr>
            </w:div>
            <w:div w:id="1032194837">
              <w:marLeft w:val="0"/>
              <w:marRight w:val="0"/>
              <w:marTop w:val="0"/>
              <w:marBottom w:val="0"/>
              <w:divBdr>
                <w:top w:val="none" w:sz="0" w:space="0" w:color="auto"/>
                <w:left w:val="none" w:sz="0" w:space="0" w:color="auto"/>
                <w:bottom w:val="none" w:sz="0" w:space="0" w:color="auto"/>
                <w:right w:val="none" w:sz="0" w:space="0" w:color="auto"/>
              </w:divBdr>
            </w:div>
            <w:div w:id="1138760958">
              <w:marLeft w:val="0"/>
              <w:marRight w:val="0"/>
              <w:marTop w:val="0"/>
              <w:marBottom w:val="0"/>
              <w:divBdr>
                <w:top w:val="none" w:sz="0" w:space="0" w:color="auto"/>
                <w:left w:val="none" w:sz="0" w:space="0" w:color="auto"/>
                <w:bottom w:val="none" w:sz="0" w:space="0" w:color="auto"/>
                <w:right w:val="none" w:sz="0" w:space="0" w:color="auto"/>
              </w:divBdr>
            </w:div>
            <w:div w:id="1254052235">
              <w:marLeft w:val="0"/>
              <w:marRight w:val="0"/>
              <w:marTop w:val="0"/>
              <w:marBottom w:val="0"/>
              <w:divBdr>
                <w:top w:val="none" w:sz="0" w:space="0" w:color="auto"/>
                <w:left w:val="none" w:sz="0" w:space="0" w:color="auto"/>
                <w:bottom w:val="none" w:sz="0" w:space="0" w:color="auto"/>
                <w:right w:val="none" w:sz="0" w:space="0" w:color="auto"/>
              </w:divBdr>
            </w:div>
            <w:div w:id="1423915377">
              <w:marLeft w:val="0"/>
              <w:marRight w:val="0"/>
              <w:marTop w:val="0"/>
              <w:marBottom w:val="0"/>
              <w:divBdr>
                <w:top w:val="none" w:sz="0" w:space="0" w:color="auto"/>
                <w:left w:val="none" w:sz="0" w:space="0" w:color="auto"/>
                <w:bottom w:val="none" w:sz="0" w:space="0" w:color="auto"/>
                <w:right w:val="none" w:sz="0" w:space="0" w:color="auto"/>
              </w:divBdr>
            </w:div>
            <w:div w:id="1447777687">
              <w:marLeft w:val="0"/>
              <w:marRight w:val="0"/>
              <w:marTop w:val="0"/>
              <w:marBottom w:val="0"/>
              <w:divBdr>
                <w:top w:val="none" w:sz="0" w:space="0" w:color="auto"/>
                <w:left w:val="none" w:sz="0" w:space="0" w:color="auto"/>
                <w:bottom w:val="none" w:sz="0" w:space="0" w:color="auto"/>
                <w:right w:val="none" w:sz="0" w:space="0" w:color="auto"/>
              </w:divBdr>
            </w:div>
            <w:div w:id="1773041987">
              <w:marLeft w:val="0"/>
              <w:marRight w:val="0"/>
              <w:marTop w:val="0"/>
              <w:marBottom w:val="0"/>
              <w:divBdr>
                <w:top w:val="none" w:sz="0" w:space="0" w:color="auto"/>
                <w:left w:val="none" w:sz="0" w:space="0" w:color="auto"/>
                <w:bottom w:val="none" w:sz="0" w:space="0" w:color="auto"/>
                <w:right w:val="none" w:sz="0" w:space="0" w:color="auto"/>
              </w:divBdr>
            </w:div>
            <w:div w:id="1812285333">
              <w:marLeft w:val="0"/>
              <w:marRight w:val="0"/>
              <w:marTop w:val="0"/>
              <w:marBottom w:val="0"/>
              <w:divBdr>
                <w:top w:val="none" w:sz="0" w:space="0" w:color="auto"/>
                <w:left w:val="none" w:sz="0" w:space="0" w:color="auto"/>
                <w:bottom w:val="none" w:sz="0" w:space="0" w:color="auto"/>
                <w:right w:val="none" w:sz="0" w:space="0" w:color="auto"/>
              </w:divBdr>
            </w:div>
            <w:div w:id="1849252720">
              <w:marLeft w:val="0"/>
              <w:marRight w:val="0"/>
              <w:marTop w:val="0"/>
              <w:marBottom w:val="0"/>
              <w:divBdr>
                <w:top w:val="none" w:sz="0" w:space="0" w:color="auto"/>
                <w:left w:val="none" w:sz="0" w:space="0" w:color="auto"/>
                <w:bottom w:val="none" w:sz="0" w:space="0" w:color="auto"/>
                <w:right w:val="none" w:sz="0" w:space="0" w:color="auto"/>
              </w:divBdr>
            </w:div>
            <w:div w:id="1869491888">
              <w:marLeft w:val="0"/>
              <w:marRight w:val="0"/>
              <w:marTop w:val="0"/>
              <w:marBottom w:val="0"/>
              <w:divBdr>
                <w:top w:val="none" w:sz="0" w:space="0" w:color="auto"/>
                <w:left w:val="none" w:sz="0" w:space="0" w:color="auto"/>
                <w:bottom w:val="none" w:sz="0" w:space="0" w:color="auto"/>
                <w:right w:val="none" w:sz="0" w:space="0" w:color="auto"/>
              </w:divBdr>
            </w:div>
            <w:div w:id="1985893185">
              <w:marLeft w:val="0"/>
              <w:marRight w:val="0"/>
              <w:marTop w:val="0"/>
              <w:marBottom w:val="0"/>
              <w:divBdr>
                <w:top w:val="none" w:sz="0" w:space="0" w:color="auto"/>
                <w:left w:val="none" w:sz="0" w:space="0" w:color="auto"/>
                <w:bottom w:val="none" w:sz="0" w:space="0" w:color="auto"/>
                <w:right w:val="none" w:sz="0" w:space="0" w:color="auto"/>
              </w:divBdr>
            </w:div>
            <w:div w:id="20427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1610">
      <w:bodyDiv w:val="1"/>
      <w:marLeft w:val="0"/>
      <w:marRight w:val="0"/>
      <w:marTop w:val="0"/>
      <w:marBottom w:val="0"/>
      <w:divBdr>
        <w:top w:val="none" w:sz="0" w:space="0" w:color="auto"/>
        <w:left w:val="none" w:sz="0" w:space="0" w:color="auto"/>
        <w:bottom w:val="none" w:sz="0" w:space="0" w:color="auto"/>
        <w:right w:val="none" w:sz="0" w:space="0" w:color="auto"/>
      </w:divBdr>
      <w:divsChild>
        <w:div w:id="423037529">
          <w:marLeft w:val="0"/>
          <w:marRight w:val="0"/>
          <w:marTop w:val="0"/>
          <w:marBottom w:val="0"/>
          <w:divBdr>
            <w:top w:val="none" w:sz="0" w:space="0" w:color="auto"/>
            <w:left w:val="none" w:sz="0" w:space="0" w:color="auto"/>
            <w:bottom w:val="none" w:sz="0" w:space="0" w:color="auto"/>
            <w:right w:val="none" w:sz="0" w:space="0" w:color="auto"/>
          </w:divBdr>
          <w:divsChild>
            <w:div w:id="24908705">
              <w:marLeft w:val="0"/>
              <w:marRight w:val="0"/>
              <w:marTop w:val="0"/>
              <w:marBottom w:val="0"/>
              <w:divBdr>
                <w:top w:val="none" w:sz="0" w:space="0" w:color="auto"/>
                <w:left w:val="none" w:sz="0" w:space="0" w:color="auto"/>
                <w:bottom w:val="none" w:sz="0" w:space="0" w:color="auto"/>
                <w:right w:val="none" w:sz="0" w:space="0" w:color="auto"/>
              </w:divBdr>
            </w:div>
            <w:div w:id="65109357">
              <w:marLeft w:val="0"/>
              <w:marRight w:val="0"/>
              <w:marTop w:val="0"/>
              <w:marBottom w:val="0"/>
              <w:divBdr>
                <w:top w:val="none" w:sz="0" w:space="0" w:color="auto"/>
                <w:left w:val="none" w:sz="0" w:space="0" w:color="auto"/>
                <w:bottom w:val="none" w:sz="0" w:space="0" w:color="auto"/>
                <w:right w:val="none" w:sz="0" w:space="0" w:color="auto"/>
              </w:divBdr>
            </w:div>
            <w:div w:id="147554289">
              <w:marLeft w:val="0"/>
              <w:marRight w:val="0"/>
              <w:marTop w:val="0"/>
              <w:marBottom w:val="0"/>
              <w:divBdr>
                <w:top w:val="none" w:sz="0" w:space="0" w:color="auto"/>
                <w:left w:val="none" w:sz="0" w:space="0" w:color="auto"/>
                <w:bottom w:val="none" w:sz="0" w:space="0" w:color="auto"/>
                <w:right w:val="none" w:sz="0" w:space="0" w:color="auto"/>
              </w:divBdr>
            </w:div>
            <w:div w:id="394742195">
              <w:marLeft w:val="0"/>
              <w:marRight w:val="0"/>
              <w:marTop w:val="0"/>
              <w:marBottom w:val="0"/>
              <w:divBdr>
                <w:top w:val="none" w:sz="0" w:space="0" w:color="auto"/>
                <w:left w:val="none" w:sz="0" w:space="0" w:color="auto"/>
                <w:bottom w:val="none" w:sz="0" w:space="0" w:color="auto"/>
                <w:right w:val="none" w:sz="0" w:space="0" w:color="auto"/>
              </w:divBdr>
            </w:div>
            <w:div w:id="401408724">
              <w:marLeft w:val="0"/>
              <w:marRight w:val="0"/>
              <w:marTop w:val="0"/>
              <w:marBottom w:val="0"/>
              <w:divBdr>
                <w:top w:val="none" w:sz="0" w:space="0" w:color="auto"/>
                <w:left w:val="none" w:sz="0" w:space="0" w:color="auto"/>
                <w:bottom w:val="none" w:sz="0" w:space="0" w:color="auto"/>
                <w:right w:val="none" w:sz="0" w:space="0" w:color="auto"/>
              </w:divBdr>
            </w:div>
            <w:div w:id="423840387">
              <w:marLeft w:val="0"/>
              <w:marRight w:val="0"/>
              <w:marTop w:val="0"/>
              <w:marBottom w:val="0"/>
              <w:divBdr>
                <w:top w:val="none" w:sz="0" w:space="0" w:color="auto"/>
                <w:left w:val="none" w:sz="0" w:space="0" w:color="auto"/>
                <w:bottom w:val="none" w:sz="0" w:space="0" w:color="auto"/>
                <w:right w:val="none" w:sz="0" w:space="0" w:color="auto"/>
              </w:divBdr>
            </w:div>
            <w:div w:id="662439806">
              <w:marLeft w:val="0"/>
              <w:marRight w:val="0"/>
              <w:marTop w:val="0"/>
              <w:marBottom w:val="0"/>
              <w:divBdr>
                <w:top w:val="none" w:sz="0" w:space="0" w:color="auto"/>
                <w:left w:val="none" w:sz="0" w:space="0" w:color="auto"/>
                <w:bottom w:val="none" w:sz="0" w:space="0" w:color="auto"/>
                <w:right w:val="none" w:sz="0" w:space="0" w:color="auto"/>
              </w:divBdr>
            </w:div>
            <w:div w:id="749077816">
              <w:marLeft w:val="0"/>
              <w:marRight w:val="0"/>
              <w:marTop w:val="0"/>
              <w:marBottom w:val="0"/>
              <w:divBdr>
                <w:top w:val="none" w:sz="0" w:space="0" w:color="auto"/>
                <w:left w:val="none" w:sz="0" w:space="0" w:color="auto"/>
                <w:bottom w:val="none" w:sz="0" w:space="0" w:color="auto"/>
                <w:right w:val="none" w:sz="0" w:space="0" w:color="auto"/>
              </w:divBdr>
            </w:div>
            <w:div w:id="1154176446">
              <w:marLeft w:val="0"/>
              <w:marRight w:val="0"/>
              <w:marTop w:val="0"/>
              <w:marBottom w:val="0"/>
              <w:divBdr>
                <w:top w:val="none" w:sz="0" w:space="0" w:color="auto"/>
                <w:left w:val="none" w:sz="0" w:space="0" w:color="auto"/>
                <w:bottom w:val="none" w:sz="0" w:space="0" w:color="auto"/>
                <w:right w:val="none" w:sz="0" w:space="0" w:color="auto"/>
              </w:divBdr>
            </w:div>
            <w:div w:id="1282373850">
              <w:marLeft w:val="0"/>
              <w:marRight w:val="0"/>
              <w:marTop w:val="0"/>
              <w:marBottom w:val="0"/>
              <w:divBdr>
                <w:top w:val="none" w:sz="0" w:space="0" w:color="auto"/>
                <w:left w:val="none" w:sz="0" w:space="0" w:color="auto"/>
                <w:bottom w:val="none" w:sz="0" w:space="0" w:color="auto"/>
                <w:right w:val="none" w:sz="0" w:space="0" w:color="auto"/>
              </w:divBdr>
            </w:div>
            <w:div w:id="1514151232">
              <w:marLeft w:val="0"/>
              <w:marRight w:val="0"/>
              <w:marTop w:val="0"/>
              <w:marBottom w:val="0"/>
              <w:divBdr>
                <w:top w:val="none" w:sz="0" w:space="0" w:color="auto"/>
                <w:left w:val="none" w:sz="0" w:space="0" w:color="auto"/>
                <w:bottom w:val="none" w:sz="0" w:space="0" w:color="auto"/>
                <w:right w:val="none" w:sz="0" w:space="0" w:color="auto"/>
              </w:divBdr>
            </w:div>
            <w:div w:id="1719353714">
              <w:marLeft w:val="0"/>
              <w:marRight w:val="0"/>
              <w:marTop w:val="0"/>
              <w:marBottom w:val="0"/>
              <w:divBdr>
                <w:top w:val="none" w:sz="0" w:space="0" w:color="auto"/>
                <w:left w:val="none" w:sz="0" w:space="0" w:color="auto"/>
                <w:bottom w:val="none" w:sz="0" w:space="0" w:color="auto"/>
                <w:right w:val="none" w:sz="0" w:space="0" w:color="auto"/>
              </w:divBdr>
            </w:div>
            <w:div w:id="1771730671">
              <w:marLeft w:val="0"/>
              <w:marRight w:val="0"/>
              <w:marTop w:val="0"/>
              <w:marBottom w:val="0"/>
              <w:divBdr>
                <w:top w:val="none" w:sz="0" w:space="0" w:color="auto"/>
                <w:left w:val="none" w:sz="0" w:space="0" w:color="auto"/>
                <w:bottom w:val="none" w:sz="0" w:space="0" w:color="auto"/>
                <w:right w:val="none" w:sz="0" w:space="0" w:color="auto"/>
              </w:divBdr>
            </w:div>
            <w:div w:id="1851481361">
              <w:marLeft w:val="0"/>
              <w:marRight w:val="0"/>
              <w:marTop w:val="0"/>
              <w:marBottom w:val="0"/>
              <w:divBdr>
                <w:top w:val="none" w:sz="0" w:space="0" w:color="auto"/>
                <w:left w:val="none" w:sz="0" w:space="0" w:color="auto"/>
                <w:bottom w:val="none" w:sz="0" w:space="0" w:color="auto"/>
                <w:right w:val="none" w:sz="0" w:space="0" w:color="auto"/>
              </w:divBdr>
            </w:div>
            <w:div w:id="1860000894">
              <w:marLeft w:val="0"/>
              <w:marRight w:val="0"/>
              <w:marTop w:val="0"/>
              <w:marBottom w:val="0"/>
              <w:divBdr>
                <w:top w:val="none" w:sz="0" w:space="0" w:color="auto"/>
                <w:left w:val="none" w:sz="0" w:space="0" w:color="auto"/>
                <w:bottom w:val="none" w:sz="0" w:space="0" w:color="auto"/>
                <w:right w:val="none" w:sz="0" w:space="0" w:color="auto"/>
              </w:divBdr>
            </w:div>
            <w:div w:id="1871844581">
              <w:marLeft w:val="0"/>
              <w:marRight w:val="0"/>
              <w:marTop w:val="0"/>
              <w:marBottom w:val="0"/>
              <w:divBdr>
                <w:top w:val="none" w:sz="0" w:space="0" w:color="auto"/>
                <w:left w:val="none" w:sz="0" w:space="0" w:color="auto"/>
                <w:bottom w:val="none" w:sz="0" w:space="0" w:color="auto"/>
                <w:right w:val="none" w:sz="0" w:space="0" w:color="auto"/>
              </w:divBdr>
            </w:div>
            <w:div w:id="1895193980">
              <w:marLeft w:val="0"/>
              <w:marRight w:val="0"/>
              <w:marTop w:val="0"/>
              <w:marBottom w:val="0"/>
              <w:divBdr>
                <w:top w:val="none" w:sz="0" w:space="0" w:color="auto"/>
                <w:left w:val="none" w:sz="0" w:space="0" w:color="auto"/>
                <w:bottom w:val="none" w:sz="0" w:space="0" w:color="auto"/>
                <w:right w:val="none" w:sz="0" w:space="0" w:color="auto"/>
              </w:divBdr>
            </w:div>
            <w:div w:id="2031905125">
              <w:marLeft w:val="0"/>
              <w:marRight w:val="0"/>
              <w:marTop w:val="0"/>
              <w:marBottom w:val="0"/>
              <w:divBdr>
                <w:top w:val="none" w:sz="0" w:space="0" w:color="auto"/>
                <w:left w:val="none" w:sz="0" w:space="0" w:color="auto"/>
                <w:bottom w:val="none" w:sz="0" w:space="0" w:color="auto"/>
                <w:right w:val="none" w:sz="0" w:space="0" w:color="auto"/>
              </w:divBdr>
            </w:div>
            <w:div w:id="20668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5945">
      <w:bodyDiv w:val="1"/>
      <w:marLeft w:val="0"/>
      <w:marRight w:val="0"/>
      <w:marTop w:val="0"/>
      <w:marBottom w:val="0"/>
      <w:divBdr>
        <w:top w:val="none" w:sz="0" w:space="0" w:color="auto"/>
        <w:left w:val="none" w:sz="0" w:space="0" w:color="auto"/>
        <w:bottom w:val="none" w:sz="0" w:space="0" w:color="auto"/>
        <w:right w:val="none" w:sz="0" w:space="0" w:color="auto"/>
      </w:divBdr>
      <w:divsChild>
        <w:div w:id="587889819">
          <w:marLeft w:val="0"/>
          <w:marRight w:val="0"/>
          <w:marTop w:val="0"/>
          <w:marBottom w:val="0"/>
          <w:divBdr>
            <w:top w:val="none" w:sz="0" w:space="0" w:color="auto"/>
            <w:left w:val="none" w:sz="0" w:space="0" w:color="auto"/>
            <w:bottom w:val="none" w:sz="0" w:space="0" w:color="auto"/>
            <w:right w:val="none" w:sz="0" w:space="0" w:color="auto"/>
          </w:divBdr>
          <w:divsChild>
            <w:div w:id="13969153">
              <w:marLeft w:val="0"/>
              <w:marRight w:val="0"/>
              <w:marTop w:val="0"/>
              <w:marBottom w:val="0"/>
              <w:divBdr>
                <w:top w:val="none" w:sz="0" w:space="0" w:color="auto"/>
                <w:left w:val="none" w:sz="0" w:space="0" w:color="auto"/>
                <w:bottom w:val="none" w:sz="0" w:space="0" w:color="auto"/>
                <w:right w:val="none" w:sz="0" w:space="0" w:color="auto"/>
              </w:divBdr>
            </w:div>
            <w:div w:id="50429066">
              <w:marLeft w:val="0"/>
              <w:marRight w:val="0"/>
              <w:marTop w:val="0"/>
              <w:marBottom w:val="0"/>
              <w:divBdr>
                <w:top w:val="none" w:sz="0" w:space="0" w:color="auto"/>
                <w:left w:val="none" w:sz="0" w:space="0" w:color="auto"/>
                <w:bottom w:val="none" w:sz="0" w:space="0" w:color="auto"/>
                <w:right w:val="none" w:sz="0" w:space="0" w:color="auto"/>
              </w:divBdr>
            </w:div>
            <w:div w:id="592325248">
              <w:marLeft w:val="0"/>
              <w:marRight w:val="0"/>
              <w:marTop w:val="0"/>
              <w:marBottom w:val="0"/>
              <w:divBdr>
                <w:top w:val="none" w:sz="0" w:space="0" w:color="auto"/>
                <w:left w:val="none" w:sz="0" w:space="0" w:color="auto"/>
                <w:bottom w:val="none" w:sz="0" w:space="0" w:color="auto"/>
                <w:right w:val="none" w:sz="0" w:space="0" w:color="auto"/>
              </w:divBdr>
            </w:div>
            <w:div w:id="1198589820">
              <w:marLeft w:val="0"/>
              <w:marRight w:val="0"/>
              <w:marTop w:val="0"/>
              <w:marBottom w:val="0"/>
              <w:divBdr>
                <w:top w:val="none" w:sz="0" w:space="0" w:color="auto"/>
                <w:left w:val="none" w:sz="0" w:space="0" w:color="auto"/>
                <w:bottom w:val="none" w:sz="0" w:space="0" w:color="auto"/>
                <w:right w:val="none" w:sz="0" w:space="0" w:color="auto"/>
              </w:divBdr>
            </w:div>
            <w:div w:id="1291009177">
              <w:marLeft w:val="0"/>
              <w:marRight w:val="0"/>
              <w:marTop w:val="0"/>
              <w:marBottom w:val="0"/>
              <w:divBdr>
                <w:top w:val="none" w:sz="0" w:space="0" w:color="auto"/>
                <w:left w:val="none" w:sz="0" w:space="0" w:color="auto"/>
                <w:bottom w:val="none" w:sz="0" w:space="0" w:color="auto"/>
                <w:right w:val="none" w:sz="0" w:space="0" w:color="auto"/>
              </w:divBdr>
            </w:div>
            <w:div w:id="1406998610">
              <w:marLeft w:val="0"/>
              <w:marRight w:val="0"/>
              <w:marTop w:val="0"/>
              <w:marBottom w:val="0"/>
              <w:divBdr>
                <w:top w:val="none" w:sz="0" w:space="0" w:color="auto"/>
                <w:left w:val="none" w:sz="0" w:space="0" w:color="auto"/>
                <w:bottom w:val="none" w:sz="0" w:space="0" w:color="auto"/>
                <w:right w:val="none" w:sz="0" w:space="0" w:color="auto"/>
              </w:divBdr>
            </w:div>
            <w:div w:id="1558206820">
              <w:marLeft w:val="0"/>
              <w:marRight w:val="0"/>
              <w:marTop w:val="0"/>
              <w:marBottom w:val="0"/>
              <w:divBdr>
                <w:top w:val="none" w:sz="0" w:space="0" w:color="auto"/>
                <w:left w:val="none" w:sz="0" w:space="0" w:color="auto"/>
                <w:bottom w:val="none" w:sz="0" w:space="0" w:color="auto"/>
                <w:right w:val="none" w:sz="0" w:space="0" w:color="auto"/>
              </w:divBdr>
            </w:div>
            <w:div w:id="1756707483">
              <w:marLeft w:val="0"/>
              <w:marRight w:val="0"/>
              <w:marTop w:val="0"/>
              <w:marBottom w:val="0"/>
              <w:divBdr>
                <w:top w:val="none" w:sz="0" w:space="0" w:color="auto"/>
                <w:left w:val="none" w:sz="0" w:space="0" w:color="auto"/>
                <w:bottom w:val="none" w:sz="0" w:space="0" w:color="auto"/>
                <w:right w:val="none" w:sz="0" w:space="0" w:color="auto"/>
              </w:divBdr>
            </w:div>
            <w:div w:id="17654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767">
      <w:bodyDiv w:val="1"/>
      <w:marLeft w:val="0"/>
      <w:marRight w:val="0"/>
      <w:marTop w:val="0"/>
      <w:marBottom w:val="0"/>
      <w:divBdr>
        <w:top w:val="none" w:sz="0" w:space="0" w:color="auto"/>
        <w:left w:val="none" w:sz="0" w:space="0" w:color="auto"/>
        <w:bottom w:val="none" w:sz="0" w:space="0" w:color="auto"/>
        <w:right w:val="none" w:sz="0" w:space="0" w:color="auto"/>
      </w:divBdr>
      <w:divsChild>
        <w:div w:id="1738162217">
          <w:marLeft w:val="0"/>
          <w:marRight w:val="0"/>
          <w:marTop w:val="0"/>
          <w:marBottom w:val="0"/>
          <w:divBdr>
            <w:top w:val="none" w:sz="0" w:space="0" w:color="auto"/>
            <w:left w:val="none" w:sz="0" w:space="0" w:color="auto"/>
            <w:bottom w:val="none" w:sz="0" w:space="0" w:color="auto"/>
            <w:right w:val="none" w:sz="0" w:space="0" w:color="auto"/>
          </w:divBdr>
          <w:divsChild>
            <w:div w:id="65223970">
              <w:marLeft w:val="0"/>
              <w:marRight w:val="0"/>
              <w:marTop w:val="0"/>
              <w:marBottom w:val="0"/>
              <w:divBdr>
                <w:top w:val="none" w:sz="0" w:space="0" w:color="auto"/>
                <w:left w:val="none" w:sz="0" w:space="0" w:color="auto"/>
                <w:bottom w:val="none" w:sz="0" w:space="0" w:color="auto"/>
                <w:right w:val="none" w:sz="0" w:space="0" w:color="auto"/>
              </w:divBdr>
            </w:div>
            <w:div w:id="206796796">
              <w:marLeft w:val="0"/>
              <w:marRight w:val="0"/>
              <w:marTop w:val="0"/>
              <w:marBottom w:val="0"/>
              <w:divBdr>
                <w:top w:val="none" w:sz="0" w:space="0" w:color="auto"/>
                <w:left w:val="none" w:sz="0" w:space="0" w:color="auto"/>
                <w:bottom w:val="none" w:sz="0" w:space="0" w:color="auto"/>
                <w:right w:val="none" w:sz="0" w:space="0" w:color="auto"/>
              </w:divBdr>
            </w:div>
            <w:div w:id="237523845">
              <w:marLeft w:val="0"/>
              <w:marRight w:val="0"/>
              <w:marTop w:val="0"/>
              <w:marBottom w:val="0"/>
              <w:divBdr>
                <w:top w:val="none" w:sz="0" w:space="0" w:color="auto"/>
                <w:left w:val="none" w:sz="0" w:space="0" w:color="auto"/>
                <w:bottom w:val="none" w:sz="0" w:space="0" w:color="auto"/>
                <w:right w:val="none" w:sz="0" w:space="0" w:color="auto"/>
              </w:divBdr>
            </w:div>
            <w:div w:id="489105536">
              <w:marLeft w:val="0"/>
              <w:marRight w:val="0"/>
              <w:marTop w:val="0"/>
              <w:marBottom w:val="0"/>
              <w:divBdr>
                <w:top w:val="none" w:sz="0" w:space="0" w:color="auto"/>
                <w:left w:val="none" w:sz="0" w:space="0" w:color="auto"/>
                <w:bottom w:val="none" w:sz="0" w:space="0" w:color="auto"/>
                <w:right w:val="none" w:sz="0" w:space="0" w:color="auto"/>
              </w:divBdr>
            </w:div>
            <w:div w:id="534392921">
              <w:marLeft w:val="0"/>
              <w:marRight w:val="0"/>
              <w:marTop w:val="0"/>
              <w:marBottom w:val="0"/>
              <w:divBdr>
                <w:top w:val="none" w:sz="0" w:space="0" w:color="auto"/>
                <w:left w:val="none" w:sz="0" w:space="0" w:color="auto"/>
                <w:bottom w:val="none" w:sz="0" w:space="0" w:color="auto"/>
                <w:right w:val="none" w:sz="0" w:space="0" w:color="auto"/>
              </w:divBdr>
            </w:div>
            <w:div w:id="655885862">
              <w:marLeft w:val="0"/>
              <w:marRight w:val="0"/>
              <w:marTop w:val="0"/>
              <w:marBottom w:val="0"/>
              <w:divBdr>
                <w:top w:val="none" w:sz="0" w:space="0" w:color="auto"/>
                <w:left w:val="none" w:sz="0" w:space="0" w:color="auto"/>
                <w:bottom w:val="none" w:sz="0" w:space="0" w:color="auto"/>
                <w:right w:val="none" w:sz="0" w:space="0" w:color="auto"/>
              </w:divBdr>
            </w:div>
            <w:div w:id="716661845">
              <w:marLeft w:val="0"/>
              <w:marRight w:val="0"/>
              <w:marTop w:val="0"/>
              <w:marBottom w:val="0"/>
              <w:divBdr>
                <w:top w:val="none" w:sz="0" w:space="0" w:color="auto"/>
                <w:left w:val="none" w:sz="0" w:space="0" w:color="auto"/>
                <w:bottom w:val="none" w:sz="0" w:space="0" w:color="auto"/>
                <w:right w:val="none" w:sz="0" w:space="0" w:color="auto"/>
              </w:divBdr>
            </w:div>
            <w:div w:id="760294539">
              <w:marLeft w:val="0"/>
              <w:marRight w:val="0"/>
              <w:marTop w:val="0"/>
              <w:marBottom w:val="0"/>
              <w:divBdr>
                <w:top w:val="none" w:sz="0" w:space="0" w:color="auto"/>
                <w:left w:val="none" w:sz="0" w:space="0" w:color="auto"/>
                <w:bottom w:val="none" w:sz="0" w:space="0" w:color="auto"/>
                <w:right w:val="none" w:sz="0" w:space="0" w:color="auto"/>
              </w:divBdr>
            </w:div>
            <w:div w:id="769131600">
              <w:marLeft w:val="0"/>
              <w:marRight w:val="0"/>
              <w:marTop w:val="0"/>
              <w:marBottom w:val="0"/>
              <w:divBdr>
                <w:top w:val="none" w:sz="0" w:space="0" w:color="auto"/>
                <w:left w:val="none" w:sz="0" w:space="0" w:color="auto"/>
                <w:bottom w:val="none" w:sz="0" w:space="0" w:color="auto"/>
                <w:right w:val="none" w:sz="0" w:space="0" w:color="auto"/>
              </w:divBdr>
            </w:div>
            <w:div w:id="815486466">
              <w:marLeft w:val="0"/>
              <w:marRight w:val="0"/>
              <w:marTop w:val="0"/>
              <w:marBottom w:val="0"/>
              <w:divBdr>
                <w:top w:val="none" w:sz="0" w:space="0" w:color="auto"/>
                <w:left w:val="none" w:sz="0" w:space="0" w:color="auto"/>
                <w:bottom w:val="none" w:sz="0" w:space="0" w:color="auto"/>
                <w:right w:val="none" w:sz="0" w:space="0" w:color="auto"/>
              </w:divBdr>
            </w:div>
            <w:div w:id="846599949">
              <w:marLeft w:val="0"/>
              <w:marRight w:val="0"/>
              <w:marTop w:val="0"/>
              <w:marBottom w:val="0"/>
              <w:divBdr>
                <w:top w:val="none" w:sz="0" w:space="0" w:color="auto"/>
                <w:left w:val="none" w:sz="0" w:space="0" w:color="auto"/>
                <w:bottom w:val="none" w:sz="0" w:space="0" w:color="auto"/>
                <w:right w:val="none" w:sz="0" w:space="0" w:color="auto"/>
              </w:divBdr>
            </w:div>
            <w:div w:id="949821226">
              <w:marLeft w:val="0"/>
              <w:marRight w:val="0"/>
              <w:marTop w:val="0"/>
              <w:marBottom w:val="0"/>
              <w:divBdr>
                <w:top w:val="none" w:sz="0" w:space="0" w:color="auto"/>
                <w:left w:val="none" w:sz="0" w:space="0" w:color="auto"/>
                <w:bottom w:val="none" w:sz="0" w:space="0" w:color="auto"/>
                <w:right w:val="none" w:sz="0" w:space="0" w:color="auto"/>
              </w:divBdr>
            </w:div>
            <w:div w:id="981618336">
              <w:marLeft w:val="0"/>
              <w:marRight w:val="0"/>
              <w:marTop w:val="0"/>
              <w:marBottom w:val="0"/>
              <w:divBdr>
                <w:top w:val="none" w:sz="0" w:space="0" w:color="auto"/>
                <w:left w:val="none" w:sz="0" w:space="0" w:color="auto"/>
                <w:bottom w:val="none" w:sz="0" w:space="0" w:color="auto"/>
                <w:right w:val="none" w:sz="0" w:space="0" w:color="auto"/>
              </w:divBdr>
            </w:div>
            <w:div w:id="1089472043">
              <w:marLeft w:val="0"/>
              <w:marRight w:val="0"/>
              <w:marTop w:val="0"/>
              <w:marBottom w:val="0"/>
              <w:divBdr>
                <w:top w:val="none" w:sz="0" w:space="0" w:color="auto"/>
                <w:left w:val="none" w:sz="0" w:space="0" w:color="auto"/>
                <w:bottom w:val="none" w:sz="0" w:space="0" w:color="auto"/>
                <w:right w:val="none" w:sz="0" w:space="0" w:color="auto"/>
              </w:divBdr>
            </w:div>
            <w:div w:id="1154221990">
              <w:marLeft w:val="0"/>
              <w:marRight w:val="0"/>
              <w:marTop w:val="0"/>
              <w:marBottom w:val="0"/>
              <w:divBdr>
                <w:top w:val="none" w:sz="0" w:space="0" w:color="auto"/>
                <w:left w:val="none" w:sz="0" w:space="0" w:color="auto"/>
                <w:bottom w:val="none" w:sz="0" w:space="0" w:color="auto"/>
                <w:right w:val="none" w:sz="0" w:space="0" w:color="auto"/>
              </w:divBdr>
            </w:div>
            <w:div w:id="1453282441">
              <w:marLeft w:val="0"/>
              <w:marRight w:val="0"/>
              <w:marTop w:val="0"/>
              <w:marBottom w:val="0"/>
              <w:divBdr>
                <w:top w:val="none" w:sz="0" w:space="0" w:color="auto"/>
                <w:left w:val="none" w:sz="0" w:space="0" w:color="auto"/>
                <w:bottom w:val="none" w:sz="0" w:space="0" w:color="auto"/>
                <w:right w:val="none" w:sz="0" w:space="0" w:color="auto"/>
              </w:divBdr>
            </w:div>
            <w:div w:id="1497308743">
              <w:marLeft w:val="0"/>
              <w:marRight w:val="0"/>
              <w:marTop w:val="0"/>
              <w:marBottom w:val="0"/>
              <w:divBdr>
                <w:top w:val="none" w:sz="0" w:space="0" w:color="auto"/>
                <w:left w:val="none" w:sz="0" w:space="0" w:color="auto"/>
                <w:bottom w:val="none" w:sz="0" w:space="0" w:color="auto"/>
                <w:right w:val="none" w:sz="0" w:space="0" w:color="auto"/>
              </w:divBdr>
            </w:div>
            <w:div w:id="1516386651">
              <w:marLeft w:val="0"/>
              <w:marRight w:val="0"/>
              <w:marTop w:val="0"/>
              <w:marBottom w:val="0"/>
              <w:divBdr>
                <w:top w:val="none" w:sz="0" w:space="0" w:color="auto"/>
                <w:left w:val="none" w:sz="0" w:space="0" w:color="auto"/>
                <w:bottom w:val="none" w:sz="0" w:space="0" w:color="auto"/>
                <w:right w:val="none" w:sz="0" w:space="0" w:color="auto"/>
              </w:divBdr>
            </w:div>
            <w:div w:id="1607425611">
              <w:marLeft w:val="0"/>
              <w:marRight w:val="0"/>
              <w:marTop w:val="0"/>
              <w:marBottom w:val="0"/>
              <w:divBdr>
                <w:top w:val="none" w:sz="0" w:space="0" w:color="auto"/>
                <w:left w:val="none" w:sz="0" w:space="0" w:color="auto"/>
                <w:bottom w:val="none" w:sz="0" w:space="0" w:color="auto"/>
                <w:right w:val="none" w:sz="0" w:space="0" w:color="auto"/>
              </w:divBdr>
            </w:div>
            <w:div w:id="1649558111">
              <w:marLeft w:val="0"/>
              <w:marRight w:val="0"/>
              <w:marTop w:val="0"/>
              <w:marBottom w:val="0"/>
              <w:divBdr>
                <w:top w:val="none" w:sz="0" w:space="0" w:color="auto"/>
                <w:left w:val="none" w:sz="0" w:space="0" w:color="auto"/>
                <w:bottom w:val="none" w:sz="0" w:space="0" w:color="auto"/>
                <w:right w:val="none" w:sz="0" w:space="0" w:color="auto"/>
              </w:divBdr>
            </w:div>
            <w:div w:id="1659576376">
              <w:marLeft w:val="0"/>
              <w:marRight w:val="0"/>
              <w:marTop w:val="0"/>
              <w:marBottom w:val="0"/>
              <w:divBdr>
                <w:top w:val="none" w:sz="0" w:space="0" w:color="auto"/>
                <w:left w:val="none" w:sz="0" w:space="0" w:color="auto"/>
                <w:bottom w:val="none" w:sz="0" w:space="0" w:color="auto"/>
                <w:right w:val="none" w:sz="0" w:space="0" w:color="auto"/>
              </w:divBdr>
            </w:div>
            <w:div w:id="1687830255">
              <w:marLeft w:val="0"/>
              <w:marRight w:val="0"/>
              <w:marTop w:val="0"/>
              <w:marBottom w:val="0"/>
              <w:divBdr>
                <w:top w:val="none" w:sz="0" w:space="0" w:color="auto"/>
                <w:left w:val="none" w:sz="0" w:space="0" w:color="auto"/>
                <w:bottom w:val="none" w:sz="0" w:space="0" w:color="auto"/>
                <w:right w:val="none" w:sz="0" w:space="0" w:color="auto"/>
              </w:divBdr>
            </w:div>
            <w:div w:id="1738287282">
              <w:marLeft w:val="0"/>
              <w:marRight w:val="0"/>
              <w:marTop w:val="0"/>
              <w:marBottom w:val="0"/>
              <w:divBdr>
                <w:top w:val="none" w:sz="0" w:space="0" w:color="auto"/>
                <w:left w:val="none" w:sz="0" w:space="0" w:color="auto"/>
                <w:bottom w:val="none" w:sz="0" w:space="0" w:color="auto"/>
                <w:right w:val="none" w:sz="0" w:space="0" w:color="auto"/>
              </w:divBdr>
            </w:div>
            <w:div w:id="1761371924">
              <w:marLeft w:val="0"/>
              <w:marRight w:val="0"/>
              <w:marTop w:val="0"/>
              <w:marBottom w:val="0"/>
              <w:divBdr>
                <w:top w:val="none" w:sz="0" w:space="0" w:color="auto"/>
                <w:left w:val="none" w:sz="0" w:space="0" w:color="auto"/>
                <w:bottom w:val="none" w:sz="0" w:space="0" w:color="auto"/>
                <w:right w:val="none" w:sz="0" w:space="0" w:color="auto"/>
              </w:divBdr>
            </w:div>
            <w:div w:id="2001420598">
              <w:marLeft w:val="0"/>
              <w:marRight w:val="0"/>
              <w:marTop w:val="0"/>
              <w:marBottom w:val="0"/>
              <w:divBdr>
                <w:top w:val="none" w:sz="0" w:space="0" w:color="auto"/>
                <w:left w:val="none" w:sz="0" w:space="0" w:color="auto"/>
                <w:bottom w:val="none" w:sz="0" w:space="0" w:color="auto"/>
                <w:right w:val="none" w:sz="0" w:space="0" w:color="auto"/>
              </w:divBdr>
            </w:div>
            <w:div w:id="2019769720">
              <w:marLeft w:val="0"/>
              <w:marRight w:val="0"/>
              <w:marTop w:val="0"/>
              <w:marBottom w:val="0"/>
              <w:divBdr>
                <w:top w:val="none" w:sz="0" w:space="0" w:color="auto"/>
                <w:left w:val="none" w:sz="0" w:space="0" w:color="auto"/>
                <w:bottom w:val="none" w:sz="0" w:space="0" w:color="auto"/>
                <w:right w:val="none" w:sz="0" w:space="0" w:color="auto"/>
              </w:divBdr>
            </w:div>
            <w:div w:id="2112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0700">
      <w:bodyDiv w:val="1"/>
      <w:marLeft w:val="0"/>
      <w:marRight w:val="0"/>
      <w:marTop w:val="0"/>
      <w:marBottom w:val="0"/>
      <w:divBdr>
        <w:top w:val="none" w:sz="0" w:space="0" w:color="auto"/>
        <w:left w:val="none" w:sz="0" w:space="0" w:color="auto"/>
        <w:bottom w:val="none" w:sz="0" w:space="0" w:color="auto"/>
        <w:right w:val="none" w:sz="0" w:space="0" w:color="auto"/>
      </w:divBdr>
      <w:divsChild>
        <w:div w:id="873226794">
          <w:marLeft w:val="0"/>
          <w:marRight w:val="0"/>
          <w:marTop w:val="0"/>
          <w:marBottom w:val="0"/>
          <w:divBdr>
            <w:top w:val="none" w:sz="0" w:space="0" w:color="auto"/>
            <w:left w:val="none" w:sz="0" w:space="0" w:color="auto"/>
            <w:bottom w:val="none" w:sz="0" w:space="0" w:color="auto"/>
            <w:right w:val="none" w:sz="0" w:space="0" w:color="auto"/>
          </w:divBdr>
          <w:divsChild>
            <w:div w:id="85617656">
              <w:marLeft w:val="0"/>
              <w:marRight w:val="0"/>
              <w:marTop w:val="0"/>
              <w:marBottom w:val="0"/>
              <w:divBdr>
                <w:top w:val="none" w:sz="0" w:space="0" w:color="auto"/>
                <w:left w:val="none" w:sz="0" w:space="0" w:color="auto"/>
                <w:bottom w:val="none" w:sz="0" w:space="0" w:color="auto"/>
                <w:right w:val="none" w:sz="0" w:space="0" w:color="auto"/>
              </w:divBdr>
            </w:div>
            <w:div w:id="114101354">
              <w:marLeft w:val="0"/>
              <w:marRight w:val="0"/>
              <w:marTop w:val="0"/>
              <w:marBottom w:val="0"/>
              <w:divBdr>
                <w:top w:val="none" w:sz="0" w:space="0" w:color="auto"/>
                <w:left w:val="none" w:sz="0" w:space="0" w:color="auto"/>
                <w:bottom w:val="none" w:sz="0" w:space="0" w:color="auto"/>
                <w:right w:val="none" w:sz="0" w:space="0" w:color="auto"/>
              </w:divBdr>
            </w:div>
            <w:div w:id="114833349">
              <w:marLeft w:val="0"/>
              <w:marRight w:val="0"/>
              <w:marTop w:val="0"/>
              <w:marBottom w:val="0"/>
              <w:divBdr>
                <w:top w:val="none" w:sz="0" w:space="0" w:color="auto"/>
                <w:left w:val="none" w:sz="0" w:space="0" w:color="auto"/>
                <w:bottom w:val="none" w:sz="0" w:space="0" w:color="auto"/>
                <w:right w:val="none" w:sz="0" w:space="0" w:color="auto"/>
              </w:divBdr>
            </w:div>
            <w:div w:id="136142993">
              <w:marLeft w:val="0"/>
              <w:marRight w:val="0"/>
              <w:marTop w:val="0"/>
              <w:marBottom w:val="0"/>
              <w:divBdr>
                <w:top w:val="none" w:sz="0" w:space="0" w:color="auto"/>
                <w:left w:val="none" w:sz="0" w:space="0" w:color="auto"/>
                <w:bottom w:val="none" w:sz="0" w:space="0" w:color="auto"/>
                <w:right w:val="none" w:sz="0" w:space="0" w:color="auto"/>
              </w:divBdr>
            </w:div>
            <w:div w:id="195775986">
              <w:marLeft w:val="0"/>
              <w:marRight w:val="0"/>
              <w:marTop w:val="0"/>
              <w:marBottom w:val="0"/>
              <w:divBdr>
                <w:top w:val="none" w:sz="0" w:space="0" w:color="auto"/>
                <w:left w:val="none" w:sz="0" w:space="0" w:color="auto"/>
                <w:bottom w:val="none" w:sz="0" w:space="0" w:color="auto"/>
                <w:right w:val="none" w:sz="0" w:space="0" w:color="auto"/>
              </w:divBdr>
            </w:div>
            <w:div w:id="239557629">
              <w:marLeft w:val="0"/>
              <w:marRight w:val="0"/>
              <w:marTop w:val="0"/>
              <w:marBottom w:val="0"/>
              <w:divBdr>
                <w:top w:val="none" w:sz="0" w:space="0" w:color="auto"/>
                <w:left w:val="none" w:sz="0" w:space="0" w:color="auto"/>
                <w:bottom w:val="none" w:sz="0" w:space="0" w:color="auto"/>
                <w:right w:val="none" w:sz="0" w:space="0" w:color="auto"/>
              </w:divBdr>
            </w:div>
            <w:div w:id="342586643">
              <w:marLeft w:val="0"/>
              <w:marRight w:val="0"/>
              <w:marTop w:val="0"/>
              <w:marBottom w:val="0"/>
              <w:divBdr>
                <w:top w:val="none" w:sz="0" w:space="0" w:color="auto"/>
                <w:left w:val="none" w:sz="0" w:space="0" w:color="auto"/>
                <w:bottom w:val="none" w:sz="0" w:space="0" w:color="auto"/>
                <w:right w:val="none" w:sz="0" w:space="0" w:color="auto"/>
              </w:divBdr>
            </w:div>
            <w:div w:id="360592361">
              <w:marLeft w:val="0"/>
              <w:marRight w:val="0"/>
              <w:marTop w:val="0"/>
              <w:marBottom w:val="0"/>
              <w:divBdr>
                <w:top w:val="none" w:sz="0" w:space="0" w:color="auto"/>
                <w:left w:val="none" w:sz="0" w:space="0" w:color="auto"/>
                <w:bottom w:val="none" w:sz="0" w:space="0" w:color="auto"/>
                <w:right w:val="none" w:sz="0" w:space="0" w:color="auto"/>
              </w:divBdr>
            </w:div>
            <w:div w:id="447549491">
              <w:marLeft w:val="0"/>
              <w:marRight w:val="0"/>
              <w:marTop w:val="0"/>
              <w:marBottom w:val="0"/>
              <w:divBdr>
                <w:top w:val="none" w:sz="0" w:space="0" w:color="auto"/>
                <w:left w:val="none" w:sz="0" w:space="0" w:color="auto"/>
                <w:bottom w:val="none" w:sz="0" w:space="0" w:color="auto"/>
                <w:right w:val="none" w:sz="0" w:space="0" w:color="auto"/>
              </w:divBdr>
            </w:div>
            <w:div w:id="498469132">
              <w:marLeft w:val="0"/>
              <w:marRight w:val="0"/>
              <w:marTop w:val="0"/>
              <w:marBottom w:val="0"/>
              <w:divBdr>
                <w:top w:val="none" w:sz="0" w:space="0" w:color="auto"/>
                <w:left w:val="none" w:sz="0" w:space="0" w:color="auto"/>
                <w:bottom w:val="none" w:sz="0" w:space="0" w:color="auto"/>
                <w:right w:val="none" w:sz="0" w:space="0" w:color="auto"/>
              </w:divBdr>
            </w:div>
            <w:div w:id="503132222">
              <w:marLeft w:val="0"/>
              <w:marRight w:val="0"/>
              <w:marTop w:val="0"/>
              <w:marBottom w:val="0"/>
              <w:divBdr>
                <w:top w:val="none" w:sz="0" w:space="0" w:color="auto"/>
                <w:left w:val="none" w:sz="0" w:space="0" w:color="auto"/>
                <w:bottom w:val="none" w:sz="0" w:space="0" w:color="auto"/>
                <w:right w:val="none" w:sz="0" w:space="0" w:color="auto"/>
              </w:divBdr>
            </w:div>
            <w:div w:id="692145517">
              <w:marLeft w:val="0"/>
              <w:marRight w:val="0"/>
              <w:marTop w:val="0"/>
              <w:marBottom w:val="0"/>
              <w:divBdr>
                <w:top w:val="none" w:sz="0" w:space="0" w:color="auto"/>
                <w:left w:val="none" w:sz="0" w:space="0" w:color="auto"/>
                <w:bottom w:val="none" w:sz="0" w:space="0" w:color="auto"/>
                <w:right w:val="none" w:sz="0" w:space="0" w:color="auto"/>
              </w:divBdr>
            </w:div>
            <w:div w:id="768237096">
              <w:marLeft w:val="0"/>
              <w:marRight w:val="0"/>
              <w:marTop w:val="0"/>
              <w:marBottom w:val="0"/>
              <w:divBdr>
                <w:top w:val="none" w:sz="0" w:space="0" w:color="auto"/>
                <w:left w:val="none" w:sz="0" w:space="0" w:color="auto"/>
                <w:bottom w:val="none" w:sz="0" w:space="0" w:color="auto"/>
                <w:right w:val="none" w:sz="0" w:space="0" w:color="auto"/>
              </w:divBdr>
            </w:div>
            <w:div w:id="784419825">
              <w:marLeft w:val="0"/>
              <w:marRight w:val="0"/>
              <w:marTop w:val="0"/>
              <w:marBottom w:val="0"/>
              <w:divBdr>
                <w:top w:val="none" w:sz="0" w:space="0" w:color="auto"/>
                <w:left w:val="none" w:sz="0" w:space="0" w:color="auto"/>
                <w:bottom w:val="none" w:sz="0" w:space="0" w:color="auto"/>
                <w:right w:val="none" w:sz="0" w:space="0" w:color="auto"/>
              </w:divBdr>
            </w:div>
            <w:div w:id="1013074318">
              <w:marLeft w:val="0"/>
              <w:marRight w:val="0"/>
              <w:marTop w:val="0"/>
              <w:marBottom w:val="0"/>
              <w:divBdr>
                <w:top w:val="none" w:sz="0" w:space="0" w:color="auto"/>
                <w:left w:val="none" w:sz="0" w:space="0" w:color="auto"/>
                <w:bottom w:val="none" w:sz="0" w:space="0" w:color="auto"/>
                <w:right w:val="none" w:sz="0" w:space="0" w:color="auto"/>
              </w:divBdr>
            </w:div>
            <w:div w:id="1014917106">
              <w:marLeft w:val="0"/>
              <w:marRight w:val="0"/>
              <w:marTop w:val="0"/>
              <w:marBottom w:val="0"/>
              <w:divBdr>
                <w:top w:val="none" w:sz="0" w:space="0" w:color="auto"/>
                <w:left w:val="none" w:sz="0" w:space="0" w:color="auto"/>
                <w:bottom w:val="none" w:sz="0" w:space="0" w:color="auto"/>
                <w:right w:val="none" w:sz="0" w:space="0" w:color="auto"/>
              </w:divBdr>
            </w:div>
            <w:div w:id="1038093847">
              <w:marLeft w:val="0"/>
              <w:marRight w:val="0"/>
              <w:marTop w:val="0"/>
              <w:marBottom w:val="0"/>
              <w:divBdr>
                <w:top w:val="none" w:sz="0" w:space="0" w:color="auto"/>
                <w:left w:val="none" w:sz="0" w:space="0" w:color="auto"/>
                <w:bottom w:val="none" w:sz="0" w:space="0" w:color="auto"/>
                <w:right w:val="none" w:sz="0" w:space="0" w:color="auto"/>
              </w:divBdr>
            </w:div>
            <w:div w:id="1163277250">
              <w:marLeft w:val="0"/>
              <w:marRight w:val="0"/>
              <w:marTop w:val="0"/>
              <w:marBottom w:val="0"/>
              <w:divBdr>
                <w:top w:val="none" w:sz="0" w:space="0" w:color="auto"/>
                <w:left w:val="none" w:sz="0" w:space="0" w:color="auto"/>
                <w:bottom w:val="none" w:sz="0" w:space="0" w:color="auto"/>
                <w:right w:val="none" w:sz="0" w:space="0" w:color="auto"/>
              </w:divBdr>
            </w:div>
            <w:div w:id="1202980991">
              <w:marLeft w:val="0"/>
              <w:marRight w:val="0"/>
              <w:marTop w:val="0"/>
              <w:marBottom w:val="0"/>
              <w:divBdr>
                <w:top w:val="none" w:sz="0" w:space="0" w:color="auto"/>
                <w:left w:val="none" w:sz="0" w:space="0" w:color="auto"/>
                <w:bottom w:val="none" w:sz="0" w:space="0" w:color="auto"/>
                <w:right w:val="none" w:sz="0" w:space="0" w:color="auto"/>
              </w:divBdr>
            </w:div>
            <w:div w:id="1254053650">
              <w:marLeft w:val="0"/>
              <w:marRight w:val="0"/>
              <w:marTop w:val="0"/>
              <w:marBottom w:val="0"/>
              <w:divBdr>
                <w:top w:val="none" w:sz="0" w:space="0" w:color="auto"/>
                <w:left w:val="none" w:sz="0" w:space="0" w:color="auto"/>
                <w:bottom w:val="none" w:sz="0" w:space="0" w:color="auto"/>
                <w:right w:val="none" w:sz="0" w:space="0" w:color="auto"/>
              </w:divBdr>
            </w:div>
            <w:div w:id="1471556599">
              <w:marLeft w:val="0"/>
              <w:marRight w:val="0"/>
              <w:marTop w:val="0"/>
              <w:marBottom w:val="0"/>
              <w:divBdr>
                <w:top w:val="none" w:sz="0" w:space="0" w:color="auto"/>
                <w:left w:val="none" w:sz="0" w:space="0" w:color="auto"/>
                <w:bottom w:val="none" w:sz="0" w:space="0" w:color="auto"/>
                <w:right w:val="none" w:sz="0" w:space="0" w:color="auto"/>
              </w:divBdr>
            </w:div>
            <w:div w:id="1512908452">
              <w:marLeft w:val="0"/>
              <w:marRight w:val="0"/>
              <w:marTop w:val="0"/>
              <w:marBottom w:val="0"/>
              <w:divBdr>
                <w:top w:val="none" w:sz="0" w:space="0" w:color="auto"/>
                <w:left w:val="none" w:sz="0" w:space="0" w:color="auto"/>
                <w:bottom w:val="none" w:sz="0" w:space="0" w:color="auto"/>
                <w:right w:val="none" w:sz="0" w:space="0" w:color="auto"/>
              </w:divBdr>
            </w:div>
            <w:div w:id="1538859003">
              <w:marLeft w:val="0"/>
              <w:marRight w:val="0"/>
              <w:marTop w:val="0"/>
              <w:marBottom w:val="0"/>
              <w:divBdr>
                <w:top w:val="none" w:sz="0" w:space="0" w:color="auto"/>
                <w:left w:val="none" w:sz="0" w:space="0" w:color="auto"/>
                <w:bottom w:val="none" w:sz="0" w:space="0" w:color="auto"/>
                <w:right w:val="none" w:sz="0" w:space="0" w:color="auto"/>
              </w:divBdr>
            </w:div>
            <w:div w:id="1561286141">
              <w:marLeft w:val="0"/>
              <w:marRight w:val="0"/>
              <w:marTop w:val="0"/>
              <w:marBottom w:val="0"/>
              <w:divBdr>
                <w:top w:val="none" w:sz="0" w:space="0" w:color="auto"/>
                <w:left w:val="none" w:sz="0" w:space="0" w:color="auto"/>
                <w:bottom w:val="none" w:sz="0" w:space="0" w:color="auto"/>
                <w:right w:val="none" w:sz="0" w:space="0" w:color="auto"/>
              </w:divBdr>
            </w:div>
            <w:div w:id="1572547421">
              <w:marLeft w:val="0"/>
              <w:marRight w:val="0"/>
              <w:marTop w:val="0"/>
              <w:marBottom w:val="0"/>
              <w:divBdr>
                <w:top w:val="none" w:sz="0" w:space="0" w:color="auto"/>
                <w:left w:val="none" w:sz="0" w:space="0" w:color="auto"/>
                <w:bottom w:val="none" w:sz="0" w:space="0" w:color="auto"/>
                <w:right w:val="none" w:sz="0" w:space="0" w:color="auto"/>
              </w:divBdr>
            </w:div>
            <w:div w:id="1603955931">
              <w:marLeft w:val="0"/>
              <w:marRight w:val="0"/>
              <w:marTop w:val="0"/>
              <w:marBottom w:val="0"/>
              <w:divBdr>
                <w:top w:val="none" w:sz="0" w:space="0" w:color="auto"/>
                <w:left w:val="none" w:sz="0" w:space="0" w:color="auto"/>
                <w:bottom w:val="none" w:sz="0" w:space="0" w:color="auto"/>
                <w:right w:val="none" w:sz="0" w:space="0" w:color="auto"/>
              </w:divBdr>
            </w:div>
            <w:div w:id="1679114415">
              <w:marLeft w:val="0"/>
              <w:marRight w:val="0"/>
              <w:marTop w:val="0"/>
              <w:marBottom w:val="0"/>
              <w:divBdr>
                <w:top w:val="none" w:sz="0" w:space="0" w:color="auto"/>
                <w:left w:val="none" w:sz="0" w:space="0" w:color="auto"/>
                <w:bottom w:val="none" w:sz="0" w:space="0" w:color="auto"/>
                <w:right w:val="none" w:sz="0" w:space="0" w:color="auto"/>
              </w:divBdr>
            </w:div>
            <w:div w:id="1702514107">
              <w:marLeft w:val="0"/>
              <w:marRight w:val="0"/>
              <w:marTop w:val="0"/>
              <w:marBottom w:val="0"/>
              <w:divBdr>
                <w:top w:val="none" w:sz="0" w:space="0" w:color="auto"/>
                <w:left w:val="none" w:sz="0" w:space="0" w:color="auto"/>
                <w:bottom w:val="none" w:sz="0" w:space="0" w:color="auto"/>
                <w:right w:val="none" w:sz="0" w:space="0" w:color="auto"/>
              </w:divBdr>
            </w:div>
            <w:div w:id="1710490509">
              <w:marLeft w:val="0"/>
              <w:marRight w:val="0"/>
              <w:marTop w:val="0"/>
              <w:marBottom w:val="0"/>
              <w:divBdr>
                <w:top w:val="none" w:sz="0" w:space="0" w:color="auto"/>
                <w:left w:val="none" w:sz="0" w:space="0" w:color="auto"/>
                <w:bottom w:val="none" w:sz="0" w:space="0" w:color="auto"/>
                <w:right w:val="none" w:sz="0" w:space="0" w:color="auto"/>
              </w:divBdr>
            </w:div>
            <w:div w:id="1716351980">
              <w:marLeft w:val="0"/>
              <w:marRight w:val="0"/>
              <w:marTop w:val="0"/>
              <w:marBottom w:val="0"/>
              <w:divBdr>
                <w:top w:val="none" w:sz="0" w:space="0" w:color="auto"/>
                <w:left w:val="none" w:sz="0" w:space="0" w:color="auto"/>
                <w:bottom w:val="none" w:sz="0" w:space="0" w:color="auto"/>
                <w:right w:val="none" w:sz="0" w:space="0" w:color="auto"/>
              </w:divBdr>
            </w:div>
            <w:div w:id="1791432948">
              <w:marLeft w:val="0"/>
              <w:marRight w:val="0"/>
              <w:marTop w:val="0"/>
              <w:marBottom w:val="0"/>
              <w:divBdr>
                <w:top w:val="none" w:sz="0" w:space="0" w:color="auto"/>
                <w:left w:val="none" w:sz="0" w:space="0" w:color="auto"/>
                <w:bottom w:val="none" w:sz="0" w:space="0" w:color="auto"/>
                <w:right w:val="none" w:sz="0" w:space="0" w:color="auto"/>
              </w:divBdr>
            </w:div>
            <w:div w:id="1804804793">
              <w:marLeft w:val="0"/>
              <w:marRight w:val="0"/>
              <w:marTop w:val="0"/>
              <w:marBottom w:val="0"/>
              <w:divBdr>
                <w:top w:val="none" w:sz="0" w:space="0" w:color="auto"/>
                <w:left w:val="none" w:sz="0" w:space="0" w:color="auto"/>
                <w:bottom w:val="none" w:sz="0" w:space="0" w:color="auto"/>
                <w:right w:val="none" w:sz="0" w:space="0" w:color="auto"/>
              </w:divBdr>
            </w:div>
            <w:div w:id="1822039251">
              <w:marLeft w:val="0"/>
              <w:marRight w:val="0"/>
              <w:marTop w:val="0"/>
              <w:marBottom w:val="0"/>
              <w:divBdr>
                <w:top w:val="none" w:sz="0" w:space="0" w:color="auto"/>
                <w:left w:val="none" w:sz="0" w:space="0" w:color="auto"/>
                <w:bottom w:val="none" w:sz="0" w:space="0" w:color="auto"/>
                <w:right w:val="none" w:sz="0" w:space="0" w:color="auto"/>
              </w:divBdr>
            </w:div>
            <w:div w:id="1848666419">
              <w:marLeft w:val="0"/>
              <w:marRight w:val="0"/>
              <w:marTop w:val="0"/>
              <w:marBottom w:val="0"/>
              <w:divBdr>
                <w:top w:val="none" w:sz="0" w:space="0" w:color="auto"/>
                <w:left w:val="none" w:sz="0" w:space="0" w:color="auto"/>
                <w:bottom w:val="none" w:sz="0" w:space="0" w:color="auto"/>
                <w:right w:val="none" w:sz="0" w:space="0" w:color="auto"/>
              </w:divBdr>
            </w:div>
            <w:div w:id="1883133954">
              <w:marLeft w:val="0"/>
              <w:marRight w:val="0"/>
              <w:marTop w:val="0"/>
              <w:marBottom w:val="0"/>
              <w:divBdr>
                <w:top w:val="none" w:sz="0" w:space="0" w:color="auto"/>
                <w:left w:val="none" w:sz="0" w:space="0" w:color="auto"/>
                <w:bottom w:val="none" w:sz="0" w:space="0" w:color="auto"/>
                <w:right w:val="none" w:sz="0" w:space="0" w:color="auto"/>
              </w:divBdr>
            </w:div>
            <w:div w:id="1886792835">
              <w:marLeft w:val="0"/>
              <w:marRight w:val="0"/>
              <w:marTop w:val="0"/>
              <w:marBottom w:val="0"/>
              <w:divBdr>
                <w:top w:val="none" w:sz="0" w:space="0" w:color="auto"/>
                <w:left w:val="none" w:sz="0" w:space="0" w:color="auto"/>
                <w:bottom w:val="none" w:sz="0" w:space="0" w:color="auto"/>
                <w:right w:val="none" w:sz="0" w:space="0" w:color="auto"/>
              </w:divBdr>
            </w:div>
            <w:div w:id="1980381057">
              <w:marLeft w:val="0"/>
              <w:marRight w:val="0"/>
              <w:marTop w:val="0"/>
              <w:marBottom w:val="0"/>
              <w:divBdr>
                <w:top w:val="none" w:sz="0" w:space="0" w:color="auto"/>
                <w:left w:val="none" w:sz="0" w:space="0" w:color="auto"/>
                <w:bottom w:val="none" w:sz="0" w:space="0" w:color="auto"/>
                <w:right w:val="none" w:sz="0" w:space="0" w:color="auto"/>
              </w:divBdr>
            </w:div>
            <w:div w:id="2008551577">
              <w:marLeft w:val="0"/>
              <w:marRight w:val="0"/>
              <w:marTop w:val="0"/>
              <w:marBottom w:val="0"/>
              <w:divBdr>
                <w:top w:val="none" w:sz="0" w:space="0" w:color="auto"/>
                <w:left w:val="none" w:sz="0" w:space="0" w:color="auto"/>
                <w:bottom w:val="none" w:sz="0" w:space="0" w:color="auto"/>
                <w:right w:val="none" w:sz="0" w:space="0" w:color="auto"/>
              </w:divBdr>
            </w:div>
            <w:div w:id="2027637668">
              <w:marLeft w:val="0"/>
              <w:marRight w:val="0"/>
              <w:marTop w:val="0"/>
              <w:marBottom w:val="0"/>
              <w:divBdr>
                <w:top w:val="none" w:sz="0" w:space="0" w:color="auto"/>
                <w:left w:val="none" w:sz="0" w:space="0" w:color="auto"/>
                <w:bottom w:val="none" w:sz="0" w:space="0" w:color="auto"/>
                <w:right w:val="none" w:sz="0" w:space="0" w:color="auto"/>
              </w:divBdr>
            </w:div>
            <w:div w:id="20746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495">
      <w:bodyDiv w:val="1"/>
      <w:marLeft w:val="0"/>
      <w:marRight w:val="0"/>
      <w:marTop w:val="0"/>
      <w:marBottom w:val="0"/>
      <w:divBdr>
        <w:top w:val="none" w:sz="0" w:space="0" w:color="auto"/>
        <w:left w:val="none" w:sz="0" w:space="0" w:color="auto"/>
        <w:bottom w:val="none" w:sz="0" w:space="0" w:color="auto"/>
        <w:right w:val="none" w:sz="0" w:space="0" w:color="auto"/>
      </w:divBdr>
    </w:div>
    <w:div w:id="136264325">
      <w:bodyDiv w:val="1"/>
      <w:marLeft w:val="0"/>
      <w:marRight w:val="0"/>
      <w:marTop w:val="0"/>
      <w:marBottom w:val="0"/>
      <w:divBdr>
        <w:top w:val="none" w:sz="0" w:space="0" w:color="auto"/>
        <w:left w:val="none" w:sz="0" w:space="0" w:color="auto"/>
        <w:bottom w:val="none" w:sz="0" w:space="0" w:color="auto"/>
        <w:right w:val="none" w:sz="0" w:space="0" w:color="auto"/>
      </w:divBdr>
    </w:div>
    <w:div w:id="166942060">
      <w:bodyDiv w:val="1"/>
      <w:marLeft w:val="0"/>
      <w:marRight w:val="0"/>
      <w:marTop w:val="0"/>
      <w:marBottom w:val="0"/>
      <w:divBdr>
        <w:top w:val="none" w:sz="0" w:space="0" w:color="auto"/>
        <w:left w:val="none" w:sz="0" w:space="0" w:color="auto"/>
        <w:bottom w:val="none" w:sz="0" w:space="0" w:color="auto"/>
        <w:right w:val="none" w:sz="0" w:space="0" w:color="auto"/>
      </w:divBdr>
      <w:divsChild>
        <w:div w:id="1474757903">
          <w:marLeft w:val="0"/>
          <w:marRight w:val="0"/>
          <w:marTop w:val="0"/>
          <w:marBottom w:val="0"/>
          <w:divBdr>
            <w:top w:val="none" w:sz="0" w:space="0" w:color="auto"/>
            <w:left w:val="none" w:sz="0" w:space="0" w:color="auto"/>
            <w:bottom w:val="none" w:sz="0" w:space="0" w:color="auto"/>
            <w:right w:val="none" w:sz="0" w:space="0" w:color="auto"/>
          </w:divBdr>
          <w:divsChild>
            <w:div w:id="16724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67747">
      <w:bodyDiv w:val="1"/>
      <w:marLeft w:val="0"/>
      <w:marRight w:val="0"/>
      <w:marTop w:val="0"/>
      <w:marBottom w:val="0"/>
      <w:divBdr>
        <w:top w:val="none" w:sz="0" w:space="0" w:color="auto"/>
        <w:left w:val="none" w:sz="0" w:space="0" w:color="auto"/>
        <w:bottom w:val="none" w:sz="0" w:space="0" w:color="auto"/>
        <w:right w:val="none" w:sz="0" w:space="0" w:color="auto"/>
      </w:divBdr>
      <w:divsChild>
        <w:div w:id="1205630494">
          <w:marLeft w:val="0"/>
          <w:marRight w:val="0"/>
          <w:marTop w:val="0"/>
          <w:marBottom w:val="0"/>
          <w:divBdr>
            <w:top w:val="none" w:sz="0" w:space="0" w:color="auto"/>
            <w:left w:val="none" w:sz="0" w:space="0" w:color="auto"/>
            <w:bottom w:val="none" w:sz="0" w:space="0" w:color="auto"/>
            <w:right w:val="none" w:sz="0" w:space="0" w:color="auto"/>
          </w:divBdr>
          <w:divsChild>
            <w:div w:id="13061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0644">
      <w:bodyDiv w:val="1"/>
      <w:marLeft w:val="0"/>
      <w:marRight w:val="0"/>
      <w:marTop w:val="0"/>
      <w:marBottom w:val="0"/>
      <w:divBdr>
        <w:top w:val="none" w:sz="0" w:space="0" w:color="auto"/>
        <w:left w:val="none" w:sz="0" w:space="0" w:color="auto"/>
        <w:bottom w:val="none" w:sz="0" w:space="0" w:color="auto"/>
        <w:right w:val="none" w:sz="0" w:space="0" w:color="auto"/>
      </w:divBdr>
      <w:divsChild>
        <w:div w:id="1296331221">
          <w:marLeft w:val="0"/>
          <w:marRight w:val="0"/>
          <w:marTop w:val="0"/>
          <w:marBottom w:val="0"/>
          <w:divBdr>
            <w:top w:val="none" w:sz="0" w:space="0" w:color="auto"/>
            <w:left w:val="none" w:sz="0" w:space="0" w:color="auto"/>
            <w:bottom w:val="none" w:sz="0" w:space="0" w:color="auto"/>
            <w:right w:val="none" w:sz="0" w:space="0" w:color="auto"/>
          </w:divBdr>
          <w:divsChild>
            <w:div w:id="27028154">
              <w:marLeft w:val="0"/>
              <w:marRight w:val="0"/>
              <w:marTop w:val="0"/>
              <w:marBottom w:val="0"/>
              <w:divBdr>
                <w:top w:val="none" w:sz="0" w:space="0" w:color="auto"/>
                <w:left w:val="none" w:sz="0" w:space="0" w:color="auto"/>
                <w:bottom w:val="none" w:sz="0" w:space="0" w:color="auto"/>
                <w:right w:val="none" w:sz="0" w:space="0" w:color="auto"/>
              </w:divBdr>
            </w:div>
            <w:div w:id="43676065">
              <w:marLeft w:val="0"/>
              <w:marRight w:val="0"/>
              <w:marTop w:val="0"/>
              <w:marBottom w:val="0"/>
              <w:divBdr>
                <w:top w:val="none" w:sz="0" w:space="0" w:color="auto"/>
                <w:left w:val="none" w:sz="0" w:space="0" w:color="auto"/>
                <w:bottom w:val="none" w:sz="0" w:space="0" w:color="auto"/>
                <w:right w:val="none" w:sz="0" w:space="0" w:color="auto"/>
              </w:divBdr>
            </w:div>
            <w:div w:id="99380862">
              <w:marLeft w:val="0"/>
              <w:marRight w:val="0"/>
              <w:marTop w:val="0"/>
              <w:marBottom w:val="0"/>
              <w:divBdr>
                <w:top w:val="none" w:sz="0" w:space="0" w:color="auto"/>
                <w:left w:val="none" w:sz="0" w:space="0" w:color="auto"/>
                <w:bottom w:val="none" w:sz="0" w:space="0" w:color="auto"/>
                <w:right w:val="none" w:sz="0" w:space="0" w:color="auto"/>
              </w:divBdr>
            </w:div>
            <w:div w:id="179318983">
              <w:marLeft w:val="0"/>
              <w:marRight w:val="0"/>
              <w:marTop w:val="0"/>
              <w:marBottom w:val="0"/>
              <w:divBdr>
                <w:top w:val="none" w:sz="0" w:space="0" w:color="auto"/>
                <w:left w:val="none" w:sz="0" w:space="0" w:color="auto"/>
                <w:bottom w:val="none" w:sz="0" w:space="0" w:color="auto"/>
                <w:right w:val="none" w:sz="0" w:space="0" w:color="auto"/>
              </w:divBdr>
            </w:div>
            <w:div w:id="315568281">
              <w:marLeft w:val="0"/>
              <w:marRight w:val="0"/>
              <w:marTop w:val="0"/>
              <w:marBottom w:val="0"/>
              <w:divBdr>
                <w:top w:val="none" w:sz="0" w:space="0" w:color="auto"/>
                <w:left w:val="none" w:sz="0" w:space="0" w:color="auto"/>
                <w:bottom w:val="none" w:sz="0" w:space="0" w:color="auto"/>
                <w:right w:val="none" w:sz="0" w:space="0" w:color="auto"/>
              </w:divBdr>
            </w:div>
            <w:div w:id="339507909">
              <w:marLeft w:val="0"/>
              <w:marRight w:val="0"/>
              <w:marTop w:val="0"/>
              <w:marBottom w:val="0"/>
              <w:divBdr>
                <w:top w:val="none" w:sz="0" w:space="0" w:color="auto"/>
                <w:left w:val="none" w:sz="0" w:space="0" w:color="auto"/>
                <w:bottom w:val="none" w:sz="0" w:space="0" w:color="auto"/>
                <w:right w:val="none" w:sz="0" w:space="0" w:color="auto"/>
              </w:divBdr>
            </w:div>
            <w:div w:id="461265924">
              <w:marLeft w:val="0"/>
              <w:marRight w:val="0"/>
              <w:marTop w:val="0"/>
              <w:marBottom w:val="0"/>
              <w:divBdr>
                <w:top w:val="none" w:sz="0" w:space="0" w:color="auto"/>
                <w:left w:val="none" w:sz="0" w:space="0" w:color="auto"/>
                <w:bottom w:val="none" w:sz="0" w:space="0" w:color="auto"/>
                <w:right w:val="none" w:sz="0" w:space="0" w:color="auto"/>
              </w:divBdr>
            </w:div>
            <w:div w:id="620572594">
              <w:marLeft w:val="0"/>
              <w:marRight w:val="0"/>
              <w:marTop w:val="0"/>
              <w:marBottom w:val="0"/>
              <w:divBdr>
                <w:top w:val="none" w:sz="0" w:space="0" w:color="auto"/>
                <w:left w:val="none" w:sz="0" w:space="0" w:color="auto"/>
                <w:bottom w:val="none" w:sz="0" w:space="0" w:color="auto"/>
                <w:right w:val="none" w:sz="0" w:space="0" w:color="auto"/>
              </w:divBdr>
            </w:div>
            <w:div w:id="672300233">
              <w:marLeft w:val="0"/>
              <w:marRight w:val="0"/>
              <w:marTop w:val="0"/>
              <w:marBottom w:val="0"/>
              <w:divBdr>
                <w:top w:val="none" w:sz="0" w:space="0" w:color="auto"/>
                <w:left w:val="none" w:sz="0" w:space="0" w:color="auto"/>
                <w:bottom w:val="none" w:sz="0" w:space="0" w:color="auto"/>
                <w:right w:val="none" w:sz="0" w:space="0" w:color="auto"/>
              </w:divBdr>
            </w:div>
            <w:div w:id="675689401">
              <w:marLeft w:val="0"/>
              <w:marRight w:val="0"/>
              <w:marTop w:val="0"/>
              <w:marBottom w:val="0"/>
              <w:divBdr>
                <w:top w:val="none" w:sz="0" w:space="0" w:color="auto"/>
                <w:left w:val="none" w:sz="0" w:space="0" w:color="auto"/>
                <w:bottom w:val="none" w:sz="0" w:space="0" w:color="auto"/>
                <w:right w:val="none" w:sz="0" w:space="0" w:color="auto"/>
              </w:divBdr>
            </w:div>
            <w:div w:id="791898388">
              <w:marLeft w:val="0"/>
              <w:marRight w:val="0"/>
              <w:marTop w:val="0"/>
              <w:marBottom w:val="0"/>
              <w:divBdr>
                <w:top w:val="none" w:sz="0" w:space="0" w:color="auto"/>
                <w:left w:val="none" w:sz="0" w:space="0" w:color="auto"/>
                <w:bottom w:val="none" w:sz="0" w:space="0" w:color="auto"/>
                <w:right w:val="none" w:sz="0" w:space="0" w:color="auto"/>
              </w:divBdr>
            </w:div>
            <w:div w:id="856381756">
              <w:marLeft w:val="0"/>
              <w:marRight w:val="0"/>
              <w:marTop w:val="0"/>
              <w:marBottom w:val="0"/>
              <w:divBdr>
                <w:top w:val="none" w:sz="0" w:space="0" w:color="auto"/>
                <w:left w:val="none" w:sz="0" w:space="0" w:color="auto"/>
                <w:bottom w:val="none" w:sz="0" w:space="0" w:color="auto"/>
                <w:right w:val="none" w:sz="0" w:space="0" w:color="auto"/>
              </w:divBdr>
            </w:div>
            <w:div w:id="1156800353">
              <w:marLeft w:val="0"/>
              <w:marRight w:val="0"/>
              <w:marTop w:val="0"/>
              <w:marBottom w:val="0"/>
              <w:divBdr>
                <w:top w:val="none" w:sz="0" w:space="0" w:color="auto"/>
                <w:left w:val="none" w:sz="0" w:space="0" w:color="auto"/>
                <w:bottom w:val="none" w:sz="0" w:space="0" w:color="auto"/>
                <w:right w:val="none" w:sz="0" w:space="0" w:color="auto"/>
              </w:divBdr>
            </w:div>
            <w:div w:id="1252351994">
              <w:marLeft w:val="0"/>
              <w:marRight w:val="0"/>
              <w:marTop w:val="0"/>
              <w:marBottom w:val="0"/>
              <w:divBdr>
                <w:top w:val="none" w:sz="0" w:space="0" w:color="auto"/>
                <w:left w:val="none" w:sz="0" w:space="0" w:color="auto"/>
                <w:bottom w:val="none" w:sz="0" w:space="0" w:color="auto"/>
                <w:right w:val="none" w:sz="0" w:space="0" w:color="auto"/>
              </w:divBdr>
            </w:div>
            <w:div w:id="1277834302">
              <w:marLeft w:val="0"/>
              <w:marRight w:val="0"/>
              <w:marTop w:val="0"/>
              <w:marBottom w:val="0"/>
              <w:divBdr>
                <w:top w:val="none" w:sz="0" w:space="0" w:color="auto"/>
                <w:left w:val="none" w:sz="0" w:space="0" w:color="auto"/>
                <w:bottom w:val="none" w:sz="0" w:space="0" w:color="auto"/>
                <w:right w:val="none" w:sz="0" w:space="0" w:color="auto"/>
              </w:divBdr>
            </w:div>
            <w:div w:id="1318074600">
              <w:marLeft w:val="0"/>
              <w:marRight w:val="0"/>
              <w:marTop w:val="0"/>
              <w:marBottom w:val="0"/>
              <w:divBdr>
                <w:top w:val="none" w:sz="0" w:space="0" w:color="auto"/>
                <w:left w:val="none" w:sz="0" w:space="0" w:color="auto"/>
                <w:bottom w:val="none" w:sz="0" w:space="0" w:color="auto"/>
                <w:right w:val="none" w:sz="0" w:space="0" w:color="auto"/>
              </w:divBdr>
            </w:div>
            <w:div w:id="1358317320">
              <w:marLeft w:val="0"/>
              <w:marRight w:val="0"/>
              <w:marTop w:val="0"/>
              <w:marBottom w:val="0"/>
              <w:divBdr>
                <w:top w:val="none" w:sz="0" w:space="0" w:color="auto"/>
                <w:left w:val="none" w:sz="0" w:space="0" w:color="auto"/>
                <w:bottom w:val="none" w:sz="0" w:space="0" w:color="auto"/>
                <w:right w:val="none" w:sz="0" w:space="0" w:color="auto"/>
              </w:divBdr>
            </w:div>
            <w:div w:id="1421026093">
              <w:marLeft w:val="0"/>
              <w:marRight w:val="0"/>
              <w:marTop w:val="0"/>
              <w:marBottom w:val="0"/>
              <w:divBdr>
                <w:top w:val="none" w:sz="0" w:space="0" w:color="auto"/>
                <w:left w:val="none" w:sz="0" w:space="0" w:color="auto"/>
                <w:bottom w:val="none" w:sz="0" w:space="0" w:color="auto"/>
                <w:right w:val="none" w:sz="0" w:space="0" w:color="auto"/>
              </w:divBdr>
            </w:div>
            <w:div w:id="1767195190">
              <w:marLeft w:val="0"/>
              <w:marRight w:val="0"/>
              <w:marTop w:val="0"/>
              <w:marBottom w:val="0"/>
              <w:divBdr>
                <w:top w:val="none" w:sz="0" w:space="0" w:color="auto"/>
                <w:left w:val="none" w:sz="0" w:space="0" w:color="auto"/>
                <w:bottom w:val="none" w:sz="0" w:space="0" w:color="auto"/>
                <w:right w:val="none" w:sz="0" w:space="0" w:color="auto"/>
              </w:divBdr>
            </w:div>
            <w:div w:id="17987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1462">
      <w:bodyDiv w:val="1"/>
      <w:marLeft w:val="0"/>
      <w:marRight w:val="0"/>
      <w:marTop w:val="0"/>
      <w:marBottom w:val="0"/>
      <w:divBdr>
        <w:top w:val="none" w:sz="0" w:space="0" w:color="auto"/>
        <w:left w:val="none" w:sz="0" w:space="0" w:color="auto"/>
        <w:bottom w:val="none" w:sz="0" w:space="0" w:color="auto"/>
        <w:right w:val="none" w:sz="0" w:space="0" w:color="auto"/>
      </w:divBdr>
      <w:divsChild>
        <w:div w:id="1757482856">
          <w:marLeft w:val="0"/>
          <w:marRight w:val="0"/>
          <w:marTop w:val="0"/>
          <w:marBottom w:val="0"/>
          <w:divBdr>
            <w:top w:val="none" w:sz="0" w:space="0" w:color="auto"/>
            <w:left w:val="none" w:sz="0" w:space="0" w:color="auto"/>
            <w:bottom w:val="none" w:sz="0" w:space="0" w:color="auto"/>
            <w:right w:val="none" w:sz="0" w:space="0" w:color="auto"/>
          </w:divBdr>
          <w:divsChild>
            <w:div w:id="668673987">
              <w:marLeft w:val="0"/>
              <w:marRight w:val="0"/>
              <w:marTop w:val="0"/>
              <w:marBottom w:val="0"/>
              <w:divBdr>
                <w:top w:val="none" w:sz="0" w:space="0" w:color="auto"/>
                <w:left w:val="none" w:sz="0" w:space="0" w:color="auto"/>
                <w:bottom w:val="none" w:sz="0" w:space="0" w:color="auto"/>
                <w:right w:val="none" w:sz="0" w:space="0" w:color="auto"/>
              </w:divBdr>
            </w:div>
            <w:div w:id="17989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2863">
      <w:bodyDiv w:val="1"/>
      <w:marLeft w:val="0"/>
      <w:marRight w:val="0"/>
      <w:marTop w:val="0"/>
      <w:marBottom w:val="0"/>
      <w:divBdr>
        <w:top w:val="none" w:sz="0" w:space="0" w:color="auto"/>
        <w:left w:val="none" w:sz="0" w:space="0" w:color="auto"/>
        <w:bottom w:val="none" w:sz="0" w:space="0" w:color="auto"/>
        <w:right w:val="none" w:sz="0" w:space="0" w:color="auto"/>
      </w:divBdr>
      <w:divsChild>
        <w:div w:id="342440211">
          <w:marLeft w:val="0"/>
          <w:marRight w:val="0"/>
          <w:marTop w:val="0"/>
          <w:marBottom w:val="0"/>
          <w:divBdr>
            <w:top w:val="none" w:sz="0" w:space="0" w:color="auto"/>
            <w:left w:val="none" w:sz="0" w:space="0" w:color="auto"/>
            <w:bottom w:val="none" w:sz="0" w:space="0" w:color="auto"/>
            <w:right w:val="none" w:sz="0" w:space="0" w:color="auto"/>
          </w:divBdr>
          <w:divsChild>
            <w:div w:id="298920265">
              <w:marLeft w:val="0"/>
              <w:marRight w:val="0"/>
              <w:marTop w:val="0"/>
              <w:marBottom w:val="0"/>
              <w:divBdr>
                <w:top w:val="none" w:sz="0" w:space="0" w:color="auto"/>
                <w:left w:val="none" w:sz="0" w:space="0" w:color="auto"/>
                <w:bottom w:val="none" w:sz="0" w:space="0" w:color="auto"/>
                <w:right w:val="none" w:sz="0" w:space="0" w:color="auto"/>
              </w:divBdr>
            </w:div>
            <w:div w:id="558512759">
              <w:marLeft w:val="0"/>
              <w:marRight w:val="0"/>
              <w:marTop w:val="0"/>
              <w:marBottom w:val="0"/>
              <w:divBdr>
                <w:top w:val="none" w:sz="0" w:space="0" w:color="auto"/>
                <w:left w:val="none" w:sz="0" w:space="0" w:color="auto"/>
                <w:bottom w:val="none" w:sz="0" w:space="0" w:color="auto"/>
                <w:right w:val="none" w:sz="0" w:space="0" w:color="auto"/>
              </w:divBdr>
            </w:div>
            <w:div w:id="1476145153">
              <w:marLeft w:val="0"/>
              <w:marRight w:val="0"/>
              <w:marTop w:val="0"/>
              <w:marBottom w:val="0"/>
              <w:divBdr>
                <w:top w:val="none" w:sz="0" w:space="0" w:color="auto"/>
                <w:left w:val="none" w:sz="0" w:space="0" w:color="auto"/>
                <w:bottom w:val="none" w:sz="0" w:space="0" w:color="auto"/>
                <w:right w:val="none" w:sz="0" w:space="0" w:color="auto"/>
              </w:divBdr>
            </w:div>
            <w:div w:id="20265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5106">
      <w:bodyDiv w:val="1"/>
      <w:marLeft w:val="0"/>
      <w:marRight w:val="0"/>
      <w:marTop w:val="0"/>
      <w:marBottom w:val="0"/>
      <w:divBdr>
        <w:top w:val="none" w:sz="0" w:space="0" w:color="auto"/>
        <w:left w:val="none" w:sz="0" w:space="0" w:color="auto"/>
        <w:bottom w:val="none" w:sz="0" w:space="0" w:color="auto"/>
        <w:right w:val="none" w:sz="0" w:space="0" w:color="auto"/>
      </w:divBdr>
    </w:div>
    <w:div w:id="462042713">
      <w:bodyDiv w:val="1"/>
      <w:marLeft w:val="0"/>
      <w:marRight w:val="0"/>
      <w:marTop w:val="0"/>
      <w:marBottom w:val="0"/>
      <w:divBdr>
        <w:top w:val="none" w:sz="0" w:space="0" w:color="auto"/>
        <w:left w:val="none" w:sz="0" w:space="0" w:color="auto"/>
        <w:bottom w:val="none" w:sz="0" w:space="0" w:color="auto"/>
        <w:right w:val="none" w:sz="0" w:space="0" w:color="auto"/>
      </w:divBdr>
      <w:divsChild>
        <w:div w:id="780103688">
          <w:marLeft w:val="0"/>
          <w:marRight w:val="0"/>
          <w:marTop w:val="0"/>
          <w:marBottom w:val="0"/>
          <w:divBdr>
            <w:top w:val="none" w:sz="0" w:space="0" w:color="auto"/>
            <w:left w:val="none" w:sz="0" w:space="0" w:color="auto"/>
            <w:bottom w:val="none" w:sz="0" w:space="0" w:color="auto"/>
            <w:right w:val="none" w:sz="0" w:space="0" w:color="auto"/>
          </w:divBdr>
          <w:divsChild>
            <w:div w:id="91705780">
              <w:marLeft w:val="0"/>
              <w:marRight w:val="0"/>
              <w:marTop w:val="0"/>
              <w:marBottom w:val="0"/>
              <w:divBdr>
                <w:top w:val="none" w:sz="0" w:space="0" w:color="auto"/>
                <w:left w:val="none" w:sz="0" w:space="0" w:color="auto"/>
                <w:bottom w:val="none" w:sz="0" w:space="0" w:color="auto"/>
                <w:right w:val="none" w:sz="0" w:space="0" w:color="auto"/>
              </w:divBdr>
            </w:div>
            <w:div w:id="211619607">
              <w:marLeft w:val="0"/>
              <w:marRight w:val="0"/>
              <w:marTop w:val="0"/>
              <w:marBottom w:val="0"/>
              <w:divBdr>
                <w:top w:val="none" w:sz="0" w:space="0" w:color="auto"/>
                <w:left w:val="none" w:sz="0" w:space="0" w:color="auto"/>
                <w:bottom w:val="none" w:sz="0" w:space="0" w:color="auto"/>
                <w:right w:val="none" w:sz="0" w:space="0" w:color="auto"/>
              </w:divBdr>
            </w:div>
            <w:div w:id="227306038">
              <w:marLeft w:val="0"/>
              <w:marRight w:val="0"/>
              <w:marTop w:val="0"/>
              <w:marBottom w:val="0"/>
              <w:divBdr>
                <w:top w:val="none" w:sz="0" w:space="0" w:color="auto"/>
                <w:left w:val="none" w:sz="0" w:space="0" w:color="auto"/>
                <w:bottom w:val="none" w:sz="0" w:space="0" w:color="auto"/>
                <w:right w:val="none" w:sz="0" w:space="0" w:color="auto"/>
              </w:divBdr>
            </w:div>
            <w:div w:id="242879225">
              <w:marLeft w:val="0"/>
              <w:marRight w:val="0"/>
              <w:marTop w:val="0"/>
              <w:marBottom w:val="0"/>
              <w:divBdr>
                <w:top w:val="none" w:sz="0" w:space="0" w:color="auto"/>
                <w:left w:val="none" w:sz="0" w:space="0" w:color="auto"/>
                <w:bottom w:val="none" w:sz="0" w:space="0" w:color="auto"/>
                <w:right w:val="none" w:sz="0" w:space="0" w:color="auto"/>
              </w:divBdr>
            </w:div>
            <w:div w:id="249311967">
              <w:marLeft w:val="0"/>
              <w:marRight w:val="0"/>
              <w:marTop w:val="0"/>
              <w:marBottom w:val="0"/>
              <w:divBdr>
                <w:top w:val="none" w:sz="0" w:space="0" w:color="auto"/>
                <w:left w:val="none" w:sz="0" w:space="0" w:color="auto"/>
                <w:bottom w:val="none" w:sz="0" w:space="0" w:color="auto"/>
                <w:right w:val="none" w:sz="0" w:space="0" w:color="auto"/>
              </w:divBdr>
            </w:div>
            <w:div w:id="330256546">
              <w:marLeft w:val="0"/>
              <w:marRight w:val="0"/>
              <w:marTop w:val="0"/>
              <w:marBottom w:val="0"/>
              <w:divBdr>
                <w:top w:val="none" w:sz="0" w:space="0" w:color="auto"/>
                <w:left w:val="none" w:sz="0" w:space="0" w:color="auto"/>
                <w:bottom w:val="none" w:sz="0" w:space="0" w:color="auto"/>
                <w:right w:val="none" w:sz="0" w:space="0" w:color="auto"/>
              </w:divBdr>
            </w:div>
            <w:div w:id="402726867">
              <w:marLeft w:val="0"/>
              <w:marRight w:val="0"/>
              <w:marTop w:val="0"/>
              <w:marBottom w:val="0"/>
              <w:divBdr>
                <w:top w:val="none" w:sz="0" w:space="0" w:color="auto"/>
                <w:left w:val="none" w:sz="0" w:space="0" w:color="auto"/>
                <w:bottom w:val="none" w:sz="0" w:space="0" w:color="auto"/>
                <w:right w:val="none" w:sz="0" w:space="0" w:color="auto"/>
              </w:divBdr>
            </w:div>
            <w:div w:id="461577276">
              <w:marLeft w:val="0"/>
              <w:marRight w:val="0"/>
              <w:marTop w:val="0"/>
              <w:marBottom w:val="0"/>
              <w:divBdr>
                <w:top w:val="none" w:sz="0" w:space="0" w:color="auto"/>
                <w:left w:val="none" w:sz="0" w:space="0" w:color="auto"/>
                <w:bottom w:val="none" w:sz="0" w:space="0" w:color="auto"/>
                <w:right w:val="none" w:sz="0" w:space="0" w:color="auto"/>
              </w:divBdr>
            </w:div>
            <w:div w:id="499471220">
              <w:marLeft w:val="0"/>
              <w:marRight w:val="0"/>
              <w:marTop w:val="0"/>
              <w:marBottom w:val="0"/>
              <w:divBdr>
                <w:top w:val="none" w:sz="0" w:space="0" w:color="auto"/>
                <w:left w:val="none" w:sz="0" w:space="0" w:color="auto"/>
                <w:bottom w:val="none" w:sz="0" w:space="0" w:color="auto"/>
                <w:right w:val="none" w:sz="0" w:space="0" w:color="auto"/>
              </w:divBdr>
            </w:div>
            <w:div w:id="523597534">
              <w:marLeft w:val="0"/>
              <w:marRight w:val="0"/>
              <w:marTop w:val="0"/>
              <w:marBottom w:val="0"/>
              <w:divBdr>
                <w:top w:val="none" w:sz="0" w:space="0" w:color="auto"/>
                <w:left w:val="none" w:sz="0" w:space="0" w:color="auto"/>
                <w:bottom w:val="none" w:sz="0" w:space="0" w:color="auto"/>
                <w:right w:val="none" w:sz="0" w:space="0" w:color="auto"/>
              </w:divBdr>
            </w:div>
            <w:div w:id="546139274">
              <w:marLeft w:val="0"/>
              <w:marRight w:val="0"/>
              <w:marTop w:val="0"/>
              <w:marBottom w:val="0"/>
              <w:divBdr>
                <w:top w:val="none" w:sz="0" w:space="0" w:color="auto"/>
                <w:left w:val="none" w:sz="0" w:space="0" w:color="auto"/>
                <w:bottom w:val="none" w:sz="0" w:space="0" w:color="auto"/>
                <w:right w:val="none" w:sz="0" w:space="0" w:color="auto"/>
              </w:divBdr>
            </w:div>
            <w:div w:id="546334347">
              <w:marLeft w:val="0"/>
              <w:marRight w:val="0"/>
              <w:marTop w:val="0"/>
              <w:marBottom w:val="0"/>
              <w:divBdr>
                <w:top w:val="none" w:sz="0" w:space="0" w:color="auto"/>
                <w:left w:val="none" w:sz="0" w:space="0" w:color="auto"/>
                <w:bottom w:val="none" w:sz="0" w:space="0" w:color="auto"/>
                <w:right w:val="none" w:sz="0" w:space="0" w:color="auto"/>
              </w:divBdr>
            </w:div>
            <w:div w:id="596140620">
              <w:marLeft w:val="0"/>
              <w:marRight w:val="0"/>
              <w:marTop w:val="0"/>
              <w:marBottom w:val="0"/>
              <w:divBdr>
                <w:top w:val="none" w:sz="0" w:space="0" w:color="auto"/>
                <w:left w:val="none" w:sz="0" w:space="0" w:color="auto"/>
                <w:bottom w:val="none" w:sz="0" w:space="0" w:color="auto"/>
                <w:right w:val="none" w:sz="0" w:space="0" w:color="auto"/>
              </w:divBdr>
            </w:div>
            <w:div w:id="627467619">
              <w:marLeft w:val="0"/>
              <w:marRight w:val="0"/>
              <w:marTop w:val="0"/>
              <w:marBottom w:val="0"/>
              <w:divBdr>
                <w:top w:val="none" w:sz="0" w:space="0" w:color="auto"/>
                <w:left w:val="none" w:sz="0" w:space="0" w:color="auto"/>
                <w:bottom w:val="none" w:sz="0" w:space="0" w:color="auto"/>
                <w:right w:val="none" w:sz="0" w:space="0" w:color="auto"/>
              </w:divBdr>
            </w:div>
            <w:div w:id="691223355">
              <w:marLeft w:val="0"/>
              <w:marRight w:val="0"/>
              <w:marTop w:val="0"/>
              <w:marBottom w:val="0"/>
              <w:divBdr>
                <w:top w:val="none" w:sz="0" w:space="0" w:color="auto"/>
                <w:left w:val="none" w:sz="0" w:space="0" w:color="auto"/>
                <w:bottom w:val="none" w:sz="0" w:space="0" w:color="auto"/>
                <w:right w:val="none" w:sz="0" w:space="0" w:color="auto"/>
              </w:divBdr>
            </w:div>
            <w:div w:id="705715184">
              <w:marLeft w:val="0"/>
              <w:marRight w:val="0"/>
              <w:marTop w:val="0"/>
              <w:marBottom w:val="0"/>
              <w:divBdr>
                <w:top w:val="none" w:sz="0" w:space="0" w:color="auto"/>
                <w:left w:val="none" w:sz="0" w:space="0" w:color="auto"/>
                <w:bottom w:val="none" w:sz="0" w:space="0" w:color="auto"/>
                <w:right w:val="none" w:sz="0" w:space="0" w:color="auto"/>
              </w:divBdr>
            </w:div>
            <w:div w:id="852304503">
              <w:marLeft w:val="0"/>
              <w:marRight w:val="0"/>
              <w:marTop w:val="0"/>
              <w:marBottom w:val="0"/>
              <w:divBdr>
                <w:top w:val="none" w:sz="0" w:space="0" w:color="auto"/>
                <w:left w:val="none" w:sz="0" w:space="0" w:color="auto"/>
                <w:bottom w:val="none" w:sz="0" w:space="0" w:color="auto"/>
                <w:right w:val="none" w:sz="0" w:space="0" w:color="auto"/>
              </w:divBdr>
            </w:div>
            <w:div w:id="879630068">
              <w:marLeft w:val="0"/>
              <w:marRight w:val="0"/>
              <w:marTop w:val="0"/>
              <w:marBottom w:val="0"/>
              <w:divBdr>
                <w:top w:val="none" w:sz="0" w:space="0" w:color="auto"/>
                <w:left w:val="none" w:sz="0" w:space="0" w:color="auto"/>
                <w:bottom w:val="none" w:sz="0" w:space="0" w:color="auto"/>
                <w:right w:val="none" w:sz="0" w:space="0" w:color="auto"/>
              </w:divBdr>
            </w:div>
            <w:div w:id="888372067">
              <w:marLeft w:val="0"/>
              <w:marRight w:val="0"/>
              <w:marTop w:val="0"/>
              <w:marBottom w:val="0"/>
              <w:divBdr>
                <w:top w:val="none" w:sz="0" w:space="0" w:color="auto"/>
                <w:left w:val="none" w:sz="0" w:space="0" w:color="auto"/>
                <w:bottom w:val="none" w:sz="0" w:space="0" w:color="auto"/>
                <w:right w:val="none" w:sz="0" w:space="0" w:color="auto"/>
              </w:divBdr>
            </w:div>
            <w:div w:id="986713574">
              <w:marLeft w:val="0"/>
              <w:marRight w:val="0"/>
              <w:marTop w:val="0"/>
              <w:marBottom w:val="0"/>
              <w:divBdr>
                <w:top w:val="none" w:sz="0" w:space="0" w:color="auto"/>
                <w:left w:val="none" w:sz="0" w:space="0" w:color="auto"/>
                <w:bottom w:val="none" w:sz="0" w:space="0" w:color="auto"/>
                <w:right w:val="none" w:sz="0" w:space="0" w:color="auto"/>
              </w:divBdr>
            </w:div>
            <w:div w:id="1020938663">
              <w:marLeft w:val="0"/>
              <w:marRight w:val="0"/>
              <w:marTop w:val="0"/>
              <w:marBottom w:val="0"/>
              <w:divBdr>
                <w:top w:val="none" w:sz="0" w:space="0" w:color="auto"/>
                <w:left w:val="none" w:sz="0" w:space="0" w:color="auto"/>
                <w:bottom w:val="none" w:sz="0" w:space="0" w:color="auto"/>
                <w:right w:val="none" w:sz="0" w:space="0" w:color="auto"/>
              </w:divBdr>
            </w:div>
            <w:div w:id="1119766405">
              <w:marLeft w:val="0"/>
              <w:marRight w:val="0"/>
              <w:marTop w:val="0"/>
              <w:marBottom w:val="0"/>
              <w:divBdr>
                <w:top w:val="none" w:sz="0" w:space="0" w:color="auto"/>
                <w:left w:val="none" w:sz="0" w:space="0" w:color="auto"/>
                <w:bottom w:val="none" w:sz="0" w:space="0" w:color="auto"/>
                <w:right w:val="none" w:sz="0" w:space="0" w:color="auto"/>
              </w:divBdr>
            </w:div>
            <w:div w:id="1137651610">
              <w:marLeft w:val="0"/>
              <w:marRight w:val="0"/>
              <w:marTop w:val="0"/>
              <w:marBottom w:val="0"/>
              <w:divBdr>
                <w:top w:val="none" w:sz="0" w:space="0" w:color="auto"/>
                <w:left w:val="none" w:sz="0" w:space="0" w:color="auto"/>
                <w:bottom w:val="none" w:sz="0" w:space="0" w:color="auto"/>
                <w:right w:val="none" w:sz="0" w:space="0" w:color="auto"/>
              </w:divBdr>
            </w:div>
            <w:div w:id="1146240238">
              <w:marLeft w:val="0"/>
              <w:marRight w:val="0"/>
              <w:marTop w:val="0"/>
              <w:marBottom w:val="0"/>
              <w:divBdr>
                <w:top w:val="none" w:sz="0" w:space="0" w:color="auto"/>
                <w:left w:val="none" w:sz="0" w:space="0" w:color="auto"/>
                <w:bottom w:val="none" w:sz="0" w:space="0" w:color="auto"/>
                <w:right w:val="none" w:sz="0" w:space="0" w:color="auto"/>
              </w:divBdr>
            </w:div>
            <w:div w:id="1151796044">
              <w:marLeft w:val="0"/>
              <w:marRight w:val="0"/>
              <w:marTop w:val="0"/>
              <w:marBottom w:val="0"/>
              <w:divBdr>
                <w:top w:val="none" w:sz="0" w:space="0" w:color="auto"/>
                <w:left w:val="none" w:sz="0" w:space="0" w:color="auto"/>
                <w:bottom w:val="none" w:sz="0" w:space="0" w:color="auto"/>
                <w:right w:val="none" w:sz="0" w:space="0" w:color="auto"/>
              </w:divBdr>
            </w:div>
            <w:div w:id="1178696281">
              <w:marLeft w:val="0"/>
              <w:marRight w:val="0"/>
              <w:marTop w:val="0"/>
              <w:marBottom w:val="0"/>
              <w:divBdr>
                <w:top w:val="none" w:sz="0" w:space="0" w:color="auto"/>
                <w:left w:val="none" w:sz="0" w:space="0" w:color="auto"/>
                <w:bottom w:val="none" w:sz="0" w:space="0" w:color="auto"/>
                <w:right w:val="none" w:sz="0" w:space="0" w:color="auto"/>
              </w:divBdr>
            </w:div>
            <w:div w:id="1292906139">
              <w:marLeft w:val="0"/>
              <w:marRight w:val="0"/>
              <w:marTop w:val="0"/>
              <w:marBottom w:val="0"/>
              <w:divBdr>
                <w:top w:val="none" w:sz="0" w:space="0" w:color="auto"/>
                <w:left w:val="none" w:sz="0" w:space="0" w:color="auto"/>
                <w:bottom w:val="none" w:sz="0" w:space="0" w:color="auto"/>
                <w:right w:val="none" w:sz="0" w:space="0" w:color="auto"/>
              </w:divBdr>
            </w:div>
            <w:div w:id="1326282417">
              <w:marLeft w:val="0"/>
              <w:marRight w:val="0"/>
              <w:marTop w:val="0"/>
              <w:marBottom w:val="0"/>
              <w:divBdr>
                <w:top w:val="none" w:sz="0" w:space="0" w:color="auto"/>
                <w:left w:val="none" w:sz="0" w:space="0" w:color="auto"/>
                <w:bottom w:val="none" w:sz="0" w:space="0" w:color="auto"/>
                <w:right w:val="none" w:sz="0" w:space="0" w:color="auto"/>
              </w:divBdr>
            </w:div>
            <w:div w:id="1339040084">
              <w:marLeft w:val="0"/>
              <w:marRight w:val="0"/>
              <w:marTop w:val="0"/>
              <w:marBottom w:val="0"/>
              <w:divBdr>
                <w:top w:val="none" w:sz="0" w:space="0" w:color="auto"/>
                <w:left w:val="none" w:sz="0" w:space="0" w:color="auto"/>
                <w:bottom w:val="none" w:sz="0" w:space="0" w:color="auto"/>
                <w:right w:val="none" w:sz="0" w:space="0" w:color="auto"/>
              </w:divBdr>
            </w:div>
            <w:div w:id="1438671404">
              <w:marLeft w:val="0"/>
              <w:marRight w:val="0"/>
              <w:marTop w:val="0"/>
              <w:marBottom w:val="0"/>
              <w:divBdr>
                <w:top w:val="none" w:sz="0" w:space="0" w:color="auto"/>
                <w:left w:val="none" w:sz="0" w:space="0" w:color="auto"/>
                <w:bottom w:val="none" w:sz="0" w:space="0" w:color="auto"/>
                <w:right w:val="none" w:sz="0" w:space="0" w:color="auto"/>
              </w:divBdr>
            </w:div>
            <w:div w:id="1536385312">
              <w:marLeft w:val="0"/>
              <w:marRight w:val="0"/>
              <w:marTop w:val="0"/>
              <w:marBottom w:val="0"/>
              <w:divBdr>
                <w:top w:val="none" w:sz="0" w:space="0" w:color="auto"/>
                <w:left w:val="none" w:sz="0" w:space="0" w:color="auto"/>
                <w:bottom w:val="none" w:sz="0" w:space="0" w:color="auto"/>
                <w:right w:val="none" w:sz="0" w:space="0" w:color="auto"/>
              </w:divBdr>
            </w:div>
            <w:div w:id="1555189894">
              <w:marLeft w:val="0"/>
              <w:marRight w:val="0"/>
              <w:marTop w:val="0"/>
              <w:marBottom w:val="0"/>
              <w:divBdr>
                <w:top w:val="none" w:sz="0" w:space="0" w:color="auto"/>
                <w:left w:val="none" w:sz="0" w:space="0" w:color="auto"/>
                <w:bottom w:val="none" w:sz="0" w:space="0" w:color="auto"/>
                <w:right w:val="none" w:sz="0" w:space="0" w:color="auto"/>
              </w:divBdr>
            </w:div>
            <w:div w:id="1563560698">
              <w:marLeft w:val="0"/>
              <w:marRight w:val="0"/>
              <w:marTop w:val="0"/>
              <w:marBottom w:val="0"/>
              <w:divBdr>
                <w:top w:val="none" w:sz="0" w:space="0" w:color="auto"/>
                <w:left w:val="none" w:sz="0" w:space="0" w:color="auto"/>
                <w:bottom w:val="none" w:sz="0" w:space="0" w:color="auto"/>
                <w:right w:val="none" w:sz="0" w:space="0" w:color="auto"/>
              </w:divBdr>
            </w:div>
            <w:div w:id="1589848162">
              <w:marLeft w:val="0"/>
              <w:marRight w:val="0"/>
              <w:marTop w:val="0"/>
              <w:marBottom w:val="0"/>
              <w:divBdr>
                <w:top w:val="none" w:sz="0" w:space="0" w:color="auto"/>
                <w:left w:val="none" w:sz="0" w:space="0" w:color="auto"/>
                <w:bottom w:val="none" w:sz="0" w:space="0" w:color="auto"/>
                <w:right w:val="none" w:sz="0" w:space="0" w:color="auto"/>
              </w:divBdr>
            </w:div>
            <w:div w:id="1736468573">
              <w:marLeft w:val="0"/>
              <w:marRight w:val="0"/>
              <w:marTop w:val="0"/>
              <w:marBottom w:val="0"/>
              <w:divBdr>
                <w:top w:val="none" w:sz="0" w:space="0" w:color="auto"/>
                <w:left w:val="none" w:sz="0" w:space="0" w:color="auto"/>
                <w:bottom w:val="none" w:sz="0" w:space="0" w:color="auto"/>
                <w:right w:val="none" w:sz="0" w:space="0" w:color="auto"/>
              </w:divBdr>
            </w:div>
            <w:div w:id="1853031936">
              <w:marLeft w:val="0"/>
              <w:marRight w:val="0"/>
              <w:marTop w:val="0"/>
              <w:marBottom w:val="0"/>
              <w:divBdr>
                <w:top w:val="none" w:sz="0" w:space="0" w:color="auto"/>
                <w:left w:val="none" w:sz="0" w:space="0" w:color="auto"/>
                <w:bottom w:val="none" w:sz="0" w:space="0" w:color="auto"/>
                <w:right w:val="none" w:sz="0" w:space="0" w:color="auto"/>
              </w:divBdr>
            </w:div>
            <w:div w:id="20053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87200">
      <w:bodyDiv w:val="1"/>
      <w:marLeft w:val="0"/>
      <w:marRight w:val="0"/>
      <w:marTop w:val="0"/>
      <w:marBottom w:val="0"/>
      <w:divBdr>
        <w:top w:val="none" w:sz="0" w:space="0" w:color="auto"/>
        <w:left w:val="none" w:sz="0" w:space="0" w:color="auto"/>
        <w:bottom w:val="none" w:sz="0" w:space="0" w:color="auto"/>
        <w:right w:val="none" w:sz="0" w:space="0" w:color="auto"/>
      </w:divBdr>
      <w:divsChild>
        <w:div w:id="78646464">
          <w:marLeft w:val="0"/>
          <w:marRight w:val="0"/>
          <w:marTop w:val="0"/>
          <w:marBottom w:val="0"/>
          <w:divBdr>
            <w:top w:val="none" w:sz="0" w:space="0" w:color="auto"/>
            <w:left w:val="none" w:sz="0" w:space="0" w:color="auto"/>
            <w:bottom w:val="none" w:sz="0" w:space="0" w:color="auto"/>
            <w:right w:val="none" w:sz="0" w:space="0" w:color="auto"/>
          </w:divBdr>
          <w:divsChild>
            <w:div w:id="169948315">
              <w:marLeft w:val="0"/>
              <w:marRight w:val="0"/>
              <w:marTop w:val="0"/>
              <w:marBottom w:val="0"/>
              <w:divBdr>
                <w:top w:val="none" w:sz="0" w:space="0" w:color="auto"/>
                <w:left w:val="none" w:sz="0" w:space="0" w:color="auto"/>
                <w:bottom w:val="none" w:sz="0" w:space="0" w:color="auto"/>
                <w:right w:val="none" w:sz="0" w:space="0" w:color="auto"/>
              </w:divBdr>
            </w:div>
            <w:div w:id="381901181">
              <w:marLeft w:val="0"/>
              <w:marRight w:val="0"/>
              <w:marTop w:val="0"/>
              <w:marBottom w:val="0"/>
              <w:divBdr>
                <w:top w:val="none" w:sz="0" w:space="0" w:color="auto"/>
                <w:left w:val="none" w:sz="0" w:space="0" w:color="auto"/>
                <w:bottom w:val="none" w:sz="0" w:space="0" w:color="auto"/>
                <w:right w:val="none" w:sz="0" w:space="0" w:color="auto"/>
              </w:divBdr>
            </w:div>
            <w:div w:id="688412313">
              <w:marLeft w:val="0"/>
              <w:marRight w:val="0"/>
              <w:marTop w:val="0"/>
              <w:marBottom w:val="0"/>
              <w:divBdr>
                <w:top w:val="none" w:sz="0" w:space="0" w:color="auto"/>
                <w:left w:val="none" w:sz="0" w:space="0" w:color="auto"/>
                <w:bottom w:val="none" w:sz="0" w:space="0" w:color="auto"/>
                <w:right w:val="none" w:sz="0" w:space="0" w:color="auto"/>
              </w:divBdr>
            </w:div>
            <w:div w:id="1040781283">
              <w:marLeft w:val="0"/>
              <w:marRight w:val="0"/>
              <w:marTop w:val="0"/>
              <w:marBottom w:val="0"/>
              <w:divBdr>
                <w:top w:val="none" w:sz="0" w:space="0" w:color="auto"/>
                <w:left w:val="none" w:sz="0" w:space="0" w:color="auto"/>
                <w:bottom w:val="none" w:sz="0" w:space="0" w:color="auto"/>
                <w:right w:val="none" w:sz="0" w:space="0" w:color="auto"/>
              </w:divBdr>
            </w:div>
            <w:div w:id="1073501418">
              <w:marLeft w:val="0"/>
              <w:marRight w:val="0"/>
              <w:marTop w:val="0"/>
              <w:marBottom w:val="0"/>
              <w:divBdr>
                <w:top w:val="none" w:sz="0" w:space="0" w:color="auto"/>
                <w:left w:val="none" w:sz="0" w:space="0" w:color="auto"/>
                <w:bottom w:val="none" w:sz="0" w:space="0" w:color="auto"/>
                <w:right w:val="none" w:sz="0" w:space="0" w:color="auto"/>
              </w:divBdr>
            </w:div>
            <w:div w:id="1133400673">
              <w:marLeft w:val="0"/>
              <w:marRight w:val="0"/>
              <w:marTop w:val="0"/>
              <w:marBottom w:val="0"/>
              <w:divBdr>
                <w:top w:val="none" w:sz="0" w:space="0" w:color="auto"/>
                <w:left w:val="none" w:sz="0" w:space="0" w:color="auto"/>
                <w:bottom w:val="none" w:sz="0" w:space="0" w:color="auto"/>
                <w:right w:val="none" w:sz="0" w:space="0" w:color="auto"/>
              </w:divBdr>
            </w:div>
            <w:div w:id="1186674399">
              <w:marLeft w:val="0"/>
              <w:marRight w:val="0"/>
              <w:marTop w:val="0"/>
              <w:marBottom w:val="0"/>
              <w:divBdr>
                <w:top w:val="none" w:sz="0" w:space="0" w:color="auto"/>
                <w:left w:val="none" w:sz="0" w:space="0" w:color="auto"/>
                <w:bottom w:val="none" w:sz="0" w:space="0" w:color="auto"/>
                <w:right w:val="none" w:sz="0" w:space="0" w:color="auto"/>
              </w:divBdr>
            </w:div>
            <w:div w:id="1265501583">
              <w:marLeft w:val="0"/>
              <w:marRight w:val="0"/>
              <w:marTop w:val="0"/>
              <w:marBottom w:val="0"/>
              <w:divBdr>
                <w:top w:val="none" w:sz="0" w:space="0" w:color="auto"/>
                <w:left w:val="none" w:sz="0" w:space="0" w:color="auto"/>
                <w:bottom w:val="none" w:sz="0" w:space="0" w:color="auto"/>
                <w:right w:val="none" w:sz="0" w:space="0" w:color="auto"/>
              </w:divBdr>
            </w:div>
            <w:div w:id="20455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6341">
      <w:bodyDiv w:val="1"/>
      <w:marLeft w:val="0"/>
      <w:marRight w:val="0"/>
      <w:marTop w:val="0"/>
      <w:marBottom w:val="0"/>
      <w:divBdr>
        <w:top w:val="none" w:sz="0" w:space="0" w:color="auto"/>
        <w:left w:val="none" w:sz="0" w:space="0" w:color="auto"/>
        <w:bottom w:val="none" w:sz="0" w:space="0" w:color="auto"/>
        <w:right w:val="none" w:sz="0" w:space="0" w:color="auto"/>
      </w:divBdr>
      <w:divsChild>
        <w:div w:id="1364136805">
          <w:marLeft w:val="0"/>
          <w:marRight w:val="0"/>
          <w:marTop w:val="0"/>
          <w:marBottom w:val="0"/>
          <w:divBdr>
            <w:top w:val="none" w:sz="0" w:space="0" w:color="auto"/>
            <w:left w:val="none" w:sz="0" w:space="0" w:color="auto"/>
            <w:bottom w:val="none" w:sz="0" w:space="0" w:color="auto"/>
            <w:right w:val="none" w:sz="0" w:space="0" w:color="auto"/>
          </w:divBdr>
          <w:divsChild>
            <w:div w:id="18700962">
              <w:marLeft w:val="0"/>
              <w:marRight w:val="0"/>
              <w:marTop w:val="0"/>
              <w:marBottom w:val="0"/>
              <w:divBdr>
                <w:top w:val="none" w:sz="0" w:space="0" w:color="auto"/>
                <w:left w:val="none" w:sz="0" w:space="0" w:color="auto"/>
                <w:bottom w:val="none" w:sz="0" w:space="0" w:color="auto"/>
                <w:right w:val="none" w:sz="0" w:space="0" w:color="auto"/>
              </w:divBdr>
            </w:div>
            <w:div w:id="75632169">
              <w:marLeft w:val="0"/>
              <w:marRight w:val="0"/>
              <w:marTop w:val="0"/>
              <w:marBottom w:val="0"/>
              <w:divBdr>
                <w:top w:val="none" w:sz="0" w:space="0" w:color="auto"/>
                <w:left w:val="none" w:sz="0" w:space="0" w:color="auto"/>
                <w:bottom w:val="none" w:sz="0" w:space="0" w:color="auto"/>
                <w:right w:val="none" w:sz="0" w:space="0" w:color="auto"/>
              </w:divBdr>
            </w:div>
            <w:div w:id="221253270">
              <w:marLeft w:val="0"/>
              <w:marRight w:val="0"/>
              <w:marTop w:val="0"/>
              <w:marBottom w:val="0"/>
              <w:divBdr>
                <w:top w:val="none" w:sz="0" w:space="0" w:color="auto"/>
                <w:left w:val="none" w:sz="0" w:space="0" w:color="auto"/>
                <w:bottom w:val="none" w:sz="0" w:space="0" w:color="auto"/>
                <w:right w:val="none" w:sz="0" w:space="0" w:color="auto"/>
              </w:divBdr>
            </w:div>
            <w:div w:id="273945734">
              <w:marLeft w:val="0"/>
              <w:marRight w:val="0"/>
              <w:marTop w:val="0"/>
              <w:marBottom w:val="0"/>
              <w:divBdr>
                <w:top w:val="none" w:sz="0" w:space="0" w:color="auto"/>
                <w:left w:val="none" w:sz="0" w:space="0" w:color="auto"/>
                <w:bottom w:val="none" w:sz="0" w:space="0" w:color="auto"/>
                <w:right w:val="none" w:sz="0" w:space="0" w:color="auto"/>
              </w:divBdr>
            </w:div>
            <w:div w:id="298190130">
              <w:marLeft w:val="0"/>
              <w:marRight w:val="0"/>
              <w:marTop w:val="0"/>
              <w:marBottom w:val="0"/>
              <w:divBdr>
                <w:top w:val="none" w:sz="0" w:space="0" w:color="auto"/>
                <w:left w:val="none" w:sz="0" w:space="0" w:color="auto"/>
                <w:bottom w:val="none" w:sz="0" w:space="0" w:color="auto"/>
                <w:right w:val="none" w:sz="0" w:space="0" w:color="auto"/>
              </w:divBdr>
            </w:div>
            <w:div w:id="337391864">
              <w:marLeft w:val="0"/>
              <w:marRight w:val="0"/>
              <w:marTop w:val="0"/>
              <w:marBottom w:val="0"/>
              <w:divBdr>
                <w:top w:val="none" w:sz="0" w:space="0" w:color="auto"/>
                <w:left w:val="none" w:sz="0" w:space="0" w:color="auto"/>
                <w:bottom w:val="none" w:sz="0" w:space="0" w:color="auto"/>
                <w:right w:val="none" w:sz="0" w:space="0" w:color="auto"/>
              </w:divBdr>
            </w:div>
            <w:div w:id="337738929">
              <w:marLeft w:val="0"/>
              <w:marRight w:val="0"/>
              <w:marTop w:val="0"/>
              <w:marBottom w:val="0"/>
              <w:divBdr>
                <w:top w:val="none" w:sz="0" w:space="0" w:color="auto"/>
                <w:left w:val="none" w:sz="0" w:space="0" w:color="auto"/>
                <w:bottom w:val="none" w:sz="0" w:space="0" w:color="auto"/>
                <w:right w:val="none" w:sz="0" w:space="0" w:color="auto"/>
              </w:divBdr>
            </w:div>
            <w:div w:id="384106967">
              <w:marLeft w:val="0"/>
              <w:marRight w:val="0"/>
              <w:marTop w:val="0"/>
              <w:marBottom w:val="0"/>
              <w:divBdr>
                <w:top w:val="none" w:sz="0" w:space="0" w:color="auto"/>
                <w:left w:val="none" w:sz="0" w:space="0" w:color="auto"/>
                <w:bottom w:val="none" w:sz="0" w:space="0" w:color="auto"/>
                <w:right w:val="none" w:sz="0" w:space="0" w:color="auto"/>
              </w:divBdr>
            </w:div>
            <w:div w:id="461923622">
              <w:marLeft w:val="0"/>
              <w:marRight w:val="0"/>
              <w:marTop w:val="0"/>
              <w:marBottom w:val="0"/>
              <w:divBdr>
                <w:top w:val="none" w:sz="0" w:space="0" w:color="auto"/>
                <w:left w:val="none" w:sz="0" w:space="0" w:color="auto"/>
                <w:bottom w:val="none" w:sz="0" w:space="0" w:color="auto"/>
                <w:right w:val="none" w:sz="0" w:space="0" w:color="auto"/>
              </w:divBdr>
            </w:div>
            <w:div w:id="476073292">
              <w:marLeft w:val="0"/>
              <w:marRight w:val="0"/>
              <w:marTop w:val="0"/>
              <w:marBottom w:val="0"/>
              <w:divBdr>
                <w:top w:val="none" w:sz="0" w:space="0" w:color="auto"/>
                <w:left w:val="none" w:sz="0" w:space="0" w:color="auto"/>
                <w:bottom w:val="none" w:sz="0" w:space="0" w:color="auto"/>
                <w:right w:val="none" w:sz="0" w:space="0" w:color="auto"/>
              </w:divBdr>
            </w:div>
            <w:div w:id="515921526">
              <w:marLeft w:val="0"/>
              <w:marRight w:val="0"/>
              <w:marTop w:val="0"/>
              <w:marBottom w:val="0"/>
              <w:divBdr>
                <w:top w:val="none" w:sz="0" w:space="0" w:color="auto"/>
                <w:left w:val="none" w:sz="0" w:space="0" w:color="auto"/>
                <w:bottom w:val="none" w:sz="0" w:space="0" w:color="auto"/>
                <w:right w:val="none" w:sz="0" w:space="0" w:color="auto"/>
              </w:divBdr>
            </w:div>
            <w:div w:id="689991635">
              <w:marLeft w:val="0"/>
              <w:marRight w:val="0"/>
              <w:marTop w:val="0"/>
              <w:marBottom w:val="0"/>
              <w:divBdr>
                <w:top w:val="none" w:sz="0" w:space="0" w:color="auto"/>
                <w:left w:val="none" w:sz="0" w:space="0" w:color="auto"/>
                <w:bottom w:val="none" w:sz="0" w:space="0" w:color="auto"/>
                <w:right w:val="none" w:sz="0" w:space="0" w:color="auto"/>
              </w:divBdr>
            </w:div>
            <w:div w:id="884605889">
              <w:marLeft w:val="0"/>
              <w:marRight w:val="0"/>
              <w:marTop w:val="0"/>
              <w:marBottom w:val="0"/>
              <w:divBdr>
                <w:top w:val="none" w:sz="0" w:space="0" w:color="auto"/>
                <w:left w:val="none" w:sz="0" w:space="0" w:color="auto"/>
                <w:bottom w:val="none" w:sz="0" w:space="0" w:color="auto"/>
                <w:right w:val="none" w:sz="0" w:space="0" w:color="auto"/>
              </w:divBdr>
            </w:div>
            <w:div w:id="912396214">
              <w:marLeft w:val="0"/>
              <w:marRight w:val="0"/>
              <w:marTop w:val="0"/>
              <w:marBottom w:val="0"/>
              <w:divBdr>
                <w:top w:val="none" w:sz="0" w:space="0" w:color="auto"/>
                <w:left w:val="none" w:sz="0" w:space="0" w:color="auto"/>
                <w:bottom w:val="none" w:sz="0" w:space="0" w:color="auto"/>
                <w:right w:val="none" w:sz="0" w:space="0" w:color="auto"/>
              </w:divBdr>
            </w:div>
            <w:div w:id="1051420551">
              <w:marLeft w:val="0"/>
              <w:marRight w:val="0"/>
              <w:marTop w:val="0"/>
              <w:marBottom w:val="0"/>
              <w:divBdr>
                <w:top w:val="none" w:sz="0" w:space="0" w:color="auto"/>
                <w:left w:val="none" w:sz="0" w:space="0" w:color="auto"/>
                <w:bottom w:val="none" w:sz="0" w:space="0" w:color="auto"/>
                <w:right w:val="none" w:sz="0" w:space="0" w:color="auto"/>
              </w:divBdr>
            </w:div>
            <w:div w:id="1067874454">
              <w:marLeft w:val="0"/>
              <w:marRight w:val="0"/>
              <w:marTop w:val="0"/>
              <w:marBottom w:val="0"/>
              <w:divBdr>
                <w:top w:val="none" w:sz="0" w:space="0" w:color="auto"/>
                <w:left w:val="none" w:sz="0" w:space="0" w:color="auto"/>
                <w:bottom w:val="none" w:sz="0" w:space="0" w:color="auto"/>
                <w:right w:val="none" w:sz="0" w:space="0" w:color="auto"/>
              </w:divBdr>
            </w:div>
            <w:div w:id="1121072300">
              <w:marLeft w:val="0"/>
              <w:marRight w:val="0"/>
              <w:marTop w:val="0"/>
              <w:marBottom w:val="0"/>
              <w:divBdr>
                <w:top w:val="none" w:sz="0" w:space="0" w:color="auto"/>
                <w:left w:val="none" w:sz="0" w:space="0" w:color="auto"/>
                <w:bottom w:val="none" w:sz="0" w:space="0" w:color="auto"/>
                <w:right w:val="none" w:sz="0" w:space="0" w:color="auto"/>
              </w:divBdr>
            </w:div>
            <w:div w:id="1141264089">
              <w:marLeft w:val="0"/>
              <w:marRight w:val="0"/>
              <w:marTop w:val="0"/>
              <w:marBottom w:val="0"/>
              <w:divBdr>
                <w:top w:val="none" w:sz="0" w:space="0" w:color="auto"/>
                <w:left w:val="none" w:sz="0" w:space="0" w:color="auto"/>
                <w:bottom w:val="none" w:sz="0" w:space="0" w:color="auto"/>
                <w:right w:val="none" w:sz="0" w:space="0" w:color="auto"/>
              </w:divBdr>
            </w:div>
            <w:div w:id="1251429353">
              <w:marLeft w:val="0"/>
              <w:marRight w:val="0"/>
              <w:marTop w:val="0"/>
              <w:marBottom w:val="0"/>
              <w:divBdr>
                <w:top w:val="none" w:sz="0" w:space="0" w:color="auto"/>
                <w:left w:val="none" w:sz="0" w:space="0" w:color="auto"/>
                <w:bottom w:val="none" w:sz="0" w:space="0" w:color="auto"/>
                <w:right w:val="none" w:sz="0" w:space="0" w:color="auto"/>
              </w:divBdr>
            </w:div>
            <w:div w:id="1305546700">
              <w:marLeft w:val="0"/>
              <w:marRight w:val="0"/>
              <w:marTop w:val="0"/>
              <w:marBottom w:val="0"/>
              <w:divBdr>
                <w:top w:val="none" w:sz="0" w:space="0" w:color="auto"/>
                <w:left w:val="none" w:sz="0" w:space="0" w:color="auto"/>
                <w:bottom w:val="none" w:sz="0" w:space="0" w:color="auto"/>
                <w:right w:val="none" w:sz="0" w:space="0" w:color="auto"/>
              </w:divBdr>
            </w:div>
            <w:div w:id="1337534392">
              <w:marLeft w:val="0"/>
              <w:marRight w:val="0"/>
              <w:marTop w:val="0"/>
              <w:marBottom w:val="0"/>
              <w:divBdr>
                <w:top w:val="none" w:sz="0" w:space="0" w:color="auto"/>
                <w:left w:val="none" w:sz="0" w:space="0" w:color="auto"/>
                <w:bottom w:val="none" w:sz="0" w:space="0" w:color="auto"/>
                <w:right w:val="none" w:sz="0" w:space="0" w:color="auto"/>
              </w:divBdr>
            </w:div>
            <w:div w:id="1373266108">
              <w:marLeft w:val="0"/>
              <w:marRight w:val="0"/>
              <w:marTop w:val="0"/>
              <w:marBottom w:val="0"/>
              <w:divBdr>
                <w:top w:val="none" w:sz="0" w:space="0" w:color="auto"/>
                <w:left w:val="none" w:sz="0" w:space="0" w:color="auto"/>
                <w:bottom w:val="none" w:sz="0" w:space="0" w:color="auto"/>
                <w:right w:val="none" w:sz="0" w:space="0" w:color="auto"/>
              </w:divBdr>
            </w:div>
            <w:div w:id="1815676891">
              <w:marLeft w:val="0"/>
              <w:marRight w:val="0"/>
              <w:marTop w:val="0"/>
              <w:marBottom w:val="0"/>
              <w:divBdr>
                <w:top w:val="none" w:sz="0" w:space="0" w:color="auto"/>
                <w:left w:val="none" w:sz="0" w:space="0" w:color="auto"/>
                <w:bottom w:val="none" w:sz="0" w:space="0" w:color="auto"/>
                <w:right w:val="none" w:sz="0" w:space="0" w:color="auto"/>
              </w:divBdr>
            </w:div>
            <w:div w:id="1873574195">
              <w:marLeft w:val="0"/>
              <w:marRight w:val="0"/>
              <w:marTop w:val="0"/>
              <w:marBottom w:val="0"/>
              <w:divBdr>
                <w:top w:val="none" w:sz="0" w:space="0" w:color="auto"/>
                <w:left w:val="none" w:sz="0" w:space="0" w:color="auto"/>
                <w:bottom w:val="none" w:sz="0" w:space="0" w:color="auto"/>
                <w:right w:val="none" w:sz="0" w:space="0" w:color="auto"/>
              </w:divBdr>
            </w:div>
            <w:div w:id="1875071095">
              <w:marLeft w:val="0"/>
              <w:marRight w:val="0"/>
              <w:marTop w:val="0"/>
              <w:marBottom w:val="0"/>
              <w:divBdr>
                <w:top w:val="none" w:sz="0" w:space="0" w:color="auto"/>
                <w:left w:val="none" w:sz="0" w:space="0" w:color="auto"/>
                <w:bottom w:val="none" w:sz="0" w:space="0" w:color="auto"/>
                <w:right w:val="none" w:sz="0" w:space="0" w:color="auto"/>
              </w:divBdr>
            </w:div>
            <w:div w:id="18972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007">
      <w:bodyDiv w:val="1"/>
      <w:marLeft w:val="0"/>
      <w:marRight w:val="0"/>
      <w:marTop w:val="0"/>
      <w:marBottom w:val="0"/>
      <w:divBdr>
        <w:top w:val="none" w:sz="0" w:space="0" w:color="auto"/>
        <w:left w:val="none" w:sz="0" w:space="0" w:color="auto"/>
        <w:bottom w:val="none" w:sz="0" w:space="0" w:color="auto"/>
        <w:right w:val="none" w:sz="0" w:space="0" w:color="auto"/>
      </w:divBdr>
      <w:divsChild>
        <w:div w:id="834614163">
          <w:marLeft w:val="0"/>
          <w:marRight w:val="0"/>
          <w:marTop w:val="0"/>
          <w:marBottom w:val="0"/>
          <w:divBdr>
            <w:top w:val="none" w:sz="0" w:space="0" w:color="auto"/>
            <w:left w:val="none" w:sz="0" w:space="0" w:color="auto"/>
            <w:bottom w:val="none" w:sz="0" w:space="0" w:color="auto"/>
            <w:right w:val="none" w:sz="0" w:space="0" w:color="auto"/>
          </w:divBdr>
        </w:div>
        <w:div w:id="1599751184">
          <w:marLeft w:val="0"/>
          <w:marRight w:val="0"/>
          <w:marTop w:val="0"/>
          <w:marBottom w:val="0"/>
          <w:divBdr>
            <w:top w:val="none" w:sz="0" w:space="0" w:color="auto"/>
            <w:left w:val="none" w:sz="0" w:space="0" w:color="auto"/>
            <w:bottom w:val="none" w:sz="0" w:space="0" w:color="auto"/>
            <w:right w:val="none" w:sz="0" w:space="0" w:color="auto"/>
          </w:divBdr>
        </w:div>
      </w:divsChild>
    </w:div>
    <w:div w:id="612325969">
      <w:bodyDiv w:val="1"/>
      <w:marLeft w:val="0"/>
      <w:marRight w:val="0"/>
      <w:marTop w:val="0"/>
      <w:marBottom w:val="0"/>
      <w:divBdr>
        <w:top w:val="none" w:sz="0" w:space="0" w:color="auto"/>
        <w:left w:val="none" w:sz="0" w:space="0" w:color="auto"/>
        <w:bottom w:val="none" w:sz="0" w:space="0" w:color="auto"/>
        <w:right w:val="none" w:sz="0" w:space="0" w:color="auto"/>
      </w:divBdr>
      <w:divsChild>
        <w:div w:id="511644397">
          <w:marLeft w:val="0"/>
          <w:marRight w:val="0"/>
          <w:marTop w:val="0"/>
          <w:marBottom w:val="0"/>
          <w:divBdr>
            <w:top w:val="none" w:sz="0" w:space="0" w:color="auto"/>
            <w:left w:val="none" w:sz="0" w:space="0" w:color="auto"/>
            <w:bottom w:val="none" w:sz="0" w:space="0" w:color="auto"/>
            <w:right w:val="none" w:sz="0" w:space="0" w:color="auto"/>
          </w:divBdr>
          <w:divsChild>
            <w:div w:id="4782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0180">
      <w:bodyDiv w:val="1"/>
      <w:marLeft w:val="0"/>
      <w:marRight w:val="0"/>
      <w:marTop w:val="0"/>
      <w:marBottom w:val="0"/>
      <w:divBdr>
        <w:top w:val="none" w:sz="0" w:space="0" w:color="auto"/>
        <w:left w:val="none" w:sz="0" w:space="0" w:color="auto"/>
        <w:bottom w:val="none" w:sz="0" w:space="0" w:color="auto"/>
        <w:right w:val="none" w:sz="0" w:space="0" w:color="auto"/>
      </w:divBdr>
      <w:divsChild>
        <w:div w:id="372000497">
          <w:marLeft w:val="0"/>
          <w:marRight w:val="0"/>
          <w:marTop w:val="0"/>
          <w:marBottom w:val="0"/>
          <w:divBdr>
            <w:top w:val="none" w:sz="0" w:space="0" w:color="auto"/>
            <w:left w:val="none" w:sz="0" w:space="0" w:color="auto"/>
            <w:bottom w:val="none" w:sz="0" w:space="0" w:color="auto"/>
            <w:right w:val="none" w:sz="0" w:space="0" w:color="auto"/>
          </w:divBdr>
          <w:divsChild>
            <w:div w:id="6741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69605">
      <w:bodyDiv w:val="1"/>
      <w:marLeft w:val="0"/>
      <w:marRight w:val="0"/>
      <w:marTop w:val="0"/>
      <w:marBottom w:val="0"/>
      <w:divBdr>
        <w:top w:val="none" w:sz="0" w:space="0" w:color="auto"/>
        <w:left w:val="none" w:sz="0" w:space="0" w:color="auto"/>
        <w:bottom w:val="none" w:sz="0" w:space="0" w:color="auto"/>
        <w:right w:val="none" w:sz="0" w:space="0" w:color="auto"/>
      </w:divBdr>
      <w:divsChild>
        <w:div w:id="296490557">
          <w:marLeft w:val="0"/>
          <w:marRight w:val="0"/>
          <w:marTop w:val="0"/>
          <w:marBottom w:val="0"/>
          <w:divBdr>
            <w:top w:val="none" w:sz="0" w:space="0" w:color="auto"/>
            <w:left w:val="none" w:sz="0" w:space="0" w:color="auto"/>
            <w:bottom w:val="none" w:sz="0" w:space="0" w:color="auto"/>
            <w:right w:val="none" w:sz="0" w:space="0" w:color="auto"/>
          </w:divBdr>
          <w:divsChild>
            <w:div w:id="8917780">
              <w:marLeft w:val="0"/>
              <w:marRight w:val="0"/>
              <w:marTop w:val="0"/>
              <w:marBottom w:val="0"/>
              <w:divBdr>
                <w:top w:val="none" w:sz="0" w:space="0" w:color="auto"/>
                <w:left w:val="none" w:sz="0" w:space="0" w:color="auto"/>
                <w:bottom w:val="none" w:sz="0" w:space="0" w:color="auto"/>
                <w:right w:val="none" w:sz="0" w:space="0" w:color="auto"/>
              </w:divBdr>
            </w:div>
            <w:div w:id="63914316">
              <w:marLeft w:val="0"/>
              <w:marRight w:val="0"/>
              <w:marTop w:val="0"/>
              <w:marBottom w:val="0"/>
              <w:divBdr>
                <w:top w:val="none" w:sz="0" w:space="0" w:color="auto"/>
                <w:left w:val="none" w:sz="0" w:space="0" w:color="auto"/>
                <w:bottom w:val="none" w:sz="0" w:space="0" w:color="auto"/>
                <w:right w:val="none" w:sz="0" w:space="0" w:color="auto"/>
              </w:divBdr>
            </w:div>
            <w:div w:id="84308515">
              <w:marLeft w:val="0"/>
              <w:marRight w:val="0"/>
              <w:marTop w:val="0"/>
              <w:marBottom w:val="0"/>
              <w:divBdr>
                <w:top w:val="none" w:sz="0" w:space="0" w:color="auto"/>
                <w:left w:val="none" w:sz="0" w:space="0" w:color="auto"/>
                <w:bottom w:val="none" w:sz="0" w:space="0" w:color="auto"/>
                <w:right w:val="none" w:sz="0" w:space="0" w:color="auto"/>
              </w:divBdr>
            </w:div>
            <w:div w:id="86389035">
              <w:marLeft w:val="0"/>
              <w:marRight w:val="0"/>
              <w:marTop w:val="0"/>
              <w:marBottom w:val="0"/>
              <w:divBdr>
                <w:top w:val="none" w:sz="0" w:space="0" w:color="auto"/>
                <w:left w:val="none" w:sz="0" w:space="0" w:color="auto"/>
                <w:bottom w:val="none" w:sz="0" w:space="0" w:color="auto"/>
                <w:right w:val="none" w:sz="0" w:space="0" w:color="auto"/>
              </w:divBdr>
            </w:div>
            <w:div w:id="236063482">
              <w:marLeft w:val="0"/>
              <w:marRight w:val="0"/>
              <w:marTop w:val="0"/>
              <w:marBottom w:val="0"/>
              <w:divBdr>
                <w:top w:val="none" w:sz="0" w:space="0" w:color="auto"/>
                <w:left w:val="none" w:sz="0" w:space="0" w:color="auto"/>
                <w:bottom w:val="none" w:sz="0" w:space="0" w:color="auto"/>
                <w:right w:val="none" w:sz="0" w:space="0" w:color="auto"/>
              </w:divBdr>
            </w:div>
            <w:div w:id="253831127">
              <w:marLeft w:val="0"/>
              <w:marRight w:val="0"/>
              <w:marTop w:val="0"/>
              <w:marBottom w:val="0"/>
              <w:divBdr>
                <w:top w:val="none" w:sz="0" w:space="0" w:color="auto"/>
                <w:left w:val="none" w:sz="0" w:space="0" w:color="auto"/>
                <w:bottom w:val="none" w:sz="0" w:space="0" w:color="auto"/>
                <w:right w:val="none" w:sz="0" w:space="0" w:color="auto"/>
              </w:divBdr>
            </w:div>
            <w:div w:id="300884800">
              <w:marLeft w:val="0"/>
              <w:marRight w:val="0"/>
              <w:marTop w:val="0"/>
              <w:marBottom w:val="0"/>
              <w:divBdr>
                <w:top w:val="none" w:sz="0" w:space="0" w:color="auto"/>
                <w:left w:val="none" w:sz="0" w:space="0" w:color="auto"/>
                <w:bottom w:val="none" w:sz="0" w:space="0" w:color="auto"/>
                <w:right w:val="none" w:sz="0" w:space="0" w:color="auto"/>
              </w:divBdr>
            </w:div>
            <w:div w:id="345332748">
              <w:marLeft w:val="0"/>
              <w:marRight w:val="0"/>
              <w:marTop w:val="0"/>
              <w:marBottom w:val="0"/>
              <w:divBdr>
                <w:top w:val="none" w:sz="0" w:space="0" w:color="auto"/>
                <w:left w:val="none" w:sz="0" w:space="0" w:color="auto"/>
                <w:bottom w:val="none" w:sz="0" w:space="0" w:color="auto"/>
                <w:right w:val="none" w:sz="0" w:space="0" w:color="auto"/>
              </w:divBdr>
            </w:div>
            <w:div w:id="494304114">
              <w:marLeft w:val="0"/>
              <w:marRight w:val="0"/>
              <w:marTop w:val="0"/>
              <w:marBottom w:val="0"/>
              <w:divBdr>
                <w:top w:val="none" w:sz="0" w:space="0" w:color="auto"/>
                <w:left w:val="none" w:sz="0" w:space="0" w:color="auto"/>
                <w:bottom w:val="none" w:sz="0" w:space="0" w:color="auto"/>
                <w:right w:val="none" w:sz="0" w:space="0" w:color="auto"/>
              </w:divBdr>
            </w:div>
            <w:div w:id="602152619">
              <w:marLeft w:val="0"/>
              <w:marRight w:val="0"/>
              <w:marTop w:val="0"/>
              <w:marBottom w:val="0"/>
              <w:divBdr>
                <w:top w:val="none" w:sz="0" w:space="0" w:color="auto"/>
                <w:left w:val="none" w:sz="0" w:space="0" w:color="auto"/>
                <w:bottom w:val="none" w:sz="0" w:space="0" w:color="auto"/>
                <w:right w:val="none" w:sz="0" w:space="0" w:color="auto"/>
              </w:divBdr>
            </w:div>
            <w:div w:id="613289064">
              <w:marLeft w:val="0"/>
              <w:marRight w:val="0"/>
              <w:marTop w:val="0"/>
              <w:marBottom w:val="0"/>
              <w:divBdr>
                <w:top w:val="none" w:sz="0" w:space="0" w:color="auto"/>
                <w:left w:val="none" w:sz="0" w:space="0" w:color="auto"/>
                <w:bottom w:val="none" w:sz="0" w:space="0" w:color="auto"/>
                <w:right w:val="none" w:sz="0" w:space="0" w:color="auto"/>
              </w:divBdr>
            </w:div>
            <w:div w:id="683439437">
              <w:marLeft w:val="0"/>
              <w:marRight w:val="0"/>
              <w:marTop w:val="0"/>
              <w:marBottom w:val="0"/>
              <w:divBdr>
                <w:top w:val="none" w:sz="0" w:space="0" w:color="auto"/>
                <w:left w:val="none" w:sz="0" w:space="0" w:color="auto"/>
                <w:bottom w:val="none" w:sz="0" w:space="0" w:color="auto"/>
                <w:right w:val="none" w:sz="0" w:space="0" w:color="auto"/>
              </w:divBdr>
            </w:div>
            <w:div w:id="868643839">
              <w:marLeft w:val="0"/>
              <w:marRight w:val="0"/>
              <w:marTop w:val="0"/>
              <w:marBottom w:val="0"/>
              <w:divBdr>
                <w:top w:val="none" w:sz="0" w:space="0" w:color="auto"/>
                <w:left w:val="none" w:sz="0" w:space="0" w:color="auto"/>
                <w:bottom w:val="none" w:sz="0" w:space="0" w:color="auto"/>
                <w:right w:val="none" w:sz="0" w:space="0" w:color="auto"/>
              </w:divBdr>
            </w:div>
            <w:div w:id="880441167">
              <w:marLeft w:val="0"/>
              <w:marRight w:val="0"/>
              <w:marTop w:val="0"/>
              <w:marBottom w:val="0"/>
              <w:divBdr>
                <w:top w:val="none" w:sz="0" w:space="0" w:color="auto"/>
                <w:left w:val="none" w:sz="0" w:space="0" w:color="auto"/>
                <w:bottom w:val="none" w:sz="0" w:space="0" w:color="auto"/>
                <w:right w:val="none" w:sz="0" w:space="0" w:color="auto"/>
              </w:divBdr>
            </w:div>
            <w:div w:id="1010840575">
              <w:marLeft w:val="0"/>
              <w:marRight w:val="0"/>
              <w:marTop w:val="0"/>
              <w:marBottom w:val="0"/>
              <w:divBdr>
                <w:top w:val="none" w:sz="0" w:space="0" w:color="auto"/>
                <w:left w:val="none" w:sz="0" w:space="0" w:color="auto"/>
                <w:bottom w:val="none" w:sz="0" w:space="0" w:color="auto"/>
                <w:right w:val="none" w:sz="0" w:space="0" w:color="auto"/>
              </w:divBdr>
            </w:div>
            <w:div w:id="1062366068">
              <w:marLeft w:val="0"/>
              <w:marRight w:val="0"/>
              <w:marTop w:val="0"/>
              <w:marBottom w:val="0"/>
              <w:divBdr>
                <w:top w:val="none" w:sz="0" w:space="0" w:color="auto"/>
                <w:left w:val="none" w:sz="0" w:space="0" w:color="auto"/>
                <w:bottom w:val="none" w:sz="0" w:space="0" w:color="auto"/>
                <w:right w:val="none" w:sz="0" w:space="0" w:color="auto"/>
              </w:divBdr>
            </w:div>
            <w:div w:id="1106733804">
              <w:marLeft w:val="0"/>
              <w:marRight w:val="0"/>
              <w:marTop w:val="0"/>
              <w:marBottom w:val="0"/>
              <w:divBdr>
                <w:top w:val="none" w:sz="0" w:space="0" w:color="auto"/>
                <w:left w:val="none" w:sz="0" w:space="0" w:color="auto"/>
                <w:bottom w:val="none" w:sz="0" w:space="0" w:color="auto"/>
                <w:right w:val="none" w:sz="0" w:space="0" w:color="auto"/>
              </w:divBdr>
            </w:div>
            <w:div w:id="1147285729">
              <w:marLeft w:val="0"/>
              <w:marRight w:val="0"/>
              <w:marTop w:val="0"/>
              <w:marBottom w:val="0"/>
              <w:divBdr>
                <w:top w:val="none" w:sz="0" w:space="0" w:color="auto"/>
                <w:left w:val="none" w:sz="0" w:space="0" w:color="auto"/>
                <w:bottom w:val="none" w:sz="0" w:space="0" w:color="auto"/>
                <w:right w:val="none" w:sz="0" w:space="0" w:color="auto"/>
              </w:divBdr>
            </w:div>
            <w:div w:id="1182817829">
              <w:marLeft w:val="0"/>
              <w:marRight w:val="0"/>
              <w:marTop w:val="0"/>
              <w:marBottom w:val="0"/>
              <w:divBdr>
                <w:top w:val="none" w:sz="0" w:space="0" w:color="auto"/>
                <w:left w:val="none" w:sz="0" w:space="0" w:color="auto"/>
                <w:bottom w:val="none" w:sz="0" w:space="0" w:color="auto"/>
                <w:right w:val="none" w:sz="0" w:space="0" w:color="auto"/>
              </w:divBdr>
            </w:div>
            <w:div w:id="1196235041">
              <w:marLeft w:val="0"/>
              <w:marRight w:val="0"/>
              <w:marTop w:val="0"/>
              <w:marBottom w:val="0"/>
              <w:divBdr>
                <w:top w:val="none" w:sz="0" w:space="0" w:color="auto"/>
                <w:left w:val="none" w:sz="0" w:space="0" w:color="auto"/>
                <w:bottom w:val="none" w:sz="0" w:space="0" w:color="auto"/>
                <w:right w:val="none" w:sz="0" w:space="0" w:color="auto"/>
              </w:divBdr>
            </w:div>
            <w:div w:id="1251431308">
              <w:marLeft w:val="0"/>
              <w:marRight w:val="0"/>
              <w:marTop w:val="0"/>
              <w:marBottom w:val="0"/>
              <w:divBdr>
                <w:top w:val="none" w:sz="0" w:space="0" w:color="auto"/>
                <w:left w:val="none" w:sz="0" w:space="0" w:color="auto"/>
                <w:bottom w:val="none" w:sz="0" w:space="0" w:color="auto"/>
                <w:right w:val="none" w:sz="0" w:space="0" w:color="auto"/>
              </w:divBdr>
            </w:div>
            <w:div w:id="1255279562">
              <w:marLeft w:val="0"/>
              <w:marRight w:val="0"/>
              <w:marTop w:val="0"/>
              <w:marBottom w:val="0"/>
              <w:divBdr>
                <w:top w:val="none" w:sz="0" w:space="0" w:color="auto"/>
                <w:left w:val="none" w:sz="0" w:space="0" w:color="auto"/>
                <w:bottom w:val="none" w:sz="0" w:space="0" w:color="auto"/>
                <w:right w:val="none" w:sz="0" w:space="0" w:color="auto"/>
              </w:divBdr>
            </w:div>
            <w:div w:id="1311864610">
              <w:marLeft w:val="0"/>
              <w:marRight w:val="0"/>
              <w:marTop w:val="0"/>
              <w:marBottom w:val="0"/>
              <w:divBdr>
                <w:top w:val="none" w:sz="0" w:space="0" w:color="auto"/>
                <w:left w:val="none" w:sz="0" w:space="0" w:color="auto"/>
                <w:bottom w:val="none" w:sz="0" w:space="0" w:color="auto"/>
                <w:right w:val="none" w:sz="0" w:space="0" w:color="auto"/>
              </w:divBdr>
            </w:div>
            <w:div w:id="1326397515">
              <w:marLeft w:val="0"/>
              <w:marRight w:val="0"/>
              <w:marTop w:val="0"/>
              <w:marBottom w:val="0"/>
              <w:divBdr>
                <w:top w:val="none" w:sz="0" w:space="0" w:color="auto"/>
                <w:left w:val="none" w:sz="0" w:space="0" w:color="auto"/>
                <w:bottom w:val="none" w:sz="0" w:space="0" w:color="auto"/>
                <w:right w:val="none" w:sz="0" w:space="0" w:color="auto"/>
              </w:divBdr>
            </w:div>
            <w:div w:id="1333414137">
              <w:marLeft w:val="0"/>
              <w:marRight w:val="0"/>
              <w:marTop w:val="0"/>
              <w:marBottom w:val="0"/>
              <w:divBdr>
                <w:top w:val="none" w:sz="0" w:space="0" w:color="auto"/>
                <w:left w:val="none" w:sz="0" w:space="0" w:color="auto"/>
                <w:bottom w:val="none" w:sz="0" w:space="0" w:color="auto"/>
                <w:right w:val="none" w:sz="0" w:space="0" w:color="auto"/>
              </w:divBdr>
            </w:div>
            <w:div w:id="1335305427">
              <w:marLeft w:val="0"/>
              <w:marRight w:val="0"/>
              <w:marTop w:val="0"/>
              <w:marBottom w:val="0"/>
              <w:divBdr>
                <w:top w:val="none" w:sz="0" w:space="0" w:color="auto"/>
                <w:left w:val="none" w:sz="0" w:space="0" w:color="auto"/>
                <w:bottom w:val="none" w:sz="0" w:space="0" w:color="auto"/>
                <w:right w:val="none" w:sz="0" w:space="0" w:color="auto"/>
              </w:divBdr>
            </w:div>
            <w:div w:id="1347173789">
              <w:marLeft w:val="0"/>
              <w:marRight w:val="0"/>
              <w:marTop w:val="0"/>
              <w:marBottom w:val="0"/>
              <w:divBdr>
                <w:top w:val="none" w:sz="0" w:space="0" w:color="auto"/>
                <w:left w:val="none" w:sz="0" w:space="0" w:color="auto"/>
                <w:bottom w:val="none" w:sz="0" w:space="0" w:color="auto"/>
                <w:right w:val="none" w:sz="0" w:space="0" w:color="auto"/>
              </w:divBdr>
            </w:div>
            <w:div w:id="1360273482">
              <w:marLeft w:val="0"/>
              <w:marRight w:val="0"/>
              <w:marTop w:val="0"/>
              <w:marBottom w:val="0"/>
              <w:divBdr>
                <w:top w:val="none" w:sz="0" w:space="0" w:color="auto"/>
                <w:left w:val="none" w:sz="0" w:space="0" w:color="auto"/>
                <w:bottom w:val="none" w:sz="0" w:space="0" w:color="auto"/>
                <w:right w:val="none" w:sz="0" w:space="0" w:color="auto"/>
              </w:divBdr>
            </w:div>
            <w:div w:id="1578133663">
              <w:marLeft w:val="0"/>
              <w:marRight w:val="0"/>
              <w:marTop w:val="0"/>
              <w:marBottom w:val="0"/>
              <w:divBdr>
                <w:top w:val="none" w:sz="0" w:space="0" w:color="auto"/>
                <w:left w:val="none" w:sz="0" w:space="0" w:color="auto"/>
                <w:bottom w:val="none" w:sz="0" w:space="0" w:color="auto"/>
                <w:right w:val="none" w:sz="0" w:space="0" w:color="auto"/>
              </w:divBdr>
            </w:div>
            <w:div w:id="1734884152">
              <w:marLeft w:val="0"/>
              <w:marRight w:val="0"/>
              <w:marTop w:val="0"/>
              <w:marBottom w:val="0"/>
              <w:divBdr>
                <w:top w:val="none" w:sz="0" w:space="0" w:color="auto"/>
                <w:left w:val="none" w:sz="0" w:space="0" w:color="auto"/>
                <w:bottom w:val="none" w:sz="0" w:space="0" w:color="auto"/>
                <w:right w:val="none" w:sz="0" w:space="0" w:color="auto"/>
              </w:divBdr>
            </w:div>
            <w:div w:id="1754355792">
              <w:marLeft w:val="0"/>
              <w:marRight w:val="0"/>
              <w:marTop w:val="0"/>
              <w:marBottom w:val="0"/>
              <w:divBdr>
                <w:top w:val="none" w:sz="0" w:space="0" w:color="auto"/>
                <w:left w:val="none" w:sz="0" w:space="0" w:color="auto"/>
                <w:bottom w:val="none" w:sz="0" w:space="0" w:color="auto"/>
                <w:right w:val="none" w:sz="0" w:space="0" w:color="auto"/>
              </w:divBdr>
            </w:div>
            <w:div w:id="1764035987">
              <w:marLeft w:val="0"/>
              <w:marRight w:val="0"/>
              <w:marTop w:val="0"/>
              <w:marBottom w:val="0"/>
              <w:divBdr>
                <w:top w:val="none" w:sz="0" w:space="0" w:color="auto"/>
                <w:left w:val="none" w:sz="0" w:space="0" w:color="auto"/>
                <w:bottom w:val="none" w:sz="0" w:space="0" w:color="auto"/>
                <w:right w:val="none" w:sz="0" w:space="0" w:color="auto"/>
              </w:divBdr>
            </w:div>
            <w:div w:id="1816527394">
              <w:marLeft w:val="0"/>
              <w:marRight w:val="0"/>
              <w:marTop w:val="0"/>
              <w:marBottom w:val="0"/>
              <w:divBdr>
                <w:top w:val="none" w:sz="0" w:space="0" w:color="auto"/>
                <w:left w:val="none" w:sz="0" w:space="0" w:color="auto"/>
                <w:bottom w:val="none" w:sz="0" w:space="0" w:color="auto"/>
                <w:right w:val="none" w:sz="0" w:space="0" w:color="auto"/>
              </w:divBdr>
            </w:div>
            <w:div w:id="1831481604">
              <w:marLeft w:val="0"/>
              <w:marRight w:val="0"/>
              <w:marTop w:val="0"/>
              <w:marBottom w:val="0"/>
              <w:divBdr>
                <w:top w:val="none" w:sz="0" w:space="0" w:color="auto"/>
                <w:left w:val="none" w:sz="0" w:space="0" w:color="auto"/>
                <w:bottom w:val="none" w:sz="0" w:space="0" w:color="auto"/>
                <w:right w:val="none" w:sz="0" w:space="0" w:color="auto"/>
              </w:divBdr>
            </w:div>
            <w:div w:id="1897350783">
              <w:marLeft w:val="0"/>
              <w:marRight w:val="0"/>
              <w:marTop w:val="0"/>
              <w:marBottom w:val="0"/>
              <w:divBdr>
                <w:top w:val="none" w:sz="0" w:space="0" w:color="auto"/>
                <w:left w:val="none" w:sz="0" w:space="0" w:color="auto"/>
                <w:bottom w:val="none" w:sz="0" w:space="0" w:color="auto"/>
                <w:right w:val="none" w:sz="0" w:space="0" w:color="auto"/>
              </w:divBdr>
            </w:div>
            <w:div w:id="1922105651">
              <w:marLeft w:val="0"/>
              <w:marRight w:val="0"/>
              <w:marTop w:val="0"/>
              <w:marBottom w:val="0"/>
              <w:divBdr>
                <w:top w:val="none" w:sz="0" w:space="0" w:color="auto"/>
                <w:left w:val="none" w:sz="0" w:space="0" w:color="auto"/>
                <w:bottom w:val="none" w:sz="0" w:space="0" w:color="auto"/>
                <w:right w:val="none" w:sz="0" w:space="0" w:color="auto"/>
              </w:divBdr>
            </w:div>
            <w:div w:id="1948385754">
              <w:marLeft w:val="0"/>
              <w:marRight w:val="0"/>
              <w:marTop w:val="0"/>
              <w:marBottom w:val="0"/>
              <w:divBdr>
                <w:top w:val="none" w:sz="0" w:space="0" w:color="auto"/>
                <w:left w:val="none" w:sz="0" w:space="0" w:color="auto"/>
                <w:bottom w:val="none" w:sz="0" w:space="0" w:color="auto"/>
                <w:right w:val="none" w:sz="0" w:space="0" w:color="auto"/>
              </w:divBdr>
            </w:div>
            <w:div w:id="1973172838">
              <w:marLeft w:val="0"/>
              <w:marRight w:val="0"/>
              <w:marTop w:val="0"/>
              <w:marBottom w:val="0"/>
              <w:divBdr>
                <w:top w:val="none" w:sz="0" w:space="0" w:color="auto"/>
                <w:left w:val="none" w:sz="0" w:space="0" w:color="auto"/>
                <w:bottom w:val="none" w:sz="0" w:space="0" w:color="auto"/>
                <w:right w:val="none" w:sz="0" w:space="0" w:color="auto"/>
              </w:divBdr>
            </w:div>
            <w:div w:id="20225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4754">
      <w:bodyDiv w:val="1"/>
      <w:marLeft w:val="0"/>
      <w:marRight w:val="0"/>
      <w:marTop w:val="0"/>
      <w:marBottom w:val="0"/>
      <w:divBdr>
        <w:top w:val="none" w:sz="0" w:space="0" w:color="auto"/>
        <w:left w:val="none" w:sz="0" w:space="0" w:color="auto"/>
        <w:bottom w:val="none" w:sz="0" w:space="0" w:color="auto"/>
        <w:right w:val="none" w:sz="0" w:space="0" w:color="auto"/>
      </w:divBdr>
      <w:divsChild>
        <w:div w:id="68307257">
          <w:marLeft w:val="0"/>
          <w:marRight w:val="0"/>
          <w:marTop w:val="0"/>
          <w:marBottom w:val="0"/>
          <w:divBdr>
            <w:top w:val="none" w:sz="0" w:space="0" w:color="auto"/>
            <w:left w:val="none" w:sz="0" w:space="0" w:color="auto"/>
            <w:bottom w:val="none" w:sz="0" w:space="0" w:color="auto"/>
            <w:right w:val="none" w:sz="0" w:space="0" w:color="auto"/>
          </w:divBdr>
          <w:divsChild>
            <w:div w:id="38747264">
              <w:marLeft w:val="0"/>
              <w:marRight w:val="0"/>
              <w:marTop w:val="0"/>
              <w:marBottom w:val="0"/>
              <w:divBdr>
                <w:top w:val="none" w:sz="0" w:space="0" w:color="auto"/>
                <w:left w:val="none" w:sz="0" w:space="0" w:color="auto"/>
                <w:bottom w:val="none" w:sz="0" w:space="0" w:color="auto"/>
                <w:right w:val="none" w:sz="0" w:space="0" w:color="auto"/>
              </w:divBdr>
            </w:div>
            <w:div w:id="119542699">
              <w:marLeft w:val="0"/>
              <w:marRight w:val="0"/>
              <w:marTop w:val="0"/>
              <w:marBottom w:val="0"/>
              <w:divBdr>
                <w:top w:val="none" w:sz="0" w:space="0" w:color="auto"/>
                <w:left w:val="none" w:sz="0" w:space="0" w:color="auto"/>
                <w:bottom w:val="none" w:sz="0" w:space="0" w:color="auto"/>
                <w:right w:val="none" w:sz="0" w:space="0" w:color="auto"/>
              </w:divBdr>
            </w:div>
            <w:div w:id="165095145">
              <w:marLeft w:val="0"/>
              <w:marRight w:val="0"/>
              <w:marTop w:val="0"/>
              <w:marBottom w:val="0"/>
              <w:divBdr>
                <w:top w:val="none" w:sz="0" w:space="0" w:color="auto"/>
                <w:left w:val="none" w:sz="0" w:space="0" w:color="auto"/>
                <w:bottom w:val="none" w:sz="0" w:space="0" w:color="auto"/>
                <w:right w:val="none" w:sz="0" w:space="0" w:color="auto"/>
              </w:divBdr>
            </w:div>
            <w:div w:id="188875554">
              <w:marLeft w:val="0"/>
              <w:marRight w:val="0"/>
              <w:marTop w:val="0"/>
              <w:marBottom w:val="0"/>
              <w:divBdr>
                <w:top w:val="none" w:sz="0" w:space="0" w:color="auto"/>
                <w:left w:val="none" w:sz="0" w:space="0" w:color="auto"/>
                <w:bottom w:val="none" w:sz="0" w:space="0" w:color="auto"/>
                <w:right w:val="none" w:sz="0" w:space="0" w:color="auto"/>
              </w:divBdr>
            </w:div>
            <w:div w:id="321347846">
              <w:marLeft w:val="0"/>
              <w:marRight w:val="0"/>
              <w:marTop w:val="0"/>
              <w:marBottom w:val="0"/>
              <w:divBdr>
                <w:top w:val="none" w:sz="0" w:space="0" w:color="auto"/>
                <w:left w:val="none" w:sz="0" w:space="0" w:color="auto"/>
                <w:bottom w:val="none" w:sz="0" w:space="0" w:color="auto"/>
                <w:right w:val="none" w:sz="0" w:space="0" w:color="auto"/>
              </w:divBdr>
            </w:div>
            <w:div w:id="336159650">
              <w:marLeft w:val="0"/>
              <w:marRight w:val="0"/>
              <w:marTop w:val="0"/>
              <w:marBottom w:val="0"/>
              <w:divBdr>
                <w:top w:val="none" w:sz="0" w:space="0" w:color="auto"/>
                <w:left w:val="none" w:sz="0" w:space="0" w:color="auto"/>
                <w:bottom w:val="none" w:sz="0" w:space="0" w:color="auto"/>
                <w:right w:val="none" w:sz="0" w:space="0" w:color="auto"/>
              </w:divBdr>
            </w:div>
            <w:div w:id="711269396">
              <w:marLeft w:val="0"/>
              <w:marRight w:val="0"/>
              <w:marTop w:val="0"/>
              <w:marBottom w:val="0"/>
              <w:divBdr>
                <w:top w:val="none" w:sz="0" w:space="0" w:color="auto"/>
                <w:left w:val="none" w:sz="0" w:space="0" w:color="auto"/>
                <w:bottom w:val="none" w:sz="0" w:space="0" w:color="auto"/>
                <w:right w:val="none" w:sz="0" w:space="0" w:color="auto"/>
              </w:divBdr>
            </w:div>
            <w:div w:id="969172015">
              <w:marLeft w:val="0"/>
              <w:marRight w:val="0"/>
              <w:marTop w:val="0"/>
              <w:marBottom w:val="0"/>
              <w:divBdr>
                <w:top w:val="none" w:sz="0" w:space="0" w:color="auto"/>
                <w:left w:val="none" w:sz="0" w:space="0" w:color="auto"/>
                <w:bottom w:val="none" w:sz="0" w:space="0" w:color="auto"/>
                <w:right w:val="none" w:sz="0" w:space="0" w:color="auto"/>
              </w:divBdr>
            </w:div>
            <w:div w:id="998386390">
              <w:marLeft w:val="0"/>
              <w:marRight w:val="0"/>
              <w:marTop w:val="0"/>
              <w:marBottom w:val="0"/>
              <w:divBdr>
                <w:top w:val="none" w:sz="0" w:space="0" w:color="auto"/>
                <w:left w:val="none" w:sz="0" w:space="0" w:color="auto"/>
                <w:bottom w:val="none" w:sz="0" w:space="0" w:color="auto"/>
                <w:right w:val="none" w:sz="0" w:space="0" w:color="auto"/>
              </w:divBdr>
            </w:div>
            <w:div w:id="1045132785">
              <w:marLeft w:val="0"/>
              <w:marRight w:val="0"/>
              <w:marTop w:val="0"/>
              <w:marBottom w:val="0"/>
              <w:divBdr>
                <w:top w:val="none" w:sz="0" w:space="0" w:color="auto"/>
                <w:left w:val="none" w:sz="0" w:space="0" w:color="auto"/>
                <w:bottom w:val="none" w:sz="0" w:space="0" w:color="auto"/>
                <w:right w:val="none" w:sz="0" w:space="0" w:color="auto"/>
              </w:divBdr>
            </w:div>
            <w:div w:id="1068530065">
              <w:marLeft w:val="0"/>
              <w:marRight w:val="0"/>
              <w:marTop w:val="0"/>
              <w:marBottom w:val="0"/>
              <w:divBdr>
                <w:top w:val="none" w:sz="0" w:space="0" w:color="auto"/>
                <w:left w:val="none" w:sz="0" w:space="0" w:color="auto"/>
                <w:bottom w:val="none" w:sz="0" w:space="0" w:color="auto"/>
                <w:right w:val="none" w:sz="0" w:space="0" w:color="auto"/>
              </w:divBdr>
            </w:div>
            <w:div w:id="1305740376">
              <w:marLeft w:val="0"/>
              <w:marRight w:val="0"/>
              <w:marTop w:val="0"/>
              <w:marBottom w:val="0"/>
              <w:divBdr>
                <w:top w:val="none" w:sz="0" w:space="0" w:color="auto"/>
                <w:left w:val="none" w:sz="0" w:space="0" w:color="auto"/>
                <w:bottom w:val="none" w:sz="0" w:space="0" w:color="auto"/>
                <w:right w:val="none" w:sz="0" w:space="0" w:color="auto"/>
              </w:divBdr>
            </w:div>
            <w:div w:id="1618826646">
              <w:marLeft w:val="0"/>
              <w:marRight w:val="0"/>
              <w:marTop w:val="0"/>
              <w:marBottom w:val="0"/>
              <w:divBdr>
                <w:top w:val="none" w:sz="0" w:space="0" w:color="auto"/>
                <w:left w:val="none" w:sz="0" w:space="0" w:color="auto"/>
                <w:bottom w:val="none" w:sz="0" w:space="0" w:color="auto"/>
                <w:right w:val="none" w:sz="0" w:space="0" w:color="auto"/>
              </w:divBdr>
            </w:div>
            <w:div w:id="1656370363">
              <w:marLeft w:val="0"/>
              <w:marRight w:val="0"/>
              <w:marTop w:val="0"/>
              <w:marBottom w:val="0"/>
              <w:divBdr>
                <w:top w:val="none" w:sz="0" w:space="0" w:color="auto"/>
                <w:left w:val="none" w:sz="0" w:space="0" w:color="auto"/>
                <w:bottom w:val="none" w:sz="0" w:space="0" w:color="auto"/>
                <w:right w:val="none" w:sz="0" w:space="0" w:color="auto"/>
              </w:divBdr>
            </w:div>
            <w:div w:id="1751585753">
              <w:marLeft w:val="0"/>
              <w:marRight w:val="0"/>
              <w:marTop w:val="0"/>
              <w:marBottom w:val="0"/>
              <w:divBdr>
                <w:top w:val="none" w:sz="0" w:space="0" w:color="auto"/>
                <w:left w:val="none" w:sz="0" w:space="0" w:color="auto"/>
                <w:bottom w:val="none" w:sz="0" w:space="0" w:color="auto"/>
                <w:right w:val="none" w:sz="0" w:space="0" w:color="auto"/>
              </w:divBdr>
            </w:div>
            <w:div w:id="1834291778">
              <w:marLeft w:val="0"/>
              <w:marRight w:val="0"/>
              <w:marTop w:val="0"/>
              <w:marBottom w:val="0"/>
              <w:divBdr>
                <w:top w:val="none" w:sz="0" w:space="0" w:color="auto"/>
                <w:left w:val="none" w:sz="0" w:space="0" w:color="auto"/>
                <w:bottom w:val="none" w:sz="0" w:space="0" w:color="auto"/>
                <w:right w:val="none" w:sz="0" w:space="0" w:color="auto"/>
              </w:divBdr>
            </w:div>
            <w:div w:id="1996836869">
              <w:marLeft w:val="0"/>
              <w:marRight w:val="0"/>
              <w:marTop w:val="0"/>
              <w:marBottom w:val="0"/>
              <w:divBdr>
                <w:top w:val="none" w:sz="0" w:space="0" w:color="auto"/>
                <w:left w:val="none" w:sz="0" w:space="0" w:color="auto"/>
                <w:bottom w:val="none" w:sz="0" w:space="0" w:color="auto"/>
                <w:right w:val="none" w:sz="0" w:space="0" w:color="auto"/>
              </w:divBdr>
            </w:div>
            <w:div w:id="2014187441">
              <w:marLeft w:val="0"/>
              <w:marRight w:val="0"/>
              <w:marTop w:val="0"/>
              <w:marBottom w:val="0"/>
              <w:divBdr>
                <w:top w:val="none" w:sz="0" w:space="0" w:color="auto"/>
                <w:left w:val="none" w:sz="0" w:space="0" w:color="auto"/>
                <w:bottom w:val="none" w:sz="0" w:space="0" w:color="auto"/>
                <w:right w:val="none" w:sz="0" w:space="0" w:color="auto"/>
              </w:divBdr>
            </w:div>
            <w:div w:id="20518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1827">
      <w:bodyDiv w:val="1"/>
      <w:marLeft w:val="0"/>
      <w:marRight w:val="0"/>
      <w:marTop w:val="0"/>
      <w:marBottom w:val="0"/>
      <w:divBdr>
        <w:top w:val="none" w:sz="0" w:space="0" w:color="auto"/>
        <w:left w:val="none" w:sz="0" w:space="0" w:color="auto"/>
        <w:bottom w:val="none" w:sz="0" w:space="0" w:color="auto"/>
        <w:right w:val="none" w:sz="0" w:space="0" w:color="auto"/>
      </w:divBdr>
    </w:div>
    <w:div w:id="683820445">
      <w:bodyDiv w:val="1"/>
      <w:marLeft w:val="0"/>
      <w:marRight w:val="0"/>
      <w:marTop w:val="0"/>
      <w:marBottom w:val="0"/>
      <w:divBdr>
        <w:top w:val="none" w:sz="0" w:space="0" w:color="auto"/>
        <w:left w:val="none" w:sz="0" w:space="0" w:color="auto"/>
        <w:bottom w:val="none" w:sz="0" w:space="0" w:color="auto"/>
        <w:right w:val="none" w:sz="0" w:space="0" w:color="auto"/>
      </w:divBdr>
      <w:divsChild>
        <w:div w:id="1226449326">
          <w:marLeft w:val="0"/>
          <w:marRight w:val="0"/>
          <w:marTop w:val="0"/>
          <w:marBottom w:val="0"/>
          <w:divBdr>
            <w:top w:val="none" w:sz="0" w:space="0" w:color="auto"/>
            <w:left w:val="none" w:sz="0" w:space="0" w:color="auto"/>
            <w:bottom w:val="none" w:sz="0" w:space="0" w:color="auto"/>
            <w:right w:val="none" w:sz="0" w:space="0" w:color="auto"/>
          </w:divBdr>
          <w:divsChild>
            <w:div w:id="643972245">
              <w:marLeft w:val="0"/>
              <w:marRight w:val="0"/>
              <w:marTop w:val="0"/>
              <w:marBottom w:val="0"/>
              <w:divBdr>
                <w:top w:val="none" w:sz="0" w:space="0" w:color="auto"/>
                <w:left w:val="none" w:sz="0" w:space="0" w:color="auto"/>
                <w:bottom w:val="none" w:sz="0" w:space="0" w:color="auto"/>
                <w:right w:val="none" w:sz="0" w:space="0" w:color="auto"/>
              </w:divBdr>
            </w:div>
            <w:div w:id="1141311343">
              <w:marLeft w:val="0"/>
              <w:marRight w:val="0"/>
              <w:marTop w:val="0"/>
              <w:marBottom w:val="0"/>
              <w:divBdr>
                <w:top w:val="none" w:sz="0" w:space="0" w:color="auto"/>
                <w:left w:val="none" w:sz="0" w:space="0" w:color="auto"/>
                <w:bottom w:val="none" w:sz="0" w:space="0" w:color="auto"/>
                <w:right w:val="none" w:sz="0" w:space="0" w:color="auto"/>
              </w:divBdr>
            </w:div>
            <w:div w:id="1190949638">
              <w:marLeft w:val="0"/>
              <w:marRight w:val="0"/>
              <w:marTop w:val="0"/>
              <w:marBottom w:val="0"/>
              <w:divBdr>
                <w:top w:val="none" w:sz="0" w:space="0" w:color="auto"/>
                <w:left w:val="none" w:sz="0" w:space="0" w:color="auto"/>
                <w:bottom w:val="none" w:sz="0" w:space="0" w:color="auto"/>
                <w:right w:val="none" w:sz="0" w:space="0" w:color="auto"/>
              </w:divBdr>
            </w:div>
            <w:div w:id="1479155335">
              <w:marLeft w:val="0"/>
              <w:marRight w:val="0"/>
              <w:marTop w:val="0"/>
              <w:marBottom w:val="0"/>
              <w:divBdr>
                <w:top w:val="none" w:sz="0" w:space="0" w:color="auto"/>
                <w:left w:val="none" w:sz="0" w:space="0" w:color="auto"/>
                <w:bottom w:val="none" w:sz="0" w:space="0" w:color="auto"/>
                <w:right w:val="none" w:sz="0" w:space="0" w:color="auto"/>
              </w:divBdr>
            </w:div>
            <w:div w:id="1547444409">
              <w:marLeft w:val="0"/>
              <w:marRight w:val="0"/>
              <w:marTop w:val="0"/>
              <w:marBottom w:val="0"/>
              <w:divBdr>
                <w:top w:val="none" w:sz="0" w:space="0" w:color="auto"/>
                <w:left w:val="none" w:sz="0" w:space="0" w:color="auto"/>
                <w:bottom w:val="none" w:sz="0" w:space="0" w:color="auto"/>
                <w:right w:val="none" w:sz="0" w:space="0" w:color="auto"/>
              </w:divBdr>
            </w:div>
            <w:div w:id="1586955617">
              <w:marLeft w:val="0"/>
              <w:marRight w:val="0"/>
              <w:marTop w:val="0"/>
              <w:marBottom w:val="0"/>
              <w:divBdr>
                <w:top w:val="none" w:sz="0" w:space="0" w:color="auto"/>
                <w:left w:val="none" w:sz="0" w:space="0" w:color="auto"/>
                <w:bottom w:val="none" w:sz="0" w:space="0" w:color="auto"/>
                <w:right w:val="none" w:sz="0" w:space="0" w:color="auto"/>
              </w:divBdr>
            </w:div>
            <w:div w:id="1646931593">
              <w:marLeft w:val="0"/>
              <w:marRight w:val="0"/>
              <w:marTop w:val="0"/>
              <w:marBottom w:val="0"/>
              <w:divBdr>
                <w:top w:val="none" w:sz="0" w:space="0" w:color="auto"/>
                <w:left w:val="none" w:sz="0" w:space="0" w:color="auto"/>
                <w:bottom w:val="none" w:sz="0" w:space="0" w:color="auto"/>
                <w:right w:val="none" w:sz="0" w:space="0" w:color="auto"/>
              </w:divBdr>
            </w:div>
            <w:div w:id="21148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2787">
      <w:bodyDiv w:val="1"/>
      <w:marLeft w:val="0"/>
      <w:marRight w:val="0"/>
      <w:marTop w:val="0"/>
      <w:marBottom w:val="0"/>
      <w:divBdr>
        <w:top w:val="none" w:sz="0" w:space="0" w:color="auto"/>
        <w:left w:val="none" w:sz="0" w:space="0" w:color="auto"/>
        <w:bottom w:val="none" w:sz="0" w:space="0" w:color="auto"/>
        <w:right w:val="none" w:sz="0" w:space="0" w:color="auto"/>
      </w:divBdr>
    </w:div>
    <w:div w:id="708727006">
      <w:bodyDiv w:val="1"/>
      <w:marLeft w:val="0"/>
      <w:marRight w:val="0"/>
      <w:marTop w:val="0"/>
      <w:marBottom w:val="0"/>
      <w:divBdr>
        <w:top w:val="none" w:sz="0" w:space="0" w:color="auto"/>
        <w:left w:val="none" w:sz="0" w:space="0" w:color="auto"/>
        <w:bottom w:val="none" w:sz="0" w:space="0" w:color="auto"/>
        <w:right w:val="none" w:sz="0" w:space="0" w:color="auto"/>
      </w:divBdr>
      <w:divsChild>
        <w:div w:id="921643372">
          <w:marLeft w:val="0"/>
          <w:marRight w:val="0"/>
          <w:marTop w:val="0"/>
          <w:marBottom w:val="0"/>
          <w:divBdr>
            <w:top w:val="none" w:sz="0" w:space="0" w:color="auto"/>
            <w:left w:val="none" w:sz="0" w:space="0" w:color="auto"/>
            <w:bottom w:val="none" w:sz="0" w:space="0" w:color="auto"/>
            <w:right w:val="none" w:sz="0" w:space="0" w:color="auto"/>
          </w:divBdr>
          <w:divsChild>
            <w:div w:id="54548198">
              <w:marLeft w:val="0"/>
              <w:marRight w:val="0"/>
              <w:marTop w:val="0"/>
              <w:marBottom w:val="0"/>
              <w:divBdr>
                <w:top w:val="none" w:sz="0" w:space="0" w:color="auto"/>
                <w:left w:val="none" w:sz="0" w:space="0" w:color="auto"/>
                <w:bottom w:val="none" w:sz="0" w:space="0" w:color="auto"/>
                <w:right w:val="none" w:sz="0" w:space="0" w:color="auto"/>
              </w:divBdr>
            </w:div>
            <w:div w:id="111940666">
              <w:marLeft w:val="0"/>
              <w:marRight w:val="0"/>
              <w:marTop w:val="0"/>
              <w:marBottom w:val="0"/>
              <w:divBdr>
                <w:top w:val="none" w:sz="0" w:space="0" w:color="auto"/>
                <w:left w:val="none" w:sz="0" w:space="0" w:color="auto"/>
                <w:bottom w:val="none" w:sz="0" w:space="0" w:color="auto"/>
                <w:right w:val="none" w:sz="0" w:space="0" w:color="auto"/>
              </w:divBdr>
            </w:div>
            <w:div w:id="129127798">
              <w:marLeft w:val="0"/>
              <w:marRight w:val="0"/>
              <w:marTop w:val="0"/>
              <w:marBottom w:val="0"/>
              <w:divBdr>
                <w:top w:val="none" w:sz="0" w:space="0" w:color="auto"/>
                <w:left w:val="none" w:sz="0" w:space="0" w:color="auto"/>
                <w:bottom w:val="none" w:sz="0" w:space="0" w:color="auto"/>
                <w:right w:val="none" w:sz="0" w:space="0" w:color="auto"/>
              </w:divBdr>
            </w:div>
            <w:div w:id="136000916">
              <w:marLeft w:val="0"/>
              <w:marRight w:val="0"/>
              <w:marTop w:val="0"/>
              <w:marBottom w:val="0"/>
              <w:divBdr>
                <w:top w:val="none" w:sz="0" w:space="0" w:color="auto"/>
                <w:left w:val="none" w:sz="0" w:space="0" w:color="auto"/>
                <w:bottom w:val="none" w:sz="0" w:space="0" w:color="auto"/>
                <w:right w:val="none" w:sz="0" w:space="0" w:color="auto"/>
              </w:divBdr>
            </w:div>
            <w:div w:id="145123119">
              <w:marLeft w:val="0"/>
              <w:marRight w:val="0"/>
              <w:marTop w:val="0"/>
              <w:marBottom w:val="0"/>
              <w:divBdr>
                <w:top w:val="none" w:sz="0" w:space="0" w:color="auto"/>
                <w:left w:val="none" w:sz="0" w:space="0" w:color="auto"/>
                <w:bottom w:val="none" w:sz="0" w:space="0" w:color="auto"/>
                <w:right w:val="none" w:sz="0" w:space="0" w:color="auto"/>
              </w:divBdr>
            </w:div>
            <w:div w:id="241136311">
              <w:marLeft w:val="0"/>
              <w:marRight w:val="0"/>
              <w:marTop w:val="0"/>
              <w:marBottom w:val="0"/>
              <w:divBdr>
                <w:top w:val="none" w:sz="0" w:space="0" w:color="auto"/>
                <w:left w:val="none" w:sz="0" w:space="0" w:color="auto"/>
                <w:bottom w:val="none" w:sz="0" w:space="0" w:color="auto"/>
                <w:right w:val="none" w:sz="0" w:space="0" w:color="auto"/>
              </w:divBdr>
            </w:div>
            <w:div w:id="426653299">
              <w:marLeft w:val="0"/>
              <w:marRight w:val="0"/>
              <w:marTop w:val="0"/>
              <w:marBottom w:val="0"/>
              <w:divBdr>
                <w:top w:val="none" w:sz="0" w:space="0" w:color="auto"/>
                <w:left w:val="none" w:sz="0" w:space="0" w:color="auto"/>
                <w:bottom w:val="none" w:sz="0" w:space="0" w:color="auto"/>
                <w:right w:val="none" w:sz="0" w:space="0" w:color="auto"/>
              </w:divBdr>
            </w:div>
            <w:div w:id="441726476">
              <w:marLeft w:val="0"/>
              <w:marRight w:val="0"/>
              <w:marTop w:val="0"/>
              <w:marBottom w:val="0"/>
              <w:divBdr>
                <w:top w:val="none" w:sz="0" w:space="0" w:color="auto"/>
                <w:left w:val="none" w:sz="0" w:space="0" w:color="auto"/>
                <w:bottom w:val="none" w:sz="0" w:space="0" w:color="auto"/>
                <w:right w:val="none" w:sz="0" w:space="0" w:color="auto"/>
              </w:divBdr>
            </w:div>
            <w:div w:id="697976149">
              <w:marLeft w:val="0"/>
              <w:marRight w:val="0"/>
              <w:marTop w:val="0"/>
              <w:marBottom w:val="0"/>
              <w:divBdr>
                <w:top w:val="none" w:sz="0" w:space="0" w:color="auto"/>
                <w:left w:val="none" w:sz="0" w:space="0" w:color="auto"/>
                <w:bottom w:val="none" w:sz="0" w:space="0" w:color="auto"/>
                <w:right w:val="none" w:sz="0" w:space="0" w:color="auto"/>
              </w:divBdr>
            </w:div>
            <w:div w:id="770275205">
              <w:marLeft w:val="0"/>
              <w:marRight w:val="0"/>
              <w:marTop w:val="0"/>
              <w:marBottom w:val="0"/>
              <w:divBdr>
                <w:top w:val="none" w:sz="0" w:space="0" w:color="auto"/>
                <w:left w:val="none" w:sz="0" w:space="0" w:color="auto"/>
                <w:bottom w:val="none" w:sz="0" w:space="0" w:color="auto"/>
                <w:right w:val="none" w:sz="0" w:space="0" w:color="auto"/>
              </w:divBdr>
            </w:div>
            <w:div w:id="775519221">
              <w:marLeft w:val="0"/>
              <w:marRight w:val="0"/>
              <w:marTop w:val="0"/>
              <w:marBottom w:val="0"/>
              <w:divBdr>
                <w:top w:val="none" w:sz="0" w:space="0" w:color="auto"/>
                <w:left w:val="none" w:sz="0" w:space="0" w:color="auto"/>
                <w:bottom w:val="none" w:sz="0" w:space="0" w:color="auto"/>
                <w:right w:val="none" w:sz="0" w:space="0" w:color="auto"/>
              </w:divBdr>
            </w:div>
            <w:div w:id="842939423">
              <w:marLeft w:val="0"/>
              <w:marRight w:val="0"/>
              <w:marTop w:val="0"/>
              <w:marBottom w:val="0"/>
              <w:divBdr>
                <w:top w:val="none" w:sz="0" w:space="0" w:color="auto"/>
                <w:left w:val="none" w:sz="0" w:space="0" w:color="auto"/>
                <w:bottom w:val="none" w:sz="0" w:space="0" w:color="auto"/>
                <w:right w:val="none" w:sz="0" w:space="0" w:color="auto"/>
              </w:divBdr>
            </w:div>
            <w:div w:id="1332292219">
              <w:marLeft w:val="0"/>
              <w:marRight w:val="0"/>
              <w:marTop w:val="0"/>
              <w:marBottom w:val="0"/>
              <w:divBdr>
                <w:top w:val="none" w:sz="0" w:space="0" w:color="auto"/>
                <w:left w:val="none" w:sz="0" w:space="0" w:color="auto"/>
                <w:bottom w:val="none" w:sz="0" w:space="0" w:color="auto"/>
                <w:right w:val="none" w:sz="0" w:space="0" w:color="auto"/>
              </w:divBdr>
            </w:div>
            <w:div w:id="1364790413">
              <w:marLeft w:val="0"/>
              <w:marRight w:val="0"/>
              <w:marTop w:val="0"/>
              <w:marBottom w:val="0"/>
              <w:divBdr>
                <w:top w:val="none" w:sz="0" w:space="0" w:color="auto"/>
                <w:left w:val="none" w:sz="0" w:space="0" w:color="auto"/>
                <w:bottom w:val="none" w:sz="0" w:space="0" w:color="auto"/>
                <w:right w:val="none" w:sz="0" w:space="0" w:color="auto"/>
              </w:divBdr>
            </w:div>
            <w:div w:id="1498761743">
              <w:marLeft w:val="0"/>
              <w:marRight w:val="0"/>
              <w:marTop w:val="0"/>
              <w:marBottom w:val="0"/>
              <w:divBdr>
                <w:top w:val="none" w:sz="0" w:space="0" w:color="auto"/>
                <w:left w:val="none" w:sz="0" w:space="0" w:color="auto"/>
                <w:bottom w:val="none" w:sz="0" w:space="0" w:color="auto"/>
                <w:right w:val="none" w:sz="0" w:space="0" w:color="auto"/>
              </w:divBdr>
            </w:div>
            <w:div w:id="1674918194">
              <w:marLeft w:val="0"/>
              <w:marRight w:val="0"/>
              <w:marTop w:val="0"/>
              <w:marBottom w:val="0"/>
              <w:divBdr>
                <w:top w:val="none" w:sz="0" w:space="0" w:color="auto"/>
                <w:left w:val="none" w:sz="0" w:space="0" w:color="auto"/>
                <w:bottom w:val="none" w:sz="0" w:space="0" w:color="auto"/>
                <w:right w:val="none" w:sz="0" w:space="0" w:color="auto"/>
              </w:divBdr>
            </w:div>
            <w:div w:id="1877229165">
              <w:marLeft w:val="0"/>
              <w:marRight w:val="0"/>
              <w:marTop w:val="0"/>
              <w:marBottom w:val="0"/>
              <w:divBdr>
                <w:top w:val="none" w:sz="0" w:space="0" w:color="auto"/>
                <w:left w:val="none" w:sz="0" w:space="0" w:color="auto"/>
                <w:bottom w:val="none" w:sz="0" w:space="0" w:color="auto"/>
                <w:right w:val="none" w:sz="0" w:space="0" w:color="auto"/>
              </w:divBdr>
            </w:div>
            <w:div w:id="18778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6483">
      <w:bodyDiv w:val="1"/>
      <w:marLeft w:val="0"/>
      <w:marRight w:val="0"/>
      <w:marTop w:val="0"/>
      <w:marBottom w:val="0"/>
      <w:divBdr>
        <w:top w:val="none" w:sz="0" w:space="0" w:color="auto"/>
        <w:left w:val="none" w:sz="0" w:space="0" w:color="auto"/>
        <w:bottom w:val="none" w:sz="0" w:space="0" w:color="auto"/>
        <w:right w:val="none" w:sz="0" w:space="0" w:color="auto"/>
      </w:divBdr>
      <w:divsChild>
        <w:div w:id="99037505">
          <w:marLeft w:val="0"/>
          <w:marRight w:val="0"/>
          <w:marTop w:val="0"/>
          <w:marBottom w:val="0"/>
          <w:divBdr>
            <w:top w:val="none" w:sz="0" w:space="0" w:color="auto"/>
            <w:left w:val="none" w:sz="0" w:space="0" w:color="auto"/>
            <w:bottom w:val="none" w:sz="0" w:space="0" w:color="auto"/>
            <w:right w:val="none" w:sz="0" w:space="0" w:color="auto"/>
          </w:divBdr>
          <w:divsChild>
            <w:div w:id="138109233">
              <w:marLeft w:val="0"/>
              <w:marRight w:val="0"/>
              <w:marTop w:val="0"/>
              <w:marBottom w:val="0"/>
              <w:divBdr>
                <w:top w:val="none" w:sz="0" w:space="0" w:color="auto"/>
                <w:left w:val="none" w:sz="0" w:space="0" w:color="auto"/>
                <w:bottom w:val="none" w:sz="0" w:space="0" w:color="auto"/>
                <w:right w:val="none" w:sz="0" w:space="0" w:color="auto"/>
              </w:divBdr>
            </w:div>
            <w:div w:id="139999994">
              <w:marLeft w:val="0"/>
              <w:marRight w:val="0"/>
              <w:marTop w:val="0"/>
              <w:marBottom w:val="0"/>
              <w:divBdr>
                <w:top w:val="none" w:sz="0" w:space="0" w:color="auto"/>
                <w:left w:val="none" w:sz="0" w:space="0" w:color="auto"/>
                <w:bottom w:val="none" w:sz="0" w:space="0" w:color="auto"/>
                <w:right w:val="none" w:sz="0" w:space="0" w:color="auto"/>
              </w:divBdr>
            </w:div>
            <w:div w:id="334649487">
              <w:marLeft w:val="0"/>
              <w:marRight w:val="0"/>
              <w:marTop w:val="0"/>
              <w:marBottom w:val="0"/>
              <w:divBdr>
                <w:top w:val="none" w:sz="0" w:space="0" w:color="auto"/>
                <w:left w:val="none" w:sz="0" w:space="0" w:color="auto"/>
                <w:bottom w:val="none" w:sz="0" w:space="0" w:color="auto"/>
                <w:right w:val="none" w:sz="0" w:space="0" w:color="auto"/>
              </w:divBdr>
            </w:div>
            <w:div w:id="454955559">
              <w:marLeft w:val="0"/>
              <w:marRight w:val="0"/>
              <w:marTop w:val="0"/>
              <w:marBottom w:val="0"/>
              <w:divBdr>
                <w:top w:val="none" w:sz="0" w:space="0" w:color="auto"/>
                <w:left w:val="none" w:sz="0" w:space="0" w:color="auto"/>
                <w:bottom w:val="none" w:sz="0" w:space="0" w:color="auto"/>
                <w:right w:val="none" w:sz="0" w:space="0" w:color="auto"/>
              </w:divBdr>
            </w:div>
            <w:div w:id="959650871">
              <w:marLeft w:val="0"/>
              <w:marRight w:val="0"/>
              <w:marTop w:val="0"/>
              <w:marBottom w:val="0"/>
              <w:divBdr>
                <w:top w:val="none" w:sz="0" w:space="0" w:color="auto"/>
                <w:left w:val="none" w:sz="0" w:space="0" w:color="auto"/>
                <w:bottom w:val="none" w:sz="0" w:space="0" w:color="auto"/>
                <w:right w:val="none" w:sz="0" w:space="0" w:color="auto"/>
              </w:divBdr>
            </w:div>
            <w:div w:id="1287463958">
              <w:marLeft w:val="0"/>
              <w:marRight w:val="0"/>
              <w:marTop w:val="0"/>
              <w:marBottom w:val="0"/>
              <w:divBdr>
                <w:top w:val="none" w:sz="0" w:space="0" w:color="auto"/>
                <w:left w:val="none" w:sz="0" w:space="0" w:color="auto"/>
                <w:bottom w:val="none" w:sz="0" w:space="0" w:color="auto"/>
                <w:right w:val="none" w:sz="0" w:space="0" w:color="auto"/>
              </w:divBdr>
            </w:div>
            <w:div w:id="1943142750">
              <w:marLeft w:val="0"/>
              <w:marRight w:val="0"/>
              <w:marTop w:val="0"/>
              <w:marBottom w:val="0"/>
              <w:divBdr>
                <w:top w:val="none" w:sz="0" w:space="0" w:color="auto"/>
                <w:left w:val="none" w:sz="0" w:space="0" w:color="auto"/>
                <w:bottom w:val="none" w:sz="0" w:space="0" w:color="auto"/>
                <w:right w:val="none" w:sz="0" w:space="0" w:color="auto"/>
              </w:divBdr>
            </w:div>
            <w:div w:id="21182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326">
      <w:bodyDiv w:val="1"/>
      <w:marLeft w:val="0"/>
      <w:marRight w:val="0"/>
      <w:marTop w:val="0"/>
      <w:marBottom w:val="0"/>
      <w:divBdr>
        <w:top w:val="none" w:sz="0" w:space="0" w:color="auto"/>
        <w:left w:val="none" w:sz="0" w:space="0" w:color="auto"/>
        <w:bottom w:val="none" w:sz="0" w:space="0" w:color="auto"/>
        <w:right w:val="none" w:sz="0" w:space="0" w:color="auto"/>
      </w:divBdr>
    </w:div>
    <w:div w:id="865100093">
      <w:bodyDiv w:val="1"/>
      <w:marLeft w:val="0"/>
      <w:marRight w:val="0"/>
      <w:marTop w:val="0"/>
      <w:marBottom w:val="0"/>
      <w:divBdr>
        <w:top w:val="none" w:sz="0" w:space="0" w:color="auto"/>
        <w:left w:val="none" w:sz="0" w:space="0" w:color="auto"/>
        <w:bottom w:val="none" w:sz="0" w:space="0" w:color="auto"/>
        <w:right w:val="none" w:sz="0" w:space="0" w:color="auto"/>
      </w:divBdr>
      <w:divsChild>
        <w:div w:id="646784761">
          <w:marLeft w:val="0"/>
          <w:marRight w:val="0"/>
          <w:marTop w:val="0"/>
          <w:marBottom w:val="0"/>
          <w:divBdr>
            <w:top w:val="none" w:sz="0" w:space="0" w:color="auto"/>
            <w:left w:val="none" w:sz="0" w:space="0" w:color="auto"/>
            <w:bottom w:val="none" w:sz="0" w:space="0" w:color="auto"/>
            <w:right w:val="none" w:sz="0" w:space="0" w:color="auto"/>
          </w:divBdr>
          <w:divsChild>
            <w:div w:id="341057273">
              <w:marLeft w:val="0"/>
              <w:marRight w:val="0"/>
              <w:marTop w:val="0"/>
              <w:marBottom w:val="0"/>
              <w:divBdr>
                <w:top w:val="none" w:sz="0" w:space="0" w:color="auto"/>
                <w:left w:val="none" w:sz="0" w:space="0" w:color="auto"/>
                <w:bottom w:val="none" w:sz="0" w:space="0" w:color="auto"/>
                <w:right w:val="none" w:sz="0" w:space="0" w:color="auto"/>
              </w:divBdr>
            </w:div>
            <w:div w:id="1217085796">
              <w:marLeft w:val="0"/>
              <w:marRight w:val="0"/>
              <w:marTop w:val="0"/>
              <w:marBottom w:val="0"/>
              <w:divBdr>
                <w:top w:val="none" w:sz="0" w:space="0" w:color="auto"/>
                <w:left w:val="none" w:sz="0" w:space="0" w:color="auto"/>
                <w:bottom w:val="none" w:sz="0" w:space="0" w:color="auto"/>
                <w:right w:val="none" w:sz="0" w:space="0" w:color="auto"/>
              </w:divBdr>
            </w:div>
            <w:div w:id="1245336294">
              <w:marLeft w:val="0"/>
              <w:marRight w:val="0"/>
              <w:marTop w:val="0"/>
              <w:marBottom w:val="0"/>
              <w:divBdr>
                <w:top w:val="none" w:sz="0" w:space="0" w:color="auto"/>
                <w:left w:val="none" w:sz="0" w:space="0" w:color="auto"/>
                <w:bottom w:val="none" w:sz="0" w:space="0" w:color="auto"/>
                <w:right w:val="none" w:sz="0" w:space="0" w:color="auto"/>
              </w:divBdr>
            </w:div>
            <w:div w:id="1666324545">
              <w:marLeft w:val="0"/>
              <w:marRight w:val="0"/>
              <w:marTop w:val="0"/>
              <w:marBottom w:val="0"/>
              <w:divBdr>
                <w:top w:val="none" w:sz="0" w:space="0" w:color="auto"/>
                <w:left w:val="none" w:sz="0" w:space="0" w:color="auto"/>
                <w:bottom w:val="none" w:sz="0" w:space="0" w:color="auto"/>
                <w:right w:val="none" w:sz="0" w:space="0" w:color="auto"/>
              </w:divBdr>
            </w:div>
            <w:div w:id="17546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3688">
      <w:bodyDiv w:val="1"/>
      <w:marLeft w:val="0"/>
      <w:marRight w:val="0"/>
      <w:marTop w:val="0"/>
      <w:marBottom w:val="0"/>
      <w:divBdr>
        <w:top w:val="none" w:sz="0" w:space="0" w:color="auto"/>
        <w:left w:val="none" w:sz="0" w:space="0" w:color="auto"/>
        <w:bottom w:val="none" w:sz="0" w:space="0" w:color="auto"/>
        <w:right w:val="none" w:sz="0" w:space="0" w:color="auto"/>
      </w:divBdr>
    </w:div>
    <w:div w:id="920288168">
      <w:bodyDiv w:val="1"/>
      <w:marLeft w:val="0"/>
      <w:marRight w:val="0"/>
      <w:marTop w:val="0"/>
      <w:marBottom w:val="0"/>
      <w:divBdr>
        <w:top w:val="none" w:sz="0" w:space="0" w:color="auto"/>
        <w:left w:val="none" w:sz="0" w:space="0" w:color="auto"/>
        <w:bottom w:val="none" w:sz="0" w:space="0" w:color="auto"/>
        <w:right w:val="none" w:sz="0" w:space="0" w:color="auto"/>
      </w:divBdr>
      <w:divsChild>
        <w:div w:id="1685470927">
          <w:marLeft w:val="0"/>
          <w:marRight w:val="0"/>
          <w:marTop w:val="0"/>
          <w:marBottom w:val="0"/>
          <w:divBdr>
            <w:top w:val="none" w:sz="0" w:space="0" w:color="auto"/>
            <w:left w:val="none" w:sz="0" w:space="0" w:color="auto"/>
            <w:bottom w:val="none" w:sz="0" w:space="0" w:color="auto"/>
            <w:right w:val="none" w:sz="0" w:space="0" w:color="auto"/>
          </w:divBdr>
          <w:divsChild>
            <w:div w:id="200168200">
              <w:marLeft w:val="0"/>
              <w:marRight w:val="0"/>
              <w:marTop w:val="0"/>
              <w:marBottom w:val="0"/>
              <w:divBdr>
                <w:top w:val="none" w:sz="0" w:space="0" w:color="auto"/>
                <w:left w:val="none" w:sz="0" w:space="0" w:color="auto"/>
                <w:bottom w:val="none" w:sz="0" w:space="0" w:color="auto"/>
                <w:right w:val="none" w:sz="0" w:space="0" w:color="auto"/>
              </w:divBdr>
            </w:div>
            <w:div w:id="216750034">
              <w:marLeft w:val="0"/>
              <w:marRight w:val="0"/>
              <w:marTop w:val="0"/>
              <w:marBottom w:val="0"/>
              <w:divBdr>
                <w:top w:val="none" w:sz="0" w:space="0" w:color="auto"/>
                <w:left w:val="none" w:sz="0" w:space="0" w:color="auto"/>
                <w:bottom w:val="none" w:sz="0" w:space="0" w:color="auto"/>
                <w:right w:val="none" w:sz="0" w:space="0" w:color="auto"/>
              </w:divBdr>
            </w:div>
            <w:div w:id="335110502">
              <w:marLeft w:val="0"/>
              <w:marRight w:val="0"/>
              <w:marTop w:val="0"/>
              <w:marBottom w:val="0"/>
              <w:divBdr>
                <w:top w:val="none" w:sz="0" w:space="0" w:color="auto"/>
                <w:left w:val="none" w:sz="0" w:space="0" w:color="auto"/>
                <w:bottom w:val="none" w:sz="0" w:space="0" w:color="auto"/>
                <w:right w:val="none" w:sz="0" w:space="0" w:color="auto"/>
              </w:divBdr>
            </w:div>
            <w:div w:id="393898729">
              <w:marLeft w:val="0"/>
              <w:marRight w:val="0"/>
              <w:marTop w:val="0"/>
              <w:marBottom w:val="0"/>
              <w:divBdr>
                <w:top w:val="none" w:sz="0" w:space="0" w:color="auto"/>
                <w:left w:val="none" w:sz="0" w:space="0" w:color="auto"/>
                <w:bottom w:val="none" w:sz="0" w:space="0" w:color="auto"/>
                <w:right w:val="none" w:sz="0" w:space="0" w:color="auto"/>
              </w:divBdr>
            </w:div>
            <w:div w:id="852300669">
              <w:marLeft w:val="0"/>
              <w:marRight w:val="0"/>
              <w:marTop w:val="0"/>
              <w:marBottom w:val="0"/>
              <w:divBdr>
                <w:top w:val="none" w:sz="0" w:space="0" w:color="auto"/>
                <w:left w:val="none" w:sz="0" w:space="0" w:color="auto"/>
                <w:bottom w:val="none" w:sz="0" w:space="0" w:color="auto"/>
                <w:right w:val="none" w:sz="0" w:space="0" w:color="auto"/>
              </w:divBdr>
            </w:div>
            <w:div w:id="864366237">
              <w:marLeft w:val="0"/>
              <w:marRight w:val="0"/>
              <w:marTop w:val="0"/>
              <w:marBottom w:val="0"/>
              <w:divBdr>
                <w:top w:val="none" w:sz="0" w:space="0" w:color="auto"/>
                <w:left w:val="none" w:sz="0" w:space="0" w:color="auto"/>
                <w:bottom w:val="none" w:sz="0" w:space="0" w:color="auto"/>
                <w:right w:val="none" w:sz="0" w:space="0" w:color="auto"/>
              </w:divBdr>
            </w:div>
            <w:div w:id="919100731">
              <w:marLeft w:val="0"/>
              <w:marRight w:val="0"/>
              <w:marTop w:val="0"/>
              <w:marBottom w:val="0"/>
              <w:divBdr>
                <w:top w:val="none" w:sz="0" w:space="0" w:color="auto"/>
                <w:left w:val="none" w:sz="0" w:space="0" w:color="auto"/>
                <w:bottom w:val="none" w:sz="0" w:space="0" w:color="auto"/>
                <w:right w:val="none" w:sz="0" w:space="0" w:color="auto"/>
              </w:divBdr>
            </w:div>
            <w:div w:id="1031028058">
              <w:marLeft w:val="0"/>
              <w:marRight w:val="0"/>
              <w:marTop w:val="0"/>
              <w:marBottom w:val="0"/>
              <w:divBdr>
                <w:top w:val="none" w:sz="0" w:space="0" w:color="auto"/>
                <w:left w:val="none" w:sz="0" w:space="0" w:color="auto"/>
                <w:bottom w:val="none" w:sz="0" w:space="0" w:color="auto"/>
                <w:right w:val="none" w:sz="0" w:space="0" w:color="auto"/>
              </w:divBdr>
            </w:div>
            <w:div w:id="1178690743">
              <w:marLeft w:val="0"/>
              <w:marRight w:val="0"/>
              <w:marTop w:val="0"/>
              <w:marBottom w:val="0"/>
              <w:divBdr>
                <w:top w:val="none" w:sz="0" w:space="0" w:color="auto"/>
                <w:left w:val="none" w:sz="0" w:space="0" w:color="auto"/>
                <w:bottom w:val="none" w:sz="0" w:space="0" w:color="auto"/>
                <w:right w:val="none" w:sz="0" w:space="0" w:color="auto"/>
              </w:divBdr>
            </w:div>
            <w:div w:id="1200358404">
              <w:marLeft w:val="0"/>
              <w:marRight w:val="0"/>
              <w:marTop w:val="0"/>
              <w:marBottom w:val="0"/>
              <w:divBdr>
                <w:top w:val="none" w:sz="0" w:space="0" w:color="auto"/>
                <w:left w:val="none" w:sz="0" w:space="0" w:color="auto"/>
                <w:bottom w:val="none" w:sz="0" w:space="0" w:color="auto"/>
                <w:right w:val="none" w:sz="0" w:space="0" w:color="auto"/>
              </w:divBdr>
            </w:div>
            <w:div w:id="1257858439">
              <w:marLeft w:val="0"/>
              <w:marRight w:val="0"/>
              <w:marTop w:val="0"/>
              <w:marBottom w:val="0"/>
              <w:divBdr>
                <w:top w:val="none" w:sz="0" w:space="0" w:color="auto"/>
                <w:left w:val="none" w:sz="0" w:space="0" w:color="auto"/>
                <w:bottom w:val="none" w:sz="0" w:space="0" w:color="auto"/>
                <w:right w:val="none" w:sz="0" w:space="0" w:color="auto"/>
              </w:divBdr>
            </w:div>
            <w:div w:id="1267233677">
              <w:marLeft w:val="0"/>
              <w:marRight w:val="0"/>
              <w:marTop w:val="0"/>
              <w:marBottom w:val="0"/>
              <w:divBdr>
                <w:top w:val="none" w:sz="0" w:space="0" w:color="auto"/>
                <w:left w:val="none" w:sz="0" w:space="0" w:color="auto"/>
                <w:bottom w:val="none" w:sz="0" w:space="0" w:color="auto"/>
                <w:right w:val="none" w:sz="0" w:space="0" w:color="auto"/>
              </w:divBdr>
            </w:div>
            <w:div w:id="1285190256">
              <w:marLeft w:val="0"/>
              <w:marRight w:val="0"/>
              <w:marTop w:val="0"/>
              <w:marBottom w:val="0"/>
              <w:divBdr>
                <w:top w:val="none" w:sz="0" w:space="0" w:color="auto"/>
                <w:left w:val="none" w:sz="0" w:space="0" w:color="auto"/>
                <w:bottom w:val="none" w:sz="0" w:space="0" w:color="auto"/>
                <w:right w:val="none" w:sz="0" w:space="0" w:color="auto"/>
              </w:divBdr>
            </w:div>
            <w:div w:id="1409769494">
              <w:marLeft w:val="0"/>
              <w:marRight w:val="0"/>
              <w:marTop w:val="0"/>
              <w:marBottom w:val="0"/>
              <w:divBdr>
                <w:top w:val="none" w:sz="0" w:space="0" w:color="auto"/>
                <w:left w:val="none" w:sz="0" w:space="0" w:color="auto"/>
                <w:bottom w:val="none" w:sz="0" w:space="0" w:color="auto"/>
                <w:right w:val="none" w:sz="0" w:space="0" w:color="auto"/>
              </w:divBdr>
            </w:div>
            <w:div w:id="2116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4486">
      <w:bodyDiv w:val="1"/>
      <w:marLeft w:val="0"/>
      <w:marRight w:val="0"/>
      <w:marTop w:val="0"/>
      <w:marBottom w:val="0"/>
      <w:divBdr>
        <w:top w:val="none" w:sz="0" w:space="0" w:color="auto"/>
        <w:left w:val="none" w:sz="0" w:space="0" w:color="auto"/>
        <w:bottom w:val="none" w:sz="0" w:space="0" w:color="auto"/>
        <w:right w:val="none" w:sz="0" w:space="0" w:color="auto"/>
      </w:divBdr>
      <w:divsChild>
        <w:div w:id="603002396">
          <w:marLeft w:val="0"/>
          <w:marRight w:val="0"/>
          <w:marTop w:val="0"/>
          <w:marBottom w:val="0"/>
          <w:divBdr>
            <w:top w:val="none" w:sz="0" w:space="0" w:color="auto"/>
            <w:left w:val="none" w:sz="0" w:space="0" w:color="auto"/>
            <w:bottom w:val="none" w:sz="0" w:space="0" w:color="auto"/>
            <w:right w:val="none" w:sz="0" w:space="0" w:color="auto"/>
          </w:divBdr>
          <w:divsChild>
            <w:div w:id="100613989">
              <w:marLeft w:val="0"/>
              <w:marRight w:val="0"/>
              <w:marTop w:val="0"/>
              <w:marBottom w:val="0"/>
              <w:divBdr>
                <w:top w:val="none" w:sz="0" w:space="0" w:color="auto"/>
                <w:left w:val="none" w:sz="0" w:space="0" w:color="auto"/>
                <w:bottom w:val="none" w:sz="0" w:space="0" w:color="auto"/>
                <w:right w:val="none" w:sz="0" w:space="0" w:color="auto"/>
              </w:divBdr>
            </w:div>
            <w:div w:id="189418268">
              <w:marLeft w:val="0"/>
              <w:marRight w:val="0"/>
              <w:marTop w:val="0"/>
              <w:marBottom w:val="0"/>
              <w:divBdr>
                <w:top w:val="none" w:sz="0" w:space="0" w:color="auto"/>
                <w:left w:val="none" w:sz="0" w:space="0" w:color="auto"/>
                <w:bottom w:val="none" w:sz="0" w:space="0" w:color="auto"/>
                <w:right w:val="none" w:sz="0" w:space="0" w:color="auto"/>
              </w:divBdr>
            </w:div>
            <w:div w:id="224797398">
              <w:marLeft w:val="0"/>
              <w:marRight w:val="0"/>
              <w:marTop w:val="0"/>
              <w:marBottom w:val="0"/>
              <w:divBdr>
                <w:top w:val="none" w:sz="0" w:space="0" w:color="auto"/>
                <w:left w:val="none" w:sz="0" w:space="0" w:color="auto"/>
                <w:bottom w:val="none" w:sz="0" w:space="0" w:color="auto"/>
                <w:right w:val="none" w:sz="0" w:space="0" w:color="auto"/>
              </w:divBdr>
            </w:div>
            <w:div w:id="237642916">
              <w:marLeft w:val="0"/>
              <w:marRight w:val="0"/>
              <w:marTop w:val="0"/>
              <w:marBottom w:val="0"/>
              <w:divBdr>
                <w:top w:val="none" w:sz="0" w:space="0" w:color="auto"/>
                <w:left w:val="none" w:sz="0" w:space="0" w:color="auto"/>
                <w:bottom w:val="none" w:sz="0" w:space="0" w:color="auto"/>
                <w:right w:val="none" w:sz="0" w:space="0" w:color="auto"/>
              </w:divBdr>
            </w:div>
            <w:div w:id="383258763">
              <w:marLeft w:val="0"/>
              <w:marRight w:val="0"/>
              <w:marTop w:val="0"/>
              <w:marBottom w:val="0"/>
              <w:divBdr>
                <w:top w:val="none" w:sz="0" w:space="0" w:color="auto"/>
                <w:left w:val="none" w:sz="0" w:space="0" w:color="auto"/>
                <w:bottom w:val="none" w:sz="0" w:space="0" w:color="auto"/>
                <w:right w:val="none" w:sz="0" w:space="0" w:color="auto"/>
              </w:divBdr>
            </w:div>
            <w:div w:id="411008045">
              <w:marLeft w:val="0"/>
              <w:marRight w:val="0"/>
              <w:marTop w:val="0"/>
              <w:marBottom w:val="0"/>
              <w:divBdr>
                <w:top w:val="none" w:sz="0" w:space="0" w:color="auto"/>
                <w:left w:val="none" w:sz="0" w:space="0" w:color="auto"/>
                <w:bottom w:val="none" w:sz="0" w:space="0" w:color="auto"/>
                <w:right w:val="none" w:sz="0" w:space="0" w:color="auto"/>
              </w:divBdr>
            </w:div>
            <w:div w:id="506097259">
              <w:marLeft w:val="0"/>
              <w:marRight w:val="0"/>
              <w:marTop w:val="0"/>
              <w:marBottom w:val="0"/>
              <w:divBdr>
                <w:top w:val="none" w:sz="0" w:space="0" w:color="auto"/>
                <w:left w:val="none" w:sz="0" w:space="0" w:color="auto"/>
                <w:bottom w:val="none" w:sz="0" w:space="0" w:color="auto"/>
                <w:right w:val="none" w:sz="0" w:space="0" w:color="auto"/>
              </w:divBdr>
            </w:div>
            <w:div w:id="613026166">
              <w:marLeft w:val="0"/>
              <w:marRight w:val="0"/>
              <w:marTop w:val="0"/>
              <w:marBottom w:val="0"/>
              <w:divBdr>
                <w:top w:val="none" w:sz="0" w:space="0" w:color="auto"/>
                <w:left w:val="none" w:sz="0" w:space="0" w:color="auto"/>
                <w:bottom w:val="none" w:sz="0" w:space="0" w:color="auto"/>
                <w:right w:val="none" w:sz="0" w:space="0" w:color="auto"/>
              </w:divBdr>
            </w:div>
            <w:div w:id="620455927">
              <w:marLeft w:val="0"/>
              <w:marRight w:val="0"/>
              <w:marTop w:val="0"/>
              <w:marBottom w:val="0"/>
              <w:divBdr>
                <w:top w:val="none" w:sz="0" w:space="0" w:color="auto"/>
                <w:left w:val="none" w:sz="0" w:space="0" w:color="auto"/>
                <w:bottom w:val="none" w:sz="0" w:space="0" w:color="auto"/>
                <w:right w:val="none" w:sz="0" w:space="0" w:color="auto"/>
              </w:divBdr>
            </w:div>
            <w:div w:id="666637047">
              <w:marLeft w:val="0"/>
              <w:marRight w:val="0"/>
              <w:marTop w:val="0"/>
              <w:marBottom w:val="0"/>
              <w:divBdr>
                <w:top w:val="none" w:sz="0" w:space="0" w:color="auto"/>
                <w:left w:val="none" w:sz="0" w:space="0" w:color="auto"/>
                <w:bottom w:val="none" w:sz="0" w:space="0" w:color="auto"/>
                <w:right w:val="none" w:sz="0" w:space="0" w:color="auto"/>
              </w:divBdr>
            </w:div>
            <w:div w:id="959796447">
              <w:marLeft w:val="0"/>
              <w:marRight w:val="0"/>
              <w:marTop w:val="0"/>
              <w:marBottom w:val="0"/>
              <w:divBdr>
                <w:top w:val="none" w:sz="0" w:space="0" w:color="auto"/>
                <w:left w:val="none" w:sz="0" w:space="0" w:color="auto"/>
                <w:bottom w:val="none" w:sz="0" w:space="0" w:color="auto"/>
                <w:right w:val="none" w:sz="0" w:space="0" w:color="auto"/>
              </w:divBdr>
            </w:div>
            <w:div w:id="1644846070">
              <w:marLeft w:val="0"/>
              <w:marRight w:val="0"/>
              <w:marTop w:val="0"/>
              <w:marBottom w:val="0"/>
              <w:divBdr>
                <w:top w:val="none" w:sz="0" w:space="0" w:color="auto"/>
                <w:left w:val="none" w:sz="0" w:space="0" w:color="auto"/>
                <w:bottom w:val="none" w:sz="0" w:space="0" w:color="auto"/>
                <w:right w:val="none" w:sz="0" w:space="0" w:color="auto"/>
              </w:divBdr>
            </w:div>
            <w:div w:id="1950702240">
              <w:marLeft w:val="0"/>
              <w:marRight w:val="0"/>
              <w:marTop w:val="0"/>
              <w:marBottom w:val="0"/>
              <w:divBdr>
                <w:top w:val="none" w:sz="0" w:space="0" w:color="auto"/>
                <w:left w:val="none" w:sz="0" w:space="0" w:color="auto"/>
                <w:bottom w:val="none" w:sz="0" w:space="0" w:color="auto"/>
                <w:right w:val="none" w:sz="0" w:space="0" w:color="auto"/>
              </w:divBdr>
            </w:div>
            <w:div w:id="1969235751">
              <w:marLeft w:val="0"/>
              <w:marRight w:val="0"/>
              <w:marTop w:val="0"/>
              <w:marBottom w:val="0"/>
              <w:divBdr>
                <w:top w:val="none" w:sz="0" w:space="0" w:color="auto"/>
                <w:left w:val="none" w:sz="0" w:space="0" w:color="auto"/>
                <w:bottom w:val="none" w:sz="0" w:space="0" w:color="auto"/>
                <w:right w:val="none" w:sz="0" w:space="0" w:color="auto"/>
              </w:divBdr>
            </w:div>
            <w:div w:id="21382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334">
      <w:bodyDiv w:val="1"/>
      <w:marLeft w:val="0"/>
      <w:marRight w:val="0"/>
      <w:marTop w:val="0"/>
      <w:marBottom w:val="0"/>
      <w:divBdr>
        <w:top w:val="none" w:sz="0" w:space="0" w:color="auto"/>
        <w:left w:val="none" w:sz="0" w:space="0" w:color="auto"/>
        <w:bottom w:val="none" w:sz="0" w:space="0" w:color="auto"/>
        <w:right w:val="none" w:sz="0" w:space="0" w:color="auto"/>
      </w:divBdr>
    </w:div>
    <w:div w:id="983465030">
      <w:bodyDiv w:val="1"/>
      <w:marLeft w:val="0"/>
      <w:marRight w:val="0"/>
      <w:marTop w:val="0"/>
      <w:marBottom w:val="0"/>
      <w:divBdr>
        <w:top w:val="none" w:sz="0" w:space="0" w:color="auto"/>
        <w:left w:val="none" w:sz="0" w:space="0" w:color="auto"/>
        <w:bottom w:val="none" w:sz="0" w:space="0" w:color="auto"/>
        <w:right w:val="none" w:sz="0" w:space="0" w:color="auto"/>
      </w:divBdr>
      <w:divsChild>
        <w:div w:id="1472670861">
          <w:marLeft w:val="0"/>
          <w:marRight w:val="0"/>
          <w:marTop w:val="0"/>
          <w:marBottom w:val="0"/>
          <w:divBdr>
            <w:top w:val="none" w:sz="0" w:space="0" w:color="auto"/>
            <w:left w:val="none" w:sz="0" w:space="0" w:color="auto"/>
            <w:bottom w:val="none" w:sz="0" w:space="0" w:color="auto"/>
            <w:right w:val="none" w:sz="0" w:space="0" w:color="auto"/>
          </w:divBdr>
          <w:divsChild>
            <w:div w:id="46077808">
              <w:marLeft w:val="0"/>
              <w:marRight w:val="0"/>
              <w:marTop w:val="0"/>
              <w:marBottom w:val="0"/>
              <w:divBdr>
                <w:top w:val="none" w:sz="0" w:space="0" w:color="auto"/>
                <w:left w:val="none" w:sz="0" w:space="0" w:color="auto"/>
                <w:bottom w:val="none" w:sz="0" w:space="0" w:color="auto"/>
                <w:right w:val="none" w:sz="0" w:space="0" w:color="auto"/>
              </w:divBdr>
            </w:div>
            <w:div w:id="425931439">
              <w:marLeft w:val="0"/>
              <w:marRight w:val="0"/>
              <w:marTop w:val="0"/>
              <w:marBottom w:val="0"/>
              <w:divBdr>
                <w:top w:val="none" w:sz="0" w:space="0" w:color="auto"/>
                <w:left w:val="none" w:sz="0" w:space="0" w:color="auto"/>
                <w:bottom w:val="none" w:sz="0" w:space="0" w:color="auto"/>
                <w:right w:val="none" w:sz="0" w:space="0" w:color="auto"/>
              </w:divBdr>
            </w:div>
            <w:div w:id="784541017">
              <w:marLeft w:val="0"/>
              <w:marRight w:val="0"/>
              <w:marTop w:val="0"/>
              <w:marBottom w:val="0"/>
              <w:divBdr>
                <w:top w:val="none" w:sz="0" w:space="0" w:color="auto"/>
                <w:left w:val="none" w:sz="0" w:space="0" w:color="auto"/>
                <w:bottom w:val="none" w:sz="0" w:space="0" w:color="auto"/>
                <w:right w:val="none" w:sz="0" w:space="0" w:color="auto"/>
              </w:divBdr>
            </w:div>
            <w:div w:id="966354419">
              <w:marLeft w:val="0"/>
              <w:marRight w:val="0"/>
              <w:marTop w:val="0"/>
              <w:marBottom w:val="0"/>
              <w:divBdr>
                <w:top w:val="none" w:sz="0" w:space="0" w:color="auto"/>
                <w:left w:val="none" w:sz="0" w:space="0" w:color="auto"/>
                <w:bottom w:val="none" w:sz="0" w:space="0" w:color="auto"/>
                <w:right w:val="none" w:sz="0" w:space="0" w:color="auto"/>
              </w:divBdr>
            </w:div>
            <w:div w:id="1262952443">
              <w:marLeft w:val="0"/>
              <w:marRight w:val="0"/>
              <w:marTop w:val="0"/>
              <w:marBottom w:val="0"/>
              <w:divBdr>
                <w:top w:val="none" w:sz="0" w:space="0" w:color="auto"/>
                <w:left w:val="none" w:sz="0" w:space="0" w:color="auto"/>
                <w:bottom w:val="none" w:sz="0" w:space="0" w:color="auto"/>
                <w:right w:val="none" w:sz="0" w:space="0" w:color="auto"/>
              </w:divBdr>
            </w:div>
            <w:div w:id="1264534370">
              <w:marLeft w:val="0"/>
              <w:marRight w:val="0"/>
              <w:marTop w:val="0"/>
              <w:marBottom w:val="0"/>
              <w:divBdr>
                <w:top w:val="none" w:sz="0" w:space="0" w:color="auto"/>
                <w:left w:val="none" w:sz="0" w:space="0" w:color="auto"/>
                <w:bottom w:val="none" w:sz="0" w:space="0" w:color="auto"/>
                <w:right w:val="none" w:sz="0" w:space="0" w:color="auto"/>
              </w:divBdr>
            </w:div>
            <w:div w:id="1921211493">
              <w:marLeft w:val="0"/>
              <w:marRight w:val="0"/>
              <w:marTop w:val="0"/>
              <w:marBottom w:val="0"/>
              <w:divBdr>
                <w:top w:val="none" w:sz="0" w:space="0" w:color="auto"/>
                <w:left w:val="none" w:sz="0" w:space="0" w:color="auto"/>
                <w:bottom w:val="none" w:sz="0" w:space="0" w:color="auto"/>
                <w:right w:val="none" w:sz="0" w:space="0" w:color="auto"/>
              </w:divBdr>
            </w:div>
            <w:div w:id="21347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3706">
      <w:bodyDiv w:val="1"/>
      <w:marLeft w:val="0"/>
      <w:marRight w:val="0"/>
      <w:marTop w:val="0"/>
      <w:marBottom w:val="0"/>
      <w:divBdr>
        <w:top w:val="none" w:sz="0" w:space="0" w:color="auto"/>
        <w:left w:val="none" w:sz="0" w:space="0" w:color="auto"/>
        <w:bottom w:val="none" w:sz="0" w:space="0" w:color="auto"/>
        <w:right w:val="none" w:sz="0" w:space="0" w:color="auto"/>
      </w:divBdr>
    </w:div>
    <w:div w:id="1025596124">
      <w:bodyDiv w:val="1"/>
      <w:marLeft w:val="0"/>
      <w:marRight w:val="0"/>
      <w:marTop w:val="0"/>
      <w:marBottom w:val="0"/>
      <w:divBdr>
        <w:top w:val="none" w:sz="0" w:space="0" w:color="auto"/>
        <w:left w:val="none" w:sz="0" w:space="0" w:color="auto"/>
        <w:bottom w:val="none" w:sz="0" w:space="0" w:color="auto"/>
        <w:right w:val="none" w:sz="0" w:space="0" w:color="auto"/>
      </w:divBdr>
      <w:divsChild>
        <w:div w:id="2053650027">
          <w:marLeft w:val="0"/>
          <w:marRight w:val="0"/>
          <w:marTop w:val="0"/>
          <w:marBottom w:val="0"/>
          <w:divBdr>
            <w:top w:val="none" w:sz="0" w:space="0" w:color="auto"/>
            <w:left w:val="none" w:sz="0" w:space="0" w:color="auto"/>
            <w:bottom w:val="none" w:sz="0" w:space="0" w:color="auto"/>
            <w:right w:val="none" w:sz="0" w:space="0" w:color="auto"/>
          </w:divBdr>
          <w:divsChild>
            <w:div w:id="53630168">
              <w:marLeft w:val="0"/>
              <w:marRight w:val="0"/>
              <w:marTop w:val="0"/>
              <w:marBottom w:val="0"/>
              <w:divBdr>
                <w:top w:val="none" w:sz="0" w:space="0" w:color="auto"/>
                <w:left w:val="none" w:sz="0" w:space="0" w:color="auto"/>
                <w:bottom w:val="none" w:sz="0" w:space="0" w:color="auto"/>
                <w:right w:val="none" w:sz="0" w:space="0" w:color="auto"/>
              </w:divBdr>
            </w:div>
            <w:div w:id="473371430">
              <w:marLeft w:val="0"/>
              <w:marRight w:val="0"/>
              <w:marTop w:val="0"/>
              <w:marBottom w:val="0"/>
              <w:divBdr>
                <w:top w:val="none" w:sz="0" w:space="0" w:color="auto"/>
                <w:left w:val="none" w:sz="0" w:space="0" w:color="auto"/>
                <w:bottom w:val="none" w:sz="0" w:space="0" w:color="auto"/>
                <w:right w:val="none" w:sz="0" w:space="0" w:color="auto"/>
              </w:divBdr>
            </w:div>
            <w:div w:id="576091692">
              <w:marLeft w:val="0"/>
              <w:marRight w:val="0"/>
              <w:marTop w:val="0"/>
              <w:marBottom w:val="0"/>
              <w:divBdr>
                <w:top w:val="none" w:sz="0" w:space="0" w:color="auto"/>
                <w:left w:val="none" w:sz="0" w:space="0" w:color="auto"/>
                <w:bottom w:val="none" w:sz="0" w:space="0" w:color="auto"/>
                <w:right w:val="none" w:sz="0" w:space="0" w:color="auto"/>
              </w:divBdr>
            </w:div>
            <w:div w:id="676739126">
              <w:marLeft w:val="0"/>
              <w:marRight w:val="0"/>
              <w:marTop w:val="0"/>
              <w:marBottom w:val="0"/>
              <w:divBdr>
                <w:top w:val="none" w:sz="0" w:space="0" w:color="auto"/>
                <w:left w:val="none" w:sz="0" w:space="0" w:color="auto"/>
                <w:bottom w:val="none" w:sz="0" w:space="0" w:color="auto"/>
                <w:right w:val="none" w:sz="0" w:space="0" w:color="auto"/>
              </w:divBdr>
            </w:div>
            <w:div w:id="1314138486">
              <w:marLeft w:val="0"/>
              <w:marRight w:val="0"/>
              <w:marTop w:val="0"/>
              <w:marBottom w:val="0"/>
              <w:divBdr>
                <w:top w:val="none" w:sz="0" w:space="0" w:color="auto"/>
                <w:left w:val="none" w:sz="0" w:space="0" w:color="auto"/>
                <w:bottom w:val="none" w:sz="0" w:space="0" w:color="auto"/>
                <w:right w:val="none" w:sz="0" w:space="0" w:color="auto"/>
              </w:divBdr>
            </w:div>
            <w:div w:id="13515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89822">
      <w:bodyDiv w:val="1"/>
      <w:marLeft w:val="0"/>
      <w:marRight w:val="0"/>
      <w:marTop w:val="0"/>
      <w:marBottom w:val="0"/>
      <w:divBdr>
        <w:top w:val="none" w:sz="0" w:space="0" w:color="auto"/>
        <w:left w:val="none" w:sz="0" w:space="0" w:color="auto"/>
        <w:bottom w:val="none" w:sz="0" w:space="0" w:color="auto"/>
        <w:right w:val="none" w:sz="0" w:space="0" w:color="auto"/>
      </w:divBdr>
      <w:divsChild>
        <w:div w:id="592398756">
          <w:marLeft w:val="0"/>
          <w:marRight w:val="0"/>
          <w:marTop w:val="0"/>
          <w:marBottom w:val="0"/>
          <w:divBdr>
            <w:top w:val="none" w:sz="0" w:space="0" w:color="auto"/>
            <w:left w:val="none" w:sz="0" w:space="0" w:color="auto"/>
            <w:bottom w:val="none" w:sz="0" w:space="0" w:color="auto"/>
            <w:right w:val="none" w:sz="0" w:space="0" w:color="auto"/>
          </w:divBdr>
          <w:divsChild>
            <w:div w:id="47921358">
              <w:marLeft w:val="0"/>
              <w:marRight w:val="0"/>
              <w:marTop w:val="0"/>
              <w:marBottom w:val="0"/>
              <w:divBdr>
                <w:top w:val="none" w:sz="0" w:space="0" w:color="auto"/>
                <w:left w:val="none" w:sz="0" w:space="0" w:color="auto"/>
                <w:bottom w:val="none" w:sz="0" w:space="0" w:color="auto"/>
                <w:right w:val="none" w:sz="0" w:space="0" w:color="auto"/>
              </w:divBdr>
            </w:div>
            <w:div w:id="96602453">
              <w:marLeft w:val="0"/>
              <w:marRight w:val="0"/>
              <w:marTop w:val="0"/>
              <w:marBottom w:val="0"/>
              <w:divBdr>
                <w:top w:val="none" w:sz="0" w:space="0" w:color="auto"/>
                <w:left w:val="none" w:sz="0" w:space="0" w:color="auto"/>
                <w:bottom w:val="none" w:sz="0" w:space="0" w:color="auto"/>
                <w:right w:val="none" w:sz="0" w:space="0" w:color="auto"/>
              </w:divBdr>
            </w:div>
            <w:div w:id="143276293">
              <w:marLeft w:val="0"/>
              <w:marRight w:val="0"/>
              <w:marTop w:val="0"/>
              <w:marBottom w:val="0"/>
              <w:divBdr>
                <w:top w:val="none" w:sz="0" w:space="0" w:color="auto"/>
                <w:left w:val="none" w:sz="0" w:space="0" w:color="auto"/>
                <w:bottom w:val="none" w:sz="0" w:space="0" w:color="auto"/>
                <w:right w:val="none" w:sz="0" w:space="0" w:color="auto"/>
              </w:divBdr>
            </w:div>
            <w:div w:id="165049711">
              <w:marLeft w:val="0"/>
              <w:marRight w:val="0"/>
              <w:marTop w:val="0"/>
              <w:marBottom w:val="0"/>
              <w:divBdr>
                <w:top w:val="none" w:sz="0" w:space="0" w:color="auto"/>
                <w:left w:val="none" w:sz="0" w:space="0" w:color="auto"/>
                <w:bottom w:val="none" w:sz="0" w:space="0" w:color="auto"/>
                <w:right w:val="none" w:sz="0" w:space="0" w:color="auto"/>
              </w:divBdr>
            </w:div>
            <w:div w:id="441265950">
              <w:marLeft w:val="0"/>
              <w:marRight w:val="0"/>
              <w:marTop w:val="0"/>
              <w:marBottom w:val="0"/>
              <w:divBdr>
                <w:top w:val="none" w:sz="0" w:space="0" w:color="auto"/>
                <w:left w:val="none" w:sz="0" w:space="0" w:color="auto"/>
                <w:bottom w:val="none" w:sz="0" w:space="0" w:color="auto"/>
                <w:right w:val="none" w:sz="0" w:space="0" w:color="auto"/>
              </w:divBdr>
            </w:div>
            <w:div w:id="512457516">
              <w:marLeft w:val="0"/>
              <w:marRight w:val="0"/>
              <w:marTop w:val="0"/>
              <w:marBottom w:val="0"/>
              <w:divBdr>
                <w:top w:val="none" w:sz="0" w:space="0" w:color="auto"/>
                <w:left w:val="none" w:sz="0" w:space="0" w:color="auto"/>
                <w:bottom w:val="none" w:sz="0" w:space="0" w:color="auto"/>
                <w:right w:val="none" w:sz="0" w:space="0" w:color="auto"/>
              </w:divBdr>
            </w:div>
            <w:div w:id="776219855">
              <w:marLeft w:val="0"/>
              <w:marRight w:val="0"/>
              <w:marTop w:val="0"/>
              <w:marBottom w:val="0"/>
              <w:divBdr>
                <w:top w:val="none" w:sz="0" w:space="0" w:color="auto"/>
                <w:left w:val="none" w:sz="0" w:space="0" w:color="auto"/>
                <w:bottom w:val="none" w:sz="0" w:space="0" w:color="auto"/>
                <w:right w:val="none" w:sz="0" w:space="0" w:color="auto"/>
              </w:divBdr>
            </w:div>
            <w:div w:id="1000694267">
              <w:marLeft w:val="0"/>
              <w:marRight w:val="0"/>
              <w:marTop w:val="0"/>
              <w:marBottom w:val="0"/>
              <w:divBdr>
                <w:top w:val="none" w:sz="0" w:space="0" w:color="auto"/>
                <w:left w:val="none" w:sz="0" w:space="0" w:color="auto"/>
                <w:bottom w:val="none" w:sz="0" w:space="0" w:color="auto"/>
                <w:right w:val="none" w:sz="0" w:space="0" w:color="auto"/>
              </w:divBdr>
            </w:div>
            <w:div w:id="1400244812">
              <w:marLeft w:val="0"/>
              <w:marRight w:val="0"/>
              <w:marTop w:val="0"/>
              <w:marBottom w:val="0"/>
              <w:divBdr>
                <w:top w:val="none" w:sz="0" w:space="0" w:color="auto"/>
                <w:left w:val="none" w:sz="0" w:space="0" w:color="auto"/>
                <w:bottom w:val="none" w:sz="0" w:space="0" w:color="auto"/>
                <w:right w:val="none" w:sz="0" w:space="0" w:color="auto"/>
              </w:divBdr>
            </w:div>
            <w:div w:id="1523011664">
              <w:marLeft w:val="0"/>
              <w:marRight w:val="0"/>
              <w:marTop w:val="0"/>
              <w:marBottom w:val="0"/>
              <w:divBdr>
                <w:top w:val="none" w:sz="0" w:space="0" w:color="auto"/>
                <w:left w:val="none" w:sz="0" w:space="0" w:color="auto"/>
                <w:bottom w:val="none" w:sz="0" w:space="0" w:color="auto"/>
                <w:right w:val="none" w:sz="0" w:space="0" w:color="auto"/>
              </w:divBdr>
            </w:div>
            <w:div w:id="20746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9774">
      <w:bodyDiv w:val="1"/>
      <w:marLeft w:val="0"/>
      <w:marRight w:val="0"/>
      <w:marTop w:val="0"/>
      <w:marBottom w:val="0"/>
      <w:divBdr>
        <w:top w:val="none" w:sz="0" w:space="0" w:color="auto"/>
        <w:left w:val="none" w:sz="0" w:space="0" w:color="auto"/>
        <w:bottom w:val="none" w:sz="0" w:space="0" w:color="auto"/>
        <w:right w:val="none" w:sz="0" w:space="0" w:color="auto"/>
      </w:divBdr>
      <w:divsChild>
        <w:div w:id="459810573">
          <w:marLeft w:val="0"/>
          <w:marRight w:val="0"/>
          <w:marTop w:val="0"/>
          <w:marBottom w:val="0"/>
          <w:divBdr>
            <w:top w:val="none" w:sz="0" w:space="0" w:color="auto"/>
            <w:left w:val="none" w:sz="0" w:space="0" w:color="auto"/>
            <w:bottom w:val="none" w:sz="0" w:space="0" w:color="auto"/>
            <w:right w:val="none" w:sz="0" w:space="0" w:color="auto"/>
          </w:divBdr>
          <w:divsChild>
            <w:div w:id="9509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918">
      <w:bodyDiv w:val="1"/>
      <w:marLeft w:val="0"/>
      <w:marRight w:val="0"/>
      <w:marTop w:val="0"/>
      <w:marBottom w:val="0"/>
      <w:divBdr>
        <w:top w:val="none" w:sz="0" w:space="0" w:color="auto"/>
        <w:left w:val="none" w:sz="0" w:space="0" w:color="auto"/>
        <w:bottom w:val="none" w:sz="0" w:space="0" w:color="auto"/>
        <w:right w:val="none" w:sz="0" w:space="0" w:color="auto"/>
      </w:divBdr>
    </w:div>
    <w:div w:id="1107197825">
      <w:bodyDiv w:val="1"/>
      <w:marLeft w:val="0"/>
      <w:marRight w:val="0"/>
      <w:marTop w:val="0"/>
      <w:marBottom w:val="0"/>
      <w:divBdr>
        <w:top w:val="none" w:sz="0" w:space="0" w:color="auto"/>
        <w:left w:val="none" w:sz="0" w:space="0" w:color="auto"/>
        <w:bottom w:val="none" w:sz="0" w:space="0" w:color="auto"/>
        <w:right w:val="none" w:sz="0" w:space="0" w:color="auto"/>
      </w:divBdr>
      <w:divsChild>
        <w:div w:id="1893538483">
          <w:marLeft w:val="0"/>
          <w:marRight w:val="0"/>
          <w:marTop w:val="0"/>
          <w:marBottom w:val="0"/>
          <w:divBdr>
            <w:top w:val="none" w:sz="0" w:space="0" w:color="auto"/>
            <w:left w:val="none" w:sz="0" w:space="0" w:color="auto"/>
            <w:bottom w:val="none" w:sz="0" w:space="0" w:color="auto"/>
            <w:right w:val="none" w:sz="0" w:space="0" w:color="auto"/>
          </w:divBdr>
          <w:divsChild>
            <w:div w:id="617373195">
              <w:marLeft w:val="0"/>
              <w:marRight w:val="0"/>
              <w:marTop w:val="0"/>
              <w:marBottom w:val="0"/>
              <w:divBdr>
                <w:top w:val="none" w:sz="0" w:space="0" w:color="auto"/>
                <w:left w:val="none" w:sz="0" w:space="0" w:color="auto"/>
                <w:bottom w:val="none" w:sz="0" w:space="0" w:color="auto"/>
                <w:right w:val="none" w:sz="0" w:space="0" w:color="auto"/>
              </w:divBdr>
            </w:div>
            <w:div w:id="1341009616">
              <w:marLeft w:val="0"/>
              <w:marRight w:val="0"/>
              <w:marTop w:val="0"/>
              <w:marBottom w:val="0"/>
              <w:divBdr>
                <w:top w:val="none" w:sz="0" w:space="0" w:color="auto"/>
                <w:left w:val="none" w:sz="0" w:space="0" w:color="auto"/>
                <w:bottom w:val="none" w:sz="0" w:space="0" w:color="auto"/>
                <w:right w:val="none" w:sz="0" w:space="0" w:color="auto"/>
              </w:divBdr>
            </w:div>
            <w:div w:id="19638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3540">
      <w:bodyDiv w:val="1"/>
      <w:marLeft w:val="0"/>
      <w:marRight w:val="0"/>
      <w:marTop w:val="0"/>
      <w:marBottom w:val="0"/>
      <w:divBdr>
        <w:top w:val="none" w:sz="0" w:space="0" w:color="auto"/>
        <w:left w:val="none" w:sz="0" w:space="0" w:color="auto"/>
        <w:bottom w:val="none" w:sz="0" w:space="0" w:color="auto"/>
        <w:right w:val="none" w:sz="0" w:space="0" w:color="auto"/>
      </w:divBdr>
    </w:div>
    <w:div w:id="1196499191">
      <w:bodyDiv w:val="1"/>
      <w:marLeft w:val="0"/>
      <w:marRight w:val="0"/>
      <w:marTop w:val="0"/>
      <w:marBottom w:val="0"/>
      <w:divBdr>
        <w:top w:val="none" w:sz="0" w:space="0" w:color="auto"/>
        <w:left w:val="none" w:sz="0" w:space="0" w:color="auto"/>
        <w:bottom w:val="none" w:sz="0" w:space="0" w:color="auto"/>
        <w:right w:val="none" w:sz="0" w:space="0" w:color="auto"/>
      </w:divBdr>
    </w:div>
    <w:div w:id="1235891156">
      <w:bodyDiv w:val="1"/>
      <w:marLeft w:val="0"/>
      <w:marRight w:val="0"/>
      <w:marTop w:val="0"/>
      <w:marBottom w:val="0"/>
      <w:divBdr>
        <w:top w:val="none" w:sz="0" w:space="0" w:color="auto"/>
        <w:left w:val="none" w:sz="0" w:space="0" w:color="auto"/>
        <w:bottom w:val="none" w:sz="0" w:space="0" w:color="auto"/>
        <w:right w:val="none" w:sz="0" w:space="0" w:color="auto"/>
      </w:divBdr>
      <w:divsChild>
        <w:div w:id="1831671024">
          <w:marLeft w:val="0"/>
          <w:marRight w:val="0"/>
          <w:marTop w:val="0"/>
          <w:marBottom w:val="0"/>
          <w:divBdr>
            <w:top w:val="none" w:sz="0" w:space="0" w:color="auto"/>
            <w:left w:val="none" w:sz="0" w:space="0" w:color="auto"/>
            <w:bottom w:val="none" w:sz="0" w:space="0" w:color="auto"/>
            <w:right w:val="none" w:sz="0" w:space="0" w:color="auto"/>
          </w:divBdr>
          <w:divsChild>
            <w:div w:id="583220194">
              <w:marLeft w:val="0"/>
              <w:marRight w:val="0"/>
              <w:marTop w:val="0"/>
              <w:marBottom w:val="0"/>
              <w:divBdr>
                <w:top w:val="none" w:sz="0" w:space="0" w:color="auto"/>
                <w:left w:val="none" w:sz="0" w:space="0" w:color="auto"/>
                <w:bottom w:val="none" w:sz="0" w:space="0" w:color="auto"/>
                <w:right w:val="none" w:sz="0" w:space="0" w:color="auto"/>
              </w:divBdr>
            </w:div>
            <w:div w:id="14553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0447">
      <w:bodyDiv w:val="1"/>
      <w:marLeft w:val="0"/>
      <w:marRight w:val="0"/>
      <w:marTop w:val="0"/>
      <w:marBottom w:val="0"/>
      <w:divBdr>
        <w:top w:val="none" w:sz="0" w:space="0" w:color="auto"/>
        <w:left w:val="none" w:sz="0" w:space="0" w:color="auto"/>
        <w:bottom w:val="none" w:sz="0" w:space="0" w:color="auto"/>
        <w:right w:val="none" w:sz="0" w:space="0" w:color="auto"/>
      </w:divBdr>
    </w:div>
    <w:div w:id="1251351648">
      <w:bodyDiv w:val="1"/>
      <w:marLeft w:val="0"/>
      <w:marRight w:val="0"/>
      <w:marTop w:val="0"/>
      <w:marBottom w:val="0"/>
      <w:divBdr>
        <w:top w:val="none" w:sz="0" w:space="0" w:color="auto"/>
        <w:left w:val="none" w:sz="0" w:space="0" w:color="auto"/>
        <w:bottom w:val="none" w:sz="0" w:space="0" w:color="auto"/>
        <w:right w:val="none" w:sz="0" w:space="0" w:color="auto"/>
      </w:divBdr>
      <w:divsChild>
        <w:div w:id="915171083">
          <w:marLeft w:val="0"/>
          <w:marRight w:val="0"/>
          <w:marTop w:val="0"/>
          <w:marBottom w:val="0"/>
          <w:divBdr>
            <w:top w:val="none" w:sz="0" w:space="0" w:color="auto"/>
            <w:left w:val="none" w:sz="0" w:space="0" w:color="auto"/>
            <w:bottom w:val="none" w:sz="0" w:space="0" w:color="auto"/>
            <w:right w:val="none" w:sz="0" w:space="0" w:color="auto"/>
          </w:divBdr>
          <w:divsChild>
            <w:div w:id="73743494">
              <w:marLeft w:val="0"/>
              <w:marRight w:val="0"/>
              <w:marTop w:val="0"/>
              <w:marBottom w:val="0"/>
              <w:divBdr>
                <w:top w:val="none" w:sz="0" w:space="0" w:color="auto"/>
                <w:left w:val="none" w:sz="0" w:space="0" w:color="auto"/>
                <w:bottom w:val="none" w:sz="0" w:space="0" w:color="auto"/>
                <w:right w:val="none" w:sz="0" w:space="0" w:color="auto"/>
              </w:divBdr>
            </w:div>
            <w:div w:id="145784373">
              <w:marLeft w:val="0"/>
              <w:marRight w:val="0"/>
              <w:marTop w:val="0"/>
              <w:marBottom w:val="0"/>
              <w:divBdr>
                <w:top w:val="none" w:sz="0" w:space="0" w:color="auto"/>
                <w:left w:val="none" w:sz="0" w:space="0" w:color="auto"/>
                <w:bottom w:val="none" w:sz="0" w:space="0" w:color="auto"/>
                <w:right w:val="none" w:sz="0" w:space="0" w:color="auto"/>
              </w:divBdr>
            </w:div>
            <w:div w:id="219486747">
              <w:marLeft w:val="0"/>
              <w:marRight w:val="0"/>
              <w:marTop w:val="0"/>
              <w:marBottom w:val="0"/>
              <w:divBdr>
                <w:top w:val="none" w:sz="0" w:space="0" w:color="auto"/>
                <w:left w:val="none" w:sz="0" w:space="0" w:color="auto"/>
                <w:bottom w:val="none" w:sz="0" w:space="0" w:color="auto"/>
                <w:right w:val="none" w:sz="0" w:space="0" w:color="auto"/>
              </w:divBdr>
            </w:div>
            <w:div w:id="286392526">
              <w:marLeft w:val="0"/>
              <w:marRight w:val="0"/>
              <w:marTop w:val="0"/>
              <w:marBottom w:val="0"/>
              <w:divBdr>
                <w:top w:val="none" w:sz="0" w:space="0" w:color="auto"/>
                <w:left w:val="none" w:sz="0" w:space="0" w:color="auto"/>
                <w:bottom w:val="none" w:sz="0" w:space="0" w:color="auto"/>
                <w:right w:val="none" w:sz="0" w:space="0" w:color="auto"/>
              </w:divBdr>
            </w:div>
            <w:div w:id="319113692">
              <w:marLeft w:val="0"/>
              <w:marRight w:val="0"/>
              <w:marTop w:val="0"/>
              <w:marBottom w:val="0"/>
              <w:divBdr>
                <w:top w:val="none" w:sz="0" w:space="0" w:color="auto"/>
                <w:left w:val="none" w:sz="0" w:space="0" w:color="auto"/>
                <w:bottom w:val="none" w:sz="0" w:space="0" w:color="auto"/>
                <w:right w:val="none" w:sz="0" w:space="0" w:color="auto"/>
              </w:divBdr>
            </w:div>
            <w:div w:id="563490559">
              <w:marLeft w:val="0"/>
              <w:marRight w:val="0"/>
              <w:marTop w:val="0"/>
              <w:marBottom w:val="0"/>
              <w:divBdr>
                <w:top w:val="none" w:sz="0" w:space="0" w:color="auto"/>
                <w:left w:val="none" w:sz="0" w:space="0" w:color="auto"/>
                <w:bottom w:val="none" w:sz="0" w:space="0" w:color="auto"/>
                <w:right w:val="none" w:sz="0" w:space="0" w:color="auto"/>
              </w:divBdr>
            </w:div>
            <w:div w:id="742987561">
              <w:marLeft w:val="0"/>
              <w:marRight w:val="0"/>
              <w:marTop w:val="0"/>
              <w:marBottom w:val="0"/>
              <w:divBdr>
                <w:top w:val="none" w:sz="0" w:space="0" w:color="auto"/>
                <w:left w:val="none" w:sz="0" w:space="0" w:color="auto"/>
                <w:bottom w:val="none" w:sz="0" w:space="0" w:color="auto"/>
                <w:right w:val="none" w:sz="0" w:space="0" w:color="auto"/>
              </w:divBdr>
            </w:div>
            <w:div w:id="1083912358">
              <w:marLeft w:val="0"/>
              <w:marRight w:val="0"/>
              <w:marTop w:val="0"/>
              <w:marBottom w:val="0"/>
              <w:divBdr>
                <w:top w:val="none" w:sz="0" w:space="0" w:color="auto"/>
                <w:left w:val="none" w:sz="0" w:space="0" w:color="auto"/>
                <w:bottom w:val="none" w:sz="0" w:space="0" w:color="auto"/>
                <w:right w:val="none" w:sz="0" w:space="0" w:color="auto"/>
              </w:divBdr>
            </w:div>
            <w:div w:id="1155680401">
              <w:marLeft w:val="0"/>
              <w:marRight w:val="0"/>
              <w:marTop w:val="0"/>
              <w:marBottom w:val="0"/>
              <w:divBdr>
                <w:top w:val="none" w:sz="0" w:space="0" w:color="auto"/>
                <w:left w:val="none" w:sz="0" w:space="0" w:color="auto"/>
                <w:bottom w:val="none" w:sz="0" w:space="0" w:color="auto"/>
                <w:right w:val="none" w:sz="0" w:space="0" w:color="auto"/>
              </w:divBdr>
            </w:div>
            <w:div w:id="1321499416">
              <w:marLeft w:val="0"/>
              <w:marRight w:val="0"/>
              <w:marTop w:val="0"/>
              <w:marBottom w:val="0"/>
              <w:divBdr>
                <w:top w:val="none" w:sz="0" w:space="0" w:color="auto"/>
                <w:left w:val="none" w:sz="0" w:space="0" w:color="auto"/>
                <w:bottom w:val="none" w:sz="0" w:space="0" w:color="auto"/>
                <w:right w:val="none" w:sz="0" w:space="0" w:color="auto"/>
              </w:divBdr>
            </w:div>
            <w:div w:id="1377853703">
              <w:marLeft w:val="0"/>
              <w:marRight w:val="0"/>
              <w:marTop w:val="0"/>
              <w:marBottom w:val="0"/>
              <w:divBdr>
                <w:top w:val="none" w:sz="0" w:space="0" w:color="auto"/>
                <w:left w:val="none" w:sz="0" w:space="0" w:color="auto"/>
                <w:bottom w:val="none" w:sz="0" w:space="0" w:color="auto"/>
                <w:right w:val="none" w:sz="0" w:space="0" w:color="auto"/>
              </w:divBdr>
            </w:div>
            <w:div w:id="1462844550">
              <w:marLeft w:val="0"/>
              <w:marRight w:val="0"/>
              <w:marTop w:val="0"/>
              <w:marBottom w:val="0"/>
              <w:divBdr>
                <w:top w:val="none" w:sz="0" w:space="0" w:color="auto"/>
                <w:left w:val="none" w:sz="0" w:space="0" w:color="auto"/>
                <w:bottom w:val="none" w:sz="0" w:space="0" w:color="auto"/>
                <w:right w:val="none" w:sz="0" w:space="0" w:color="auto"/>
              </w:divBdr>
            </w:div>
            <w:div w:id="1660570742">
              <w:marLeft w:val="0"/>
              <w:marRight w:val="0"/>
              <w:marTop w:val="0"/>
              <w:marBottom w:val="0"/>
              <w:divBdr>
                <w:top w:val="none" w:sz="0" w:space="0" w:color="auto"/>
                <w:left w:val="none" w:sz="0" w:space="0" w:color="auto"/>
                <w:bottom w:val="none" w:sz="0" w:space="0" w:color="auto"/>
                <w:right w:val="none" w:sz="0" w:space="0" w:color="auto"/>
              </w:divBdr>
            </w:div>
            <w:div w:id="1702127049">
              <w:marLeft w:val="0"/>
              <w:marRight w:val="0"/>
              <w:marTop w:val="0"/>
              <w:marBottom w:val="0"/>
              <w:divBdr>
                <w:top w:val="none" w:sz="0" w:space="0" w:color="auto"/>
                <w:left w:val="none" w:sz="0" w:space="0" w:color="auto"/>
                <w:bottom w:val="none" w:sz="0" w:space="0" w:color="auto"/>
                <w:right w:val="none" w:sz="0" w:space="0" w:color="auto"/>
              </w:divBdr>
            </w:div>
            <w:div w:id="1728071591">
              <w:marLeft w:val="0"/>
              <w:marRight w:val="0"/>
              <w:marTop w:val="0"/>
              <w:marBottom w:val="0"/>
              <w:divBdr>
                <w:top w:val="none" w:sz="0" w:space="0" w:color="auto"/>
                <w:left w:val="none" w:sz="0" w:space="0" w:color="auto"/>
                <w:bottom w:val="none" w:sz="0" w:space="0" w:color="auto"/>
                <w:right w:val="none" w:sz="0" w:space="0" w:color="auto"/>
              </w:divBdr>
            </w:div>
            <w:div w:id="1745637501">
              <w:marLeft w:val="0"/>
              <w:marRight w:val="0"/>
              <w:marTop w:val="0"/>
              <w:marBottom w:val="0"/>
              <w:divBdr>
                <w:top w:val="none" w:sz="0" w:space="0" w:color="auto"/>
                <w:left w:val="none" w:sz="0" w:space="0" w:color="auto"/>
                <w:bottom w:val="none" w:sz="0" w:space="0" w:color="auto"/>
                <w:right w:val="none" w:sz="0" w:space="0" w:color="auto"/>
              </w:divBdr>
            </w:div>
            <w:div w:id="1902253981">
              <w:marLeft w:val="0"/>
              <w:marRight w:val="0"/>
              <w:marTop w:val="0"/>
              <w:marBottom w:val="0"/>
              <w:divBdr>
                <w:top w:val="none" w:sz="0" w:space="0" w:color="auto"/>
                <w:left w:val="none" w:sz="0" w:space="0" w:color="auto"/>
                <w:bottom w:val="none" w:sz="0" w:space="0" w:color="auto"/>
                <w:right w:val="none" w:sz="0" w:space="0" w:color="auto"/>
              </w:divBdr>
            </w:div>
            <w:div w:id="1911843526">
              <w:marLeft w:val="0"/>
              <w:marRight w:val="0"/>
              <w:marTop w:val="0"/>
              <w:marBottom w:val="0"/>
              <w:divBdr>
                <w:top w:val="none" w:sz="0" w:space="0" w:color="auto"/>
                <w:left w:val="none" w:sz="0" w:space="0" w:color="auto"/>
                <w:bottom w:val="none" w:sz="0" w:space="0" w:color="auto"/>
                <w:right w:val="none" w:sz="0" w:space="0" w:color="auto"/>
              </w:divBdr>
            </w:div>
            <w:div w:id="1991472441">
              <w:marLeft w:val="0"/>
              <w:marRight w:val="0"/>
              <w:marTop w:val="0"/>
              <w:marBottom w:val="0"/>
              <w:divBdr>
                <w:top w:val="none" w:sz="0" w:space="0" w:color="auto"/>
                <w:left w:val="none" w:sz="0" w:space="0" w:color="auto"/>
                <w:bottom w:val="none" w:sz="0" w:space="0" w:color="auto"/>
                <w:right w:val="none" w:sz="0" w:space="0" w:color="auto"/>
              </w:divBdr>
            </w:div>
            <w:div w:id="2094231267">
              <w:marLeft w:val="0"/>
              <w:marRight w:val="0"/>
              <w:marTop w:val="0"/>
              <w:marBottom w:val="0"/>
              <w:divBdr>
                <w:top w:val="none" w:sz="0" w:space="0" w:color="auto"/>
                <w:left w:val="none" w:sz="0" w:space="0" w:color="auto"/>
                <w:bottom w:val="none" w:sz="0" w:space="0" w:color="auto"/>
                <w:right w:val="none" w:sz="0" w:space="0" w:color="auto"/>
              </w:divBdr>
            </w:div>
            <w:div w:id="2095666381">
              <w:marLeft w:val="0"/>
              <w:marRight w:val="0"/>
              <w:marTop w:val="0"/>
              <w:marBottom w:val="0"/>
              <w:divBdr>
                <w:top w:val="none" w:sz="0" w:space="0" w:color="auto"/>
                <w:left w:val="none" w:sz="0" w:space="0" w:color="auto"/>
                <w:bottom w:val="none" w:sz="0" w:space="0" w:color="auto"/>
                <w:right w:val="none" w:sz="0" w:space="0" w:color="auto"/>
              </w:divBdr>
            </w:div>
            <w:div w:id="2116903079">
              <w:marLeft w:val="0"/>
              <w:marRight w:val="0"/>
              <w:marTop w:val="0"/>
              <w:marBottom w:val="0"/>
              <w:divBdr>
                <w:top w:val="none" w:sz="0" w:space="0" w:color="auto"/>
                <w:left w:val="none" w:sz="0" w:space="0" w:color="auto"/>
                <w:bottom w:val="none" w:sz="0" w:space="0" w:color="auto"/>
                <w:right w:val="none" w:sz="0" w:space="0" w:color="auto"/>
              </w:divBdr>
            </w:div>
            <w:div w:id="2131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4808">
      <w:bodyDiv w:val="1"/>
      <w:marLeft w:val="0"/>
      <w:marRight w:val="0"/>
      <w:marTop w:val="0"/>
      <w:marBottom w:val="0"/>
      <w:divBdr>
        <w:top w:val="none" w:sz="0" w:space="0" w:color="auto"/>
        <w:left w:val="none" w:sz="0" w:space="0" w:color="auto"/>
        <w:bottom w:val="none" w:sz="0" w:space="0" w:color="auto"/>
        <w:right w:val="none" w:sz="0" w:space="0" w:color="auto"/>
      </w:divBdr>
      <w:divsChild>
        <w:div w:id="1297567064">
          <w:marLeft w:val="0"/>
          <w:marRight w:val="0"/>
          <w:marTop w:val="0"/>
          <w:marBottom w:val="0"/>
          <w:divBdr>
            <w:top w:val="none" w:sz="0" w:space="0" w:color="auto"/>
            <w:left w:val="none" w:sz="0" w:space="0" w:color="auto"/>
            <w:bottom w:val="none" w:sz="0" w:space="0" w:color="auto"/>
            <w:right w:val="none" w:sz="0" w:space="0" w:color="auto"/>
          </w:divBdr>
          <w:divsChild>
            <w:div w:id="14444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1306">
      <w:bodyDiv w:val="1"/>
      <w:marLeft w:val="0"/>
      <w:marRight w:val="0"/>
      <w:marTop w:val="0"/>
      <w:marBottom w:val="0"/>
      <w:divBdr>
        <w:top w:val="none" w:sz="0" w:space="0" w:color="auto"/>
        <w:left w:val="none" w:sz="0" w:space="0" w:color="auto"/>
        <w:bottom w:val="none" w:sz="0" w:space="0" w:color="auto"/>
        <w:right w:val="none" w:sz="0" w:space="0" w:color="auto"/>
      </w:divBdr>
      <w:divsChild>
        <w:div w:id="1111893770">
          <w:marLeft w:val="0"/>
          <w:marRight w:val="0"/>
          <w:marTop w:val="0"/>
          <w:marBottom w:val="0"/>
          <w:divBdr>
            <w:top w:val="none" w:sz="0" w:space="0" w:color="auto"/>
            <w:left w:val="none" w:sz="0" w:space="0" w:color="auto"/>
            <w:bottom w:val="none" w:sz="0" w:space="0" w:color="auto"/>
            <w:right w:val="none" w:sz="0" w:space="0" w:color="auto"/>
          </w:divBdr>
          <w:divsChild>
            <w:div w:id="254214192">
              <w:marLeft w:val="0"/>
              <w:marRight w:val="0"/>
              <w:marTop w:val="0"/>
              <w:marBottom w:val="0"/>
              <w:divBdr>
                <w:top w:val="none" w:sz="0" w:space="0" w:color="auto"/>
                <w:left w:val="none" w:sz="0" w:space="0" w:color="auto"/>
                <w:bottom w:val="none" w:sz="0" w:space="0" w:color="auto"/>
                <w:right w:val="none" w:sz="0" w:space="0" w:color="auto"/>
              </w:divBdr>
            </w:div>
            <w:div w:id="395326831">
              <w:marLeft w:val="0"/>
              <w:marRight w:val="0"/>
              <w:marTop w:val="0"/>
              <w:marBottom w:val="0"/>
              <w:divBdr>
                <w:top w:val="none" w:sz="0" w:space="0" w:color="auto"/>
                <w:left w:val="none" w:sz="0" w:space="0" w:color="auto"/>
                <w:bottom w:val="none" w:sz="0" w:space="0" w:color="auto"/>
                <w:right w:val="none" w:sz="0" w:space="0" w:color="auto"/>
              </w:divBdr>
            </w:div>
            <w:div w:id="861357722">
              <w:marLeft w:val="0"/>
              <w:marRight w:val="0"/>
              <w:marTop w:val="0"/>
              <w:marBottom w:val="0"/>
              <w:divBdr>
                <w:top w:val="none" w:sz="0" w:space="0" w:color="auto"/>
                <w:left w:val="none" w:sz="0" w:space="0" w:color="auto"/>
                <w:bottom w:val="none" w:sz="0" w:space="0" w:color="auto"/>
                <w:right w:val="none" w:sz="0" w:space="0" w:color="auto"/>
              </w:divBdr>
            </w:div>
            <w:div w:id="1568146834">
              <w:marLeft w:val="0"/>
              <w:marRight w:val="0"/>
              <w:marTop w:val="0"/>
              <w:marBottom w:val="0"/>
              <w:divBdr>
                <w:top w:val="none" w:sz="0" w:space="0" w:color="auto"/>
                <w:left w:val="none" w:sz="0" w:space="0" w:color="auto"/>
                <w:bottom w:val="none" w:sz="0" w:space="0" w:color="auto"/>
                <w:right w:val="none" w:sz="0" w:space="0" w:color="auto"/>
              </w:divBdr>
            </w:div>
            <w:div w:id="19815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8514">
      <w:bodyDiv w:val="1"/>
      <w:marLeft w:val="0"/>
      <w:marRight w:val="0"/>
      <w:marTop w:val="0"/>
      <w:marBottom w:val="0"/>
      <w:divBdr>
        <w:top w:val="none" w:sz="0" w:space="0" w:color="auto"/>
        <w:left w:val="none" w:sz="0" w:space="0" w:color="auto"/>
        <w:bottom w:val="none" w:sz="0" w:space="0" w:color="auto"/>
        <w:right w:val="none" w:sz="0" w:space="0" w:color="auto"/>
      </w:divBdr>
      <w:divsChild>
        <w:div w:id="1614480503">
          <w:marLeft w:val="0"/>
          <w:marRight w:val="0"/>
          <w:marTop w:val="0"/>
          <w:marBottom w:val="0"/>
          <w:divBdr>
            <w:top w:val="none" w:sz="0" w:space="0" w:color="auto"/>
            <w:left w:val="none" w:sz="0" w:space="0" w:color="auto"/>
            <w:bottom w:val="none" w:sz="0" w:space="0" w:color="auto"/>
            <w:right w:val="none" w:sz="0" w:space="0" w:color="auto"/>
          </w:divBdr>
        </w:div>
        <w:div w:id="2091735736">
          <w:marLeft w:val="0"/>
          <w:marRight w:val="0"/>
          <w:marTop w:val="0"/>
          <w:marBottom w:val="0"/>
          <w:divBdr>
            <w:top w:val="none" w:sz="0" w:space="0" w:color="auto"/>
            <w:left w:val="none" w:sz="0" w:space="0" w:color="auto"/>
            <w:bottom w:val="none" w:sz="0" w:space="0" w:color="auto"/>
            <w:right w:val="none" w:sz="0" w:space="0" w:color="auto"/>
          </w:divBdr>
        </w:div>
      </w:divsChild>
    </w:div>
    <w:div w:id="1328897720">
      <w:bodyDiv w:val="1"/>
      <w:marLeft w:val="0"/>
      <w:marRight w:val="0"/>
      <w:marTop w:val="0"/>
      <w:marBottom w:val="0"/>
      <w:divBdr>
        <w:top w:val="none" w:sz="0" w:space="0" w:color="auto"/>
        <w:left w:val="none" w:sz="0" w:space="0" w:color="auto"/>
        <w:bottom w:val="none" w:sz="0" w:space="0" w:color="auto"/>
        <w:right w:val="none" w:sz="0" w:space="0" w:color="auto"/>
      </w:divBdr>
      <w:divsChild>
        <w:div w:id="195046041">
          <w:marLeft w:val="0"/>
          <w:marRight w:val="0"/>
          <w:marTop w:val="0"/>
          <w:marBottom w:val="0"/>
          <w:divBdr>
            <w:top w:val="none" w:sz="0" w:space="0" w:color="auto"/>
            <w:left w:val="none" w:sz="0" w:space="0" w:color="auto"/>
            <w:bottom w:val="none" w:sz="0" w:space="0" w:color="auto"/>
            <w:right w:val="none" w:sz="0" w:space="0" w:color="auto"/>
          </w:divBdr>
          <w:divsChild>
            <w:div w:id="195965600">
              <w:marLeft w:val="0"/>
              <w:marRight w:val="0"/>
              <w:marTop w:val="0"/>
              <w:marBottom w:val="0"/>
              <w:divBdr>
                <w:top w:val="none" w:sz="0" w:space="0" w:color="auto"/>
                <w:left w:val="none" w:sz="0" w:space="0" w:color="auto"/>
                <w:bottom w:val="none" w:sz="0" w:space="0" w:color="auto"/>
                <w:right w:val="none" w:sz="0" w:space="0" w:color="auto"/>
              </w:divBdr>
            </w:div>
            <w:div w:id="514882589">
              <w:marLeft w:val="0"/>
              <w:marRight w:val="0"/>
              <w:marTop w:val="0"/>
              <w:marBottom w:val="0"/>
              <w:divBdr>
                <w:top w:val="none" w:sz="0" w:space="0" w:color="auto"/>
                <w:left w:val="none" w:sz="0" w:space="0" w:color="auto"/>
                <w:bottom w:val="none" w:sz="0" w:space="0" w:color="auto"/>
                <w:right w:val="none" w:sz="0" w:space="0" w:color="auto"/>
              </w:divBdr>
            </w:div>
            <w:div w:id="573588237">
              <w:marLeft w:val="0"/>
              <w:marRight w:val="0"/>
              <w:marTop w:val="0"/>
              <w:marBottom w:val="0"/>
              <w:divBdr>
                <w:top w:val="none" w:sz="0" w:space="0" w:color="auto"/>
                <w:left w:val="none" w:sz="0" w:space="0" w:color="auto"/>
                <w:bottom w:val="none" w:sz="0" w:space="0" w:color="auto"/>
                <w:right w:val="none" w:sz="0" w:space="0" w:color="auto"/>
              </w:divBdr>
            </w:div>
            <w:div w:id="1186872474">
              <w:marLeft w:val="0"/>
              <w:marRight w:val="0"/>
              <w:marTop w:val="0"/>
              <w:marBottom w:val="0"/>
              <w:divBdr>
                <w:top w:val="none" w:sz="0" w:space="0" w:color="auto"/>
                <w:left w:val="none" w:sz="0" w:space="0" w:color="auto"/>
                <w:bottom w:val="none" w:sz="0" w:space="0" w:color="auto"/>
                <w:right w:val="none" w:sz="0" w:space="0" w:color="auto"/>
              </w:divBdr>
            </w:div>
            <w:div w:id="1293562353">
              <w:marLeft w:val="0"/>
              <w:marRight w:val="0"/>
              <w:marTop w:val="0"/>
              <w:marBottom w:val="0"/>
              <w:divBdr>
                <w:top w:val="none" w:sz="0" w:space="0" w:color="auto"/>
                <w:left w:val="none" w:sz="0" w:space="0" w:color="auto"/>
                <w:bottom w:val="none" w:sz="0" w:space="0" w:color="auto"/>
                <w:right w:val="none" w:sz="0" w:space="0" w:color="auto"/>
              </w:divBdr>
            </w:div>
            <w:div w:id="1477646595">
              <w:marLeft w:val="0"/>
              <w:marRight w:val="0"/>
              <w:marTop w:val="0"/>
              <w:marBottom w:val="0"/>
              <w:divBdr>
                <w:top w:val="none" w:sz="0" w:space="0" w:color="auto"/>
                <w:left w:val="none" w:sz="0" w:space="0" w:color="auto"/>
                <w:bottom w:val="none" w:sz="0" w:space="0" w:color="auto"/>
                <w:right w:val="none" w:sz="0" w:space="0" w:color="auto"/>
              </w:divBdr>
            </w:div>
            <w:div w:id="1746534777">
              <w:marLeft w:val="0"/>
              <w:marRight w:val="0"/>
              <w:marTop w:val="0"/>
              <w:marBottom w:val="0"/>
              <w:divBdr>
                <w:top w:val="none" w:sz="0" w:space="0" w:color="auto"/>
                <w:left w:val="none" w:sz="0" w:space="0" w:color="auto"/>
                <w:bottom w:val="none" w:sz="0" w:space="0" w:color="auto"/>
                <w:right w:val="none" w:sz="0" w:space="0" w:color="auto"/>
              </w:divBdr>
            </w:div>
            <w:div w:id="18474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50060">
      <w:bodyDiv w:val="1"/>
      <w:marLeft w:val="0"/>
      <w:marRight w:val="0"/>
      <w:marTop w:val="0"/>
      <w:marBottom w:val="0"/>
      <w:divBdr>
        <w:top w:val="none" w:sz="0" w:space="0" w:color="auto"/>
        <w:left w:val="none" w:sz="0" w:space="0" w:color="auto"/>
        <w:bottom w:val="none" w:sz="0" w:space="0" w:color="auto"/>
        <w:right w:val="none" w:sz="0" w:space="0" w:color="auto"/>
      </w:divBdr>
      <w:divsChild>
        <w:div w:id="1935046002">
          <w:marLeft w:val="0"/>
          <w:marRight w:val="0"/>
          <w:marTop w:val="0"/>
          <w:marBottom w:val="0"/>
          <w:divBdr>
            <w:top w:val="none" w:sz="0" w:space="0" w:color="auto"/>
            <w:left w:val="none" w:sz="0" w:space="0" w:color="auto"/>
            <w:bottom w:val="none" w:sz="0" w:space="0" w:color="auto"/>
            <w:right w:val="none" w:sz="0" w:space="0" w:color="auto"/>
          </w:divBdr>
          <w:divsChild>
            <w:div w:id="298649244">
              <w:marLeft w:val="0"/>
              <w:marRight w:val="0"/>
              <w:marTop w:val="0"/>
              <w:marBottom w:val="0"/>
              <w:divBdr>
                <w:top w:val="none" w:sz="0" w:space="0" w:color="auto"/>
                <w:left w:val="none" w:sz="0" w:space="0" w:color="auto"/>
                <w:bottom w:val="none" w:sz="0" w:space="0" w:color="auto"/>
                <w:right w:val="none" w:sz="0" w:space="0" w:color="auto"/>
              </w:divBdr>
            </w:div>
            <w:div w:id="347146932">
              <w:marLeft w:val="0"/>
              <w:marRight w:val="0"/>
              <w:marTop w:val="0"/>
              <w:marBottom w:val="0"/>
              <w:divBdr>
                <w:top w:val="none" w:sz="0" w:space="0" w:color="auto"/>
                <w:left w:val="none" w:sz="0" w:space="0" w:color="auto"/>
                <w:bottom w:val="none" w:sz="0" w:space="0" w:color="auto"/>
                <w:right w:val="none" w:sz="0" w:space="0" w:color="auto"/>
              </w:divBdr>
            </w:div>
            <w:div w:id="399906625">
              <w:marLeft w:val="0"/>
              <w:marRight w:val="0"/>
              <w:marTop w:val="0"/>
              <w:marBottom w:val="0"/>
              <w:divBdr>
                <w:top w:val="none" w:sz="0" w:space="0" w:color="auto"/>
                <w:left w:val="none" w:sz="0" w:space="0" w:color="auto"/>
                <w:bottom w:val="none" w:sz="0" w:space="0" w:color="auto"/>
                <w:right w:val="none" w:sz="0" w:space="0" w:color="auto"/>
              </w:divBdr>
            </w:div>
            <w:div w:id="445120807">
              <w:marLeft w:val="0"/>
              <w:marRight w:val="0"/>
              <w:marTop w:val="0"/>
              <w:marBottom w:val="0"/>
              <w:divBdr>
                <w:top w:val="none" w:sz="0" w:space="0" w:color="auto"/>
                <w:left w:val="none" w:sz="0" w:space="0" w:color="auto"/>
                <w:bottom w:val="none" w:sz="0" w:space="0" w:color="auto"/>
                <w:right w:val="none" w:sz="0" w:space="0" w:color="auto"/>
              </w:divBdr>
            </w:div>
            <w:div w:id="525290910">
              <w:marLeft w:val="0"/>
              <w:marRight w:val="0"/>
              <w:marTop w:val="0"/>
              <w:marBottom w:val="0"/>
              <w:divBdr>
                <w:top w:val="none" w:sz="0" w:space="0" w:color="auto"/>
                <w:left w:val="none" w:sz="0" w:space="0" w:color="auto"/>
                <w:bottom w:val="none" w:sz="0" w:space="0" w:color="auto"/>
                <w:right w:val="none" w:sz="0" w:space="0" w:color="auto"/>
              </w:divBdr>
            </w:div>
            <w:div w:id="667563311">
              <w:marLeft w:val="0"/>
              <w:marRight w:val="0"/>
              <w:marTop w:val="0"/>
              <w:marBottom w:val="0"/>
              <w:divBdr>
                <w:top w:val="none" w:sz="0" w:space="0" w:color="auto"/>
                <w:left w:val="none" w:sz="0" w:space="0" w:color="auto"/>
                <w:bottom w:val="none" w:sz="0" w:space="0" w:color="auto"/>
                <w:right w:val="none" w:sz="0" w:space="0" w:color="auto"/>
              </w:divBdr>
            </w:div>
            <w:div w:id="670256084">
              <w:marLeft w:val="0"/>
              <w:marRight w:val="0"/>
              <w:marTop w:val="0"/>
              <w:marBottom w:val="0"/>
              <w:divBdr>
                <w:top w:val="none" w:sz="0" w:space="0" w:color="auto"/>
                <w:left w:val="none" w:sz="0" w:space="0" w:color="auto"/>
                <w:bottom w:val="none" w:sz="0" w:space="0" w:color="auto"/>
                <w:right w:val="none" w:sz="0" w:space="0" w:color="auto"/>
              </w:divBdr>
            </w:div>
            <w:div w:id="717821164">
              <w:marLeft w:val="0"/>
              <w:marRight w:val="0"/>
              <w:marTop w:val="0"/>
              <w:marBottom w:val="0"/>
              <w:divBdr>
                <w:top w:val="none" w:sz="0" w:space="0" w:color="auto"/>
                <w:left w:val="none" w:sz="0" w:space="0" w:color="auto"/>
                <w:bottom w:val="none" w:sz="0" w:space="0" w:color="auto"/>
                <w:right w:val="none" w:sz="0" w:space="0" w:color="auto"/>
              </w:divBdr>
            </w:div>
            <w:div w:id="731660992">
              <w:marLeft w:val="0"/>
              <w:marRight w:val="0"/>
              <w:marTop w:val="0"/>
              <w:marBottom w:val="0"/>
              <w:divBdr>
                <w:top w:val="none" w:sz="0" w:space="0" w:color="auto"/>
                <w:left w:val="none" w:sz="0" w:space="0" w:color="auto"/>
                <w:bottom w:val="none" w:sz="0" w:space="0" w:color="auto"/>
                <w:right w:val="none" w:sz="0" w:space="0" w:color="auto"/>
              </w:divBdr>
            </w:div>
            <w:div w:id="861287123">
              <w:marLeft w:val="0"/>
              <w:marRight w:val="0"/>
              <w:marTop w:val="0"/>
              <w:marBottom w:val="0"/>
              <w:divBdr>
                <w:top w:val="none" w:sz="0" w:space="0" w:color="auto"/>
                <w:left w:val="none" w:sz="0" w:space="0" w:color="auto"/>
                <w:bottom w:val="none" w:sz="0" w:space="0" w:color="auto"/>
                <w:right w:val="none" w:sz="0" w:space="0" w:color="auto"/>
              </w:divBdr>
            </w:div>
            <w:div w:id="907500736">
              <w:marLeft w:val="0"/>
              <w:marRight w:val="0"/>
              <w:marTop w:val="0"/>
              <w:marBottom w:val="0"/>
              <w:divBdr>
                <w:top w:val="none" w:sz="0" w:space="0" w:color="auto"/>
                <w:left w:val="none" w:sz="0" w:space="0" w:color="auto"/>
                <w:bottom w:val="none" w:sz="0" w:space="0" w:color="auto"/>
                <w:right w:val="none" w:sz="0" w:space="0" w:color="auto"/>
              </w:divBdr>
            </w:div>
            <w:div w:id="916330342">
              <w:marLeft w:val="0"/>
              <w:marRight w:val="0"/>
              <w:marTop w:val="0"/>
              <w:marBottom w:val="0"/>
              <w:divBdr>
                <w:top w:val="none" w:sz="0" w:space="0" w:color="auto"/>
                <w:left w:val="none" w:sz="0" w:space="0" w:color="auto"/>
                <w:bottom w:val="none" w:sz="0" w:space="0" w:color="auto"/>
                <w:right w:val="none" w:sz="0" w:space="0" w:color="auto"/>
              </w:divBdr>
            </w:div>
            <w:div w:id="936057593">
              <w:marLeft w:val="0"/>
              <w:marRight w:val="0"/>
              <w:marTop w:val="0"/>
              <w:marBottom w:val="0"/>
              <w:divBdr>
                <w:top w:val="none" w:sz="0" w:space="0" w:color="auto"/>
                <w:left w:val="none" w:sz="0" w:space="0" w:color="auto"/>
                <w:bottom w:val="none" w:sz="0" w:space="0" w:color="auto"/>
                <w:right w:val="none" w:sz="0" w:space="0" w:color="auto"/>
              </w:divBdr>
            </w:div>
            <w:div w:id="951791006">
              <w:marLeft w:val="0"/>
              <w:marRight w:val="0"/>
              <w:marTop w:val="0"/>
              <w:marBottom w:val="0"/>
              <w:divBdr>
                <w:top w:val="none" w:sz="0" w:space="0" w:color="auto"/>
                <w:left w:val="none" w:sz="0" w:space="0" w:color="auto"/>
                <w:bottom w:val="none" w:sz="0" w:space="0" w:color="auto"/>
                <w:right w:val="none" w:sz="0" w:space="0" w:color="auto"/>
              </w:divBdr>
            </w:div>
            <w:div w:id="976105812">
              <w:marLeft w:val="0"/>
              <w:marRight w:val="0"/>
              <w:marTop w:val="0"/>
              <w:marBottom w:val="0"/>
              <w:divBdr>
                <w:top w:val="none" w:sz="0" w:space="0" w:color="auto"/>
                <w:left w:val="none" w:sz="0" w:space="0" w:color="auto"/>
                <w:bottom w:val="none" w:sz="0" w:space="0" w:color="auto"/>
                <w:right w:val="none" w:sz="0" w:space="0" w:color="auto"/>
              </w:divBdr>
            </w:div>
            <w:div w:id="1075200858">
              <w:marLeft w:val="0"/>
              <w:marRight w:val="0"/>
              <w:marTop w:val="0"/>
              <w:marBottom w:val="0"/>
              <w:divBdr>
                <w:top w:val="none" w:sz="0" w:space="0" w:color="auto"/>
                <w:left w:val="none" w:sz="0" w:space="0" w:color="auto"/>
                <w:bottom w:val="none" w:sz="0" w:space="0" w:color="auto"/>
                <w:right w:val="none" w:sz="0" w:space="0" w:color="auto"/>
              </w:divBdr>
            </w:div>
            <w:div w:id="1121193909">
              <w:marLeft w:val="0"/>
              <w:marRight w:val="0"/>
              <w:marTop w:val="0"/>
              <w:marBottom w:val="0"/>
              <w:divBdr>
                <w:top w:val="none" w:sz="0" w:space="0" w:color="auto"/>
                <w:left w:val="none" w:sz="0" w:space="0" w:color="auto"/>
                <w:bottom w:val="none" w:sz="0" w:space="0" w:color="auto"/>
                <w:right w:val="none" w:sz="0" w:space="0" w:color="auto"/>
              </w:divBdr>
            </w:div>
            <w:div w:id="1230190225">
              <w:marLeft w:val="0"/>
              <w:marRight w:val="0"/>
              <w:marTop w:val="0"/>
              <w:marBottom w:val="0"/>
              <w:divBdr>
                <w:top w:val="none" w:sz="0" w:space="0" w:color="auto"/>
                <w:left w:val="none" w:sz="0" w:space="0" w:color="auto"/>
                <w:bottom w:val="none" w:sz="0" w:space="0" w:color="auto"/>
                <w:right w:val="none" w:sz="0" w:space="0" w:color="auto"/>
              </w:divBdr>
            </w:div>
            <w:div w:id="1434203296">
              <w:marLeft w:val="0"/>
              <w:marRight w:val="0"/>
              <w:marTop w:val="0"/>
              <w:marBottom w:val="0"/>
              <w:divBdr>
                <w:top w:val="none" w:sz="0" w:space="0" w:color="auto"/>
                <w:left w:val="none" w:sz="0" w:space="0" w:color="auto"/>
                <w:bottom w:val="none" w:sz="0" w:space="0" w:color="auto"/>
                <w:right w:val="none" w:sz="0" w:space="0" w:color="auto"/>
              </w:divBdr>
            </w:div>
            <w:div w:id="1464275936">
              <w:marLeft w:val="0"/>
              <w:marRight w:val="0"/>
              <w:marTop w:val="0"/>
              <w:marBottom w:val="0"/>
              <w:divBdr>
                <w:top w:val="none" w:sz="0" w:space="0" w:color="auto"/>
                <w:left w:val="none" w:sz="0" w:space="0" w:color="auto"/>
                <w:bottom w:val="none" w:sz="0" w:space="0" w:color="auto"/>
                <w:right w:val="none" w:sz="0" w:space="0" w:color="auto"/>
              </w:divBdr>
            </w:div>
            <w:div w:id="1547570695">
              <w:marLeft w:val="0"/>
              <w:marRight w:val="0"/>
              <w:marTop w:val="0"/>
              <w:marBottom w:val="0"/>
              <w:divBdr>
                <w:top w:val="none" w:sz="0" w:space="0" w:color="auto"/>
                <w:left w:val="none" w:sz="0" w:space="0" w:color="auto"/>
                <w:bottom w:val="none" w:sz="0" w:space="0" w:color="auto"/>
                <w:right w:val="none" w:sz="0" w:space="0" w:color="auto"/>
              </w:divBdr>
            </w:div>
            <w:div w:id="1598905615">
              <w:marLeft w:val="0"/>
              <w:marRight w:val="0"/>
              <w:marTop w:val="0"/>
              <w:marBottom w:val="0"/>
              <w:divBdr>
                <w:top w:val="none" w:sz="0" w:space="0" w:color="auto"/>
                <w:left w:val="none" w:sz="0" w:space="0" w:color="auto"/>
                <w:bottom w:val="none" w:sz="0" w:space="0" w:color="auto"/>
                <w:right w:val="none" w:sz="0" w:space="0" w:color="auto"/>
              </w:divBdr>
            </w:div>
            <w:div w:id="1688944320">
              <w:marLeft w:val="0"/>
              <w:marRight w:val="0"/>
              <w:marTop w:val="0"/>
              <w:marBottom w:val="0"/>
              <w:divBdr>
                <w:top w:val="none" w:sz="0" w:space="0" w:color="auto"/>
                <w:left w:val="none" w:sz="0" w:space="0" w:color="auto"/>
                <w:bottom w:val="none" w:sz="0" w:space="0" w:color="auto"/>
                <w:right w:val="none" w:sz="0" w:space="0" w:color="auto"/>
              </w:divBdr>
            </w:div>
            <w:div w:id="1757556014">
              <w:marLeft w:val="0"/>
              <w:marRight w:val="0"/>
              <w:marTop w:val="0"/>
              <w:marBottom w:val="0"/>
              <w:divBdr>
                <w:top w:val="none" w:sz="0" w:space="0" w:color="auto"/>
                <w:left w:val="none" w:sz="0" w:space="0" w:color="auto"/>
                <w:bottom w:val="none" w:sz="0" w:space="0" w:color="auto"/>
                <w:right w:val="none" w:sz="0" w:space="0" w:color="auto"/>
              </w:divBdr>
            </w:div>
            <w:div w:id="1799638699">
              <w:marLeft w:val="0"/>
              <w:marRight w:val="0"/>
              <w:marTop w:val="0"/>
              <w:marBottom w:val="0"/>
              <w:divBdr>
                <w:top w:val="none" w:sz="0" w:space="0" w:color="auto"/>
                <w:left w:val="none" w:sz="0" w:space="0" w:color="auto"/>
                <w:bottom w:val="none" w:sz="0" w:space="0" w:color="auto"/>
                <w:right w:val="none" w:sz="0" w:space="0" w:color="auto"/>
              </w:divBdr>
            </w:div>
            <w:div w:id="1913662243">
              <w:marLeft w:val="0"/>
              <w:marRight w:val="0"/>
              <w:marTop w:val="0"/>
              <w:marBottom w:val="0"/>
              <w:divBdr>
                <w:top w:val="none" w:sz="0" w:space="0" w:color="auto"/>
                <w:left w:val="none" w:sz="0" w:space="0" w:color="auto"/>
                <w:bottom w:val="none" w:sz="0" w:space="0" w:color="auto"/>
                <w:right w:val="none" w:sz="0" w:space="0" w:color="auto"/>
              </w:divBdr>
            </w:div>
            <w:div w:id="20259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8635">
      <w:bodyDiv w:val="1"/>
      <w:marLeft w:val="0"/>
      <w:marRight w:val="0"/>
      <w:marTop w:val="0"/>
      <w:marBottom w:val="0"/>
      <w:divBdr>
        <w:top w:val="none" w:sz="0" w:space="0" w:color="auto"/>
        <w:left w:val="none" w:sz="0" w:space="0" w:color="auto"/>
        <w:bottom w:val="none" w:sz="0" w:space="0" w:color="auto"/>
        <w:right w:val="none" w:sz="0" w:space="0" w:color="auto"/>
      </w:divBdr>
      <w:divsChild>
        <w:div w:id="171772467">
          <w:marLeft w:val="0"/>
          <w:marRight w:val="0"/>
          <w:marTop w:val="0"/>
          <w:marBottom w:val="0"/>
          <w:divBdr>
            <w:top w:val="none" w:sz="0" w:space="0" w:color="auto"/>
            <w:left w:val="none" w:sz="0" w:space="0" w:color="auto"/>
            <w:bottom w:val="none" w:sz="0" w:space="0" w:color="auto"/>
            <w:right w:val="none" w:sz="0" w:space="0" w:color="auto"/>
          </w:divBdr>
          <w:divsChild>
            <w:div w:id="152993463">
              <w:marLeft w:val="0"/>
              <w:marRight w:val="0"/>
              <w:marTop w:val="0"/>
              <w:marBottom w:val="0"/>
              <w:divBdr>
                <w:top w:val="none" w:sz="0" w:space="0" w:color="auto"/>
                <w:left w:val="none" w:sz="0" w:space="0" w:color="auto"/>
                <w:bottom w:val="none" w:sz="0" w:space="0" w:color="auto"/>
                <w:right w:val="none" w:sz="0" w:space="0" w:color="auto"/>
              </w:divBdr>
            </w:div>
            <w:div w:id="184053583">
              <w:marLeft w:val="0"/>
              <w:marRight w:val="0"/>
              <w:marTop w:val="0"/>
              <w:marBottom w:val="0"/>
              <w:divBdr>
                <w:top w:val="none" w:sz="0" w:space="0" w:color="auto"/>
                <w:left w:val="none" w:sz="0" w:space="0" w:color="auto"/>
                <w:bottom w:val="none" w:sz="0" w:space="0" w:color="auto"/>
                <w:right w:val="none" w:sz="0" w:space="0" w:color="auto"/>
              </w:divBdr>
            </w:div>
            <w:div w:id="200098358">
              <w:marLeft w:val="0"/>
              <w:marRight w:val="0"/>
              <w:marTop w:val="0"/>
              <w:marBottom w:val="0"/>
              <w:divBdr>
                <w:top w:val="none" w:sz="0" w:space="0" w:color="auto"/>
                <w:left w:val="none" w:sz="0" w:space="0" w:color="auto"/>
                <w:bottom w:val="none" w:sz="0" w:space="0" w:color="auto"/>
                <w:right w:val="none" w:sz="0" w:space="0" w:color="auto"/>
              </w:divBdr>
            </w:div>
            <w:div w:id="224727992">
              <w:marLeft w:val="0"/>
              <w:marRight w:val="0"/>
              <w:marTop w:val="0"/>
              <w:marBottom w:val="0"/>
              <w:divBdr>
                <w:top w:val="none" w:sz="0" w:space="0" w:color="auto"/>
                <w:left w:val="none" w:sz="0" w:space="0" w:color="auto"/>
                <w:bottom w:val="none" w:sz="0" w:space="0" w:color="auto"/>
                <w:right w:val="none" w:sz="0" w:space="0" w:color="auto"/>
              </w:divBdr>
            </w:div>
            <w:div w:id="280723215">
              <w:marLeft w:val="0"/>
              <w:marRight w:val="0"/>
              <w:marTop w:val="0"/>
              <w:marBottom w:val="0"/>
              <w:divBdr>
                <w:top w:val="none" w:sz="0" w:space="0" w:color="auto"/>
                <w:left w:val="none" w:sz="0" w:space="0" w:color="auto"/>
                <w:bottom w:val="none" w:sz="0" w:space="0" w:color="auto"/>
                <w:right w:val="none" w:sz="0" w:space="0" w:color="auto"/>
              </w:divBdr>
            </w:div>
            <w:div w:id="289867559">
              <w:marLeft w:val="0"/>
              <w:marRight w:val="0"/>
              <w:marTop w:val="0"/>
              <w:marBottom w:val="0"/>
              <w:divBdr>
                <w:top w:val="none" w:sz="0" w:space="0" w:color="auto"/>
                <w:left w:val="none" w:sz="0" w:space="0" w:color="auto"/>
                <w:bottom w:val="none" w:sz="0" w:space="0" w:color="auto"/>
                <w:right w:val="none" w:sz="0" w:space="0" w:color="auto"/>
              </w:divBdr>
            </w:div>
            <w:div w:id="290786600">
              <w:marLeft w:val="0"/>
              <w:marRight w:val="0"/>
              <w:marTop w:val="0"/>
              <w:marBottom w:val="0"/>
              <w:divBdr>
                <w:top w:val="none" w:sz="0" w:space="0" w:color="auto"/>
                <w:left w:val="none" w:sz="0" w:space="0" w:color="auto"/>
                <w:bottom w:val="none" w:sz="0" w:space="0" w:color="auto"/>
                <w:right w:val="none" w:sz="0" w:space="0" w:color="auto"/>
              </w:divBdr>
            </w:div>
            <w:div w:id="391580336">
              <w:marLeft w:val="0"/>
              <w:marRight w:val="0"/>
              <w:marTop w:val="0"/>
              <w:marBottom w:val="0"/>
              <w:divBdr>
                <w:top w:val="none" w:sz="0" w:space="0" w:color="auto"/>
                <w:left w:val="none" w:sz="0" w:space="0" w:color="auto"/>
                <w:bottom w:val="none" w:sz="0" w:space="0" w:color="auto"/>
                <w:right w:val="none" w:sz="0" w:space="0" w:color="auto"/>
              </w:divBdr>
            </w:div>
            <w:div w:id="596446107">
              <w:marLeft w:val="0"/>
              <w:marRight w:val="0"/>
              <w:marTop w:val="0"/>
              <w:marBottom w:val="0"/>
              <w:divBdr>
                <w:top w:val="none" w:sz="0" w:space="0" w:color="auto"/>
                <w:left w:val="none" w:sz="0" w:space="0" w:color="auto"/>
                <w:bottom w:val="none" w:sz="0" w:space="0" w:color="auto"/>
                <w:right w:val="none" w:sz="0" w:space="0" w:color="auto"/>
              </w:divBdr>
            </w:div>
            <w:div w:id="658194173">
              <w:marLeft w:val="0"/>
              <w:marRight w:val="0"/>
              <w:marTop w:val="0"/>
              <w:marBottom w:val="0"/>
              <w:divBdr>
                <w:top w:val="none" w:sz="0" w:space="0" w:color="auto"/>
                <w:left w:val="none" w:sz="0" w:space="0" w:color="auto"/>
                <w:bottom w:val="none" w:sz="0" w:space="0" w:color="auto"/>
                <w:right w:val="none" w:sz="0" w:space="0" w:color="auto"/>
              </w:divBdr>
            </w:div>
            <w:div w:id="664357213">
              <w:marLeft w:val="0"/>
              <w:marRight w:val="0"/>
              <w:marTop w:val="0"/>
              <w:marBottom w:val="0"/>
              <w:divBdr>
                <w:top w:val="none" w:sz="0" w:space="0" w:color="auto"/>
                <w:left w:val="none" w:sz="0" w:space="0" w:color="auto"/>
                <w:bottom w:val="none" w:sz="0" w:space="0" w:color="auto"/>
                <w:right w:val="none" w:sz="0" w:space="0" w:color="auto"/>
              </w:divBdr>
            </w:div>
            <w:div w:id="780417478">
              <w:marLeft w:val="0"/>
              <w:marRight w:val="0"/>
              <w:marTop w:val="0"/>
              <w:marBottom w:val="0"/>
              <w:divBdr>
                <w:top w:val="none" w:sz="0" w:space="0" w:color="auto"/>
                <w:left w:val="none" w:sz="0" w:space="0" w:color="auto"/>
                <w:bottom w:val="none" w:sz="0" w:space="0" w:color="auto"/>
                <w:right w:val="none" w:sz="0" w:space="0" w:color="auto"/>
              </w:divBdr>
            </w:div>
            <w:div w:id="1000738920">
              <w:marLeft w:val="0"/>
              <w:marRight w:val="0"/>
              <w:marTop w:val="0"/>
              <w:marBottom w:val="0"/>
              <w:divBdr>
                <w:top w:val="none" w:sz="0" w:space="0" w:color="auto"/>
                <w:left w:val="none" w:sz="0" w:space="0" w:color="auto"/>
                <w:bottom w:val="none" w:sz="0" w:space="0" w:color="auto"/>
                <w:right w:val="none" w:sz="0" w:space="0" w:color="auto"/>
              </w:divBdr>
            </w:div>
            <w:div w:id="1076169909">
              <w:marLeft w:val="0"/>
              <w:marRight w:val="0"/>
              <w:marTop w:val="0"/>
              <w:marBottom w:val="0"/>
              <w:divBdr>
                <w:top w:val="none" w:sz="0" w:space="0" w:color="auto"/>
                <w:left w:val="none" w:sz="0" w:space="0" w:color="auto"/>
                <w:bottom w:val="none" w:sz="0" w:space="0" w:color="auto"/>
                <w:right w:val="none" w:sz="0" w:space="0" w:color="auto"/>
              </w:divBdr>
            </w:div>
            <w:div w:id="1080641099">
              <w:marLeft w:val="0"/>
              <w:marRight w:val="0"/>
              <w:marTop w:val="0"/>
              <w:marBottom w:val="0"/>
              <w:divBdr>
                <w:top w:val="none" w:sz="0" w:space="0" w:color="auto"/>
                <w:left w:val="none" w:sz="0" w:space="0" w:color="auto"/>
                <w:bottom w:val="none" w:sz="0" w:space="0" w:color="auto"/>
                <w:right w:val="none" w:sz="0" w:space="0" w:color="auto"/>
              </w:divBdr>
            </w:div>
            <w:div w:id="1168324600">
              <w:marLeft w:val="0"/>
              <w:marRight w:val="0"/>
              <w:marTop w:val="0"/>
              <w:marBottom w:val="0"/>
              <w:divBdr>
                <w:top w:val="none" w:sz="0" w:space="0" w:color="auto"/>
                <w:left w:val="none" w:sz="0" w:space="0" w:color="auto"/>
                <w:bottom w:val="none" w:sz="0" w:space="0" w:color="auto"/>
                <w:right w:val="none" w:sz="0" w:space="0" w:color="auto"/>
              </w:divBdr>
            </w:div>
            <w:div w:id="1178272080">
              <w:marLeft w:val="0"/>
              <w:marRight w:val="0"/>
              <w:marTop w:val="0"/>
              <w:marBottom w:val="0"/>
              <w:divBdr>
                <w:top w:val="none" w:sz="0" w:space="0" w:color="auto"/>
                <w:left w:val="none" w:sz="0" w:space="0" w:color="auto"/>
                <w:bottom w:val="none" w:sz="0" w:space="0" w:color="auto"/>
                <w:right w:val="none" w:sz="0" w:space="0" w:color="auto"/>
              </w:divBdr>
            </w:div>
            <w:div w:id="1468739928">
              <w:marLeft w:val="0"/>
              <w:marRight w:val="0"/>
              <w:marTop w:val="0"/>
              <w:marBottom w:val="0"/>
              <w:divBdr>
                <w:top w:val="none" w:sz="0" w:space="0" w:color="auto"/>
                <w:left w:val="none" w:sz="0" w:space="0" w:color="auto"/>
                <w:bottom w:val="none" w:sz="0" w:space="0" w:color="auto"/>
                <w:right w:val="none" w:sz="0" w:space="0" w:color="auto"/>
              </w:divBdr>
            </w:div>
            <w:div w:id="1716195257">
              <w:marLeft w:val="0"/>
              <w:marRight w:val="0"/>
              <w:marTop w:val="0"/>
              <w:marBottom w:val="0"/>
              <w:divBdr>
                <w:top w:val="none" w:sz="0" w:space="0" w:color="auto"/>
                <w:left w:val="none" w:sz="0" w:space="0" w:color="auto"/>
                <w:bottom w:val="none" w:sz="0" w:space="0" w:color="auto"/>
                <w:right w:val="none" w:sz="0" w:space="0" w:color="auto"/>
              </w:divBdr>
            </w:div>
            <w:div w:id="1773548448">
              <w:marLeft w:val="0"/>
              <w:marRight w:val="0"/>
              <w:marTop w:val="0"/>
              <w:marBottom w:val="0"/>
              <w:divBdr>
                <w:top w:val="none" w:sz="0" w:space="0" w:color="auto"/>
                <w:left w:val="none" w:sz="0" w:space="0" w:color="auto"/>
                <w:bottom w:val="none" w:sz="0" w:space="0" w:color="auto"/>
                <w:right w:val="none" w:sz="0" w:space="0" w:color="auto"/>
              </w:divBdr>
            </w:div>
            <w:div w:id="1933931692">
              <w:marLeft w:val="0"/>
              <w:marRight w:val="0"/>
              <w:marTop w:val="0"/>
              <w:marBottom w:val="0"/>
              <w:divBdr>
                <w:top w:val="none" w:sz="0" w:space="0" w:color="auto"/>
                <w:left w:val="none" w:sz="0" w:space="0" w:color="auto"/>
                <w:bottom w:val="none" w:sz="0" w:space="0" w:color="auto"/>
                <w:right w:val="none" w:sz="0" w:space="0" w:color="auto"/>
              </w:divBdr>
            </w:div>
            <w:div w:id="1938251042">
              <w:marLeft w:val="0"/>
              <w:marRight w:val="0"/>
              <w:marTop w:val="0"/>
              <w:marBottom w:val="0"/>
              <w:divBdr>
                <w:top w:val="none" w:sz="0" w:space="0" w:color="auto"/>
                <w:left w:val="none" w:sz="0" w:space="0" w:color="auto"/>
                <w:bottom w:val="none" w:sz="0" w:space="0" w:color="auto"/>
                <w:right w:val="none" w:sz="0" w:space="0" w:color="auto"/>
              </w:divBdr>
            </w:div>
            <w:div w:id="21464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1829">
      <w:bodyDiv w:val="1"/>
      <w:marLeft w:val="0"/>
      <w:marRight w:val="0"/>
      <w:marTop w:val="0"/>
      <w:marBottom w:val="0"/>
      <w:divBdr>
        <w:top w:val="none" w:sz="0" w:space="0" w:color="auto"/>
        <w:left w:val="none" w:sz="0" w:space="0" w:color="auto"/>
        <w:bottom w:val="none" w:sz="0" w:space="0" w:color="auto"/>
        <w:right w:val="none" w:sz="0" w:space="0" w:color="auto"/>
      </w:divBdr>
      <w:divsChild>
        <w:div w:id="2145662215">
          <w:marLeft w:val="0"/>
          <w:marRight w:val="0"/>
          <w:marTop w:val="0"/>
          <w:marBottom w:val="0"/>
          <w:divBdr>
            <w:top w:val="none" w:sz="0" w:space="0" w:color="auto"/>
            <w:left w:val="none" w:sz="0" w:space="0" w:color="auto"/>
            <w:bottom w:val="none" w:sz="0" w:space="0" w:color="auto"/>
            <w:right w:val="none" w:sz="0" w:space="0" w:color="auto"/>
          </w:divBdr>
          <w:divsChild>
            <w:div w:id="14503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835">
      <w:bodyDiv w:val="1"/>
      <w:marLeft w:val="0"/>
      <w:marRight w:val="0"/>
      <w:marTop w:val="0"/>
      <w:marBottom w:val="0"/>
      <w:divBdr>
        <w:top w:val="none" w:sz="0" w:space="0" w:color="auto"/>
        <w:left w:val="none" w:sz="0" w:space="0" w:color="auto"/>
        <w:bottom w:val="none" w:sz="0" w:space="0" w:color="auto"/>
        <w:right w:val="none" w:sz="0" w:space="0" w:color="auto"/>
      </w:divBdr>
    </w:div>
    <w:div w:id="1624192641">
      <w:bodyDiv w:val="1"/>
      <w:marLeft w:val="0"/>
      <w:marRight w:val="0"/>
      <w:marTop w:val="0"/>
      <w:marBottom w:val="0"/>
      <w:divBdr>
        <w:top w:val="none" w:sz="0" w:space="0" w:color="auto"/>
        <w:left w:val="none" w:sz="0" w:space="0" w:color="auto"/>
        <w:bottom w:val="none" w:sz="0" w:space="0" w:color="auto"/>
        <w:right w:val="none" w:sz="0" w:space="0" w:color="auto"/>
      </w:divBdr>
      <w:divsChild>
        <w:div w:id="1475171463">
          <w:marLeft w:val="0"/>
          <w:marRight w:val="0"/>
          <w:marTop w:val="0"/>
          <w:marBottom w:val="0"/>
          <w:divBdr>
            <w:top w:val="none" w:sz="0" w:space="0" w:color="auto"/>
            <w:left w:val="none" w:sz="0" w:space="0" w:color="auto"/>
            <w:bottom w:val="none" w:sz="0" w:space="0" w:color="auto"/>
            <w:right w:val="none" w:sz="0" w:space="0" w:color="auto"/>
          </w:divBdr>
          <w:divsChild>
            <w:div w:id="1003514326">
              <w:marLeft w:val="0"/>
              <w:marRight w:val="0"/>
              <w:marTop w:val="0"/>
              <w:marBottom w:val="0"/>
              <w:divBdr>
                <w:top w:val="none" w:sz="0" w:space="0" w:color="auto"/>
                <w:left w:val="none" w:sz="0" w:space="0" w:color="auto"/>
                <w:bottom w:val="none" w:sz="0" w:space="0" w:color="auto"/>
                <w:right w:val="none" w:sz="0" w:space="0" w:color="auto"/>
              </w:divBdr>
            </w:div>
            <w:div w:id="1004478871">
              <w:marLeft w:val="0"/>
              <w:marRight w:val="0"/>
              <w:marTop w:val="0"/>
              <w:marBottom w:val="0"/>
              <w:divBdr>
                <w:top w:val="none" w:sz="0" w:space="0" w:color="auto"/>
                <w:left w:val="none" w:sz="0" w:space="0" w:color="auto"/>
                <w:bottom w:val="none" w:sz="0" w:space="0" w:color="auto"/>
                <w:right w:val="none" w:sz="0" w:space="0" w:color="auto"/>
              </w:divBdr>
            </w:div>
            <w:div w:id="1112090672">
              <w:marLeft w:val="0"/>
              <w:marRight w:val="0"/>
              <w:marTop w:val="0"/>
              <w:marBottom w:val="0"/>
              <w:divBdr>
                <w:top w:val="none" w:sz="0" w:space="0" w:color="auto"/>
                <w:left w:val="none" w:sz="0" w:space="0" w:color="auto"/>
                <w:bottom w:val="none" w:sz="0" w:space="0" w:color="auto"/>
                <w:right w:val="none" w:sz="0" w:space="0" w:color="auto"/>
              </w:divBdr>
            </w:div>
            <w:div w:id="1214544346">
              <w:marLeft w:val="0"/>
              <w:marRight w:val="0"/>
              <w:marTop w:val="0"/>
              <w:marBottom w:val="0"/>
              <w:divBdr>
                <w:top w:val="none" w:sz="0" w:space="0" w:color="auto"/>
                <w:left w:val="none" w:sz="0" w:space="0" w:color="auto"/>
                <w:bottom w:val="none" w:sz="0" w:space="0" w:color="auto"/>
                <w:right w:val="none" w:sz="0" w:space="0" w:color="auto"/>
              </w:divBdr>
            </w:div>
            <w:div w:id="1337146145">
              <w:marLeft w:val="0"/>
              <w:marRight w:val="0"/>
              <w:marTop w:val="0"/>
              <w:marBottom w:val="0"/>
              <w:divBdr>
                <w:top w:val="none" w:sz="0" w:space="0" w:color="auto"/>
                <w:left w:val="none" w:sz="0" w:space="0" w:color="auto"/>
                <w:bottom w:val="none" w:sz="0" w:space="0" w:color="auto"/>
                <w:right w:val="none" w:sz="0" w:space="0" w:color="auto"/>
              </w:divBdr>
            </w:div>
            <w:div w:id="1367369734">
              <w:marLeft w:val="0"/>
              <w:marRight w:val="0"/>
              <w:marTop w:val="0"/>
              <w:marBottom w:val="0"/>
              <w:divBdr>
                <w:top w:val="none" w:sz="0" w:space="0" w:color="auto"/>
                <w:left w:val="none" w:sz="0" w:space="0" w:color="auto"/>
                <w:bottom w:val="none" w:sz="0" w:space="0" w:color="auto"/>
                <w:right w:val="none" w:sz="0" w:space="0" w:color="auto"/>
              </w:divBdr>
            </w:div>
            <w:div w:id="1450317380">
              <w:marLeft w:val="0"/>
              <w:marRight w:val="0"/>
              <w:marTop w:val="0"/>
              <w:marBottom w:val="0"/>
              <w:divBdr>
                <w:top w:val="none" w:sz="0" w:space="0" w:color="auto"/>
                <w:left w:val="none" w:sz="0" w:space="0" w:color="auto"/>
                <w:bottom w:val="none" w:sz="0" w:space="0" w:color="auto"/>
                <w:right w:val="none" w:sz="0" w:space="0" w:color="auto"/>
              </w:divBdr>
            </w:div>
            <w:div w:id="1531651283">
              <w:marLeft w:val="0"/>
              <w:marRight w:val="0"/>
              <w:marTop w:val="0"/>
              <w:marBottom w:val="0"/>
              <w:divBdr>
                <w:top w:val="none" w:sz="0" w:space="0" w:color="auto"/>
                <w:left w:val="none" w:sz="0" w:space="0" w:color="auto"/>
                <w:bottom w:val="none" w:sz="0" w:space="0" w:color="auto"/>
                <w:right w:val="none" w:sz="0" w:space="0" w:color="auto"/>
              </w:divBdr>
            </w:div>
            <w:div w:id="1824227092">
              <w:marLeft w:val="0"/>
              <w:marRight w:val="0"/>
              <w:marTop w:val="0"/>
              <w:marBottom w:val="0"/>
              <w:divBdr>
                <w:top w:val="none" w:sz="0" w:space="0" w:color="auto"/>
                <w:left w:val="none" w:sz="0" w:space="0" w:color="auto"/>
                <w:bottom w:val="none" w:sz="0" w:space="0" w:color="auto"/>
                <w:right w:val="none" w:sz="0" w:space="0" w:color="auto"/>
              </w:divBdr>
            </w:div>
            <w:div w:id="1956716192">
              <w:marLeft w:val="0"/>
              <w:marRight w:val="0"/>
              <w:marTop w:val="0"/>
              <w:marBottom w:val="0"/>
              <w:divBdr>
                <w:top w:val="none" w:sz="0" w:space="0" w:color="auto"/>
                <w:left w:val="none" w:sz="0" w:space="0" w:color="auto"/>
                <w:bottom w:val="none" w:sz="0" w:space="0" w:color="auto"/>
                <w:right w:val="none" w:sz="0" w:space="0" w:color="auto"/>
              </w:divBdr>
            </w:div>
            <w:div w:id="20286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7656">
      <w:bodyDiv w:val="1"/>
      <w:marLeft w:val="0"/>
      <w:marRight w:val="0"/>
      <w:marTop w:val="0"/>
      <w:marBottom w:val="0"/>
      <w:divBdr>
        <w:top w:val="none" w:sz="0" w:space="0" w:color="auto"/>
        <w:left w:val="none" w:sz="0" w:space="0" w:color="auto"/>
        <w:bottom w:val="none" w:sz="0" w:space="0" w:color="auto"/>
        <w:right w:val="none" w:sz="0" w:space="0" w:color="auto"/>
      </w:divBdr>
      <w:divsChild>
        <w:div w:id="139080940">
          <w:marLeft w:val="0"/>
          <w:marRight w:val="0"/>
          <w:marTop w:val="0"/>
          <w:marBottom w:val="0"/>
          <w:divBdr>
            <w:top w:val="none" w:sz="0" w:space="0" w:color="auto"/>
            <w:left w:val="none" w:sz="0" w:space="0" w:color="auto"/>
            <w:bottom w:val="none" w:sz="0" w:space="0" w:color="auto"/>
            <w:right w:val="none" w:sz="0" w:space="0" w:color="auto"/>
          </w:divBdr>
          <w:divsChild>
            <w:div w:id="15053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377">
      <w:bodyDiv w:val="1"/>
      <w:marLeft w:val="0"/>
      <w:marRight w:val="0"/>
      <w:marTop w:val="0"/>
      <w:marBottom w:val="0"/>
      <w:divBdr>
        <w:top w:val="none" w:sz="0" w:space="0" w:color="auto"/>
        <w:left w:val="none" w:sz="0" w:space="0" w:color="auto"/>
        <w:bottom w:val="none" w:sz="0" w:space="0" w:color="auto"/>
        <w:right w:val="none" w:sz="0" w:space="0" w:color="auto"/>
      </w:divBdr>
    </w:div>
    <w:div w:id="1697610566">
      <w:bodyDiv w:val="1"/>
      <w:marLeft w:val="0"/>
      <w:marRight w:val="0"/>
      <w:marTop w:val="0"/>
      <w:marBottom w:val="0"/>
      <w:divBdr>
        <w:top w:val="none" w:sz="0" w:space="0" w:color="auto"/>
        <w:left w:val="none" w:sz="0" w:space="0" w:color="auto"/>
        <w:bottom w:val="none" w:sz="0" w:space="0" w:color="auto"/>
        <w:right w:val="none" w:sz="0" w:space="0" w:color="auto"/>
      </w:divBdr>
      <w:divsChild>
        <w:div w:id="1809206854">
          <w:marLeft w:val="0"/>
          <w:marRight w:val="0"/>
          <w:marTop w:val="0"/>
          <w:marBottom w:val="0"/>
          <w:divBdr>
            <w:top w:val="none" w:sz="0" w:space="0" w:color="auto"/>
            <w:left w:val="none" w:sz="0" w:space="0" w:color="auto"/>
            <w:bottom w:val="none" w:sz="0" w:space="0" w:color="auto"/>
            <w:right w:val="none" w:sz="0" w:space="0" w:color="auto"/>
          </w:divBdr>
          <w:divsChild>
            <w:div w:id="2519643">
              <w:marLeft w:val="0"/>
              <w:marRight w:val="0"/>
              <w:marTop w:val="0"/>
              <w:marBottom w:val="0"/>
              <w:divBdr>
                <w:top w:val="none" w:sz="0" w:space="0" w:color="auto"/>
                <w:left w:val="none" w:sz="0" w:space="0" w:color="auto"/>
                <w:bottom w:val="none" w:sz="0" w:space="0" w:color="auto"/>
                <w:right w:val="none" w:sz="0" w:space="0" w:color="auto"/>
              </w:divBdr>
            </w:div>
            <w:div w:id="82801915">
              <w:marLeft w:val="0"/>
              <w:marRight w:val="0"/>
              <w:marTop w:val="0"/>
              <w:marBottom w:val="0"/>
              <w:divBdr>
                <w:top w:val="none" w:sz="0" w:space="0" w:color="auto"/>
                <w:left w:val="none" w:sz="0" w:space="0" w:color="auto"/>
                <w:bottom w:val="none" w:sz="0" w:space="0" w:color="auto"/>
                <w:right w:val="none" w:sz="0" w:space="0" w:color="auto"/>
              </w:divBdr>
            </w:div>
            <w:div w:id="222639530">
              <w:marLeft w:val="0"/>
              <w:marRight w:val="0"/>
              <w:marTop w:val="0"/>
              <w:marBottom w:val="0"/>
              <w:divBdr>
                <w:top w:val="none" w:sz="0" w:space="0" w:color="auto"/>
                <w:left w:val="none" w:sz="0" w:space="0" w:color="auto"/>
                <w:bottom w:val="none" w:sz="0" w:space="0" w:color="auto"/>
                <w:right w:val="none" w:sz="0" w:space="0" w:color="auto"/>
              </w:divBdr>
            </w:div>
            <w:div w:id="254285268">
              <w:marLeft w:val="0"/>
              <w:marRight w:val="0"/>
              <w:marTop w:val="0"/>
              <w:marBottom w:val="0"/>
              <w:divBdr>
                <w:top w:val="none" w:sz="0" w:space="0" w:color="auto"/>
                <w:left w:val="none" w:sz="0" w:space="0" w:color="auto"/>
                <w:bottom w:val="none" w:sz="0" w:space="0" w:color="auto"/>
                <w:right w:val="none" w:sz="0" w:space="0" w:color="auto"/>
              </w:divBdr>
            </w:div>
            <w:div w:id="385882452">
              <w:marLeft w:val="0"/>
              <w:marRight w:val="0"/>
              <w:marTop w:val="0"/>
              <w:marBottom w:val="0"/>
              <w:divBdr>
                <w:top w:val="none" w:sz="0" w:space="0" w:color="auto"/>
                <w:left w:val="none" w:sz="0" w:space="0" w:color="auto"/>
                <w:bottom w:val="none" w:sz="0" w:space="0" w:color="auto"/>
                <w:right w:val="none" w:sz="0" w:space="0" w:color="auto"/>
              </w:divBdr>
            </w:div>
            <w:div w:id="487483855">
              <w:marLeft w:val="0"/>
              <w:marRight w:val="0"/>
              <w:marTop w:val="0"/>
              <w:marBottom w:val="0"/>
              <w:divBdr>
                <w:top w:val="none" w:sz="0" w:space="0" w:color="auto"/>
                <w:left w:val="none" w:sz="0" w:space="0" w:color="auto"/>
                <w:bottom w:val="none" w:sz="0" w:space="0" w:color="auto"/>
                <w:right w:val="none" w:sz="0" w:space="0" w:color="auto"/>
              </w:divBdr>
            </w:div>
            <w:div w:id="492379949">
              <w:marLeft w:val="0"/>
              <w:marRight w:val="0"/>
              <w:marTop w:val="0"/>
              <w:marBottom w:val="0"/>
              <w:divBdr>
                <w:top w:val="none" w:sz="0" w:space="0" w:color="auto"/>
                <w:left w:val="none" w:sz="0" w:space="0" w:color="auto"/>
                <w:bottom w:val="none" w:sz="0" w:space="0" w:color="auto"/>
                <w:right w:val="none" w:sz="0" w:space="0" w:color="auto"/>
              </w:divBdr>
            </w:div>
            <w:div w:id="543835432">
              <w:marLeft w:val="0"/>
              <w:marRight w:val="0"/>
              <w:marTop w:val="0"/>
              <w:marBottom w:val="0"/>
              <w:divBdr>
                <w:top w:val="none" w:sz="0" w:space="0" w:color="auto"/>
                <w:left w:val="none" w:sz="0" w:space="0" w:color="auto"/>
                <w:bottom w:val="none" w:sz="0" w:space="0" w:color="auto"/>
                <w:right w:val="none" w:sz="0" w:space="0" w:color="auto"/>
              </w:divBdr>
            </w:div>
            <w:div w:id="599532252">
              <w:marLeft w:val="0"/>
              <w:marRight w:val="0"/>
              <w:marTop w:val="0"/>
              <w:marBottom w:val="0"/>
              <w:divBdr>
                <w:top w:val="none" w:sz="0" w:space="0" w:color="auto"/>
                <w:left w:val="none" w:sz="0" w:space="0" w:color="auto"/>
                <w:bottom w:val="none" w:sz="0" w:space="0" w:color="auto"/>
                <w:right w:val="none" w:sz="0" w:space="0" w:color="auto"/>
              </w:divBdr>
            </w:div>
            <w:div w:id="601844592">
              <w:marLeft w:val="0"/>
              <w:marRight w:val="0"/>
              <w:marTop w:val="0"/>
              <w:marBottom w:val="0"/>
              <w:divBdr>
                <w:top w:val="none" w:sz="0" w:space="0" w:color="auto"/>
                <w:left w:val="none" w:sz="0" w:space="0" w:color="auto"/>
                <w:bottom w:val="none" w:sz="0" w:space="0" w:color="auto"/>
                <w:right w:val="none" w:sz="0" w:space="0" w:color="auto"/>
              </w:divBdr>
            </w:div>
            <w:div w:id="639191721">
              <w:marLeft w:val="0"/>
              <w:marRight w:val="0"/>
              <w:marTop w:val="0"/>
              <w:marBottom w:val="0"/>
              <w:divBdr>
                <w:top w:val="none" w:sz="0" w:space="0" w:color="auto"/>
                <w:left w:val="none" w:sz="0" w:space="0" w:color="auto"/>
                <w:bottom w:val="none" w:sz="0" w:space="0" w:color="auto"/>
                <w:right w:val="none" w:sz="0" w:space="0" w:color="auto"/>
              </w:divBdr>
            </w:div>
            <w:div w:id="823355654">
              <w:marLeft w:val="0"/>
              <w:marRight w:val="0"/>
              <w:marTop w:val="0"/>
              <w:marBottom w:val="0"/>
              <w:divBdr>
                <w:top w:val="none" w:sz="0" w:space="0" w:color="auto"/>
                <w:left w:val="none" w:sz="0" w:space="0" w:color="auto"/>
                <w:bottom w:val="none" w:sz="0" w:space="0" w:color="auto"/>
                <w:right w:val="none" w:sz="0" w:space="0" w:color="auto"/>
              </w:divBdr>
            </w:div>
            <w:div w:id="1015231205">
              <w:marLeft w:val="0"/>
              <w:marRight w:val="0"/>
              <w:marTop w:val="0"/>
              <w:marBottom w:val="0"/>
              <w:divBdr>
                <w:top w:val="none" w:sz="0" w:space="0" w:color="auto"/>
                <w:left w:val="none" w:sz="0" w:space="0" w:color="auto"/>
                <w:bottom w:val="none" w:sz="0" w:space="0" w:color="auto"/>
                <w:right w:val="none" w:sz="0" w:space="0" w:color="auto"/>
              </w:divBdr>
            </w:div>
            <w:div w:id="1109592774">
              <w:marLeft w:val="0"/>
              <w:marRight w:val="0"/>
              <w:marTop w:val="0"/>
              <w:marBottom w:val="0"/>
              <w:divBdr>
                <w:top w:val="none" w:sz="0" w:space="0" w:color="auto"/>
                <w:left w:val="none" w:sz="0" w:space="0" w:color="auto"/>
                <w:bottom w:val="none" w:sz="0" w:space="0" w:color="auto"/>
                <w:right w:val="none" w:sz="0" w:space="0" w:color="auto"/>
              </w:divBdr>
            </w:div>
            <w:div w:id="1159537016">
              <w:marLeft w:val="0"/>
              <w:marRight w:val="0"/>
              <w:marTop w:val="0"/>
              <w:marBottom w:val="0"/>
              <w:divBdr>
                <w:top w:val="none" w:sz="0" w:space="0" w:color="auto"/>
                <w:left w:val="none" w:sz="0" w:space="0" w:color="auto"/>
                <w:bottom w:val="none" w:sz="0" w:space="0" w:color="auto"/>
                <w:right w:val="none" w:sz="0" w:space="0" w:color="auto"/>
              </w:divBdr>
            </w:div>
            <w:div w:id="1240821106">
              <w:marLeft w:val="0"/>
              <w:marRight w:val="0"/>
              <w:marTop w:val="0"/>
              <w:marBottom w:val="0"/>
              <w:divBdr>
                <w:top w:val="none" w:sz="0" w:space="0" w:color="auto"/>
                <w:left w:val="none" w:sz="0" w:space="0" w:color="auto"/>
                <w:bottom w:val="none" w:sz="0" w:space="0" w:color="auto"/>
                <w:right w:val="none" w:sz="0" w:space="0" w:color="auto"/>
              </w:divBdr>
            </w:div>
            <w:div w:id="1248736270">
              <w:marLeft w:val="0"/>
              <w:marRight w:val="0"/>
              <w:marTop w:val="0"/>
              <w:marBottom w:val="0"/>
              <w:divBdr>
                <w:top w:val="none" w:sz="0" w:space="0" w:color="auto"/>
                <w:left w:val="none" w:sz="0" w:space="0" w:color="auto"/>
                <w:bottom w:val="none" w:sz="0" w:space="0" w:color="auto"/>
                <w:right w:val="none" w:sz="0" w:space="0" w:color="auto"/>
              </w:divBdr>
            </w:div>
            <w:div w:id="1312631981">
              <w:marLeft w:val="0"/>
              <w:marRight w:val="0"/>
              <w:marTop w:val="0"/>
              <w:marBottom w:val="0"/>
              <w:divBdr>
                <w:top w:val="none" w:sz="0" w:space="0" w:color="auto"/>
                <w:left w:val="none" w:sz="0" w:space="0" w:color="auto"/>
                <w:bottom w:val="none" w:sz="0" w:space="0" w:color="auto"/>
                <w:right w:val="none" w:sz="0" w:space="0" w:color="auto"/>
              </w:divBdr>
            </w:div>
            <w:div w:id="1332565345">
              <w:marLeft w:val="0"/>
              <w:marRight w:val="0"/>
              <w:marTop w:val="0"/>
              <w:marBottom w:val="0"/>
              <w:divBdr>
                <w:top w:val="none" w:sz="0" w:space="0" w:color="auto"/>
                <w:left w:val="none" w:sz="0" w:space="0" w:color="auto"/>
                <w:bottom w:val="none" w:sz="0" w:space="0" w:color="auto"/>
                <w:right w:val="none" w:sz="0" w:space="0" w:color="auto"/>
              </w:divBdr>
            </w:div>
            <w:div w:id="1378703660">
              <w:marLeft w:val="0"/>
              <w:marRight w:val="0"/>
              <w:marTop w:val="0"/>
              <w:marBottom w:val="0"/>
              <w:divBdr>
                <w:top w:val="none" w:sz="0" w:space="0" w:color="auto"/>
                <w:left w:val="none" w:sz="0" w:space="0" w:color="auto"/>
                <w:bottom w:val="none" w:sz="0" w:space="0" w:color="auto"/>
                <w:right w:val="none" w:sz="0" w:space="0" w:color="auto"/>
              </w:divBdr>
            </w:div>
            <w:div w:id="1565606776">
              <w:marLeft w:val="0"/>
              <w:marRight w:val="0"/>
              <w:marTop w:val="0"/>
              <w:marBottom w:val="0"/>
              <w:divBdr>
                <w:top w:val="none" w:sz="0" w:space="0" w:color="auto"/>
                <w:left w:val="none" w:sz="0" w:space="0" w:color="auto"/>
                <w:bottom w:val="none" w:sz="0" w:space="0" w:color="auto"/>
                <w:right w:val="none" w:sz="0" w:space="0" w:color="auto"/>
              </w:divBdr>
            </w:div>
            <w:div w:id="1587810121">
              <w:marLeft w:val="0"/>
              <w:marRight w:val="0"/>
              <w:marTop w:val="0"/>
              <w:marBottom w:val="0"/>
              <w:divBdr>
                <w:top w:val="none" w:sz="0" w:space="0" w:color="auto"/>
                <w:left w:val="none" w:sz="0" w:space="0" w:color="auto"/>
                <w:bottom w:val="none" w:sz="0" w:space="0" w:color="auto"/>
                <w:right w:val="none" w:sz="0" w:space="0" w:color="auto"/>
              </w:divBdr>
            </w:div>
            <w:div w:id="1612202176">
              <w:marLeft w:val="0"/>
              <w:marRight w:val="0"/>
              <w:marTop w:val="0"/>
              <w:marBottom w:val="0"/>
              <w:divBdr>
                <w:top w:val="none" w:sz="0" w:space="0" w:color="auto"/>
                <w:left w:val="none" w:sz="0" w:space="0" w:color="auto"/>
                <w:bottom w:val="none" w:sz="0" w:space="0" w:color="auto"/>
                <w:right w:val="none" w:sz="0" w:space="0" w:color="auto"/>
              </w:divBdr>
            </w:div>
            <w:div w:id="1735735332">
              <w:marLeft w:val="0"/>
              <w:marRight w:val="0"/>
              <w:marTop w:val="0"/>
              <w:marBottom w:val="0"/>
              <w:divBdr>
                <w:top w:val="none" w:sz="0" w:space="0" w:color="auto"/>
                <w:left w:val="none" w:sz="0" w:space="0" w:color="auto"/>
                <w:bottom w:val="none" w:sz="0" w:space="0" w:color="auto"/>
                <w:right w:val="none" w:sz="0" w:space="0" w:color="auto"/>
              </w:divBdr>
            </w:div>
            <w:div w:id="1819955805">
              <w:marLeft w:val="0"/>
              <w:marRight w:val="0"/>
              <w:marTop w:val="0"/>
              <w:marBottom w:val="0"/>
              <w:divBdr>
                <w:top w:val="none" w:sz="0" w:space="0" w:color="auto"/>
                <w:left w:val="none" w:sz="0" w:space="0" w:color="auto"/>
                <w:bottom w:val="none" w:sz="0" w:space="0" w:color="auto"/>
                <w:right w:val="none" w:sz="0" w:space="0" w:color="auto"/>
              </w:divBdr>
            </w:div>
            <w:div w:id="1946882500">
              <w:marLeft w:val="0"/>
              <w:marRight w:val="0"/>
              <w:marTop w:val="0"/>
              <w:marBottom w:val="0"/>
              <w:divBdr>
                <w:top w:val="none" w:sz="0" w:space="0" w:color="auto"/>
                <w:left w:val="none" w:sz="0" w:space="0" w:color="auto"/>
                <w:bottom w:val="none" w:sz="0" w:space="0" w:color="auto"/>
                <w:right w:val="none" w:sz="0" w:space="0" w:color="auto"/>
              </w:divBdr>
            </w:div>
            <w:div w:id="21419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589">
      <w:bodyDiv w:val="1"/>
      <w:marLeft w:val="0"/>
      <w:marRight w:val="0"/>
      <w:marTop w:val="0"/>
      <w:marBottom w:val="0"/>
      <w:divBdr>
        <w:top w:val="none" w:sz="0" w:space="0" w:color="auto"/>
        <w:left w:val="none" w:sz="0" w:space="0" w:color="auto"/>
        <w:bottom w:val="none" w:sz="0" w:space="0" w:color="auto"/>
        <w:right w:val="none" w:sz="0" w:space="0" w:color="auto"/>
      </w:divBdr>
      <w:divsChild>
        <w:div w:id="1793553849">
          <w:marLeft w:val="0"/>
          <w:marRight w:val="0"/>
          <w:marTop w:val="0"/>
          <w:marBottom w:val="0"/>
          <w:divBdr>
            <w:top w:val="none" w:sz="0" w:space="0" w:color="auto"/>
            <w:left w:val="none" w:sz="0" w:space="0" w:color="auto"/>
            <w:bottom w:val="none" w:sz="0" w:space="0" w:color="auto"/>
            <w:right w:val="none" w:sz="0" w:space="0" w:color="auto"/>
          </w:divBdr>
          <w:divsChild>
            <w:div w:id="25721700">
              <w:marLeft w:val="0"/>
              <w:marRight w:val="0"/>
              <w:marTop w:val="0"/>
              <w:marBottom w:val="0"/>
              <w:divBdr>
                <w:top w:val="none" w:sz="0" w:space="0" w:color="auto"/>
                <w:left w:val="none" w:sz="0" w:space="0" w:color="auto"/>
                <w:bottom w:val="none" w:sz="0" w:space="0" w:color="auto"/>
                <w:right w:val="none" w:sz="0" w:space="0" w:color="auto"/>
              </w:divBdr>
            </w:div>
            <w:div w:id="265115851">
              <w:marLeft w:val="0"/>
              <w:marRight w:val="0"/>
              <w:marTop w:val="0"/>
              <w:marBottom w:val="0"/>
              <w:divBdr>
                <w:top w:val="none" w:sz="0" w:space="0" w:color="auto"/>
                <w:left w:val="none" w:sz="0" w:space="0" w:color="auto"/>
                <w:bottom w:val="none" w:sz="0" w:space="0" w:color="auto"/>
                <w:right w:val="none" w:sz="0" w:space="0" w:color="auto"/>
              </w:divBdr>
            </w:div>
            <w:div w:id="580991856">
              <w:marLeft w:val="0"/>
              <w:marRight w:val="0"/>
              <w:marTop w:val="0"/>
              <w:marBottom w:val="0"/>
              <w:divBdr>
                <w:top w:val="none" w:sz="0" w:space="0" w:color="auto"/>
                <w:left w:val="none" w:sz="0" w:space="0" w:color="auto"/>
                <w:bottom w:val="none" w:sz="0" w:space="0" w:color="auto"/>
                <w:right w:val="none" w:sz="0" w:space="0" w:color="auto"/>
              </w:divBdr>
            </w:div>
            <w:div w:id="1049762700">
              <w:marLeft w:val="0"/>
              <w:marRight w:val="0"/>
              <w:marTop w:val="0"/>
              <w:marBottom w:val="0"/>
              <w:divBdr>
                <w:top w:val="none" w:sz="0" w:space="0" w:color="auto"/>
                <w:left w:val="none" w:sz="0" w:space="0" w:color="auto"/>
                <w:bottom w:val="none" w:sz="0" w:space="0" w:color="auto"/>
                <w:right w:val="none" w:sz="0" w:space="0" w:color="auto"/>
              </w:divBdr>
            </w:div>
            <w:div w:id="17531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114">
      <w:bodyDiv w:val="1"/>
      <w:marLeft w:val="0"/>
      <w:marRight w:val="0"/>
      <w:marTop w:val="0"/>
      <w:marBottom w:val="0"/>
      <w:divBdr>
        <w:top w:val="none" w:sz="0" w:space="0" w:color="auto"/>
        <w:left w:val="none" w:sz="0" w:space="0" w:color="auto"/>
        <w:bottom w:val="none" w:sz="0" w:space="0" w:color="auto"/>
        <w:right w:val="none" w:sz="0" w:space="0" w:color="auto"/>
      </w:divBdr>
      <w:divsChild>
        <w:div w:id="677849844">
          <w:marLeft w:val="0"/>
          <w:marRight w:val="0"/>
          <w:marTop w:val="0"/>
          <w:marBottom w:val="0"/>
          <w:divBdr>
            <w:top w:val="none" w:sz="0" w:space="0" w:color="auto"/>
            <w:left w:val="none" w:sz="0" w:space="0" w:color="auto"/>
            <w:bottom w:val="none" w:sz="0" w:space="0" w:color="auto"/>
            <w:right w:val="none" w:sz="0" w:space="0" w:color="auto"/>
          </w:divBdr>
          <w:divsChild>
            <w:div w:id="90706805">
              <w:marLeft w:val="0"/>
              <w:marRight w:val="0"/>
              <w:marTop w:val="0"/>
              <w:marBottom w:val="0"/>
              <w:divBdr>
                <w:top w:val="none" w:sz="0" w:space="0" w:color="auto"/>
                <w:left w:val="none" w:sz="0" w:space="0" w:color="auto"/>
                <w:bottom w:val="none" w:sz="0" w:space="0" w:color="auto"/>
                <w:right w:val="none" w:sz="0" w:space="0" w:color="auto"/>
              </w:divBdr>
            </w:div>
            <w:div w:id="141973733">
              <w:marLeft w:val="0"/>
              <w:marRight w:val="0"/>
              <w:marTop w:val="0"/>
              <w:marBottom w:val="0"/>
              <w:divBdr>
                <w:top w:val="none" w:sz="0" w:space="0" w:color="auto"/>
                <w:left w:val="none" w:sz="0" w:space="0" w:color="auto"/>
                <w:bottom w:val="none" w:sz="0" w:space="0" w:color="auto"/>
                <w:right w:val="none" w:sz="0" w:space="0" w:color="auto"/>
              </w:divBdr>
            </w:div>
            <w:div w:id="398066097">
              <w:marLeft w:val="0"/>
              <w:marRight w:val="0"/>
              <w:marTop w:val="0"/>
              <w:marBottom w:val="0"/>
              <w:divBdr>
                <w:top w:val="none" w:sz="0" w:space="0" w:color="auto"/>
                <w:left w:val="none" w:sz="0" w:space="0" w:color="auto"/>
                <w:bottom w:val="none" w:sz="0" w:space="0" w:color="auto"/>
                <w:right w:val="none" w:sz="0" w:space="0" w:color="auto"/>
              </w:divBdr>
            </w:div>
            <w:div w:id="855194792">
              <w:marLeft w:val="0"/>
              <w:marRight w:val="0"/>
              <w:marTop w:val="0"/>
              <w:marBottom w:val="0"/>
              <w:divBdr>
                <w:top w:val="none" w:sz="0" w:space="0" w:color="auto"/>
                <w:left w:val="none" w:sz="0" w:space="0" w:color="auto"/>
                <w:bottom w:val="none" w:sz="0" w:space="0" w:color="auto"/>
                <w:right w:val="none" w:sz="0" w:space="0" w:color="auto"/>
              </w:divBdr>
            </w:div>
            <w:div w:id="1372270388">
              <w:marLeft w:val="0"/>
              <w:marRight w:val="0"/>
              <w:marTop w:val="0"/>
              <w:marBottom w:val="0"/>
              <w:divBdr>
                <w:top w:val="none" w:sz="0" w:space="0" w:color="auto"/>
                <w:left w:val="none" w:sz="0" w:space="0" w:color="auto"/>
                <w:bottom w:val="none" w:sz="0" w:space="0" w:color="auto"/>
                <w:right w:val="none" w:sz="0" w:space="0" w:color="auto"/>
              </w:divBdr>
            </w:div>
            <w:div w:id="1493328565">
              <w:marLeft w:val="0"/>
              <w:marRight w:val="0"/>
              <w:marTop w:val="0"/>
              <w:marBottom w:val="0"/>
              <w:divBdr>
                <w:top w:val="none" w:sz="0" w:space="0" w:color="auto"/>
                <w:left w:val="none" w:sz="0" w:space="0" w:color="auto"/>
                <w:bottom w:val="none" w:sz="0" w:space="0" w:color="auto"/>
                <w:right w:val="none" w:sz="0" w:space="0" w:color="auto"/>
              </w:divBdr>
            </w:div>
            <w:div w:id="1744257283">
              <w:marLeft w:val="0"/>
              <w:marRight w:val="0"/>
              <w:marTop w:val="0"/>
              <w:marBottom w:val="0"/>
              <w:divBdr>
                <w:top w:val="none" w:sz="0" w:space="0" w:color="auto"/>
                <w:left w:val="none" w:sz="0" w:space="0" w:color="auto"/>
                <w:bottom w:val="none" w:sz="0" w:space="0" w:color="auto"/>
                <w:right w:val="none" w:sz="0" w:space="0" w:color="auto"/>
              </w:divBdr>
            </w:div>
            <w:div w:id="20792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7258">
      <w:bodyDiv w:val="1"/>
      <w:marLeft w:val="0"/>
      <w:marRight w:val="0"/>
      <w:marTop w:val="0"/>
      <w:marBottom w:val="0"/>
      <w:divBdr>
        <w:top w:val="none" w:sz="0" w:space="0" w:color="auto"/>
        <w:left w:val="none" w:sz="0" w:space="0" w:color="auto"/>
        <w:bottom w:val="none" w:sz="0" w:space="0" w:color="auto"/>
        <w:right w:val="none" w:sz="0" w:space="0" w:color="auto"/>
      </w:divBdr>
      <w:divsChild>
        <w:div w:id="937177851">
          <w:marLeft w:val="0"/>
          <w:marRight w:val="0"/>
          <w:marTop w:val="0"/>
          <w:marBottom w:val="0"/>
          <w:divBdr>
            <w:top w:val="none" w:sz="0" w:space="0" w:color="auto"/>
            <w:left w:val="none" w:sz="0" w:space="0" w:color="auto"/>
            <w:bottom w:val="none" w:sz="0" w:space="0" w:color="auto"/>
            <w:right w:val="none" w:sz="0" w:space="0" w:color="auto"/>
          </w:divBdr>
          <w:divsChild>
            <w:div w:id="62485293">
              <w:marLeft w:val="0"/>
              <w:marRight w:val="0"/>
              <w:marTop w:val="0"/>
              <w:marBottom w:val="0"/>
              <w:divBdr>
                <w:top w:val="none" w:sz="0" w:space="0" w:color="auto"/>
                <w:left w:val="none" w:sz="0" w:space="0" w:color="auto"/>
                <w:bottom w:val="none" w:sz="0" w:space="0" w:color="auto"/>
                <w:right w:val="none" w:sz="0" w:space="0" w:color="auto"/>
              </w:divBdr>
            </w:div>
            <w:div w:id="326592781">
              <w:marLeft w:val="0"/>
              <w:marRight w:val="0"/>
              <w:marTop w:val="0"/>
              <w:marBottom w:val="0"/>
              <w:divBdr>
                <w:top w:val="none" w:sz="0" w:space="0" w:color="auto"/>
                <w:left w:val="none" w:sz="0" w:space="0" w:color="auto"/>
                <w:bottom w:val="none" w:sz="0" w:space="0" w:color="auto"/>
                <w:right w:val="none" w:sz="0" w:space="0" w:color="auto"/>
              </w:divBdr>
            </w:div>
            <w:div w:id="824469434">
              <w:marLeft w:val="0"/>
              <w:marRight w:val="0"/>
              <w:marTop w:val="0"/>
              <w:marBottom w:val="0"/>
              <w:divBdr>
                <w:top w:val="none" w:sz="0" w:space="0" w:color="auto"/>
                <w:left w:val="none" w:sz="0" w:space="0" w:color="auto"/>
                <w:bottom w:val="none" w:sz="0" w:space="0" w:color="auto"/>
                <w:right w:val="none" w:sz="0" w:space="0" w:color="auto"/>
              </w:divBdr>
            </w:div>
            <w:div w:id="13222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7271">
      <w:bodyDiv w:val="1"/>
      <w:marLeft w:val="0"/>
      <w:marRight w:val="0"/>
      <w:marTop w:val="0"/>
      <w:marBottom w:val="0"/>
      <w:divBdr>
        <w:top w:val="none" w:sz="0" w:space="0" w:color="auto"/>
        <w:left w:val="none" w:sz="0" w:space="0" w:color="auto"/>
        <w:bottom w:val="none" w:sz="0" w:space="0" w:color="auto"/>
        <w:right w:val="none" w:sz="0" w:space="0" w:color="auto"/>
      </w:divBdr>
    </w:div>
    <w:div w:id="1854832162">
      <w:bodyDiv w:val="1"/>
      <w:marLeft w:val="0"/>
      <w:marRight w:val="0"/>
      <w:marTop w:val="0"/>
      <w:marBottom w:val="0"/>
      <w:divBdr>
        <w:top w:val="none" w:sz="0" w:space="0" w:color="auto"/>
        <w:left w:val="none" w:sz="0" w:space="0" w:color="auto"/>
        <w:bottom w:val="none" w:sz="0" w:space="0" w:color="auto"/>
        <w:right w:val="none" w:sz="0" w:space="0" w:color="auto"/>
      </w:divBdr>
      <w:divsChild>
        <w:div w:id="1278677259">
          <w:marLeft w:val="0"/>
          <w:marRight w:val="0"/>
          <w:marTop w:val="0"/>
          <w:marBottom w:val="0"/>
          <w:divBdr>
            <w:top w:val="none" w:sz="0" w:space="0" w:color="auto"/>
            <w:left w:val="none" w:sz="0" w:space="0" w:color="auto"/>
            <w:bottom w:val="none" w:sz="0" w:space="0" w:color="auto"/>
            <w:right w:val="none" w:sz="0" w:space="0" w:color="auto"/>
          </w:divBdr>
          <w:divsChild>
            <w:div w:id="67534507">
              <w:marLeft w:val="0"/>
              <w:marRight w:val="0"/>
              <w:marTop w:val="0"/>
              <w:marBottom w:val="0"/>
              <w:divBdr>
                <w:top w:val="none" w:sz="0" w:space="0" w:color="auto"/>
                <w:left w:val="none" w:sz="0" w:space="0" w:color="auto"/>
                <w:bottom w:val="none" w:sz="0" w:space="0" w:color="auto"/>
                <w:right w:val="none" w:sz="0" w:space="0" w:color="auto"/>
              </w:divBdr>
            </w:div>
            <w:div w:id="71397839">
              <w:marLeft w:val="0"/>
              <w:marRight w:val="0"/>
              <w:marTop w:val="0"/>
              <w:marBottom w:val="0"/>
              <w:divBdr>
                <w:top w:val="none" w:sz="0" w:space="0" w:color="auto"/>
                <w:left w:val="none" w:sz="0" w:space="0" w:color="auto"/>
                <w:bottom w:val="none" w:sz="0" w:space="0" w:color="auto"/>
                <w:right w:val="none" w:sz="0" w:space="0" w:color="auto"/>
              </w:divBdr>
            </w:div>
            <w:div w:id="74480041">
              <w:marLeft w:val="0"/>
              <w:marRight w:val="0"/>
              <w:marTop w:val="0"/>
              <w:marBottom w:val="0"/>
              <w:divBdr>
                <w:top w:val="none" w:sz="0" w:space="0" w:color="auto"/>
                <w:left w:val="none" w:sz="0" w:space="0" w:color="auto"/>
                <w:bottom w:val="none" w:sz="0" w:space="0" w:color="auto"/>
                <w:right w:val="none" w:sz="0" w:space="0" w:color="auto"/>
              </w:divBdr>
            </w:div>
            <w:div w:id="152919183">
              <w:marLeft w:val="0"/>
              <w:marRight w:val="0"/>
              <w:marTop w:val="0"/>
              <w:marBottom w:val="0"/>
              <w:divBdr>
                <w:top w:val="none" w:sz="0" w:space="0" w:color="auto"/>
                <w:left w:val="none" w:sz="0" w:space="0" w:color="auto"/>
                <w:bottom w:val="none" w:sz="0" w:space="0" w:color="auto"/>
                <w:right w:val="none" w:sz="0" w:space="0" w:color="auto"/>
              </w:divBdr>
            </w:div>
            <w:div w:id="287977879">
              <w:marLeft w:val="0"/>
              <w:marRight w:val="0"/>
              <w:marTop w:val="0"/>
              <w:marBottom w:val="0"/>
              <w:divBdr>
                <w:top w:val="none" w:sz="0" w:space="0" w:color="auto"/>
                <w:left w:val="none" w:sz="0" w:space="0" w:color="auto"/>
                <w:bottom w:val="none" w:sz="0" w:space="0" w:color="auto"/>
                <w:right w:val="none" w:sz="0" w:space="0" w:color="auto"/>
              </w:divBdr>
            </w:div>
            <w:div w:id="332680989">
              <w:marLeft w:val="0"/>
              <w:marRight w:val="0"/>
              <w:marTop w:val="0"/>
              <w:marBottom w:val="0"/>
              <w:divBdr>
                <w:top w:val="none" w:sz="0" w:space="0" w:color="auto"/>
                <w:left w:val="none" w:sz="0" w:space="0" w:color="auto"/>
                <w:bottom w:val="none" w:sz="0" w:space="0" w:color="auto"/>
                <w:right w:val="none" w:sz="0" w:space="0" w:color="auto"/>
              </w:divBdr>
            </w:div>
            <w:div w:id="356926230">
              <w:marLeft w:val="0"/>
              <w:marRight w:val="0"/>
              <w:marTop w:val="0"/>
              <w:marBottom w:val="0"/>
              <w:divBdr>
                <w:top w:val="none" w:sz="0" w:space="0" w:color="auto"/>
                <w:left w:val="none" w:sz="0" w:space="0" w:color="auto"/>
                <w:bottom w:val="none" w:sz="0" w:space="0" w:color="auto"/>
                <w:right w:val="none" w:sz="0" w:space="0" w:color="auto"/>
              </w:divBdr>
            </w:div>
            <w:div w:id="387190219">
              <w:marLeft w:val="0"/>
              <w:marRight w:val="0"/>
              <w:marTop w:val="0"/>
              <w:marBottom w:val="0"/>
              <w:divBdr>
                <w:top w:val="none" w:sz="0" w:space="0" w:color="auto"/>
                <w:left w:val="none" w:sz="0" w:space="0" w:color="auto"/>
                <w:bottom w:val="none" w:sz="0" w:space="0" w:color="auto"/>
                <w:right w:val="none" w:sz="0" w:space="0" w:color="auto"/>
              </w:divBdr>
            </w:div>
            <w:div w:id="407700574">
              <w:marLeft w:val="0"/>
              <w:marRight w:val="0"/>
              <w:marTop w:val="0"/>
              <w:marBottom w:val="0"/>
              <w:divBdr>
                <w:top w:val="none" w:sz="0" w:space="0" w:color="auto"/>
                <w:left w:val="none" w:sz="0" w:space="0" w:color="auto"/>
                <w:bottom w:val="none" w:sz="0" w:space="0" w:color="auto"/>
                <w:right w:val="none" w:sz="0" w:space="0" w:color="auto"/>
              </w:divBdr>
            </w:div>
            <w:div w:id="428501050">
              <w:marLeft w:val="0"/>
              <w:marRight w:val="0"/>
              <w:marTop w:val="0"/>
              <w:marBottom w:val="0"/>
              <w:divBdr>
                <w:top w:val="none" w:sz="0" w:space="0" w:color="auto"/>
                <w:left w:val="none" w:sz="0" w:space="0" w:color="auto"/>
                <w:bottom w:val="none" w:sz="0" w:space="0" w:color="auto"/>
                <w:right w:val="none" w:sz="0" w:space="0" w:color="auto"/>
              </w:divBdr>
            </w:div>
            <w:div w:id="431820707">
              <w:marLeft w:val="0"/>
              <w:marRight w:val="0"/>
              <w:marTop w:val="0"/>
              <w:marBottom w:val="0"/>
              <w:divBdr>
                <w:top w:val="none" w:sz="0" w:space="0" w:color="auto"/>
                <w:left w:val="none" w:sz="0" w:space="0" w:color="auto"/>
                <w:bottom w:val="none" w:sz="0" w:space="0" w:color="auto"/>
                <w:right w:val="none" w:sz="0" w:space="0" w:color="auto"/>
              </w:divBdr>
            </w:div>
            <w:div w:id="465776187">
              <w:marLeft w:val="0"/>
              <w:marRight w:val="0"/>
              <w:marTop w:val="0"/>
              <w:marBottom w:val="0"/>
              <w:divBdr>
                <w:top w:val="none" w:sz="0" w:space="0" w:color="auto"/>
                <w:left w:val="none" w:sz="0" w:space="0" w:color="auto"/>
                <w:bottom w:val="none" w:sz="0" w:space="0" w:color="auto"/>
                <w:right w:val="none" w:sz="0" w:space="0" w:color="auto"/>
              </w:divBdr>
            </w:div>
            <w:div w:id="528181275">
              <w:marLeft w:val="0"/>
              <w:marRight w:val="0"/>
              <w:marTop w:val="0"/>
              <w:marBottom w:val="0"/>
              <w:divBdr>
                <w:top w:val="none" w:sz="0" w:space="0" w:color="auto"/>
                <w:left w:val="none" w:sz="0" w:space="0" w:color="auto"/>
                <w:bottom w:val="none" w:sz="0" w:space="0" w:color="auto"/>
                <w:right w:val="none" w:sz="0" w:space="0" w:color="auto"/>
              </w:divBdr>
            </w:div>
            <w:div w:id="591552808">
              <w:marLeft w:val="0"/>
              <w:marRight w:val="0"/>
              <w:marTop w:val="0"/>
              <w:marBottom w:val="0"/>
              <w:divBdr>
                <w:top w:val="none" w:sz="0" w:space="0" w:color="auto"/>
                <w:left w:val="none" w:sz="0" w:space="0" w:color="auto"/>
                <w:bottom w:val="none" w:sz="0" w:space="0" w:color="auto"/>
                <w:right w:val="none" w:sz="0" w:space="0" w:color="auto"/>
              </w:divBdr>
            </w:div>
            <w:div w:id="633870427">
              <w:marLeft w:val="0"/>
              <w:marRight w:val="0"/>
              <w:marTop w:val="0"/>
              <w:marBottom w:val="0"/>
              <w:divBdr>
                <w:top w:val="none" w:sz="0" w:space="0" w:color="auto"/>
                <w:left w:val="none" w:sz="0" w:space="0" w:color="auto"/>
                <w:bottom w:val="none" w:sz="0" w:space="0" w:color="auto"/>
                <w:right w:val="none" w:sz="0" w:space="0" w:color="auto"/>
              </w:divBdr>
            </w:div>
            <w:div w:id="754934591">
              <w:marLeft w:val="0"/>
              <w:marRight w:val="0"/>
              <w:marTop w:val="0"/>
              <w:marBottom w:val="0"/>
              <w:divBdr>
                <w:top w:val="none" w:sz="0" w:space="0" w:color="auto"/>
                <w:left w:val="none" w:sz="0" w:space="0" w:color="auto"/>
                <w:bottom w:val="none" w:sz="0" w:space="0" w:color="auto"/>
                <w:right w:val="none" w:sz="0" w:space="0" w:color="auto"/>
              </w:divBdr>
            </w:div>
            <w:div w:id="837698046">
              <w:marLeft w:val="0"/>
              <w:marRight w:val="0"/>
              <w:marTop w:val="0"/>
              <w:marBottom w:val="0"/>
              <w:divBdr>
                <w:top w:val="none" w:sz="0" w:space="0" w:color="auto"/>
                <w:left w:val="none" w:sz="0" w:space="0" w:color="auto"/>
                <w:bottom w:val="none" w:sz="0" w:space="0" w:color="auto"/>
                <w:right w:val="none" w:sz="0" w:space="0" w:color="auto"/>
              </w:divBdr>
            </w:div>
            <w:div w:id="838538632">
              <w:marLeft w:val="0"/>
              <w:marRight w:val="0"/>
              <w:marTop w:val="0"/>
              <w:marBottom w:val="0"/>
              <w:divBdr>
                <w:top w:val="none" w:sz="0" w:space="0" w:color="auto"/>
                <w:left w:val="none" w:sz="0" w:space="0" w:color="auto"/>
                <w:bottom w:val="none" w:sz="0" w:space="0" w:color="auto"/>
                <w:right w:val="none" w:sz="0" w:space="0" w:color="auto"/>
              </w:divBdr>
            </w:div>
            <w:div w:id="911818075">
              <w:marLeft w:val="0"/>
              <w:marRight w:val="0"/>
              <w:marTop w:val="0"/>
              <w:marBottom w:val="0"/>
              <w:divBdr>
                <w:top w:val="none" w:sz="0" w:space="0" w:color="auto"/>
                <w:left w:val="none" w:sz="0" w:space="0" w:color="auto"/>
                <w:bottom w:val="none" w:sz="0" w:space="0" w:color="auto"/>
                <w:right w:val="none" w:sz="0" w:space="0" w:color="auto"/>
              </w:divBdr>
            </w:div>
            <w:div w:id="1022560527">
              <w:marLeft w:val="0"/>
              <w:marRight w:val="0"/>
              <w:marTop w:val="0"/>
              <w:marBottom w:val="0"/>
              <w:divBdr>
                <w:top w:val="none" w:sz="0" w:space="0" w:color="auto"/>
                <w:left w:val="none" w:sz="0" w:space="0" w:color="auto"/>
                <w:bottom w:val="none" w:sz="0" w:space="0" w:color="auto"/>
                <w:right w:val="none" w:sz="0" w:space="0" w:color="auto"/>
              </w:divBdr>
            </w:div>
            <w:div w:id="1059943569">
              <w:marLeft w:val="0"/>
              <w:marRight w:val="0"/>
              <w:marTop w:val="0"/>
              <w:marBottom w:val="0"/>
              <w:divBdr>
                <w:top w:val="none" w:sz="0" w:space="0" w:color="auto"/>
                <w:left w:val="none" w:sz="0" w:space="0" w:color="auto"/>
                <w:bottom w:val="none" w:sz="0" w:space="0" w:color="auto"/>
                <w:right w:val="none" w:sz="0" w:space="0" w:color="auto"/>
              </w:divBdr>
            </w:div>
            <w:div w:id="1079643274">
              <w:marLeft w:val="0"/>
              <w:marRight w:val="0"/>
              <w:marTop w:val="0"/>
              <w:marBottom w:val="0"/>
              <w:divBdr>
                <w:top w:val="none" w:sz="0" w:space="0" w:color="auto"/>
                <w:left w:val="none" w:sz="0" w:space="0" w:color="auto"/>
                <w:bottom w:val="none" w:sz="0" w:space="0" w:color="auto"/>
                <w:right w:val="none" w:sz="0" w:space="0" w:color="auto"/>
              </w:divBdr>
            </w:div>
            <w:div w:id="1370377282">
              <w:marLeft w:val="0"/>
              <w:marRight w:val="0"/>
              <w:marTop w:val="0"/>
              <w:marBottom w:val="0"/>
              <w:divBdr>
                <w:top w:val="none" w:sz="0" w:space="0" w:color="auto"/>
                <w:left w:val="none" w:sz="0" w:space="0" w:color="auto"/>
                <w:bottom w:val="none" w:sz="0" w:space="0" w:color="auto"/>
                <w:right w:val="none" w:sz="0" w:space="0" w:color="auto"/>
              </w:divBdr>
            </w:div>
            <w:div w:id="1658076196">
              <w:marLeft w:val="0"/>
              <w:marRight w:val="0"/>
              <w:marTop w:val="0"/>
              <w:marBottom w:val="0"/>
              <w:divBdr>
                <w:top w:val="none" w:sz="0" w:space="0" w:color="auto"/>
                <w:left w:val="none" w:sz="0" w:space="0" w:color="auto"/>
                <w:bottom w:val="none" w:sz="0" w:space="0" w:color="auto"/>
                <w:right w:val="none" w:sz="0" w:space="0" w:color="auto"/>
              </w:divBdr>
            </w:div>
            <w:div w:id="1690645789">
              <w:marLeft w:val="0"/>
              <w:marRight w:val="0"/>
              <w:marTop w:val="0"/>
              <w:marBottom w:val="0"/>
              <w:divBdr>
                <w:top w:val="none" w:sz="0" w:space="0" w:color="auto"/>
                <w:left w:val="none" w:sz="0" w:space="0" w:color="auto"/>
                <w:bottom w:val="none" w:sz="0" w:space="0" w:color="auto"/>
                <w:right w:val="none" w:sz="0" w:space="0" w:color="auto"/>
              </w:divBdr>
            </w:div>
            <w:div w:id="1867208741">
              <w:marLeft w:val="0"/>
              <w:marRight w:val="0"/>
              <w:marTop w:val="0"/>
              <w:marBottom w:val="0"/>
              <w:divBdr>
                <w:top w:val="none" w:sz="0" w:space="0" w:color="auto"/>
                <w:left w:val="none" w:sz="0" w:space="0" w:color="auto"/>
                <w:bottom w:val="none" w:sz="0" w:space="0" w:color="auto"/>
                <w:right w:val="none" w:sz="0" w:space="0" w:color="auto"/>
              </w:divBdr>
            </w:div>
            <w:div w:id="1953170347">
              <w:marLeft w:val="0"/>
              <w:marRight w:val="0"/>
              <w:marTop w:val="0"/>
              <w:marBottom w:val="0"/>
              <w:divBdr>
                <w:top w:val="none" w:sz="0" w:space="0" w:color="auto"/>
                <w:left w:val="none" w:sz="0" w:space="0" w:color="auto"/>
                <w:bottom w:val="none" w:sz="0" w:space="0" w:color="auto"/>
                <w:right w:val="none" w:sz="0" w:space="0" w:color="auto"/>
              </w:divBdr>
            </w:div>
            <w:div w:id="20193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4283">
      <w:bodyDiv w:val="1"/>
      <w:marLeft w:val="0"/>
      <w:marRight w:val="0"/>
      <w:marTop w:val="0"/>
      <w:marBottom w:val="0"/>
      <w:divBdr>
        <w:top w:val="none" w:sz="0" w:space="0" w:color="auto"/>
        <w:left w:val="none" w:sz="0" w:space="0" w:color="auto"/>
        <w:bottom w:val="none" w:sz="0" w:space="0" w:color="auto"/>
        <w:right w:val="none" w:sz="0" w:space="0" w:color="auto"/>
      </w:divBdr>
    </w:div>
    <w:div w:id="1894193038">
      <w:bodyDiv w:val="1"/>
      <w:marLeft w:val="0"/>
      <w:marRight w:val="0"/>
      <w:marTop w:val="0"/>
      <w:marBottom w:val="0"/>
      <w:divBdr>
        <w:top w:val="none" w:sz="0" w:space="0" w:color="auto"/>
        <w:left w:val="none" w:sz="0" w:space="0" w:color="auto"/>
        <w:bottom w:val="none" w:sz="0" w:space="0" w:color="auto"/>
        <w:right w:val="none" w:sz="0" w:space="0" w:color="auto"/>
      </w:divBdr>
    </w:div>
    <w:div w:id="1961765375">
      <w:bodyDiv w:val="1"/>
      <w:marLeft w:val="0"/>
      <w:marRight w:val="0"/>
      <w:marTop w:val="0"/>
      <w:marBottom w:val="0"/>
      <w:divBdr>
        <w:top w:val="none" w:sz="0" w:space="0" w:color="auto"/>
        <w:left w:val="none" w:sz="0" w:space="0" w:color="auto"/>
        <w:bottom w:val="none" w:sz="0" w:space="0" w:color="auto"/>
        <w:right w:val="none" w:sz="0" w:space="0" w:color="auto"/>
      </w:divBdr>
      <w:divsChild>
        <w:div w:id="1272741506">
          <w:marLeft w:val="0"/>
          <w:marRight w:val="0"/>
          <w:marTop w:val="0"/>
          <w:marBottom w:val="0"/>
          <w:divBdr>
            <w:top w:val="none" w:sz="0" w:space="0" w:color="auto"/>
            <w:left w:val="none" w:sz="0" w:space="0" w:color="auto"/>
            <w:bottom w:val="none" w:sz="0" w:space="0" w:color="auto"/>
            <w:right w:val="none" w:sz="0" w:space="0" w:color="auto"/>
          </w:divBdr>
          <w:divsChild>
            <w:div w:id="347296104">
              <w:marLeft w:val="0"/>
              <w:marRight w:val="0"/>
              <w:marTop w:val="0"/>
              <w:marBottom w:val="0"/>
              <w:divBdr>
                <w:top w:val="none" w:sz="0" w:space="0" w:color="auto"/>
                <w:left w:val="none" w:sz="0" w:space="0" w:color="auto"/>
                <w:bottom w:val="none" w:sz="0" w:space="0" w:color="auto"/>
                <w:right w:val="none" w:sz="0" w:space="0" w:color="auto"/>
              </w:divBdr>
            </w:div>
            <w:div w:id="564876115">
              <w:marLeft w:val="0"/>
              <w:marRight w:val="0"/>
              <w:marTop w:val="0"/>
              <w:marBottom w:val="0"/>
              <w:divBdr>
                <w:top w:val="none" w:sz="0" w:space="0" w:color="auto"/>
                <w:left w:val="none" w:sz="0" w:space="0" w:color="auto"/>
                <w:bottom w:val="none" w:sz="0" w:space="0" w:color="auto"/>
                <w:right w:val="none" w:sz="0" w:space="0" w:color="auto"/>
              </w:divBdr>
            </w:div>
            <w:div w:id="648244083">
              <w:marLeft w:val="0"/>
              <w:marRight w:val="0"/>
              <w:marTop w:val="0"/>
              <w:marBottom w:val="0"/>
              <w:divBdr>
                <w:top w:val="none" w:sz="0" w:space="0" w:color="auto"/>
                <w:left w:val="none" w:sz="0" w:space="0" w:color="auto"/>
                <w:bottom w:val="none" w:sz="0" w:space="0" w:color="auto"/>
                <w:right w:val="none" w:sz="0" w:space="0" w:color="auto"/>
              </w:divBdr>
            </w:div>
            <w:div w:id="738557218">
              <w:marLeft w:val="0"/>
              <w:marRight w:val="0"/>
              <w:marTop w:val="0"/>
              <w:marBottom w:val="0"/>
              <w:divBdr>
                <w:top w:val="none" w:sz="0" w:space="0" w:color="auto"/>
                <w:left w:val="none" w:sz="0" w:space="0" w:color="auto"/>
                <w:bottom w:val="none" w:sz="0" w:space="0" w:color="auto"/>
                <w:right w:val="none" w:sz="0" w:space="0" w:color="auto"/>
              </w:divBdr>
            </w:div>
            <w:div w:id="11778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08780">
      <w:bodyDiv w:val="1"/>
      <w:marLeft w:val="0"/>
      <w:marRight w:val="0"/>
      <w:marTop w:val="0"/>
      <w:marBottom w:val="0"/>
      <w:divBdr>
        <w:top w:val="none" w:sz="0" w:space="0" w:color="auto"/>
        <w:left w:val="none" w:sz="0" w:space="0" w:color="auto"/>
        <w:bottom w:val="none" w:sz="0" w:space="0" w:color="auto"/>
        <w:right w:val="none" w:sz="0" w:space="0" w:color="auto"/>
      </w:divBdr>
      <w:divsChild>
        <w:div w:id="1940872281">
          <w:marLeft w:val="0"/>
          <w:marRight w:val="0"/>
          <w:marTop w:val="0"/>
          <w:marBottom w:val="0"/>
          <w:divBdr>
            <w:top w:val="none" w:sz="0" w:space="0" w:color="auto"/>
            <w:left w:val="none" w:sz="0" w:space="0" w:color="auto"/>
            <w:bottom w:val="none" w:sz="0" w:space="0" w:color="auto"/>
            <w:right w:val="none" w:sz="0" w:space="0" w:color="auto"/>
          </w:divBdr>
          <w:divsChild>
            <w:div w:id="367534264">
              <w:marLeft w:val="0"/>
              <w:marRight w:val="0"/>
              <w:marTop w:val="0"/>
              <w:marBottom w:val="0"/>
              <w:divBdr>
                <w:top w:val="none" w:sz="0" w:space="0" w:color="auto"/>
                <w:left w:val="none" w:sz="0" w:space="0" w:color="auto"/>
                <w:bottom w:val="none" w:sz="0" w:space="0" w:color="auto"/>
                <w:right w:val="none" w:sz="0" w:space="0" w:color="auto"/>
              </w:divBdr>
            </w:div>
            <w:div w:id="492768702">
              <w:marLeft w:val="0"/>
              <w:marRight w:val="0"/>
              <w:marTop w:val="0"/>
              <w:marBottom w:val="0"/>
              <w:divBdr>
                <w:top w:val="none" w:sz="0" w:space="0" w:color="auto"/>
                <w:left w:val="none" w:sz="0" w:space="0" w:color="auto"/>
                <w:bottom w:val="none" w:sz="0" w:space="0" w:color="auto"/>
                <w:right w:val="none" w:sz="0" w:space="0" w:color="auto"/>
              </w:divBdr>
            </w:div>
            <w:div w:id="988942484">
              <w:marLeft w:val="0"/>
              <w:marRight w:val="0"/>
              <w:marTop w:val="0"/>
              <w:marBottom w:val="0"/>
              <w:divBdr>
                <w:top w:val="none" w:sz="0" w:space="0" w:color="auto"/>
                <w:left w:val="none" w:sz="0" w:space="0" w:color="auto"/>
                <w:bottom w:val="none" w:sz="0" w:space="0" w:color="auto"/>
                <w:right w:val="none" w:sz="0" w:space="0" w:color="auto"/>
              </w:divBdr>
            </w:div>
            <w:div w:id="1121650805">
              <w:marLeft w:val="0"/>
              <w:marRight w:val="0"/>
              <w:marTop w:val="0"/>
              <w:marBottom w:val="0"/>
              <w:divBdr>
                <w:top w:val="none" w:sz="0" w:space="0" w:color="auto"/>
                <w:left w:val="none" w:sz="0" w:space="0" w:color="auto"/>
                <w:bottom w:val="none" w:sz="0" w:space="0" w:color="auto"/>
                <w:right w:val="none" w:sz="0" w:space="0" w:color="auto"/>
              </w:divBdr>
            </w:div>
            <w:div w:id="1257441230">
              <w:marLeft w:val="0"/>
              <w:marRight w:val="0"/>
              <w:marTop w:val="0"/>
              <w:marBottom w:val="0"/>
              <w:divBdr>
                <w:top w:val="none" w:sz="0" w:space="0" w:color="auto"/>
                <w:left w:val="none" w:sz="0" w:space="0" w:color="auto"/>
                <w:bottom w:val="none" w:sz="0" w:space="0" w:color="auto"/>
                <w:right w:val="none" w:sz="0" w:space="0" w:color="auto"/>
              </w:divBdr>
            </w:div>
            <w:div w:id="1406414874">
              <w:marLeft w:val="0"/>
              <w:marRight w:val="0"/>
              <w:marTop w:val="0"/>
              <w:marBottom w:val="0"/>
              <w:divBdr>
                <w:top w:val="none" w:sz="0" w:space="0" w:color="auto"/>
                <w:left w:val="none" w:sz="0" w:space="0" w:color="auto"/>
                <w:bottom w:val="none" w:sz="0" w:space="0" w:color="auto"/>
                <w:right w:val="none" w:sz="0" w:space="0" w:color="auto"/>
              </w:divBdr>
            </w:div>
            <w:div w:id="2017492091">
              <w:marLeft w:val="0"/>
              <w:marRight w:val="0"/>
              <w:marTop w:val="0"/>
              <w:marBottom w:val="0"/>
              <w:divBdr>
                <w:top w:val="none" w:sz="0" w:space="0" w:color="auto"/>
                <w:left w:val="none" w:sz="0" w:space="0" w:color="auto"/>
                <w:bottom w:val="none" w:sz="0" w:space="0" w:color="auto"/>
                <w:right w:val="none" w:sz="0" w:space="0" w:color="auto"/>
              </w:divBdr>
            </w:div>
            <w:div w:id="20480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887">
      <w:bodyDiv w:val="1"/>
      <w:marLeft w:val="0"/>
      <w:marRight w:val="0"/>
      <w:marTop w:val="0"/>
      <w:marBottom w:val="0"/>
      <w:divBdr>
        <w:top w:val="none" w:sz="0" w:space="0" w:color="auto"/>
        <w:left w:val="none" w:sz="0" w:space="0" w:color="auto"/>
        <w:bottom w:val="none" w:sz="0" w:space="0" w:color="auto"/>
        <w:right w:val="none" w:sz="0" w:space="0" w:color="auto"/>
      </w:divBdr>
      <w:divsChild>
        <w:div w:id="666446507">
          <w:marLeft w:val="0"/>
          <w:marRight w:val="0"/>
          <w:marTop w:val="0"/>
          <w:marBottom w:val="0"/>
          <w:divBdr>
            <w:top w:val="none" w:sz="0" w:space="0" w:color="auto"/>
            <w:left w:val="none" w:sz="0" w:space="0" w:color="auto"/>
            <w:bottom w:val="none" w:sz="0" w:space="0" w:color="auto"/>
            <w:right w:val="none" w:sz="0" w:space="0" w:color="auto"/>
          </w:divBdr>
          <w:divsChild>
            <w:div w:id="129829624">
              <w:marLeft w:val="0"/>
              <w:marRight w:val="0"/>
              <w:marTop w:val="0"/>
              <w:marBottom w:val="0"/>
              <w:divBdr>
                <w:top w:val="none" w:sz="0" w:space="0" w:color="auto"/>
                <w:left w:val="none" w:sz="0" w:space="0" w:color="auto"/>
                <w:bottom w:val="none" w:sz="0" w:space="0" w:color="auto"/>
                <w:right w:val="none" w:sz="0" w:space="0" w:color="auto"/>
              </w:divBdr>
            </w:div>
            <w:div w:id="304551068">
              <w:marLeft w:val="0"/>
              <w:marRight w:val="0"/>
              <w:marTop w:val="0"/>
              <w:marBottom w:val="0"/>
              <w:divBdr>
                <w:top w:val="none" w:sz="0" w:space="0" w:color="auto"/>
                <w:left w:val="none" w:sz="0" w:space="0" w:color="auto"/>
                <w:bottom w:val="none" w:sz="0" w:space="0" w:color="auto"/>
                <w:right w:val="none" w:sz="0" w:space="0" w:color="auto"/>
              </w:divBdr>
            </w:div>
            <w:div w:id="585264154">
              <w:marLeft w:val="0"/>
              <w:marRight w:val="0"/>
              <w:marTop w:val="0"/>
              <w:marBottom w:val="0"/>
              <w:divBdr>
                <w:top w:val="none" w:sz="0" w:space="0" w:color="auto"/>
                <w:left w:val="none" w:sz="0" w:space="0" w:color="auto"/>
                <w:bottom w:val="none" w:sz="0" w:space="0" w:color="auto"/>
                <w:right w:val="none" w:sz="0" w:space="0" w:color="auto"/>
              </w:divBdr>
            </w:div>
            <w:div w:id="1104230317">
              <w:marLeft w:val="0"/>
              <w:marRight w:val="0"/>
              <w:marTop w:val="0"/>
              <w:marBottom w:val="0"/>
              <w:divBdr>
                <w:top w:val="none" w:sz="0" w:space="0" w:color="auto"/>
                <w:left w:val="none" w:sz="0" w:space="0" w:color="auto"/>
                <w:bottom w:val="none" w:sz="0" w:space="0" w:color="auto"/>
                <w:right w:val="none" w:sz="0" w:space="0" w:color="auto"/>
              </w:divBdr>
            </w:div>
            <w:div w:id="134960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6704">
      <w:bodyDiv w:val="1"/>
      <w:marLeft w:val="0"/>
      <w:marRight w:val="0"/>
      <w:marTop w:val="0"/>
      <w:marBottom w:val="0"/>
      <w:divBdr>
        <w:top w:val="none" w:sz="0" w:space="0" w:color="auto"/>
        <w:left w:val="none" w:sz="0" w:space="0" w:color="auto"/>
        <w:bottom w:val="none" w:sz="0" w:space="0" w:color="auto"/>
        <w:right w:val="none" w:sz="0" w:space="0" w:color="auto"/>
      </w:divBdr>
    </w:div>
    <w:div w:id="2044598701">
      <w:bodyDiv w:val="1"/>
      <w:marLeft w:val="0"/>
      <w:marRight w:val="0"/>
      <w:marTop w:val="0"/>
      <w:marBottom w:val="0"/>
      <w:divBdr>
        <w:top w:val="none" w:sz="0" w:space="0" w:color="auto"/>
        <w:left w:val="none" w:sz="0" w:space="0" w:color="auto"/>
        <w:bottom w:val="none" w:sz="0" w:space="0" w:color="auto"/>
        <w:right w:val="none" w:sz="0" w:space="0" w:color="auto"/>
      </w:divBdr>
      <w:divsChild>
        <w:div w:id="244194766">
          <w:marLeft w:val="0"/>
          <w:marRight w:val="0"/>
          <w:marTop w:val="0"/>
          <w:marBottom w:val="0"/>
          <w:divBdr>
            <w:top w:val="none" w:sz="0" w:space="0" w:color="auto"/>
            <w:left w:val="none" w:sz="0" w:space="0" w:color="auto"/>
            <w:bottom w:val="none" w:sz="0" w:space="0" w:color="auto"/>
            <w:right w:val="none" w:sz="0" w:space="0" w:color="auto"/>
          </w:divBdr>
          <w:divsChild>
            <w:div w:id="159203935">
              <w:marLeft w:val="0"/>
              <w:marRight w:val="0"/>
              <w:marTop w:val="0"/>
              <w:marBottom w:val="0"/>
              <w:divBdr>
                <w:top w:val="none" w:sz="0" w:space="0" w:color="auto"/>
                <w:left w:val="none" w:sz="0" w:space="0" w:color="auto"/>
                <w:bottom w:val="none" w:sz="0" w:space="0" w:color="auto"/>
                <w:right w:val="none" w:sz="0" w:space="0" w:color="auto"/>
              </w:divBdr>
            </w:div>
            <w:div w:id="1191995182">
              <w:marLeft w:val="0"/>
              <w:marRight w:val="0"/>
              <w:marTop w:val="0"/>
              <w:marBottom w:val="0"/>
              <w:divBdr>
                <w:top w:val="none" w:sz="0" w:space="0" w:color="auto"/>
                <w:left w:val="none" w:sz="0" w:space="0" w:color="auto"/>
                <w:bottom w:val="none" w:sz="0" w:space="0" w:color="auto"/>
                <w:right w:val="none" w:sz="0" w:space="0" w:color="auto"/>
              </w:divBdr>
            </w:div>
            <w:div w:id="1218472232">
              <w:marLeft w:val="0"/>
              <w:marRight w:val="0"/>
              <w:marTop w:val="0"/>
              <w:marBottom w:val="0"/>
              <w:divBdr>
                <w:top w:val="none" w:sz="0" w:space="0" w:color="auto"/>
                <w:left w:val="none" w:sz="0" w:space="0" w:color="auto"/>
                <w:bottom w:val="none" w:sz="0" w:space="0" w:color="auto"/>
                <w:right w:val="none" w:sz="0" w:space="0" w:color="auto"/>
              </w:divBdr>
            </w:div>
            <w:div w:id="1321739220">
              <w:marLeft w:val="0"/>
              <w:marRight w:val="0"/>
              <w:marTop w:val="0"/>
              <w:marBottom w:val="0"/>
              <w:divBdr>
                <w:top w:val="none" w:sz="0" w:space="0" w:color="auto"/>
                <w:left w:val="none" w:sz="0" w:space="0" w:color="auto"/>
                <w:bottom w:val="none" w:sz="0" w:space="0" w:color="auto"/>
                <w:right w:val="none" w:sz="0" w:space="0" w:color="auto"/>
              </w:divBdr>
            </w:div>
            <w:div w:id="1602834553">
              <w:marLeft w:val="0"/>
              <w:marRight w:val="0"/>
              <w:marTop w:val="0"/>
              <w:marBottom w:val="0"/>
              <w:divBdr>
                <w:top w:val="none" w:sz="0" w:space="0" w:color="auto"/>
                <w:left w:val="none" w:sz="0" w:space="0" w:color="auto"/>
                <w:bottom w:val="none" w:sz="0" w:space="0" w:color="auto"/>
                <w:right w:val="none" w:sz="0" w:space="0" w:color="auto"/>
              </w:divBdr>
            </w:div>
            <w:div w:id="1639913683">
              <w:marLeft w:val="0"/>
              <w:marRight w:val="0"/>
              <w:marTop w:val="0"/>
              <w:marBottom w:val="0"/>
              <w:divBdr>
                <w:top w:val="none" w:sz="0" w:space="0" w:color="auto"/>
                <w:left w:val="none" w:sz="0" w:space="0" w:color="auto"/>
                <w:bottom w:val="none" w:sz="0" w:space="0" w:color="auto"/>
                <w:right w:val="none" w:sz="0" w:space="0" w:color="auto"/>
              </w:divBdr>
            </w:div>
            <w:div w:id="1947543982">
              <w:marLeft w:val="0"/>
              <w:marRight w:val="0"/>
              <w:marTop w:val="0"/>
              <w:marBottom w:val="0"/>
              <w:divBdr>
                <w:top w:val="none" w:sz="0" w:space="0" w:color="auto"/>
                <w:left w:val="none" w:sz="0" w:space="0" w:color="auto"/>
                <w:bottom w:val="none" w:sz="0" w:space="0" w:color="auto"/>
                <w:right w:val="none" w:sz="0" w:space="0" w:color="auto"/>
              </w:divBdr>
            </w:div>
            <w:div w:id="19564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9420">
      <w:bodyDiv w:val="1"/>
      <w:marLeft w:val="0"/>
      <w:marRight w:val="0"/>
      <w:marTop w:val="0"/>
      <w:marBottom w:val="0"/>
      <w:divBdr>
        <w:top w:val="none" w:sz="0" w:space="0" w:color="auto"/>
        <w:left w:val="none" w:sz="0" w:space="0" w:color="auto"/>
        <w:bottom w:val="none" w:sz="0" w:space="0" w:color="auto"/>
        <w:right w:val="none" w:sz="0" w:space="0" w:color="auto"/>
      </w:divBdr>
      <w:divsChild>
        <w:div w:id="692532047">
          <w:marLeft w:val="0"/>
          <w:marRight w:val="0"/>
          <w:marTop w:val="0"/>
          <w:marBottom w:val="0"/>
          <w:divBdr>
            <w:top w:val="none" w:sz="0" w:space="0" w:color="auto"/>
            <w:left w:val="none" w:sz="0" w:space="0" w:color="auto"/>
            <w:bottom w:val="none" w:sz="0" w:space="0" w:color="auto"/>
            <w:right w:val="none" w:sz="0" w:space="0" w:color="auto"/>
          </w:divBdr>
          <w:divsChild>
            <w:div w:id="861742304">
              <w:marLeft w:val="0"/>
              <w:marRight w:val="0"/>
              <w:marTop w:val="0"/>
              <w:marBottom w:val="0"/>
              <w:divBdr>
                <w:top w:val="none" w:sz="0" w:space="0" w:color="auto"/>
                <w:left w:val="none" w:sz="0" w:space="0" w:color="auto"/>
                <w:bottom w:val="none" w:sz="0" w:space="0" w:color="auto"/>
                <w:right w:val="none" w:sz="0" w:space="0" w:color="auto"/>
              </w:divBdr>
            </w:div>
            <w:div w:id="13508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5894">
      <w:bodyDiv w:val="1"/>
      <w:marLeft w:val="0"/>
      <w:marRight w:val="0"/>
      <w:marTop w:val="0"/>
      <w:marBottom w:val="0"/>
      <w:divBdr>
        <w:top w:val="none" w:sz="0" w:space="0" w:color="auto"/>
        <w:left w:val="none" w:sz="0" w:space="0" w:color="auto"/>
        <w:bottom w:val="none" w:sz="0" w:space="0" w:color="auto"/>
        <w:right w:val="none" w:sz="0" w:space="0" w:color="auto"/>
      </w:divBdr>
      <w:divsChild>
        <w:div w:id="925110283">
          <w:marLeft w:val="0"/>
          <w:marRight w:val="0"/>
          <w:marTop w:val="0"/>
          <w:marBottom w:val="0"/>
          <w:divBdr>
            <w:top w:val="none" w:sz="0" w:space="0" w:color="auto"/>
            <w:left w:val="none" w:sz="0" w:space="0" w:color="auto"/>
            <w:bottom w:val="none" w:sz="0" w:space="0" w:color="auto"/>
            <w:right w:val="none" w:sz="0" w:space="0" w:color="auto"/>
          </w:divBdr>
          <w:divsChild>
            <w:div w:id="246350928">
              <w:marLeft w:val="0"/>
              <w:marRight w:val="0"/>
              <w:marTop w:val="0"/>
              <w:marBottom w:val="0"/>
              <w:divBdr>
                <w:top w:val="none" w:sz="0" w:space="0" w:color="auto"/>
                <w:left w:val="none" w:sz="0" w:space="0" w:color="auto"/>
                <w:bottom w:val="none" w:sz="0" w:space="0" w:color="auto"/>
                <w:right w:val="none" w:sz="0" w:space="0" w:color="auto"/>
              </w:divBdr>
            </w:div>
            <w:div w:id="345443644">
              <w:marLeft w:val="0"/>
              <w:marRight w:val="0"/>
              <w:marTop w:val="0"/>
              <w:marBottom w:val="0"/>
              <w:divBdr>
                <w:top w:val="none" w:sz="0" w:space="0" w:color="auto"/>
                <w:left w:val="none" w:sz="0" w:space="0" w:color="auto"/>
                <w:bottom w:val="none" w:sz="0" w:space="0" w:color="auto"/>
                <w:right w:val="none" w:sz="0" w:space="0" w:color="auto"/>
              </w:divBdr>
            </w:div>
            <w:div w:id="363335986">
              <w:marLeft w:val="0"/>
              <w:marRight w:val="0"/>
              <w:marTop w:val="0"/>
              <w:marBottom w:val="0"/>
              <w:divBdr>
                <w:top w:val="none" w:sz="0" w:space="0" w:color="auto"/>
                <w:left w:val="none" w:sz="0" w:space="0" w:color="auto"/>
                <w:bottom w:val="none" w:sz="0" w:space="0" w:color="auto"/>
                <w:right w:val="none" w:sz="0" w:space="0" w:color="auto"/>
              </w:divBdr>
            </w:div>
            <w:div w:id="442266271">
              <w:marLeft w:val="0"/>
              <w:marRight w:val="0"/>
              <w:marTop w:val="0"/>
              <w:marBottom w:val="0"/>
              <w:divBdr>
                <w:top w:val="none" w:sz="0" w:space="0" w:color="auto"/>
                <w:left w:val="none" w:sz="0" w:space="0" w:color="auto"/>
                <w:bottom w:val="none" w:sz="0" w:space="0" w:color="auto"/>
                <w:right w:val="none" w:sz="0" w:space="0" w:color="auto"/>
              </w:divBdr>
            </w:div>
            <w:div w:id="466554010">
              <w:marLeft w:val="0"/>
              <w:marRight w:val="0"/>
              <w:marTop w:val="0"/>
              <w:marBottom w:val="0"/>
              <w:divBdr>
                <w:top w:val="none" w:sz="0" w:space="0" w:color="auto"/>
                <w:left w:val="none" w:sz="0" w:space="0" w:color="auto"/>
                <w:bottom w:val="none" w:sz="0" w:space="0" w:color="auto"/>
                <w:right w:val="none" w:sz="0" w:space="0" w:color="auto"/>
              </w:divBdr>
            </w:div>
            <w:div w:id="561331194">
              <w:marLeft w:val="0"/>
              <w:marRight w:val="0"/>
              <w:marTop w:val="0"/>
              <w:marBottom w:val="0"/>
              <w:divBdr>
                <w:top w:val="none" w:sz="0" w:space="0" w:color="auto"/>
                <w:left w:val="none" w:sz="0" w:space="0" w:color="auto"/>
                <w:bottom w:val="none" w:sz="0" w:space="0" w:color="auto"/>
                <w:right w:val="none" w:sz="0" w:space="0" w:color="auto"/>
              </w:divBdr>
            </w:div>
            <w:div w:id="626741095">
              <w:marLeft w:val="0"/>
              <w:marRight w:val="0"/>
              <w:marTop w:val="0"/>
              <w:marBottom w:val="0"/>
              <w:divBdr>
                <w:top w:val="none" w:sz="0" w:space="0" w:color="auto"/>
                <w:left w:val="none" w:sz="0" w:space="0" w:color="auto"/>
                <w:bottom w:val="none" w:sz="0" w:space="0" w:color="auto"/>
                <w:right w:val="none" w:sz="0" w:space="0" w:color="auto"/>
              </w:divBdr>
            </w:div>
            <w:div w:id="986786858">
              <w:marLeft w:val="0"/>
              <w:marRight w:val="0"/>
              <w:marTop w:val="0"/>
              <w:marBottom w:val="0"/>
              <w:divBdr>
                <w:top w:val="none" w:sz="0" w:space="0" w:color="auto"/>
                <w:left w:val="none" w:sz="0" w:space="0" w:color="auto"/>
                <w:bottom w:val="none" w:sz="0" w:space="0" w:color="auto"/>
                <w:right w:val="none" w:sz="0" w:space="0" w:color="auto"/>
              </w:divBdr>
            </w:div>
            <w:div w:id="1078556662">
              <w:marLeft w:val="0"/>
              <w:marRight w:val="0"/>
              <w:marTop w:val="0"/>
              <w:marBottom w:val="0"/>
              <w:divBdr>
                <w:top w:val="none" w:sz="0" w:space="0" w:color="auto"/>
                <w:left w:val="none" w:sz="0" w:space="0" w:color="auto"/>
                <w:bottom w:val="none" w:sz="0" w:space="0" w:color="auto"/>
                <w:right w:val="none" w:sz="0" w:space="0" w:color="auto"/>
              </w:divBdr>
            </w:div>
            <w:div w:id="1089959885">
              <w:marLeft w:val="0"/>
              <w:marRight w:val="0"/>
              <w:marTop w:val="0"/>
              <w:marBottom w:val="0"/>
              <w:divBdr>
                <w:top w:val="none" w:sz="0" w:space="0" w:color="auto"/>
                <w:left w:val="none" w:sz="0" w:space="0" w:color="auto"/>
                <w:bottom w:val="none" w:sz="0" w:space="0" w:color="auto"/>
                <w:right w:val="none" w:sz="0" w:space="0" w:color="auto"/>
              </w:divBdr>
            </w:div>
            <w:div w:id="1242253762">
              <w:marLeft w:val="0"/>
              <w:marRight w:val="0"/>
              <w:marTop w:val="0"/>
              <w:marBottom w:val="0"/>
              <w:divBdr>
                <w:top w:val="none" w:sz="0" w:space="0" w:color="auto"/>
                <w:left w:val="none" w:sz="0" w:space="0" w:color="auto"/>
                <w:bottom w:val="none" w:sz="0" w:space="0" w:color="auto"/>
                <w:right w:val="none" w:sz="0" w:space="0" w:color="auto"/>
              </w:divBdr>
            </w:div>
            <w:div w:id="1404064903">
              <w:marLeft w:val="0"/>
              <w:marRight w:val="0"/>
              <w:marTop w:val="0"/>
              <w:marBottom w:val="0"/>
              <w:divBdr>
                <w:top w:val="none" w:sz="0" w:space="0" w:color="auto"/>
                <w:left w:val="none" w:sz="0" w:space="0" w:color="auto"/>
                <w:bottom w:val="none" w:sz="0" w:space="0" w:color="auto"/>
                <w:right w:val="none" w:sz="0" w:space="0" w:color="auto"/>
              </w:divBdr>
            </w:div>
            <w:div w:id="1427725836">
              <w:marLeft w:val="0"/>
              <w:marRight w:val="0"/>
              <w:marTop w:val="0"/>
              <w:marBottom w:val="0"/>
              <w:divBdr>
                <w:top w:val="none" w:sz="0" w:space="0" w:color="auto"/>
                <w:left w:val="none" w:sz="0" w:space="0" w:color="auto"/>
                <w:bottom w:val="none" w:sz="0" w:space="0" w:color="auto"/>
                <w:right w:val="none" w:sz="0" w:space="0" w:color="auto"/>
              </w:divBdr>
            </w:div>
            <w:div w:id="1509566450">
              <w:marLeft w:val="0"/>
              <w:marRight w:val="0"/>
              <w:marTop w:val="0"/>
              <w:marBottom w:val="0"/>
              <w:divBdr>
                <w:top w:val="none" w:sz="0" w:space="0" w:color="auto"/>
                <w:left w:val="none" w:sz="0" w:space="0" w:color="auto"/>
                <w:bottom w:val="none" w:sz="0" w:space="0" w:color="auto"/>
                <w:right w:val="none" w:sz="0" w:space="0" w:color="auto"/>
              </w:divBdr>
            </w:div>
            <w:div w:id="1519464177">
              <w:marLeft w:val="0"/>
              <w:marRight w:val="0"/>
              <w:marTop w:val="0"/>
              <w:marBottom w:val="0"/>
              <w:divBdr>
                <w:top w:val="none" w:sz="0" w:space="0" w:color="auto"/>
                <w:left w:val="none" w:sz="0" w:space="0" w:color="auto"/>
                <w:bottom w:val="none" w:sz="0" w:space="0" w:color="auto"/>
                <w:right w:val="none" w:sz="0" w:space="0" w:color="auto"/>
              </w:divBdr>
            </w:div>
            <w:div w:id="1542209079">
              <w:marLeft w:val="0"/>
              <w:marRight w:val="0"/>
              <w:marTop w:val="0"/>
              <w:marBottom w:val="0"/>
              <w:divBdr>
                <w:top w:val="none" w:sz="0" w:space="0" w:color="auto"/>
                <w:left w:val="none" w:sz="0" w:space="0" w:color="auto"/>
                <w:bottom w:val="none" w:sz="0" w:space="0" w:color="auto"/>
                <w:right w:val="none" w:sz="0" w:space="0" w:color="auto"/>
              </w:divBdr>
            </w:div>
            <w:div w:id="1572542663">
              <w:marLeft w:val="0"/>
              <w:marRight w:val="0"/>
              <w:marTop w:val="0"/>
              <w:marBottom w:val="0"/>
              <w:divBdr>
                <w:top w:val="none" w:sz="0" w:space="0" w:color="auto"/>
                <w:left w:val="none" w:sz="0" w:space="0" w:color="auto"/>
                <w:bottom w:val="none" w:sz="0" w:space="0" w:color="auto"/>
                <w:right w:val="none" w:sz="0" w:space="0" w:color="auto"/>
              </w:divBdr>
            </w:div>
            <w:div w:id="1644264427">
              <w:marLeft w:val="0"/>
              <w:marRight w:val="0"/>
              <w:marTop w:val="0"/>
              <w:marBottom w:val="0"/>
              <w:divBdr>
                <w:top w:val="none" w:sz="0" w:space="0" w:color="auto"/>
                <w:left w:val="none" w:sz="0" w:space="0" w:color="auto"/>
                <w:bottom w:val="none" w:sz="0" w:space="0" w:color="auto"/>
                <w:right w:val="none" w:sz="0" w:space="0" w:color="auto"/>
              </w:divBdr>
            </w:div>
            <w:div w:id="1790737052">
              <w:marLeft w:val="0"/>
              <w:marRight w:val="0"/>
              <w:marTop w:val="0"/>
              <w:marBottom w:val="0"/>
              <w:divBdr>
                <w:top w:val="none" w:sz="0" w:space="0" w:color="auto"/>
                <w:left w:val="none" w:sz="0" w:space="0" w:color="auto"/>
                <w:bottom w:val="none" w:sz="0" w:space="0" w:color="auto"/>
                <w:right w:val="none" w:sz="0" w:space="0" w:color="auto"/>
              </w:divBdr>
            </w:div>
            <w:div w:id="1836724492">
              <w:marLeft w:val="0"/>
              <w:marRight w:val="0"/>
              <w:marTop w:val="0"/>
              <w:marBottom w:val="0"/>
              <w:divBdr>
                <w:top w:val="none" w:sz="0" w:space="0" w:color="auto"/>
                <w:left w:val="none" w:sz="0" w:space="0" w:color="auto"/>
                <w:bottom w:val="none" w:sz="0" w:space="0" w:color="auto"/>
                <w:right w:val="none" w:sz="0" w:space="0" w:color="auto"/>
              </w:divBdr>
            </w:div>
            <w:div w:id="1838957396">
              <w:marLeft w:val="0"/>
              <w:marRight w:val="0"/>
              <w:marTop w:val="0"/>
              <w:marBottom w:val="0"/>
              <w:divBdr>
                <w:top w:val="none" w:sz="0" w:space="0" w:color="auto"/>
                <w:left w:val="none" w:sz="0" w:space="0" w:color="auto"/>
                <w:bottom w:val="none" w:sz="0" w:space="0" w:color="auto"/>
                <w:right w:val="none" w:sz="0" w:space="0" w:color="auto"/>
              </w:divBdr>
            </w:div>
            <w:div w:id="2030132450">
              <w:marLeft w:val="0"/>
              <w:marRight w:val="0"/>
              <w:marTop w:val="0"/>
              <w:marBottom w:val="0"/>
              <w:divBdr>
                <w:top w:val="none" w:sz="0" w:space="0" w:color="auto"/>
                <w:left w:val="none" w:sz="0" w:space="0" w:color="auto"/>
                <w:bottom w:val="none" w:sz="0" w:space="0" w:color="auto"/>
                <w:right w:val="none" w:sz="0" w:space="0" w:color="auto"/>
              </w:divBdr>
            </w:div>
            <w:div w:id="20469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0198">
      <w:bodyDiv w:val="1"/>
      <w:marLeft w:val="0"/>
      <w:marRight w:val="0"/>
      <w:marTop w:val="0"/>
      <w:marBottom w:val="0"/>
      <w:divBdr>
        <w:top w:val="none" w:sz="0" w:space="0" w:color="auto"/>
        <w:left w:val="none" w:sz="0" w:space="0" w:color="auto"/>
        <w:bottom w:val="none" w:sz="0" w:space="0" w:color="auto"/>
        <w:right w:val="none" w:sz="0" w:space="0" w:color="auto"/>
      </w:divBdr>
    </w:div>
    <w:div w:id="2087221948">
      <w:bodyDiv w:val="1"/>
      <w:marLeft w:val="0"/>
      <w:marRight w:val="0"/>
      <w:marTop w:val="0"/>
      <w:marBottom w:val="0"/>
      <w:divBdr>
        <w:top w:val="none" w:sz="0" w:space="0" w:color="auto"/>
        <w:left w:val="none" w:sz="0" w:space="0" w:color="auto"/>
        <w:bottom w:val="none" w:sz="0" w:space="0" w:color="auto"/>
        <w:right w:val="none" w:sz="0" w:space="0" w:color="auto"/>
      </w:divBdr>
      <w:divsChild>
        <w:div w:id="501042231">
          <w:marLeft w:val="0"/>
          <w:marRight w:val="0"/>
          <w:marTop w:val="0"/>
          <w:marBottom w:val="0"/>
          <w:divBdr>
            <w:top w:val="none" w:sz="0" w:space="0" w:color="auto"/>
            <w:left w:val="none" w:sz="0" w:space="0" w:color="auto"/>
            <w:bottom w:val="none" w:sz="0" w:space="0" w:color="auto"/>
            <w:right w:val="none" w:sz="0" w:space="0" w:color="auto"/>
          </w:divBdr>
          <w:divsChild>
            <w:div w:id="149909428">
              <w:marLeft w:val="0"/>
              <w:marRight w:val="0"/>
              <w:marTop w:val="0"/>
              <w:marBottom w:val="0"/>
              <w:divBdr>
                <w:top w:val="none" w:sz="0" w:space="0" w:color="auto"/>
                <w:left w:val="none" w:sz="0" w:space="0" w:color="auto"/>
                <w:bottom w:val="none" w:sz="0" w:space="0" w:color="auto"/>
                <w:right w:val="none" w:sz="0" w:space="0" w:color="auto"/>
              </w:divBdr>
            </w:div>
            <w:div w:id="272515472">
              <w:marLeft w:val="0"/>
              <w:marRight w:val="0"/>
              <w:marTop w:val="0"/>
              <w:marBottom w:val="0"/>
              <w:divBdr>
                <w:top w:val="none" w:sz="0" w:space="0" w:color="auto"/>
                <w:left w:val="none" w:sz="0" w:space="0" w:color="auto"/>
                <w:bottom w:val="none" w:sz="0" w:space="0" w:color="auto"/>
                <w:right w:val="none" w:sz="0" w:space="0" w:color="auto"/>
              </w:divBdr>
            </w:div>
            <w:div w:id="535192768">
              <w:marLeft w:val="0"/>
              <w:marRight w:val="0"/>
              <w:marTop w:val="0"/>
              <w:marBottom w:val="0"/>
              <w:divBdr>
                <w:top w:val="none" w:sz="0" w:space="0" w:color="auto"/>
                <w:left w:val="none" w:sz="0" w:space="0" w:color="auto"/>
                <w:bottom w:val="none" w:sz="0" w:space="0" w:color="auto"/>
                <w:right w:val="none" w:sz="0" w:space="0" w:color="auto"/>
              </w:divBdr>
            </w:div>
            <w:div w:id="547764771">
              <w:marLeft w:val="0"/>
              <w:marRight w:val="0"/>
              <w:marTop w:val="0"/>
              <w:marBottom w:val="0"/>
              <w:divBdr>
                <w:top w:val="none" w:sz="0" w:space="0" w:color="auto"/>
                <w:left w:val="none" w:sz="0" w:space="0" w:color="auto"/>
                <w:bottom w:val="none" w:sz="0" w:space="0" w:color="auto"/>
                <w:right w:val="none" w:sz="0" w:space="0" w:color="auto"/>
              </w:divBdr>
            </w:div>
            <w:div w:id="980691605">
              <w:marLeft w:val="0"/>
              <w:marRight w:val="0"/>
              <w:marTop w:val="0"/>
              <w:marBottom w:val="0"/>
              <w:divBdr>
                <w:top w:val="none" w:sz="0" w:space="0" w:color="auto"/>
                <w:left w:val="none" w:sz="0" w:space="0" w:color="auto"/>
                <w:bottom w:val="none" w:sz="0" w:space="0" w:color="auto"/>
                <w:right w:val="none" w:sz="0" w:space="0" w:color="auto"/>
              </w:divBdr>
            </w:div>
            <w:div w:id="1346177899">
              <w:marLeft w:val="0"/>
              <w:marRight w:val="0"/>
              <w:marTop w:val="0"/>
              <w:marBottom w:val="0"/>
              <w:divBdr>
                <w:top w:val="none" w:sz="0" w:space="0" w:color="auto"/>
                <w:left w:val="none" w:sz="0" w:space="0" w:color="auto"/>
                <w:bottom w:val="none" w:sz="0" w:space="0" w:color="auto"/>
                <w:right w:val="none" w:sz="0" w:space="0" w:color="auto"/>
              </w:divBdr>
            </w:div>
            <w:div w:id="1560551253">
              <w:marLeft w:val="0"/>
              <w:marRight w:val="0"/>
              <w:marTop w:val="0"/>
              <w:marBottom w:val="0"/>
              <w:divBdr>
                <w:top w:val="none" w:sz="0" w:space="0" w:color="auto"/>
                <w:left w:val="none" w:sz="0" w:space="0" w:color="auto"/>
                <w:bottom w:val="none" w:sz="0" w:space="0" w:color="auto"/>
                <w:right w:val="none" w:sz="0" w:space="0" w:color="auto"/>
              </w:divBdr>
            </w:div>
            <w:div w:id="1700665962">
              <w:marLeft w:val="0"/>
              <w:marRight w:val="0"/>
              <w:marTop w:val="0"/>
              <w:marBottom w:val="0"/>
              <w:divBdr>
                <w:top w:val="none" w:sz="0" w:space="0" w:color="auto"/>
                <w:left w:val="none" w:sz="0" w:space="0" w:color="auto"/>
                <w:bottom w:val="none" w:sz="0" w:space="0" w:color="auto"/>
                <w:right w:val="none" w:sz="0" w:space="0" w:color="auto"/>
              </w:divBdr>
            </w:div>
            <w:div w:id="1737312071">
              <w:marLeft w:val="0"/>
              <w:marRight w:val="0"/>
              <w:marTop w:val="0"/>
              <w:marBottom w:val="0"/>
              <w:divBdr>
                <w:top w:val="none" w:sz="0" w:space="0" w:color="auto"/>
                <w:left w:val="none" w:sz="0" w:space="0" w:color="auto"/>
                <w:bottom w:val="none" w:sz="0" w:space="0" w:color="auto"/>
                <w:right w:val="none" w:sz="0" w:space="0" w:color="auto"/>
              </w:divBdr>
            </w:div>
            <w:div w:id="1790659565">
              <w:marLeft w:val="0"/>
              <w:marRight w:val="0"/>
              <w:marTop w:val="0"/>
              <w:marBottom w:val="0"/>
              <w:divBdr>
                <w:top w:val="none" w:sz="0" w:space="0" w:color="auto"/>
                <w:left w:val="none" w:sz="0" w:space="0" w:color="auto"/>
                <w:bottom w:val="none" w:sz="0" w:space="0" w:color="auto"/>
                <w:right w:val="none" w:sz="0" w:space="0" w:color="auto"/>
              </w:divBdr>
            </w:div>
            <w:div w:id="18472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38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postgres.com/features/queries"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pkg.go.dev/github.com/arsham/dbtools"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hyperlink" Target="https://www.baeldung.com/java-connection-pooling" TargetMode="External"/><Relationship Id="rId20" Type="http://schemas.openxmlformats.org/officeDocument/2006/relationships/hyperlink" Target="https://www.cockroachlabs.com/docs/stable/transac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1.xml"/><Relationship Id="rId14" Type="http://schemas.microsoft.com/office/2018/08/relationships/commentsExtensible" Target="commentsExtensible.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6%20Application%20Development/Images/nodeJSCurso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6%20Application%20Development/Images/connectionPoo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6%20Application%20Development/Images/inser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Elapsed time (ms)</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Cursor </c:v>
                </c:pt>
                <c:pt idx="1">
                  <c:v>Simple query</c:v>
                </c:pt>
              </c:strCache>
            </c:strRef>
          </c:cat>
          <c:val>
            <c:numRef>
              <c:f>Sheet1!$B$2:$B$3</c:f>
              <c:numCache>
                <c:formatCode>#,##0</c:formatCode>
                <c:ptCount val="2"/>
                <c:pt idx="0" formatCode="General">
                  <c:v>13</c:v>
                </c:pt>
                <c:pt idx="1">
                  <c:v>14556</c:v>
                </c:pt>
              </c:numCache>
            </c:numRef>
          </c:val>
          <c:extLst>
            <c:ext xmlns:c16="http://schemas.microsoft.com/office/drawing/2014/chart" uri="{C3380CC4-5D6E-409C-BE32-E72D297353CC}">
              <c16:uniqueId val="{00000000-4AB6-7840-85C6-979F5818204C}"/>
            </c:ext>
          </c:extLst>
        </c:ser>
        <c:dLbls>
          <c:dLblPos val="outEnd"/>
          <c:showLegendKey val="0"/>
          <c:showVal val="1"/>
          <c:showCatName val="0"/>
          <c:showSerName val="0"/>
          <c:showPercent val="0"/>
          <c:showBubbleSize val="0"/>
        </c:dLbls>
        <c:gapWidth val="182"/>
        <c:axId val="2067170624"/>
        <c:axId val="2102857904"/>
      </c:barChart>
      <c:catAx>
        <c:axId val="20671706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102857904"/>
        <c:crosses val="autoZero"/>
        <c:auto val="1"/>
        <c:lblAlgn val="ctr"/>
        <c:lblOffset val="100"/>
        <c:noMultiLvlLbl val="0"/>
      </c:catAx>
      <c:valAx>
        <c:axId val="2102857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Elapsed time (ms)</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67170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Sheet1!$C$1</c:f>
              <c:strCache>
                <c:ptCount val="1"/>
                <c:pt idx="0">
                  <c:v>seconds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(Sheet1!$A$2,Sheet1!$A$3)</c:f>
              <c:strCache>
                <c:ptCount val="2"/>
                <c:pt idx="0">
                  <c:v>Array Insert</c:v>
                </c:pt>
                <c:pt idx="1">
                  <c:v>One at a time</c:v>
                </c:pt>
              </c:strCache>
            </c:strRef>
          </c:cat>
          <c:val>
            <c:numRef>
              <c:f>(Sheet1!$C$2,Sheet1!$C$3)</c:f>
              <c:numCache>
                <c:formatCode>General</c:formatCode>
                <c:ptCount val="2"/>
                <c:pt idx="0">
                  <c:v>2.35</c:v>
                </c:pt>
                <c:pt idx="1">
                  <c:v>189.53</c:v>
                </c:pt>
              </c:numCache>
            </c:numRef>
          </c:val>
          <c:extLst>
            <c:ext xmlns:c16="http://schemas.microsoft.com/office/drawing/2014/chart" uri="{C3380CC4-5D6E-409C-BE32-E72D297353CC}">
              <c16:uniqueId val="{00000000-D095-9246-B9EC-41EBA06246C5}"/>
            </c:ext>
          </c:extLst>
        </c:ser>
        <c:dLbls>
          <c:dLblPos val="outEnd"/>
          <c:showLegendKey val="0"/>
          <c:showVal val="1"/>
          <c:showCatName val="0"/>
          <c:showSerName val="0"/>
          <c:showPercent val="0"/>
          <c:showBubbleSize val="0"/>
        </c:dLbls>
        <c:gapWidth val="182"/>
        <c:axId val="2052453087"/>
        <c:axId val="2052476159"/>
      </c:barChart>
      <c:catAx>
        <c:axId val="20524530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52476159"/>
        <c:crosses val="autoZero"/>
        <c:auto val="1"/>
        <c:lblAlgn val="ctr"/>
        <c:lblOffset val="100"/>
        <c:noMultiLvlLbl val="0"/>
      </c:catAx>
      <c:valAx>
        <c:axId val="20524761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Calls per second</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524530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Sheet1!$C$1</c:f>
              <c:strCache>
                <c:ptCount val="1"/>
                <c:pt idx="0">
                  <c:v>seconds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(Sheet1!$A$2,Sheet1!$A$3)</c:f>
              <c:strCache>
                <c:ptCount val="2"/>
                <c:pt idx="0">
                  <c:v>Array Insert</c:v>
                </c:pt>
                <c:pt idx="1">
                  <c:v>One at a time</c:v>
                </c:pt>
              </c:strCache>
            </c:strRef>
          </c:cat>
          <c:val>
            <c:numRef>
              <c:f>(Sheet1!$C$2,Sheet1!$C$3)</c:f>
              <c:numCache>
                <c:formatCode>General</c:formatCode>
                <c:ptCount val="2"/>
                <c:pt idx="0">
                  <c:v>2.35</c:v>
                </c:pt>
                <c:pt idx="1">
                  <c:v>189.53</c:v>
                </c:pt>
              </c:numCache>
            </c:numRef>
          </c:val>
          <c:extLst>
            <c:ext xmlns:c16="http://schemas.microsoft.com/office/drawing/2014/chart" uri="{C3380CC4-5D6E-409C-BE32-E72D297353CC}">
              <c16:uniqueId val="{00000000-4801-3149-B8E7-C016A3619CDA}"/>
            </c:ext>
          </c:extLst>
        </c:ser>
        <c:dLbls>
          <c:dLblPos val="outEnd"/>
          <c:showLegendKey val="0"/>
          <c:showVal val="1"/>
          <c:showCatName val="0"/>
          <c:showSerName val="0"/>
          <c:showPercent val="0"/>
          <c:showBubbleSize val="0"/>
        </c:dLbls>
        <c:gapWidth val="182"/>
        <c:axId val="2052453087"/>
        <c:axId val="2052476159"/>
      </c:barChart>
      <c:catAx>
        <c:axId val="20524530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52476159"/>
        <c:crosses val="autoZero"/>
        <c:auto val="1"/>
        <c:lblAlgn val="ctr"/>
        <c:lblOffset val="100"/>
        <c:noMultiLvlLbl val="0"/>
      </c:catAx>
      <c:valAx>
        <c:axId val="20524761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524530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E0D4C6-819E-5F41-930C-C14AE940BF70}">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80FC-0E3C-429F-B87F-EA8256FF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1</Pages>
  <Words>6391</Words>
  <Characters>36430</Characters>
  <Application>Microsoft Office Word</Application>
  <DocSecurity>4</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42736</CharactersWithSpaces>
  <SharedDoc>false</SharedDoc>
  <HLinks>
    <vt:vector size="24" baseType="variant">
      <vt:variant>
        <vt:i4>5898244</vt:i4>
      </vt:variant>
      <vt:variant>
        <vt:i4>9</vt:i4>
      </vt:variant>
      <vt:variant>
        <vt:i4>0</vt:i4>
      </vt:variant>
      <vt:variant>
        <vt:i4>5</vt:i4>
      </vt:variant>
      <vt:variant>
        <vt:lpwstr>https://pkg.go.dev/github.com/arsham/dbtools</vt:lpwstr>
      </vt:variant>
      <vt:variant>
        <vt:lpwstr/>
      </vt:variant>
      <vt:variant>
        <vt:i4>3801214</vt:i4>
      </vt:variant>
      <vt:variant>
        <vt:i4>6</vt:i4>
      </vt:variant>
      <vt:variant>
        <vt:i4>0</vt:i4>
      </vt:variant>
      <vt:variant>
        <vt:i4>5</vt:i4>
      </vt:variant>
      <vt:variant>
        <vt:lpwstr>https://www.cockroachlabs.com/docs/stable/transactions</vt:lpwstr>
      </vt:variant>
      <vt:variant>
        <vt:lpwstr>client-side-intervention-example</vt:lpwstr>
      </vt:variant>
      <vt:variant>
        <vt:i4>1835024</vt:i4>
      </vt:variant>
      <vt:variant>
        <vt:i4>3</vt:i4>
      </vt:variant>
      <vt:variant>
        <vt:i4>0</vt:i4>
      </vt:variant>
      <vt:variant>
        <vt:i4>5</vt:i4>
      </vt:variant>
      <vt:variant>
        <vt:lpwstr>https://www.baeldung.com/java-connection-pooling</vt:lpwstr>
      </vt:variant>
      <vt:variant>
        <vt:lpwstr/>
      </vt:variant>
      <vt:variant>
        <vt:i4>6946857</vt:i4>
      </vt:variant>
      <vt:variant>
        <vt:i4>0</vt:i4>
      </vt:variant>
      <vt:variant>
        <vt:i4>0</vt:i4>
      </vt:variant>
      <vt:variant>
        <vt:i4>5</vt:i4>
      </vt:variant>
      <vt:variant>
        <vt:lpwstr>https://node-postgres.com/features/queries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Guy Harrison</cp:lastModifiedBy>
  <cp:revision>455</cp:revision>
  <dcterms:created xsi:type="dcterms:W3CDTF">2021-06-16T07:09:00Z</dcterms:created>
  <dcterms:modified xsi:type="dcterms:W3CDTF">2021-07-05T22:02:00Z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documentId_6542</vt:lpwstr>
  </property>
  <property fmtid="{D5CDD505-2E9C-101B-9397-08002B2CF9AE}" pid="3" name="grammarly_documentContext">
    <vt:lpwstr>{"goals":[],"domain":"general","emotions":[],"dialect":"american"}</vt:lpwstr>
  </property>
</Properties>
</file>